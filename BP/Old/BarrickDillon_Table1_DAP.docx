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186" w:rsidRPr="008376A8" w:rsidRDefault="00BE0186" w:rsidP="00BE0186">
      <w:pPr>
        <w:pStyle w:val="ColorfulList-Accent11"/>
        <w:spacing w:after="0" w:line="360" w:lineRule="auto"/>
        <w:ind w:left="0"/>
      </w:pPr>
      <w:r w:rsidRPr="00F771E4">
        <w:t xml:space="preserve">Table </w:t>
      </w:r>
      <w:r>
        <w:t xml:space="preserve">1. </w:t>
      </w:r>
      <w:r w:rsidRPr="00B64A19">
        <w:rPr>
          <w:i/>
        </w:rPr>
        <w:t>Demographics and Mean (SD) Self-Report Data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1774"/>
        <w:gridCol w:w="1598"/>
        <w:gridCol w:w="1612"/>
        <w:gridCol w:w="891"/>
      </w:tblGrid>
      <w:tr w:rsidR="00BE0186" w:rsidRPr="001A7FE9" w:rsidTr="007D5D0E">
        <w:trPr>
          <w:trHeight w:val="276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0186" w:rsidRDefault="00BE0186" w:rsidP="007D5D0E">
            <w:pPr>
              <w:pStyle w:val="Default"/>
              <w:spacing w:line="360" w:lineRule="auto"/>
              <w:jc w:val="center"/>
              <w:rPr>
                <w:ins w:id="0" w:author="Diego" w:date="2016-10-06T09:32:00Z"/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Variable</w:t>
            </w:r>
          </w:p>
          <w:p w:rsidR="00AD6031" w:rsidRPr="00955C21" w:rsidRDefault="00AD6031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0186" w:rsidRDefault="00BE0186" w:rsidP="007D5D0E">
            <w:pPr>
              <w:pStyle w:val="Default"/>
              <w:spacing w:line="360" w:lineRule="auto"/>
              <w:jc w:val="center"/>
              <w:rPr>
                <w:ins w:id="1" w:author="Diego" w:date="2016-10-06T09:32:00Z"/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Controls</w:t>
            </w:r>
          </w:p>
          <w:p w:rsidR="00AD6031" w:rsidRPr="00955C21" w:rsidRDefault="00AD6031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ins w:id="2" w:author="Diego" w:date="2016-10-06T09:32:00Z">
              <w:r>
                <w:rPr>
                  <w:rFonts w:ascii="Times New Roman" w:hAnsi="Times New Roman"/>
                  <w:sz w:val="22"/>
                </w:rPr>
                <w:t>N = 24</w:t>
              </w:r>
            </w:ins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0186" w:rsidRDefault="00BE0186" w:rsidP="007D5D0E">
            <w:pPr>
              <w:pStyle w:val="Default"/>
              <w:spacing w:line="360" w:lineRule="auto"/>
              <w:jc w:val="center"/>
              <w:rPr>
                <w:ins w:id="3" w:author="Diego" w:date="2016-10-06T09:32:00Z"/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Depressed</w:t>
            </w:r>
          </w:p>
          <w:p w:rsidR="00AD6031" w:rsidRPr="00955C21" w:rsidRDefault="00AD6031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ins w:id="4" w:author="Diego" w:date="2016-10-06T09:32:00Z">
              <w:r>
                <w:rPr>
                  <w:rFonts w:ascii="Times New Roman" w:hAnsi="Times New Roman"/>
                  <w:sz w:val="22"/>
                </w:rPr>
                <w:t>N = 24</w:t>
              </w:r>
            </w:ins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0186" w:rsidRDefault="00AD6031" w:rsidP="007D5D0E">
            <w:pPr>
              <w:pStyle w:val="Default"/>
              <w:spacing w:line="360" w:lineRule="auto"/>
              <w:jc w:val="center"/>
              <w:rPr>
                <w:ins w:id="5" w:author="Diego" w:date="2016-10-06T09:32:00Z"/>
                <w:rFonts w:ascii="Times New Roman" w:hAnsi="Times New Roman"/>
                <w:i/>
                <w:sz w:val="22"/>
              </w:rPr>
            </w:pPr>
            <w:r w:rsidRPr="00955C21">
              <w:rPr>
                <w:rFonts w:ascii="Times New Roman" w:hAnsi="Times New Roman"/>
                <w:i/>
                <w:sz w:val="22"/>
              </w:rPr>
              <w:t>P</w:t>
            </w:r>
          </w:p>
          <w:p w:rsidR="00AD6031" w:rsidRPr="00955C21" w:rsidRDefault="00AD6031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bookmarkStart w:id="6" w:name="_GoBack"/>
            <w:bookmarkEnd w:id="6"/>
          </w:p>
        </w:tc>
      </w:tr>
      <w:tr w:rsidR="00BE0186" w:rsidRPr="001A7FE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E0186" w:rsidRPr="00955C21" w:rsidRDefault="00E758D6" w:rsidP="00E758D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</w:t>
            </w:r>
            <w:r w:rsidR="00C96B60">
              <w:rPr>
                <w:rFonts w:ascii="Times New Roman" w:hAnsi="Times New Roman"/>
                <w:sz w:val="22"/>
              </w:rPr>
              <w:t xml:space="preserve"> f, 1</w:t>
            </w:r>
            <w:r>
              <w:rPr>
                <w:rFonts w:ascii="Times New Roman" w:hAnsi="Times New Roman"/>
                <w:sz w:val="22"/>
              </w:rPr>
              <w:t>1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E0186" w:rsidRPr="00955C21" w:rsidRDefault="00C96B60" w:rsidP="00E758D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15 f, </w:t>
            </w:r>
            <w:r w:rsidR="00E758D6">
              <w:rPr>
                <w:rFonts w:ascii="Times New Roman" w:hAnsi="Times New Roman"/>
                <w:sz w:val="22"/>
              </w:rPr>
              <w:t>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E0186" w:rsidRPr="00955C21" w:rsidRDefault="00C57FD3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0.89</w:t>
            </w:r>
          </w:p>
        </w:tc>
      </w:tr>
      <w:tr w:rsidR="00BE0186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 xml:space="preserve">Age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EE35D5" w:rsidP="00BE0186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30.58 (11.09</w:t>
            </w:r>
            <w:r w:rsidR="00EF4EBD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EE35D5" w:rsidP="00EE35D5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29.79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10.62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EE35D5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0.81</w:t>
            </w:r>
          </w:p>
        </w:tc>
      </w:tr>
      <w:tr w:rsidR="00BE0186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Education (years)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83E64" w:rsidP="00EF4EBD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16.92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1.98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83E64" w:rsidP="00B83E64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16.29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2.44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83E64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0.35</w:t>
            </w:r>
          </w:p>
        </w:tc>
      </w:tr>
      <w:tr w:rsidR="00BE0186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BDI</w:t>
            </w:r>
            <w:r>
              <w:rPr>
                <w:rFonts w:ascii="Times New Roman" w:hAnsi="Times New Roman"/>
                <w:sz w:val="22"/>
              </w:rPr>
              <w:t>-II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775F7B" w:rsidP="00775F7B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1.29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 w:rsidR="00EF4EBD">
              <w:rPr>
                <w:rFonts w:ascii="Times New Roman" w:hAnsi="Times New Roman"/>
                <w:sz w:val="22"/>
              </w:rPr>
              <w:t>2.</w:t>
            </w:r>
            <w:r>
              <w:rPr>
                <w:rFonts w:ascii="Times New Roman" w:hAnsi="Times New Roman"/>
                <w:sz w:val="22"/>
              </w:rPr>
              <w:t>22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EF4EBD" w:rsidP="00775F7B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</w:t>
            </w:r>
            <w:r w:rsidR="00A41F7C">
              <w:rPr>
                <w:rFonts w:ascii="Times New Roman" w:hAnsi="Times New Roman"/>
                <w:sz w:val="22"/>
              </w:rPr>
              <w:t>38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 w:rsidR="00775F7B">
              <w:rPr>
                <w:rFonts w:ascii="Times New Roman" w:hAnsi="Times New Roman"/>
                <w:sz w:val="22"/>
              </w:rPr>
              <w:t>8.69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BE0186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775F7B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MASQ-GD</w:t>
            </w:r>
            <w:r w:rsidR="00775F7B"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674153" w:rsidP="00775F7B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  <w:r w:rsidR="00775F7B">
              <w:rPr>
                <w:rFonts w:ascii="Times New Roman" w:hAnsi="Times New Roman"/>
                <w:sz w:val="22"/>
              </w:rPr>
              <w:t>2.50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3.</w:t>
            </w:r>
            <w:r w:rsidR="00775F7B">
              <w:rPr>
                <w:rFonts w:ascii="Times New Roman" w:hAnsi="Times New Roman"/>
                <w:sz w:val="22"/>
              </w:rPr>
              <w:t>36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775F7B" w:rsidP="00775F7B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21.38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7.04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BE0186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993197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MASQ-A</w:t>
            </w:r>
            <w:r w:rsidR="00993197"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993197" w:rsidP="0099319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16.92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3.73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993197" w:rsidP="0099319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24.0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8.24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BE0186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FC6C5D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MASQ-GD</w:t>
            </w:r>
            <w:r w:rsidR="00FC6C5D">
              <w:rPr>
                <w:rFonts w:ascii="Times New Roman" w:hAnsi="Times New Roman"/>
                <w:sz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FC6C5D" w:rsidP="00443C16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13.08 (3.45)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FC6C5D" w:rsidP="00443C16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38.44 (10.0)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BE0186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5104F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MASQ-AD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5104F" w:rsidP="00674153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47.20 (14.35)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5104F" w:rsidP="00674153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86.54 (8.74)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756C91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</w:t>
            </w:r>
            <w:r w:rsidR="00A52E23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.001</w:t>
            </w:r>
          </w:p>
        </w:tc>
      </w:tr>
      <w:tr w:rsidR="00BE0186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8431CA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</w:t>
            </w:r>
            <w:r w:rsidR="00366CEB">
              <w:rPr>
                <w:rFonts w:ascii="Times New Roman" w:hAnsi="Times New Roman"/>
                <w:sz w:val="22"/>
              </w:rPr>
              <w:t>-Dep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57684D" w:rsidP="00BE0186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17.96 (4.73)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57684D" w:rsidP="00BE0186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32.96 (4.51)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6B60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366CEB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6CEB" w:rsidRDefault="008431CA" w:rsidP="00C41850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</w:t>
            </w:r>
            <w:r w:rsidR="00366CEB">
              <w:rPr>
                <w:rFonts w:ascii="Times New Roman" w:hAnsi="Times New Roman"/>
                <w:sz w:val="22"/>
              </w:rPr>
              <w:t>-</w:t>
            </w:r>
            <w:r w:rsidR="00C41850">
              <w:rPr>
                <w:rFonts w:ascii="Times New Roman" w:hAnsi="Times New Roman"/>
                <w:sz w:val="22"/>
              </w:rPr>
              <w:t>Brood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6CEB" w:rsidRPr="00955C21" w:rsidRDefault="00173F9B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</w:t>
            </w:r>
            <w:r w:rsidR="000A05C7">
              <w:rPr>
                <w:rFonts w:ascii="Times New Roman" w:hAnsi="Times New Roman"/>
                <w:sz w:val="22"/>
              </w:rPr>
              <w:t>7</w:t>
            </w:r>
            <w:r>
              <w:rPr>
                <w:rFonts w:ascii="Times New Roman" w:hAnsi="Times New Roman"/>
                <w:sz w:val="22"/>
              </w:rPr>
              <w:t>5 (</w:t>
            </w:r>
            <w:r w:rsidR="000A05C7">
              <w:rPr>
                <w:rFonts w:ascii="Times New Roman" w:hAnsi="Times New Roman"/>
                <w:sz w:val="22"/>
              </w:rPr>
              <w:t>2.38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6CEB" w:rsidRPr="00955C21" w:rsidRDefault="00173F9B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</w:t>
            </w:r>
            <w:r w:rsidR="000A05C7">
              <w:rPr>
                <w:rFonts w:ascii="Times New Roman" w:hAnsi="Times New Roman"/>
                <w:sz w:val="22"/>
              </w:rPr>
              <w:t>54</w:t>
            </w:r>
            <w:r>
              <w:rPr>
                <w:rFonts w:ascii="Times New Roman" w:hAnsi="Times New Roman"/>
                <w:sz w:val="22"/>
              </w:rPr>
              <w:t xml:space="preserve"> (</w:t>
            </w:r>
            <w:r w:rsidR="000A05C7">
              <w:rPr>
                <w:rFonts w:ascii="Times New Roman" w:hAnsi="Times New Roman"/>
                <w:sz w:val="22"/>
              </w:rPr>
              <w:t>2.99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6CEB" w:rsidRPr="00955C21" w:rsidRDefault="00C41850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</w:t>
            </w:r>
            <w:r w:rsidR="00A52E23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.001</w:t>
            </w:r>
          </w:p>
        </w:tc>
      </w:tr>
      <w:tr w:rsidR="00366CEB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6CEB" w:rsidRDefault="008431CA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</w:t>
            </w:r>
            <w:r w:rsidR="00C41850">
              <w:rPr>
                <w:rFonts w:ascii="Times New Roman" w:hAnsi="Times New Roman"/>
                <w:sz w:val="22"/>
              </w:rPr>
              <w:t>-Reflect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6CEB" w:rsidRPr="00955C21" w:rsidRDefault="001E73AD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</w:t>
            </w:r>
            <w:r w:rsidR="000A05C7">
              <w:rPr>
                <w:rFonts w:ascii="Times New Roman" w:hAnsi="Times New Roman"/>
                <w:sz w:val="22"/>
              </w:rPr>
              <w:t>04</w:t>
            </w:r>
            <w:r>
              <w:rPr>
                <w:rFonts w:ascii="Times New Roman" w:hAnsi="Times New Roman"/>
                <w:sz w:val="22"/>
              </w:rPr>
              <w:t xml:space="preserve"> (</w:t>
            </w:r>
            <w:r w:rsidR="000A05C7">
              <w:rPr>
                <w:rFonts w:ascii="Times New Roman" w:hAnsi="Times New Roman"/>
                <w:sz w:val="22"/>
              </w:rPr>
              <w:t>3.80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6CEB" w:rsidRPr="00955C21" w:rsidRDefault="000A05C7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12.25</w:t>
            </w:r>
            <w:r w:rsidR="001E73AD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2.97</w:t>
            </w:r>
            <w:r w:rsidR="001E73AD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6CEB" w:rsidRPr="00955C21" w:rsidRDefault="00C41850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0.002</w:t>
            </w:r>
          </w:p>
        </w:tc>
      </w:tr>
      <w:tr w:rsidR="00A52E23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2E23" w:rsidRDefault="00A52E23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PSQI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2E23" w:rsidRDefault="00A52E23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3.00 (2.00)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2E23" w:rsidRDefault="00A52E23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8.48 (2.73)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2E23" w:rsidRDefault="00A52E23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 0.001</w:t>
            </w:r>
          </w:p>
        </w:tc>
      </w:tr>
      <w:tr w:rsidR="00BE0186" w:rsidRPr="001A7FE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WTAR*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0186" w:rsidRPr="00955C21" w:rsidRDefault="00110BE3" w:rsidP="00110BE3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116.73</w:t>
            </w:r>
            <w:r w:rsidR="00B71310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11.58)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0186" w:rsidRPr="00955C21" w:rsidRDefault="00110BE3" w:rsidP="00110BE3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117.09</w:t>
            </w:r>
            <w:r w:rsidR="00B71310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7.84</w:t>
            </w:r>
            <w:r w:rsidR="00B71310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0186" w:rsidRPr="00955C21" w:rsidRDefault="00110BE3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0.90</w:t>
            </w:r>
          </w:p>
        </w:tc>
      </w:tr>
    </w:tbl>
    <w:p w:rsidR="00BE0186" w:rsidRDefault="00BE0186" w:rsidP="00BE0186">
      <w:pPr>
        <w:spacing w:after="0" w:line="360" w:lineRule="auto"/>
        <w:ind w:right="2700"/>
      </w:pPr>
      <w:r w:rsidRPr="005845C3">
        <w:rPr>
          <w:i/>
        </w:rPr>
        <w:t>Note</w:t>
      </w:r>
      <w:r w:rsidRPr="005845C3">
        <w:t xml:space="preserve">. </w:t>
      </w:r>
      <w:r>
        <w:t xml:space="preserve">f = female, m = male; BDI-II = Beck Depression Inventory II; MASQ = Mood and Anxiety Symptoms Questionnaire (GDD = General Distress: Depressive symptoms, AD = Anhedonic Depression, GDA = General Distress: Anxious symptoms, AA = Anxious Arousal); </w:t>
      </w:r>
      <w:r w:rsidR="008431CA">
        <w:t>RRS = Ruminative Response Scale (Dep =</w:t>
      </w:r>
      <w:r w:rsidR="00893D25">
        <w:t xml:space="preserve"> depression subscale,</w:t>
      </w:r>
      <w:r w:rsidR="008431CA">
        <w:t xml:space="preserve"> Brood = brooding subscale</w:t>
      </w:r>
      <w:r w:rsidR="00893D25">
        <w:t>, Reflect = reflection subscale)</w:t>
      </w:r>
      <w:r>
        <w:t xml:space="preserve">; </w:t>
      </w:r>
      <w:r w:rsidR="003B7613">
        <w:t xml:space="preserve">PSQI = Pittsburgh Sleep Quality Index; </w:t>
      </w:r>
      <w:r>
        <w:t xml:space="preserve">WTAR = Wechsler Test of Adult Reading. </w:t>
      </w:r>
      <w:r w:rsidR="002910AC">
        <w:t xml:space="preserve">Statistics reflect between-group </w:t>
      </w:r>
      <w:r w:rsidR="002910AC">
        <w:rPr>
          <w:i/>
        </w:rPr>
        <w:t>t</w:t>
      </w:r>
      <w:r w:rsidR="002910AC">
        <w:t>-tests except for gender (chi-square).</w:t>
      </w:r>
      <w:r w:rsidR="00A41F7C">
        <w:rPr>
          <w:i/>
        </w:rPr>
        <w:t xml:space="preserve"> </w:t>
      </w:r>
      <w:r w:rsidR="00D3466C">
        <w:t>PSQI</w:t>
      </w:r>
      <w:r w:rsidR="004416AB">
        <w:t xml:space="preserve"> scores &lt;= 5 indicate good sleep quality, scores &gt; 5 indicate poor sleep quality. </w:t>
      </w:r>
      <w:r>
        <w:t xml:space="preserve">*WTAR data from non-native English speakers </w:t>
      </w:r>
      <w:r w:rsidR="005F1F16">
        <w:t xml:space="preserve">were </w:t>
      </w:r>
      <w:r>
        <w:t>not analyzed (</w:t>
      </w:r>
      <w:r w:rsidRPr="000C6744">
        <w:t>controls</w:t>
      </w:r>
      <w:r>
        <w:t xml:space="preserve">, </w:t>
      </w:r>
      <w:r>
        <w:rPr>
          <w:i/>
        </w:rPr>
        <w:t>n</w:t>
      </w:r>
      <w:r w:rsidR="005C76CD">
        <w:t xml:space="preserve"> = 2</w:t>
      </w:r>
      <w:r>
        <w:t xml:space="preserve">; </w:t>
      </w:r>
      <w:r w:rsidRPr="000C6744">
        <w:t>MDD</w:t>
      </w:r>
      <w:r>
        <w:t xml:space="preserve">, </w:t>
      </w:r>
      <w:r>
        <w:rPr>
          <w:i/>
        </w:rPr>
        <w:t>n</w:t>
      </w:r>
      <w:r>
        <w:t xml:space="preserve"> = 2).</w:t>
      </w:r>
    </w:p>
    <w:sectPr w:rsidR="00BE0186" w:rsidSect="00BE018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767" w:rsidRDefault="00C86767">
      <w:r>
        <w:separator/>
      </w:r>
    </w:p>
  </w:endnote>
  <w:endnote w:type="continuationSeparator" w:id="0">
    <w:p w:rsidR="00C86767" w:rsidRDefault="00C8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F7C" w:rsidRDefault="00A41F7C" w:rsidP="00BE01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1F7C" w:rsidRDefault="00A41F7C" w:rsidP="00BE01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F7C" w:rsidRDefault="00A41F7C" w:rsidP="00BE01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767" w:rsidRDefault="00C86767">
      <w:r>
        <w:separator/>
      </w:r>
    </w:p>
  </w:footnote>
  <w:footnote w:type="continuationSeparator" w:id="0">
    <w:p w:rsidR="00C86767" w:rsidRDefault="00C867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F7C" w:rsidRDefault="00A41F7C">
    <w:pPr>
      <w:pStyle w:val="Header"/>
    </w:pPr>
    <w:r>
      <w:t>SOURCE MEMORY IMPAIRMENT IN DEPRESSION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FAD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FD6533"/>
    <w:multiLevelType w:val="hybridMultilevel"/>
    <w:tmpl w:val="030C3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547A1"/>
    <w:multiLevelType w:val="hybridMultilevel"/>
    <w:tmpl w:val="AAA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35972"/>
    <w:multiLevelType w:val="hybridMultilevel"/>
    <w:tmpl w:val="E8C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F39B9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313138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C93BEE"/>
    <w:multiLevelType w:val="hybridMultilevel"/>
    <w:tmpl w:val="902EA6B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F6965"/>
    <w:multiLevelType w:val="hybridMultilevel"/>
    <w:tmpl w:val="C78A8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A059E"/>
    <w:multiLevelType w:val="hybridMultilevel"/>
    <w:tmpl w:val="5F42006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E772E"/>
    <w:multiLevelType w:val="hybridMultilevel"/>
    <w:tmpl w:val="7CF070FE"/>
    <w:lvl w:ilvl="0" w:tplc="C8F262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20ABD"/>
    <w:multiLevelType w:val="hybridMultilevel"/>
    <w:tmpl w:val="92009524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40809"/>
    <w:multiLevelType w:val="hybridMultilevel"/>
    <w:tmpl w:val="F26CA07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B25E95"/>
    <w:rsid w:val="00064EC6"/>
    <w:rsid w:val="000A05C7"/>
    <w:rsid w:val="00110BE3"/>
    <w:rsid w:val="00173F9B"/>
    <w:rsid w:val="001E73AD"/>
    <w:rsid w:val="002910AC"/>
    <w:rsid w:val="002D605E"/>
    <w:rsid w:val="00366CEB"/>
    <w:rsid w:val="003B7613"/>
    <w:rsid w:val="004416AB"/>
    <w:rsid w:val="00443C16"/>
    <w:rsid w:val="0057684D"/>
    <w:rsid w:val="005C76CD"/>
    <w:rsid w:val="005F1F16"/>
    <w:rsid w:val="00674153"/>
    <w:rsid w:val="00700E7E"/>
    <w:rsid w:val="00756C91"/>
    <w:rsid w:val="00775F7B"/>
    <w:rsid w:val="00791F53"/>
    <w:rsid w:val="007976B1"/>
    <w:rsid w:val="007D5D0E"/>
    <w:rsid w:val="008431CA"/>
    <w:rsid w:val="00845C5D"/>
    <w:rsid w:val="00893D25"/>
    <w:rsid w:val="00993197"/>
    <w:rsid w:val="00A41F7C"/>
    <w:rsid w:val="00A52E23"/>
    <w:rsid w:val="00A56686"/>
    <w:rsid w:val="00AD6031"/>
    <w:rsid w:val="00B25E95"/>
    <w:rsid w:val="00B34CF7"/>
    <w:rsid w:val="00B5104F"/>
    <w:rsid w:val="00B71310"/>
    <w:rsid w:val="00B83E64"/>
    <w:rsid w:val="00BE0186"/>
    <w:rsid w:val="00C41850"/>
    <w:rsid w:val="00C57FD3"/>
    <w:rsid w:val="00C86767"/>
    <w:rsid w:val="00C96B60"/>
    <w:rsid w:val="00CB7E71"/>
    <w:rsid w:val="00D3466C"/>
    <w:rsid w:val="00E758D6"/>
    <w:rsid w:val="00EE35D5"/>
    <w:rsid w:val="00EF4EBD"/>
    <w:rsid w:val="00FB25C7"/>
    <w:rsid w:val="00FC6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Remember to Look On the Bright Side: Neural Correlates of a Reward Source Memory Advantage in Healthy Volunteers and Its Absence in Major Depressive Disorder</vt:lpstr>
    </vt:vector>
  </TitlesOfParts>
  <Company>Harvard University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Remember to Look On the Bright Side: Neural Correlates of a Reward Source Memory Advantage in Healthy Volunteers and Its Absence in Major Depressive Disorder</dc:title>
  <dc:creator>Daniel Dillon</dc:creator>
  <cp:lastModifiedBy>Diego</cp:lastModifiedBy>
  <cp:revision>2</cp:revision>
  <cp:lastPrinted>2013-02-28T17:24:00Z</cp:lastPrinted>
  <dcterms:created xsi:type="dcterms:W3CDTF">2016-10-06T13:32:00Z</dcterms:created>
  <dcterms:modified xsi:type="dcterms:W3CDTF">2016-10-06T13:32:00Z</dcterms:modified>
</cp:coreProperties>
</file>
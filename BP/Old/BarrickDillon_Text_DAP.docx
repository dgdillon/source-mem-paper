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816B8" w14:textId="77777777" w:rsidR="00BE12ED" w:rsidRDefault="000824C0" w:rsidP="009019B7">
      <w:pPr>
        <w:spacing w:line="480" w:lineRule="auto"/>
        <w:jc w:val="center"/>
        <w:rPr>
          <w:b/>
        </w:rPr>
      </w:pPr>
      <w:bookmarkStart w:id="0" w:name="_GoBack"/>
      <w:bookmarkEnd w:id="0"/>
      <w:r>
        <w:rPr>
          <w:b/>
        </w:rPr>
        <w:t xml:space="preserve">The Impact of Depression on Brain Activity During </w:t>
      </w:r>
      <w:r w:rsidR="006B69AC">
        <w:rPr>
          <w:b/>
        </w:rPr>
        <w:t>Source Memory Retrieval</w:t>
      </w:r>
    </w:p>
    <w:p w14:paraId="23EC764C" w14:textId="77777777" w:rsidR="00BE12ED" w:rsidRDefault="00110762" w:rsidP="00BE12ED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Elyssa M. Barrick</w:t>
      </w:r>
      <w:r w:rsidR="002B42DF">
        <w:rPr>
          <w:rFonts w:cs="Times New Roman"/>
        </w:rPr>
        <w:t xml:space="preserve"> and Daniel G. Dillon</w:t>
      </w:r>
    </w:p>
    <w:p w14:paraId="41831933" w14:textId="77777777" w:rsidR="00BE12ED" w:rsidRPr="00BE12ED" w:rsidRDefault="00BE12ED" w:rsidP="00BE12ED">
      <w:pPr>
        <w:spacing w:line="480" w:lineRule="auto"/>
        <w:jc w:val="center"/>
        <w:rPr>
          <w:rFonts w:cs="Times New Roman"/>
        </w:rPr>
      </w:pPr>
    </w:p>
    <w:p w14:paraId="5D6AA054" w14:textId="77777777" w:rsidR="00CF41E5" w:rsidRDefault="00CF41E5" w:rsidP="0029576E">
      <w:pPr>
        <w:spacing w:line="480" w:lineRule="auto"/>
        <w:jc w:val="center"/>
        <w:rPr>
          <w:rFonts w:cs="Times New Roman"/>
        </w:rPr>
      </w:pPr>
    </w:p>
    <w:p w14:paraId="5E959872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C0636C4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56FBF85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B12FB47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123EA1D8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7D3A726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5DC021D0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EDE0D91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17BB47D3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6BF1C75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6CB36DD2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3A890FC5" w14:textId="2BABE430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words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57707D">
        <w:rPr>
          <w:rFonts w:ascii="Times New Roman" w:hAnsi="Times New Roman"/>
          <w:sz w:val="24"/>
          <w:szCs w:val="24"/>
          <w:lang w:val="en-GB"/>
        </w:rPr>
        <w:t>4,000</w:t>
      </w:r>
    </w:p>
    <w:p w14:paraId="372EC36C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figures</w:t>
      </w:r>
      <w:r w:rsidR="003B0989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F4773">
        <w:rPr>
          <w:rFonts w:ascii="Times New Roman" w:hAnsi="Times New Roman"/>
          <w:sz w:val="24"/>
          <w:szCs w:val="24"/>
          <w:lang w:val="en-GB"/>
        </w:rPr>
        <w:t>6</w:t>
      </w:r>
    </w:p>
    <w:p w14:paraId="180BCB52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tables</w:t>
      </w:r>
      <w:r w:rsidR="003B0989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74116">
        <w:rPr>
          <w:rFonts w:ascii="Times New Roman" w:hAnsi="Times New Roman"/>
          <w:sz w:val="24"/>
          <w:szCs w:val="24"/>
          <w:lang w:val="en-GB"/>
        </w:rPr>
        <w:t>3</w:t>
      </w:r>
    </w:p>
    <w:p w14:paraId="1783CE66" w14:textId="72F62B6D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93CB0">
        <w:rPr>
          <w:rFonts w:ascii="Times New Roman" w:hAnsi="Times New Roman"/>
          <w:sz w:val="24"/>
          <w:szCs w:val="24"/>
          <w:u w:val="single"/>
          <w:lang w:val="en-GB"/>
        </w:rPr>
        <w:t>Supplemental information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6919BD">
        <w:rPr>
          <w:rFonts w:ascii="Times New Roman" w:hAnsi="Times New Roman"/>
          <w:sz w:val="24"/>
          <w:szCs w:val="24"/>
          <w:lang w:val="en-GB"/>
        </w:rPr>
        <w:t>word</w:t>
      </w:r>
      <w:r w:rsidR="007F4773">
        <w:rPr>
          <w:rFonts w:ascii="Times New Roman" w:hAnsi="Times New Roman"/>
          <w:sz w:val="24"/>
          <w:szCs w:val="24"/>
          <w:lang w:val="en-GB"/>
        </w:rPr>
        <w:t xml:space="preserve"> list</w:t>
      </w:r>
    </w:p>
    <w:p w14:paraId="3691EF14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</w:p>
    <w:p w14:paraId="178DABCF" w14:textId="77777777" w:rsidR="00BE12ED" w:rsidRPr="00C93CB0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Keywords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74116">
        <w:rPr>
          <w:rFonts w:ascii="Times New Roman" w:hAnsi="Times New Roman"/>
          <w:sz w:val="24"/>
          <w:szCs w:val="24"/>
          <w:lang w:val="en-GB"/>
        </w:rPr>
        <w:t>depression, memory, retrieval, ERP, source, recollection</w:t>
      </w:r>
    </w:p>
    <w:p w14:paraId="3104DA00" w14:textId="77777777" w:rsidR="00CF41E5" w:rsidRDefault="00CF41E5" w:rsidP="00BE12ED">
      <w:pPr>
        <w:spacing w:line="480" w:lineRule="auto"/>
        <w:rPr>
          <w:rFonts w:cs="Times New Roman"/>
          <w:b/>
        </w:rPr>
      </w:pPr>
    </w:p>
    <w:p w14:paraId="222BF583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0B766F52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59995043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69A9125F" w14:textId="77777777" w:rsidR="00BE12ED" w:rsidRPr="00CF1FB2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  <w:r w:rsidRPr="00CF1FB2">
        <w:rPr>
          <w:rFonts w:ascii="Times New Roman" w:hAnsi="Times New Roman"/>
          <w:sz w:val="24"/>
          <w:szCs w:val="24"/>
          <w:u w:val="single"/>
          <w:lang w:val="en-GB"/>
        </w:rPr>
        <w:t xml:space="preserve">Corresponding author: </w:t>
      </w:r>
    </w:p>
    <w:p w14:paraId="1632C644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Daniel G. Dillon,</w:t>
      </w:r>
      <w:r w:rsidRPr="00CF1FB2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Ph.D.</w:t>
      </w:r>
    </w:p>
    <w:p w14:paraId="34ECECEE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 xml:space="preserve">Center </w:t>
      </w:r>
      <w:r>
        <w:rPr>
          <w:rFonts w:ascii="Times New Roman" w:hAnsi="Times New Roman"/>
          <w:sz w:val="24"/>
          <w:szCs w:val="24"/>
          <w:lang w:val="en-GB"/>
        </w:rPr>
        <w:t>f</w:t>
      </w:r>
      <w:r w:rsidRPr="00CF1FB2">
        <w:rPr>
          <w:rFonts w:ascii="Times New Roman" w:hAnsi="Times New Roman"/>
          <w:sz w:val="24"/>
          <w:szCs w:val="24"/>
          <w:lang w:val="en-GB"/>
        </w:rPr>
        <w:t>or Depression, Anxiety and Stress Research</w:t>
      </w:r>
    </w:p>
    <w:p w14:paraId="004A3238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>McLean Hospital</w:t>
      </w:r>
    </w:p>
    <w:p w14:paraId="397533F5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>115 Mill Street</w:t>
      </w:r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CF1FB2">
        <w:rPr>
          <w:rFonts w:ascii="Times New Roman" w:hAnsi="Times New Roman"/>
          <w:sz w:val="24"/>
          <w:szCs w:val="24"/>
          <w:lang w:val="en-GB"/>
        </w:rPr>
        <w:t>Belmont, MA 02478</w:t>
      </w:r>
    </w:p>
    <w:p w14:paraId="60571EE3" w14:textId="77777777" w:rsidR="00BE12ED" w:rsidRPr="00C16C09" w:rsidRDefault="00BE12ED" w:rsidP="00BE12ED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fr-FR"/>
        </w:rPr>
      </w:pPr>
      <w:r w:rsidRPr="00C16C09">
        <w:rPr>
          <w:rFonts w:ascii="Times New Roman" w:hAnsi="Times New Roman" w:cs="Times New Roman"/>
          <w:sz w:val="24"/>
          <w:szCs w:val="24"/>
          <w:lang w:val="fr-FR"/>
        </w:rPr>
        <w:t>Email: d</w:t>
      </w:r>
      <w:r>
        <w:rPr>
          <w:rFonts w:ascii="Times New Roman" w:hAnsi="Times New Roman" w:cs="Times New Roman"/>
          <w:sz w:val="24"/>
          <w:szCs w:val="24"/>
          <w:lang w:val="fr-FR"/>
        </w:rPr>
        <w:t>dillon</w:t>
      </w:r>
      <w:r w:rsidRPr="00C16C09">
        <w:rPr>
          <w:rFonts w:ascii="Times New Roman" w:hAnsi="Times New Roman" w:cs="Times New Roman"/>
          <w:sz w:val="24"/>
          <w:szCs w:val="24"/>
          <w:lang w:val="fr-FR"/>
        </w:rPr>
        <w:t>@mclean.harvard.edu</w:t>
      </w:r>
    </w:p>
    <w:p w14:paraId="0948CD60" w14:textId="77777777" w:rsidR="00BE12ED" w:rsidRPr="00C16C09" w:rsidRDefault="00BE12ED" w:rsidP="00BE12ED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fr-FR"/>
        </w:rPr>
      </w:pPr>
      <w:r w:rsidRPr="00C16C09">
        <w:rPr>
          <w:rFonts w:ascii="Times New Roman" w:hAnsi="Times New Roman" w:cs="Times New Roman"/>
          <w:sz w:val="24"/>
          <w:szCs w:val="24"/>
          <w:lang w:val="fr-FR"/>
        </w:rPr>
        <w:t>Phone: 617-855-423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14:paraId="48FB865C" w14:textId="77777777" w:rsidR="00B44879" w:rsidRDefault="00BE12ED" w:rsidP="00B44879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82BF7">
        <w:rPr>
          <w:rFonts w:ascii="Times New Roman" w:hAnsi="Times New Roman" w:cs="Times New Roman"/>
          <w:sz w:val="24"/>
          <w:szCs w:val="24"/>
          <w:lang w:val="en-US"/>
        </w:rPr>
        <w:t>Fax: 617-855-4231</w:t>
      </w:r>
    </w:p>
    <w:p w14:paraId="745E50E2" w14:textId="77777777" w:rsidR="00B44879" w:rsidRDefault="00E0209A" w:rsidP="00B44879">
      <w:pPr>
        <w:pStyle w:val="HTMLPreformatted"/>
        <w:spacing w:line="340" w:lineRule="exact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/>
          <w:b/>
        </w:rPr>
        <w:br w:type="page"/>
      </w:r>
      <w:r w:rsidR="00F6519A" w:rsidRPr="00B44879"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6151E9A8" w14:textId="77777777" w:rsidR="00FA7507" w:rsidRPr="00B44879" w:rsidRDefault="00FA7507" w:rsidP="00B44879">
      <w:pPr>
        <w:pStyle w:val="HTMLPreformatted"/>
        <w:spacing w:line="340" w:lineRule="exact"/>
        <w:jc w:val="center"/>
        <w:rPr>
          <w:rFonts w:ascii="Times New Roman" w:hAnsi="Times New Roman" w:cs="Times New Roman"/>
          <w:b/>
          <w:sz w:val="24"/>
        </w:rPr>
      </w:pPr>
    </w:p>
    <w:p w14:paraId="1E7DC01A" w14:textId="77777777" w:rsidR="00E12707" w:rsidRDefault="00F6519A" w:rsidP="00F6519A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Background:</w:t>
      </w:r>
      <w:r w:rsidR="00E0209A">
        <w:rPr>
          <w:rFonts w:cs="Times New Roman"/>
          <w:b/>
        </w:rPr>
        <w:t xml:space="preserve"> </w:t>
      </w:r>
      <w:r w:rsidR="00AD0922">
        <w:rPr>
          <w:rFonts w:cs="Times New Roman"/>
        </w:rPr>
        <w:t>Recollection is disrupted in M</w:t>
      </w:r>
      <w:r w:rsidR="00A97DBD">
        <w:rPr>
          <w:rFonts w:cs="Times New Roman"/>
        </w:rPr>
        <w:t>ajor Depressive Disorder (MDD)</w:t>
      </w:r>
      <w:r w:rsidR="004D5625">
        <w:rPr>
          <w:rFonts w:cs="Times New Roman"/>
        </w:rPr>
        <w:t xml:space="preserve">, </w:t>
      </w:r>
      <w:r w:rsidR="00AD0922">
        <w:rPr>
          <w:rFonts w:cs="Times New Roman"/>
        </w:rPr>
        <w:t xml:space="preserve">but </w:t>
      </w:r>
      <w:r w:rsidR="00111B2B">
        <w:rPr>
          <w:rFonts w:cs="Times New Roman"/>
        </w:rPr>
        <w:t>this disrupt</w:t>
      </w:r>
      <w:r w:rsidR="00ED2425">
        <w:rPr>
          <w:rFonts w:cs="Times New Roman"/>
        </w:rPr>
        <w:t>ion can be minimized by focused</w:t>
      </w:r>
      <w:r w:rsidR="00111B2B">
        <w:rPr>
          <w:rFonts w:cs="Times New Roman"/>
        </w:rPr>
        <w:t xml:space="preserve"> attention at encoding and retrieval. </w:t>
      </w:r>
      <w:r w:rsidR="00ED2425">
        <w:rPr>
          <w:rFonts w:cs="Times New Roman"/>
        </w:rPr>
        <w:t>T</w:t>
      </w:r>
      <w:r w:rsidR="009E0939">
        <w:rPr>
          <w:rFonts w:cs="Times New Roman"/>
        </w:rPr>
        <w:t xml:space="preserve">he </w:t>
      </w:r>
      <w:r w:rsidR="00AD0922">
        <w:rPr>
          <w:rFonts w:cs="Times New Roman"/>
        </w:rPr>
        <w:t xml:space="preserve">neural mechanisms </w:t>
      </w:r>
      <w:r w:rsidR="009E0939">
        <w:rPr>
          <w:rFonts w:cs="Times New Roman"/>
        </w:rPr>
        <w:t xml:space="preserve">responsible for these clinically important phenomena </w:t>
      </w:r>
      <w:r w:rsidR="00ED2425">
        <w:rPr>
          <w:rFonts w:cs="Times New Roman"/>
        </w:rPr>
        <w:t>are unclear</w:t>
      </w:r>
      <w:r w:rsidR="00A97DBD">
        <w:rPr>
          <w:rFonts w:cs="Times New Roman"/>
        </w:rPr>
        <w:t xml:space="preserve">. </w:t>
      </w:r>
      <w:r w:rsidR="009E0939">
        <w:rPr>
          <w:rFonts w:cs="Times New Roman"/>
        </w:rPr>
        <w:t>Thus</w:t>
      </w:r>
      <w:r w:rsidR="00117A9B">
        <w:rPr>
          <w:rFonts w:cs="Times New Roman"/>
        </w:rPr>
        <w:t>, we</w:t>
      </w:r>
      <w:r w:rsidR="00FA7507">
        <w:rPr>
          <w:rFonts w:cs="Times New Roman"/>
        </w:rPr>
        <w:t xml:space="preserve"> </w:t>
      </w:r>
      <w:r w:rsidR="00E81C82">
        <w:rPr>
          <w:rFonts w:cs="Times New Roman"/>
        </w:rPr>
        <w:t xml:space="preserve">used event-related potentials </w:t>
      </w:r>
      <w:r w:rsidR="009E0939">
        <w:rPr>
          <w:rFonts w:cs="Times New Roman"/>
        </w:rPr>
        <w:t xml:space="preserve">(ERPs) </w:t>
      </w:r>
      <w:r w:rsidR="00E81C82">
        <w:rPr>
          <w:rFonts w:cs="Times New Roman"/>
        </w:rPr>
        <w:t xml:space="preserve">to </w:t>
      </w:r>
      <w:r w:rsidR="004D5625">
        <w:rPr>
          <w:rFonts w:cs="Times New Roman"/>
        </w:rPr>
        <w:t xml:space="preserve">examine </w:t>
      </w:r>
      <w:r w:rsidR="005D4AA9">
        <w:rPr>
          <w:rFonts w:cs="Times New Roman"/>
        </w:rPr>
        <w:t>recollection</w:t>
      </w:r>
      <w:r w:rsidR="00201338">
        <w:rPr>
          <w:rFonts w:cs="Times New Roman"/>
        </w:rPr>
        <w:t xml:space="preserve"> </w:t>
      </w:r>
      <w:r w:rsidR="00E37D7E">
        <w:rPr>
          <w:rFonts w:cs="Times New Roman"/>
        </w:rPr>
        <w:t xml:space="preserve">in </w:t>
      </w:r>
      <w:r w:rsidR="009E0939">
        <w:rPr>
          <w:rFonts w:cs="Times New Roman"/>
        </w:rPr>
        <w:t>MDD</w:t>
      </w:r>
      <w:r w:rsidR="001F1304">
        <w:rPr>
          <w:rFonts w:cs="Times New Roman"/>
        </w:rPr>
        <w:t>.</w:t>
      </w:r>
    </w:p>
    <w:p w14:paraId="593F78C4" w14:textId="49D21EE6" w:rsidR="00F6519A" w:rsidRPr="00622504" w:rsidRDefault="00F6519A" w:rsidP="00F6519A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Methods:</w:t>
      </w:r>
      <w:r w:rsidR="00622504">
        <w:rPr>
          <w:rFonts w:cs="Times New Roman"/>
        </w:rPr>
        <w:t xml:space="preserve"> </w:t>
      </w:r>
      <w:r w:rsidR="00D56755">
        <w:rPr>
          <w:rFonts w:cs="Times New Roman"/>
        </w:rPr>
        <w:t>Twenty-four</w:t>
      </w:r>
      <w:r w:rsidR="00622504">
        <w:rPr>
          <w:rFonts w:cs="Times New Roman"/>
        </w:rPr>
        <w:t xml:space="preserve"> </w:t>
      </w:r>
      <w:proofErr w:type="spellStart"/>
      <w:ins w:id="1" w:author="Diego" w:date="2016-10-06T09:02:00Z">
        <w:r w:rsidR="004735BB">
          <w:rPr>
            <w:rFonts w:cs="Times New Roman"/>
          </w:rPr>
          <w:t>unmedicated</w:t>
        </w:r>
        <w:proofErr w:type="spellEnd"/>
        <w:r w:rsidR="004735BB">
          <w:rPr>
            <w:rFonts w:cs="Times New Roman"/>
          </w:rPr>
          <w:t xml:space="preserve"> </w:t>
        </w:r>
      </w:ins>
      <w:r w:rsidR="00182C85">
        <w:rPr>
          <w:rFonts w:cs="Times New Roman"/>
        </w:rPr>
        <w:t xml:space="preserve">adults with </w:t>
      </w:r>
      <w:r w:rsidR="00622504">
        <w:rPr>
          <w:rFonts w:cs="Times New Roman"/>
        </w:rPr>
        <w:t>MDD</w:t>
      </w:r>
      <w:r w:rsidR="00182C85">
        <w:rPr>
          <w:rFonts w:cs="Times New Roman"/>
        </w:rPr>
        <w:t xml:space="preserve"> </w:t>
      </w:r>
      <w:r w:rsidR="00540DFC">
        <w:rPr>
          <w:rFonts w:cs="Times New Roman"/>
        </w:rPr>
        <w:t xml:space="preserve">and 24 controls </w:t>
      </w:r>
      <w:r w:rsidR="00D56755">
        <w:rPr>
          <w:rFonts w:cs="Times New Roman"/>
        </w:rPr>
        <w:t>encode</w:t>
      </w:r>
      <w:r w:rsidR="00540DFC">
        <w:rPr>
          <w:rFonts w:cs="Times New Roman"/>
        </w:rPr>
        <w:t xml:space="preserve">d </w:t>
      </w:r>
      <w:r w:rsidR="00182C85">
        <w:rPr>
          <w:rFonts w:cs="Times New Roman"/>
        </w:rPr>
        <w:t xml:space="preserve">words </w:t>
      </w:r>
      <w:r w:rsidR="00B073EF">
        <w:rPr>
          <w:rFonts w:cs="Times New Roman"/>
        </w:rPr>
        <w:t>shown</w:t>
      </w:r>
      <w:r w:rsidR="00540DFC">
        <w:rPr>
          <w:rFonts w:cs="Times New Roman"/>
        </w:rPr>
        <w:t xml:space="preserve"> </w:t>
      </w:r>
      <w:r w:rsidR="00182C85">
        <w:rPr>
          <w:rFonts w:cs="Times New Roman"/>
        </w:rPr>
        <w:t xml:space="preserve">on the left or right </w:t>
      </w:r>
      <w:r w:rsidR="00540DFC">
        <w:rPr>
          <w:rFonts w:cs="Times New Roman"/>
        </w:rPr>
        <w:t xml:space="preserve">(perceptual source) </w:t>
      </w:r>
      <w:r w:rsidR="00D56755">
        <w:rPr>
          <w:rFonts w:cs="Times New Roman"/>
        </w:rPr>
        <w:t>by</w:t>
      </w:r>
      <w:r w:rsidR="006665AF">
        <w:rPr>
          <w:rFonts w:cs="Times New Roman"/>
        </w:rPr>
        <w:t xml:space="preserve"> making</w:t>
      </w:r>
      <w:r w:rsidR="00540DFC">
        <w:rPr>
          <w:rFonts w:cs="Times New Roman"/>
        </w:rPr>
        <w:t xml:space="preserve"> </w:t>
      </w:r>
      <w:proofErr w:type="spellStart"/>
      <w:r w:rsidR="00540DFC">
        <w:rPr>
          <w:rFonts w:cs="Times New Roman"/>
        </w:rPr>
        <w:t>animacy</w:t>
      </w:r>
      <w:proofErr w:type="spellEnd"/>
      <w:r w:rsidR="00540DFC">
        <w:rPr>
          <w:rFonts w:cs="Times New Roman"/>
        </w:rPr>
        <w:t xml:space="preserve"> </w:t>
      </w:r>
      <w:r w:rsidR="006665AF">
        <w:rPr>
          <w:rFonts w:cs="Times New Roman"/>
        </w:rPr>
        <w:t>or</w:t>
      </w:r>
      <w:r w:rsidR="00540DFC">
        <w:rPr>
          <w:rFonts w:cs="Times New Roman"/>
        </w:rPr>
        <w:t xml:space="preserve"> mobility judgments (</w:t>
      </w:r>
      <w:r w:rsidR="007F51A9">
        <w:rPr>
          <w:rFonts w:cs="Times New Roman"/>
        </w:rPr>
        <w:t>conceptual source</w:t>
      </w:r>
      <w:r w:rsidR="00540DFC">
        <w:rPr>
          <w:rFonts w:cs="Times New Roman"/>
        </w:rPr>
        <w:t>)</w:t>
      </w:r>
      <w:r w:rsidR="00182C85">
        <w:rPr>
          <w:rFonts w:cs="Times New Roman"/>
        </w:rPr>
        <w:t xml:space="preserve">. </w:t>
      </w:r>
      <w:r w:rsidR="009E0939">
        <w:rPr>
          <w:rFonts w:cs="Times New Roman"/>
        </w:rPr>
        <w:t>ERPs were</w:t>
      </w:r>
      <w:r w:rsidR="00540DFC">
        <w:rPr>
          <w:rFonts w:cs="Times New Roman"/>
        </w:rPr>
        <w:t xml:space="preserve"> </w:t>
      </w:r>
      <w:r w:rsidR="00182C85">
        <w:rPr>
          <w:rFonts w:cs="Times New Roman"/>
        </w:rPr>
        <w:t xml:space="preserve">recorded </w:t>
      </w:r>
      <w:r w:rsidR="00F11A1B">
        <w:rPr>
          <w:rFonts w:cs="Times New Roman"/>
        </w:rPr>
        <w:t xml:space="preserve">during cued </w:t>
      </w:r>
      <w:r w:rsidR="0040161C">
        <w:rPr>
          <w:rFonts w:cs="Times New Roman"/>
        </w:rPr>
        <w:t xml:space="preserve">source </w:t>
      </w:r>
      <w:r w:rsidR="00F11A1B">
        <w:rPr>
          <w:rFonts w:cs="Times New Roman"/>
        </w:rPr>
        <w:t>retrieval</w:t>
      </w:r>
      <w:r w:rsidR="0040161C">
        <w:rPr>
          <w:rFonts w:cs="Times New Roman"/>
        </w:rPr>
        <w:t>, which depends on recollection</w:t>
      </w:r>
      <w:r w:rsidR="00540DFC">
        <w:rPr>
          <w:rFonts w:cs="Times New Roman"/>
        </w:rPr>
        <w:t>.</w:t>
      </w:r>
    </w:p>
    <w:p w14:paraId="7308D071" w14:textId="0C701F8D" w:rsidR="00F6519A" w:rsidRPr="00B073EF" w:rsidRDefault="00F6519A" w:rsidP="00CF43E8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Results:</w:t>
      </w:r>
      <w:r w:rsidR="00B073EF">
        <w:rPr>
          <w:rFonts w:cs="Times New Roman"/>
        </w:rPr>
        <w:t xml:space="preserve"> </w:t>
      </w:r>
      <w:r w:rsidR="00117A9B">
        <w:rPr>
          <w:rFonts w:cs="Times New Roman"/>
        </w:rPr>
        <w:t>M</w:t>
      </w:r>
      <w:r w:rsidR="0043414A">
        <w:rPr>
          <w:rFonts w:cs="Times New Roman"/>
        </w:rPr>
        <w:t xml:space="preserve">obility judgments </w:t>
      </w:r>
      <w:r w:rsidR="00746190">
        <w:rPr>
          <w:rFonts w:cs="Times New Roman"/>
        </w:rPr>
        <w:t>prompted deeper encoding</w:t>
      </w:r>
      <w:r w:rsidR="0043414A">
        <w:rPr>
          <w:rFonts w:cs="Times New Roman"/>
        </w:rPr>
        <w:t xml:space="preserve"> than </w:t>
      </w:r>
      <w:proofErr w:type="spellStart"/>
      <w:r w:rsidR="0043414A">
        <w:rPr>
          <w:rFonts w:cs="Times New Roman"/>
        </w:rPr>
        <w:t>animacy</w:t>
      </w:r>
      <w:proofErr w:type="spellEnd"/>
      <w:r w:rsidR="0043414A">
        <w:rPr>
          <w:rFonts w:cs="Times New Roman"/>
        </w:rPr>
        <w:t xml:space="preserve"> judgments, </w:t>
      </w:r>
      <w:r w:rsidR="00746190">
        <w:rPr>
          <w:rFonts w:cs="Times New Roman"/>
        </w:rPr>
        <w:t>and m</w:t>
      </w:r>
      <w:r w:rsidR="00203449">
        <w:rPr>
          <w:rFonts w:cs="Times New Roman"/>
        </w:rPr>
        <w:t>emory</w:t>
      </w:r>
      <w:ins w:id="2" w:author="Diego A. Pizzagalli" w:date="2016-10-05T21:43:00Z">
        <w:r w:rsidR="00741A65">
          <w:rPr>
            <w:rFonts w:cs="Times New Roman"/>
          </w:rPr>
          <w:t xml:space="preserve"> performance</w:t>
        </w:r>
      </w:ins>
      <w:r w:rsidR="00203449">
        <w:rPr>
          <w:rFonts w:cs="Times New Roman"/>
        </w:rPr>
        <w:t xml:space="preserve"> was characterized by a </w:t>
      </w:r>
      <w:r w:rsidR="0043414A">
        <w:rPr>
          <w:rFonts w:cs="Times New Roman"/>
          <w:i/>
        </w:rPr>
        <w:t xml:space="preserve">Group </w:t>
      </w:r>
      <w:r w:rsidR="0043414A">
        <w:rPr>
          <w:rFonts w:cs="Times New Roman"/>
        </w:rPr>
        <w:t xml:space="preserve">x </w:t>
      </w:r>
      <w:r w:rsidR="00203449">
        <w:rPr>
          <w:rFonts w:cs="Times New Roman"/>
          <w:i/>
        </w:rPr>
        <w:t>Cue</w:t>
      </w:r>
      <w:r w:rsidR="00203449">
        <w:rPr>
          <w:rFonts w:cs="Times New Roman"/>
        </w:rPr>
        <w:t xml:space="preserve"> x </w:t>
      </w:r>
      <w:r w:rsidR="00203449">
        <w:rPr>
          <w:rFonts w:cs="Times New Roman"/>
          <w:i/>
        </w:rPr>
        <w:t>Encoding Task</w:t>
      </w:r>
      <w:r w:rsidR="0043414A">
        <w:rPr>
          <w:rFonts w:cs="Times New Roman"/>
        </w:rPr>
        <w:t xml:space="preserve"> interaction: depressed adults were </w:t>
      </w:r>
      <w:r w:rsidR="00C7071A">
        <w:rPr>
          <w:rFonts w:cs="Times New Roman"/>
        </w:rPr>
        <w:t xml:space="preserve">generally </w:t>
      </w:r>
      <w:r w:rsidR="0043414A">
        <w:rPr>
          <w:rFonts w:cs="Times New Roman"/>
        </w:rPr>
        <w:t xml:space="preserve">less accurate and </w:t>
      </w:r>
      <w:r w:rsidR="00475DE7">
        <w:rPr>
          <w:rFonts w:cs="Times New Roman"/>
        </w:rPr>
        <w:t xml:space="preserve">less </w:t>
      </w:r>
      <w:r w:rsidR="0043414A">
        <w:rPr>
          <w:rFonts w:cs="Times New Roman"/>
        </w:rPr>
        <w:t xml:space="preserve">confident than controls, but they </w:t>
      </w:r>
      <w:r w:rsidR="00733E52">
        <w:rPr>
          <w:rFonts w:cs="Times New Roman"/>
        </w:rPr>
        <w:t>showed excellent</w:t>
      </w:r>
      <w:r w:rsidR="0043414A">
        <w:rPr>
          <w:rFonts w:cs="Times New Roman"/>
        </w:rPr>
        <w:t xml:space="preserve"> </w:t>
      </w:r>
      <w:r w:rsidR="007F51A9">
        <w:rPr>
          <w:rFonts w:cs="Times New Roman"/>
        </w:rPr>
        <w:t>conceptual source</w:t>
      </w:r>
      <w:r w:rsidR="005A6E36">
        <w:rPr>
          <w:rFonts w:cs="Times New Roman"/>
        </w:rPr>
        <w:t xml:space="preserve"> </w:t>
      </w:r>
      <w:r w:rsidR="00203449">
        <w:rPr>
          <w:rFonts w:cs="Times New Roman"/>
        </w:rPr>
        <w:t xml:space="preserve">memory </w:t>
      </w:r>
      <w:r w:rsidR="004D2359">
        <w:rPr>
          <w:rFonts w:cs="Times New Roman"/>
        </w:rPr>
        <w:t>following</w:t>
      </w:r>
      <w:r w:rsidR="00203449">
        <w:rPr>
          <w:rFonts w:cs="Times New Roman"/>
        </w:rPr>
        <w:t xml:space="preserve"> </w:t>
      </w:r>
      <w:r w:rsidR="00AD0922">
        <w:rPr>
          <w:rFonts w:cs="Times New Roman"/>
        </w:rPr>
        <w:t>deeper encoding</w:t>
      </w:r>
      <w:r w:rsidR="00203449">
        <w:rPr>
          <w:rFonts w:cs="Times New Roman"/>
        </w:rPr>
        <w:t xml:space="preserve">. </w:t>
      </w:r>
      <w:r w:rsidR="004D5625">
        <w:rPr>
          <w:rFonts w:cs="Times New Roman"/>
        </w:rPr>
        <w:t>In parallel, a</w:t>
      </w:r>
      <w:r w:rsidR="005A6E36">
        <w:rPr>
          <w:rFonts w:cs="Times New Roman"/>
        </w:rPr>
        <w:t xml:space="preserve"> positive </w:t>
      </w:r>
      <w:r w:rsidR="006637A2">
        <w:rPr>
          <w:rFonts w:cs="Times New Roman"/>
        </w:rPr>
        <w:t xml:space="preserve">parietal </w:t>
      </w:r>
      <w:r w:rsidR="00A82D5F">
        <w:rPr>
          <w:rFonts w:cs="Times New Roman"/>
        </w:rPr>
        <w:t xml:space="preserve">ERP </w:t>
      </w:r>
      <w:r w:rsidR="005A6E36">
        <w:rPr>
          <w:rFonts w:cs="Times New Roman"/>
        </w:rPr>
        <w:t xml:space="preserve">deflection </w:t>
      </w:r>
      <w:r w:rsidR="00480244">
        <w:rPr>
          <w:rFonts w:cs="Times New Roman"/>
        </w:rPr>
        <w:t xml:space="preserve">that </w:t>
      </w:r>
      <w:r w:rsidR="004C0638">
        <w:rPr>
          <w:rFonts w:cs="Times New Roman"/>
        </w:rPr>
        <w:t>tracks</w:t>
      </w:r>
      <w:r w:rsidR="004D5625">
        <w:rPr>
          <w:rFonts w:cs="Times New Roman"/>
        </w:rPr>
        <w:t xml:space="preserve"> recollection</w:t>
      </w:r>
      <w:r w:rsidR="005A6E36">
        <w:rPr>
          <w:rFonts w:cs="Times New Roman"/>
        </w:rPr>
        <w:t xml:space="preserve"> was </w:t>
      </w:r>
      <w:r w:rsidR="004D5625">
        <w:rPr>
          <w:rFonts w:cs="Times New Roman"/>
        </w:rPr>
        <w:t xml:space="preserve">globally </w:t>
      </w:r>
      <w:r w:rsidR="005A6E36">
        <w:rPr>
          <w:rFonts w:cs="Times New Roman"/>
        </w:rPr>
        <w:t xml:space="preserve">reduced in </w:t>
      </w:r>
      <w:r w:rsidR="004B4FD1">
        <w:rPr>
          <w:rFonts w:cs="Times New Roman"/>
        </w:rPr>
        <w:t>depression</w:t>
      </w:r>
      <w:r w:rsidR="00733E52">
        <w:rPr>
          <w:rFonts w:cs="Times New Roman"/>
        </w:rPr>
        <w:t xml:space="preserve">, </w:t>
      </w:r>
      <w:r w:rsidR="001F1304">
        <w:rPr>
          <w:rFonts w:cs="Times New Roman"/>
        </w:rPr>
        <w:t xml:space="preserve">but </w:t>
      </w:r>
      <w:r w:rsidR="00733E52">
        <w:rPr>
          <w:rFonts w:cs="Times New Roman"/>
        </w:rPr>
        <w:t xml:space="preserve">sustained </w:t>
      </w:r>
      <w:r w:rsidR="00A82D5F">
        <w:rPr>
          <w:rFonts w:cs="Times New Roman"/>
        </w:rPr>
        <w:t xml:space="preserve">left parietal </w:t>
      </w:r>
      <w:r w:rsidR="0043414A">
        <w:rPr>
          <w:rFonts w:cs="Times New Roman"/>
        </w:rPr>
        <w:t xml:space="preserve">activation </w:t>
      </w:r>
      <w:r w:rsidR="004B4FD1">
        <w:rPr>
          <w:rFonts w:cs="Times New Roman"/>
        </w:rPr>
        <w:t xml:space="preserve">was seen </w:t>
      </w:r>
      <w:r w:rsidR="00733E52">
        <w:rPr>
          <w:rFonts w:cs="Times New Roman"/>
        </w:rPr>
        <w:t xml:space="preserve">during </w:t>
      </w:r>
      <w:r w:rsidR="007F51A9">
        <w:rPr>
          <w:rFonts w:cs="Times New Roman"/>
        </w:rPr>
        <w:t>conceptual source</w:t>
      </w:r>
      <w:r w:rsidR="00733E52">
        <w:rPr>
          <w:rFonts w:cs="Times New Roman"/>
        </w:rPr>
        <w:t xml:space="preserve"> judgments </w:t>
      </w:r>
      <w:r w:rsidR="00746190">
        <w:rPr>
          <w:rFonts w:cs="Times New Roman"/>
        </w:rPr>
        <w:t>for deeply encoded</w:t>
      </w:r>
      <w:r w:rsidR="00AD0922">
        <w:rPr>
          <w:rFonts w:cs="Times New Roman"/>
        </w:rPr>
        <w:t xml:space="preserve"> </w:t>
      </w:r>
      <w:r w:rsidR="00746190">
        <w:rPr>
          <w:rFonts w:cs="Times New Roman"/>
        </w:rPr>
        <w:t>words</w:t>
      </w:r>
      <w:r w:rsidR="004B4FD1">
        <w:rPr>
          <w:rFonts w:cs="Times New Roman"/>
        </w:rPr>
        <w:t xml:space="preserve"> in </w:t>
      </w:r>
      <w:r w:rsidR="00774116">
        <w:rPr>
          <w:rFonts w:cs="Times New Roman"/>
        </w:rPr>
        <w:t>MDD</w:t>
      </w:r>
      <w:r w:rsidR="00733E52">
        <w:rPr>
          <w:rFonts w:cs="Times New Roman"/>
        </w:rPr>
        <w:t>.</w:t>
      </w:r>
    </w:p>
    <w:p w14:paraId="343165B4" w14:textId="77777777" w:rsidR="00CA0BF2" w:rsidRDefault="00F6519A" w:rsidP="00CA0BF2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Conclusions:</w:t>
      </w:r>
      <w:r w:rsidR="005F3563">
        <w:rPr>
          <w:rFonts w:cs="Times New Roman"/>
        </w:rPr>
        <w:t xml:space="preserve"> </w:t>
      </w:r>
      <w:r w:rsidR="00475DE7">
        <w:rPr>
          <w:rFonts w:cs="Times New Roman"/>
        </w:rPr>
        <w:t xml:space="preserve">This study links two </w:t>
      </w:r>
      <w:r w:rsidR="00111B2B">
        <w:rPr>
          <w:rFonts w:cs="Times New Roman"/>
        </w:rPr>
        <w:t xml:space="preserve">reliable </w:t>
      </w:r>
      <w:r w:rsidR="00475DE7">
        <w:rPr>
          <w:rFonts w:cs="Times New Roman"/>
        </w:rPr>
        <w:t xml:space="preserve">effects of depression on </w:t>
      </w:r>
      <w:r w:rsidR="005D4AA9">
        <w:rPr>
          <w:rFonts w:cs="Times New Roman"/>
        </w:rPr>
        <w:t>recollection</w:t>
      </w:r>
      <w:r w:rsidR="00475DE7">
        <w:rPr>
          <w:rFonts w:cs="Times New Roman"/>
        </w:rPr>
        <w:t xml:space="preserve"> to </w:t>
      </w:r>
      <w:r w:rsidR="007F4773">
        <w:rPr>
          <w:rFonts w:cs="Times New Roman"/>
        </w:rPr>
        <w:t xml:space="preserve">electrophysiological </w:t>
      </w:r>
      <w:r w:rsidR="00475DE7">
        <w:rPr>
          <w:rFonts w:cs="Times New Roman"/>
        </w:rPr>
        <w:t xml:space="preserve">activity </w:t>
      </w:r>
      <w:r w:rsidR="007F4773">
        <w:rPr>
          <w:rFonts w:cs="Times New Roman"/>
        </w:rPr>
        <w:t xml:space="preserve">over </w:t>
      </w:r>
      <w:r w:rsidR="00475DE7">
        <w:rPr>
          <w:rFonts w:cs="Times New Roman"/>
        </w:rPr>
        <w:t xml:space="preserve">parietal cortex. </w:t>
      </w:r>
      <w:r w:rsidR="001C24B5">
        <w:rPr>
          <w:rFonts w:cs="Times New Roman"/>
        </w:rPr>
        <w:t>First, a</w:t>
      </w:r>
      <w:r w:rsidR="00475DE7">
        <w:rPr>
          <w:rFonts w:cs="Times New Roman"/>
        </w:rPr>
        <w:t xml:space="preserve">ccuracy and confidence </w:t>
      </w:r>
      <w:r w:rsidR="00397FEE">
        <w:rPr>
          <w:rFonts w:cs="Times New Roman"/>
        </w:rPr>
        <w:t>were reduc</w:t>
      </w:r>
      <w:r w:rsidR="00475DE7">
        <w:rPr>
          <w:rFonts w:cs="Times New Roman"/>
        </w:rPr>
        <w:t>ed in MDD</w:t>
      </w:r>
      <w:r w:rsidR="000604A2">
        <w:rPr>
          <w:rFonts w:cs="Times New Roman"/>
        </w:rPr>
        <w:t>,</w:t>
      </w:r>
      <w:r w:rsidR="00475DE7">
        <w:rPr>
          <w:rFonts w:cs="Times New Roman"/>
        </w:rPr>
        <w:t xml:space="preserve"> and the most reliable ERP correlate of recollecti</w:t>
      </w:r>
      <w:r w:rsidR="00111B2B">
        <w:rPr>
          <w:rFonts w:cs="Times New Roman"/>
        </w:rPr>
        <w:t>on—a p</w:t>
      </w:r>
      <w:r w:rsidR="00475DE7">
        <w:rPr>
          <w:rFonts w:cs="Times New Roman"/>
        </w:rPr>
        <w:t xml:space="preserve">ositive </w:t>
      </w:r>
      <w:r w:rsidR="00377F20">
        <w:rPr>
          <w:rFonts w:cs="Times New Roman"/>
        </w:rPr>
        <w:t xml:space="preserve">parietal </w:t>
      </w:r>
      <w:r w:rsidR="00475DE7">
        <w:rPr>
          <w:rFonts w:cs="Times New Roman"/>
        </w:rPr>
        <w:t xml:space="preserve">deflection </w:t>
      </w:r>
      <w:r w:rsidR="00111B2B">
        <w:rPr>
          <w:rFonts w:cs="Times New Roman"/>
        </w:rPr>
        <w:t xml:space="preserve">from 400-800 </w:t>
      </w:r>
      <w:proofErr w:type="spellStart"/>
      <w:r w:rsidR="00111B2B">
        <w:rPr>
          <w:rFonts w:cs="Times New Roman"/>
        </w:rPr>
        <w:t>ms</w:t>
      </w:r>
      <w:proofErr w:type="spellEnd"/>
      <w:r w:rsidR="00111B2B">
        <w:rPr>
          <w:rFonts w:cs="Times New Roman"/>
        </w:rPr>
        <w:t xml:space="preserve">—was </w:t>
      </w:r>
      <w:r w:rsidR="00397FEE">
        <w:rPr>
          <w:rFonts w:cs="Times New Roman"/>
        </w:rPr>
        <w:t>blunted</w:t>
      </w:r>
      <w:r w:rsidR="00111B2B">
        <w:rPr>
          <w:rFonts w:cs="Times New Roman"/>
        </w:rPr>
        <w:t xml:space="preserve">. </w:t>
      </w:r>
      <w:r w:rsidR="001C24B5">
        <w:rPr>
          <w:rFonts w:cs="Times New Roman"/>
        </w:rPr>
        <w:t xml:space="preserve">Second, </w:t>
      </w:r>
      <w:r w:rsidR="00111B2B">
        <w:rPr>
          <w:rFonts w:cs="Times New Roman"/>
        </w:rPr>
        <w:t xml:space="preserve">depressed adults showed excellent memory </w:t>
      </w:r>
      <w:r w:rsidR="005D4AA9">
        <w:rPr>
          <w:rFonts w:cs="Times New Roman"/>
        </w:rPr>
        <w:t xml:space="preserve">when </w:t>
      </w:r>
      <w:r w:rsidR="001C24B5">
        <w:rPr>
          <w:rFonts w:cs="Times New Roman"/>
        </w:rPr>
        <w:t xml:space="preserve">both </w:t>
      </w:r>
      <w:r w:rsidR="005D4AA9">
        <w:rPr>
          <w:rFonts w:cs="Times New Roman"/>
        </w:rPr>
        <w:t xml:space="preserve">the encoding and retrieval tasks demanded sustained attention, </w:t>
      </w:r>
      <w:r w:rsidR="000F7235">
        <w:rPr>
          <w:rFonts w:cs="Times New Roman"/>
        </w:rPr>
        <w:t xml:space="preserve">and </w:t>
      </w:r>
      <w:r w:rsidR="005D4AA9">
        <w:rPr>
          <w:rFonts w:cs="Times New Roman"/>
        </w:rPr>
        <w:t xml:space="preserve">this combination elicited </w:t>
      </w:r>
      <w:r w:rsidR="000F7235">
        <w:rPr>
          <w:rFonts w:cs="Times New Roman"/>
        </w:rPr>
        <w:t>sustained left parietal activity</w:t>
      </w:r>
      <w:r w:rsidR="00397FEE">
        <w:rPr>
          <w:rFonts w:cs="Times New Roman"/>
        </w:rPr>
        <w:t xml:space="preserve">. </w:t>
      </w:r>
      <w:r w:rsidR="005D4AA9">
        <w:rPr>
          <w:rFonts w:cs="Times New Roman"/>
        </w:rPr>
        <w:t>T</w:t>
      </w:r>
      <w:r w:rsidR="00746190">
        <w:rPr>
          <w:rFonts w:cs="Times New Roman"/>
        </w:rPr>
        <w:t>h</w:t>
      </w:r>
      <w:r w:rsidR="00397FEE">
        <w:rPr>
          <w:rFonts w:cs="Times New Roman"/>
        </w:rPr>
        <w:t xml:space="preserve">ese results </w:t>
      </w:r>
      <w:r w:rsidR="005D4AA9">
        <w:rPr>
          <w:rFonts w:cs="Times New Roman"/>
        </w:rPr>
        <w:t>link</w:t>
      </w:r>
      <w:r w:rsidR="000F7235">
        <w:rPr>
          <w:rFonts w:cs="Times New Roman"/>
        </w:rPr>
        <w:t xml:space="preserve"> the </w:t>
      </w:r>
      <w:r w:rsidR="00746190">
        <w:rPr>
          <w:rFonts w:cs="Times New Roman"/>
        </w:rPr>
        <w:t>impact</w:t>
      </w:r>
      <w:r w:rsidR="000F7235">
        <w:rPr>
          <w:rFonts w:cs="Times New Roman"/>
        </w:rPr>
        <w:t xml:space="preserve"> of depression on </w:t>
      </w:r>
      <w:r w:rsidR="005D4AA9">
        <w:rPr>
          <w:rFonts w:cs="Times New Roman"/>
        </w:rPr>
        <w:t>recollection</w:t>
      </w:r>
      <w:r w:rsidR="000F7235">
        <w:rPr>
          <w:rFonts w:cs="Times New Roman"/>
        </w:rPr>
        <w:t xml:space="preserve"> to </w:t>
      </w:r>
      <w:proofErr w:type="spellStart"/>
      <w:r w:rsidR="00774116">
        <w:rPr>
          <w:rFonts w:cs="Times New Roman"/>
        </w:rPr>
        <w:t>parieto</w:t>
      </w:r>
      <w:proofErr w:type="spellEnd"/>
      <w:r w:rsidR="00774116">
        <w:rPr>
          <w:rFonts w:cs="Times New Roman"/>
        </w:rPr>
        <w:t>-</w:t>
      </w:r>
      <w:commentRangeStart w:id="3"/>
      <w:r w:rsidR="00774116">
        <w:rPr>
          <w:rFonts w:cs="Times New Roman"/>
        </w:rPr>
        <w:t>hippocampal circuits</w:t>
      </w:r>
      <w:commentRangeEnd w:id="3"/>
      <w:r w:rsidR="0067414F">
        <w:rPr>
          <w:rStyle w:val="CommentReference"/>
          <w:rFonts w:asciiTheme="minorHAnsi" w:hAnsiTheme="minorHAnsi"/>
          <w:lang w:eastAsia="en-US"/>
        </w:rPr>
        <w:commentReference w:id="3"/>
      </w:r>
      <w:r w:rsidR="00397FEE">
        <w:rPr>
          <w:rFonts w:cs="Times New Roman"/>
        </w:rPr>
        <w:t>, and they highlight the ne</w:t>
      </w:r>
      <w:r w:rsidR="009E0939">
        <w:rPr>
          <w:rFonts w:cs="Times New Roman"/>
        </w:rPr>
        <w:t xml:space="preserve">ed for further </w:t>
      </w:r>
      <w:r w:rsidR="00480244">
        <w:rPr>
          <w:rFonts w:cs="Times New Roman"/>
        </w:rPr>
        <w:t xml:space="preserve">work on this </w:t>
      </w:r>
      <w:r w:rsidR="009E0939">
        <w:rPr>
          <w:rFonts w:cs="Times New Roman"/>
        </w:rPr>
        <w:t>important topic.</w:t>
      </w:r>
      <w:r w:rsidR="00CA0BF2">
        <w:rPr>
          <w:rFonts w:cs="Times New Roman"/>
          <w:b/>
        </w:rPr>
        <w:t xml:space="preserve"> </w:t>
      </w:r>
    </w:p>
    <w:p w14:paraId="66177E88" w14:textId="77777777" w:rsidR="00B44879" w:rsidRDefault="002556E7" w:rsidP="00B44879">
      <w:pPr>
        <w:jc w:val="center"/>
        <w:rPr>
          <w:rFonts w:cs="Times New Roman"/>
          <w:b/>
        </w:rPr>
      </w:pPr>
      <w:r>
        <w:rPr>
          <w:rFonts w:cs="Times New Roman"/>
          <w:b/>
        </w:rPr>
        <w:br w:type="page"/>
      </w:r>
      <w:r>
        <w:rPr>
          <w:rFonts w:cs="Times New Roman"/>
          <w:b/>
        </w:rPr>
        <w:lastRenderedPageBreak/>
        <w:t>Introduction</w:t>
      </w:r>
    </w:p>
    <w:p w14:paraId="2E5E26F0" w14:textId="77777777" w:rsidR="002556E7" w:rsidRDefault="002556E7" w:rsidP="00B44879">
      <w:pPr>
        <w:jc w:val="center"/>
        <w:rPr>
          <w:rFonts w:cs="Times New Roman"/>
          <w:b/>
        </w:rPr>
      </w:pPr>
    </w:p>
    <w:p w14:paraId="6D087E81" w14:textId="680DEA31" w:rsidR="00994C56" w:rsidRDefault="00441DB2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Memory retrieval </w:t>
      </w:r>
      <w:r w:rsidR="00B44879">
        <w:rPr>
          <w:rFonts w:cs="Times New Roman"/>
        </w:rPr>
        <w:t>plays a key role in Majo</w:t>
      </w:r>
      <w:r w:rsidR="00BB6D64">
        <w:rPr>
          <w:rFonts w:cs="Times New Roman"/>
        </w:rPr>
        <w:t>r Depressive Disorder (MDD) and</w:t>
      </w:r>
      <w:r w:rsidR="002A3408">
        <w:rPr>
          <w:rFonts w:cs="Times New Roman"/>
        </w:rPr>
        <w:t>, increasingly, in</w:t>
      </w:r>
      <w:r w:rsidR="00B44879">
        <w:rPr>
          <w:rFonts w:cs="Times New Roman"/>
        </w:rPr>
        <w:t xml:space="preserve"> its treatment.</w:t>
      </w:r>
      <w:r w:rsidR="00BB6D64">
        <w:rPr>
          <w:rFonts w:cs="Times New Roman"/>
        </w:rPr>
        <w:t xml:space="preserve"> </w:t>
      </w:r>
      <w:r w:rsidR="00D83BCB">
        <w:rPr>
          <w:rFonts w:cs="Times New Roman"/>
        </w:rPr>
        <w:t>R</w:t>
      </w:r>
      <w:r w:rsidR="000604A2">
        <w:rPr>
          <w:rFonts w:cs="Times New Roman"/>
        </w:rPr>
        <w:t>etrieval</w:t>
      </w:r>
      <w:r w:rsidR="00BB6D64">
        <w:rPr>
          <w:rFonts w:cs="Times New Roman"/>
        </w:rPr>
        <w:t xml:space="preserve"> in depression is “</w:t>
      </w:r>
      <w:proofErr w:type="spellStart"/>
      <w:r w:rsidR="00BB6D64">
        <w:rPr>
          <w:rFonts w:cs="Times New Roman"/>
        </w:rPr>
        <w:t>overgeneral</w:t>
      </w:r>
      <w:proofErr w:type="spellEnd"/>
      <w:r w:rsidR="00BB6D64">
        <w:rPr>
          <w:rFonts w:cs="Times New Roman"/>
        </w:rPr>
        <w:t xml:space="preserve">” </w:t>
      </w:r>
      <w:r w:rsidR="005754BF" w:rsidRPr="005754BF">
        <w:rPr>
          <w:rFonts w:cs="Times New Roman"/>
          <w:noProof/>
        </w:rPr>
        <w:t>(1)</w:t>
      </w:r>
      <w:r w:rsidR="00BB6D64">
        <w:rPr>
          <w:rFonts w:cs="Times New Roman"/>
        </w:rPr>
        <w:t>: cued to recall specific episodes</w:t>
      </w:r>
      <w:r w:rsidR="000604A2">
        <w:rPr>
          <w:rFonts w:cs="Times New Roman"/>
        </w:rPr>
        <w:t xml:space="preserve">, depressed adults </w:t>
      </w:r>
      <w:r w:rsidR="00B13A3C">
        <w:rPr>
          <w:rFonts w:cs="Times New Roman"/>
        </w:rPr>
        <w:t xml:space="preserve">tend to </w:t>
      </w:r>
      <w:r w:rsidR="00BB6D64">
        <w:rPr>
          <w:rFonts w:cs="Times New Roman"/>
        </w:rPr>
        <w:t xml:space="preserve">offer categorical accounts, summaries that convey gist but </w:t>
      </w:r>
      <w:r w:rsidR="0092751C">
        <w:rPr>
          <w:rFonts w:cs="Times New Roman"/>
        </w:rPr>
        <w:t>few</w:t>
      </w:r>
      <w:r w:rsidR="00BB6D64">
        <w:rPr>
          <w:rFonts w:cs="Times New Roman"/>
        </w:rPr>
        <w:t xml:space="preserve"> detail</w:t>
      </w:r>
      <w:r w:rsidR="0092751C">
        <w:rPr>
          <w:rFonts w:cs="Times New Roman"/>
        </w:rPr>
        <w:t>s</w:t>
      </w:r>
      <w:r w:rsidR="00BB6D64">
        <w:rPr>
          <w:rFonts w:cs="Times New Roman"/>
        </w:rPr>
        <w:t>. This l</w:t>
      </w:r>
      <w:r w:rsidR="00B13A3C">
        <w:rPr>
          <w:rFonts w:cs="Times New Roman"/>
        </w:rPr>
        <w:t>ack</w:t>
      </w:r>
      <w:r w:rsidR="00BB6D64">
        <w:rPr>
          <w:rFonts w:cs="Times New Roman"/>
        </w:rPr>
        <w:t xml:space="preserve"> of precision has consequences</w:t>
      </w:r>
      <w:r w:rsidR="00D83BCB">
        <w:rPr>
          <w:rFonts w:cs="Times New Roman"/>
        </w:rPr>
        <w:t xml:space="preserve">, as </w:t>
      </w:r>
      <w:proofErr w:type="spellStart"/>
      <w:r w:rsidR="00BB6D64">
        <w:rPr>
          <w:rFonts w:cs="Times New Roman"/>
        </w:rPr>
        <w:t>overgeneral</w:t>
      </w:r>
      <w:proofErr w:type="spellEnd"/>
      <w:r w:rsidR="00BB6D64">
        <w:rPr>
          <w:rFonts w:cs="Times New Roman"/>
        </w:rPr>
        <w:t xml:space="preserve"> </w:t>
      </w:r>
      <w:r w:rsidR="002A3408">
        <w:rPr>
          <w:rFonts w:cs="Times New Roman"/>
        </w:rPr>
        <w:t>retrieval</w:t>
      </w:r>
      <w:r w:rsidR="00BB6D64">
        <w:rPr>
          <w:rFonts w:cs="Times New Roman"/>
        </w:rPr>
        <w:t xml:space="preserve"> </w:t>
      </w:r>
      <w:r w:rsidR="00CC0909">
        <w:rPr>
          <w:rFonts w:cs="Times New Roman"/>
        </w:rPr>
        <w:t xml:space="preserve">predicts </w:t>
      </w:r>
      <w:r w:rsidR="002A3408">
        <w:rPr>
          <w:rFonts w:cs="Times New Roman"/>
        </w:rPr>
        <w:t>a longer course of</w:t>
      </w:r>
      <w:r w:rsidR="00D11321">
        <w:rPr>
          <w:rFonts w:cs="Times New Roman"/>
        </w:rPr>
        <w:t xml:space="preserve"> </w:t>
      </w:r>
      <w:r w:rsidR="00D83BCB">
        <w:rPr>
          <w:rFonts w:cs="Times New Roman"/>
        </w:rPr>
        <w:t>illness</w:t>
      </w:r>
      <w:r w:rsidR="00D11321">
        <w:rPr>
          <w:rFonts w:cs="Times New Roman"/>
        </w:rPr>
        <w:t xml:space="preserve"> </w:t>
      </w:r>
      <w:r w:rsidR="005754BF" w:rsidRPr="005754BF">
        <w:rPr>
          <w:rFonts w:cs="Times New Roman"/>
          <w:noProof/>
        </w:rPr>
        <w:t>(2–4)</w:t>
      </w:r>
      <w:r w:rsidR="007551F0">
        <w:rPr>
          <w:rFonts w:cs="Times New Roman"/>
        </w:rPr>
        <w:t>. Moreover, increas</w:t>
      </w:r>
      <w:r w:rsidR="002A3408">
        <w:rPr>
          <w:rFonts w:cs="Times New Roman"/>
        </w:rPr>
        <w:t xml:space="preserve">ing </w:t>
      </w:r>
      <w:r w:rsidR="00D11321">
        <w:rPr>
          <w:rFonts w:cs="Times New Roman"/>
        </w:rPr>
        <w:t xml:space="preserve">retrieval </w:t>
      </w:r>
      <w:r w:rsidR="005738CE">
        <w:rPr>
          <w:rFonts w:cs="Times New Roman"/>
        </w:rPr>
        <w:t xml:space="preserve">specificity </w:t>
      </w:r>
      <w:r w:rsidR="00B323DC">
        <w:rPr>
          <w:rFonts w:cs="Times New Roman"/>
        </w:rPr>
        <w:t xml:space="preserve">can </w:t>
      </w:r>
      <w:r w:rsidR="00B7353B">
        <w:rPr>
          <w:rFonts w:cs="Times New Roman"/>
        </w:rPr>
        <w:t xml:space="preserve">decrease </w:t>
      </w:r>
      <w:r w:rsidR="005738CE">
        <w:rPr>
          <w:rFonts w:cs="Times New Roman"/>
        </w:rPr>
        <w:t xml:space="preserve">hopelessness and brooding rumination while </w:t>
      </w:r>
      <w:r w:rsidR="007551F0">
        <w:rPr>
          <w:rFonts w:cs="Times New Roman"/>
        </w:rPr>
        <w:t>improving</w:t>
      </w:r>
      <w:r w:rsidR="00BB6D64">
        <w:rPr>
          <w:rFonts w:cs="Times New Roman"/>
        </w:rPr>
        <w:t xml:space="preserve"> </w:t>
      </w:r>
      <w:r w:rsidR="005738CE">
        <w:rPr>
          <w:rFonts w:cs="Times New Roman"/>
        </w:rPr>
        <w:t xml:space="preserve">problem </w:t>
      </w:r>
      <w:r w:rsidR="00BB6D64">
        <w:rPr>
          <w:rFonts w:cs="Times New Roman"/>
        </w:rPr>
        <w:t>solving</w:t>
      </w:r>
      <w:r w:rsidR="005738CE">
        <w:rPr>
          <w:rFonts w:cs="Times New Roman"/>
        </w:rPr>
        <w:t xml:space="preserve"> </w:t>
      </w:r>
      <w:r w:rsidR="006531A9" w:rsidRPr="006531A9">
        <w:rPr>
          <w:rFonts w:cs="Times New Roman"/>
          <w:noProof/>
        </w:rPr>
        <w:t>(5)</w:t>
      </w:r>
      <w:r w:rsidR="006531A9">
        <w:rPr>
          <w:rFonts w:cs="Times New Roman"/>
        </w:rPr>
        <w:t xml:space="preserve">, and </w:t>
      </w:r>
      <w:r w:rsidR="000B15E2">
        <w:rPr>
          <w:rFonts w:cs="Times New Roman"/>
        </w:rPr>
        <w:t>it</w:t>
      </w:r>
      <w:r w:rsidR="00B323DC">
        <w:rPr>
          <w:rFonts w:cs="Times New Roman"/>
        </w:rPr>
        <w:t xml:space="preserve"> can lead to </w:t>
      </w:r>
      <w:r w:rsidR="00DF0D4F">
        <w:rPr>
          <w:rFonts w:cs="Times New Roman"/>
        </w:rPr>
        <w:t>sustained</w:t>
      </w:r>
      <w:r w:rsidR="00B323DC">
        <w:rPr>
          <w:rFonts w:cs="Times New Roman"/>
        </w:rPr>
        <w:t xml:space="preserve"> </w:t>
      </w:r>
      <w:r w:rsidR="00DF0D4F">
        <w:rPr>
          <w:rFonts w:cs="Times New Roman"/>
        </w:rPr>
        <w:t xml:space="preserve">remission </w:t>
      </w:r>
      <w:r w:rsidR="003151EC" w:rsidRPr="003151EC">
        <w:rPr>
          <w:rFonts w:cs="Times New Roman"/>
          <w:noProof/>
        </w:rPr>
        <w:t>(6)</w:t>
      </w:r>
      <w:r w:rsidR="00994C56">
        <w:rPr>
          <w:rFonts w:cs="Times New Roman"/>
        </w:rPr>
        <w:t>. In short, memory retrieval is impai</w:t>
      </w:r>
      <w:r w:rsidR="006B75B4">
        <w:rPr>
          <w:rFonts w:cs="Times New Roman"/>
        </w:rPr>
        <w:t xml:space="preserve">red in </w:t>
      </w:r>
      <w:r w:rsidR="00D11321">
        <w:rPr>
          <w:rFonts w:cs="Times New Roman"/>
        </w:rPr>
        <w:t>depression</w:t>
      </w:r>
      <w:r w:rsidR="006531A9">
        <w:rPr>
          <w:rFonts w:cs="Times New Roman"/>
        </w:rPr>
        <w:t xml:space="preserve"> </w:t>
      </w:r>
      <w:r w:rsidR="006B75B4">
        <w:rPr>
          <w:rFonts w:cs="Times New Roman"/>
        </w:rPr>
        <w:t xml:space="preserve">and </w:t>
      </w:r>
      <w:r w:rsidR="007551F0">
        <w:rPr>
          <w:rFonts w:cs="Times New Roman"/>
        </w:rPr>
        <w:t>enhancing</w:t>
      </w:r>
      <w:r w:rsidR="00994C56">
        <w:rPr>
          <w:rFonts w:cs="Times New Roman"/>
        </w:rPr>
        <w:t xml:space="preserve"> </w:t>
      </w:r>
      <w:r w:rsidR="006531A9">
        <w:rPr>
          <w:rFonts w:cs="Times New Roman"/>
        </w:rPr>
        <w:t xml:space="preserve">it </w:t>
      </w:r>
      <w:r w:rsidR="00994C56">
        <w:rPr>
          <w:rFonts w:cs="Times New Roman"/>
        </w:rPr>
        <w:t xml:space="preserve">can </w:t>
      </w:r>
      <w:r w:rsidR="006B75B4">
        <w:rPr>
          <w:rFonts w:cs="Times New Roman"/>
        </w:rPr>
        <w:t>bring</w:t>
      </w:r>
      <w:r w:rsidR="00994C56">
        <w:rPr>
          <w:rFonts w:cs="Times New Roman"/>
        </w:rPr>
        <w:t xml:space="preserve"> </w:t>
      </w:r>
      <w:r w:rsidR="00D11321">
        <w:rPr>
          <w:rFonts w:cs="Times New Roman"/>
        </w:rPr>
        <w:t xml:space="preserve">lasting </w:t>
      </w:r>
      <w:r w:rsidR="00994C56">
        <w:rPr>
          <w:rFonts w:cs="Times New Roman"/>
        </w:rPr>
        <w:t>relief.</w:t>
      </w:r>
    </w:p>
    <w:p w14:paraId="79EA1957" w14:textId="78944E4B" w:rsidR="009A79F9" w:rsidRDefault="007551F0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Given these facts</w:t>
      </w:r>
      <w:r w:rsidR="00763E12">
        <w:rPr>
          <w:rFonts w:cs="Times New Roman"/>
        </w:rPr>
        <w:t xml:space="preserve">, the </w:t>
      </w:r>
      <w:ins w:id="4" w:author="Diego A. Pizzagalli" w:date="2016-10-05T21:46:00Z">
        <w:r w:rsidR="00BF4A09">
          <w:rPr>
            <w:rFonts w:cs="Times New Roman"/>
          </w:rPr>
          <w:t xml:space="preserve">lack of knowledge </w:t>
        </w:r>
      </w:ins>
      <w:del w:id="5" w:author="Diego A. Pizzagalli" w:date="2016-10-05T21:46:00Z">
        <w:r w:rsidR="00763E12" w:rsidDel="00BF4A09">
          <w:rPr>
            <w:rFonts w:cs="Times New Roman"/>
          </w:rPr>
          <w:delText xml:space="preserve">depth of our ignorance </w:delText>
        </w:r>
      </w:del>
      <w:r w:rsidR="00763E12">
        <w:rPr>
          <w:rFonts w:cs="Times New Roman"/>
        </w:rPr>
        <w:t>regarding the neurobiology of memory retrieval in depression is astonishing</w:t>
      </w:r>
      <w:r w:rsidR="003D7E8B">
        <w:rPr>
          <w:rFonts w:cs="Times New Roman"/>
        </w:rPr>
        <w:t>,</w:t>
      </w:r>
      <w:r w:rsidR="002E0C39">
        <w:rPr>
          <w:rFonts w:cs="Times New Roman"/>
        </w:rPr>
        <w:t xml:space="preserve"> </w:t>
      </w:r>
      <w:r w:rsidR="000A0B95">
        <w:rPr>
          <w:rFonts w:cs="Times New Roman"/>
        </w:rPr>
        <w:t xml:space="preserve">particularly </w:t>
      </w:r>
      <w:r w:rsidR="0035792C">
        <w:rPr>
          <w:rFonts w:cs="Times New Roman"/>
        </w:rPr>
        <w:t>since</w:t>
      </w:r>
      <w:r w:rsidR="000A0B95">
        <w:rPr>
          <w:rFonts w:cs="Times New Roman"/>
        </w:rPr>
        <w:t xml:space="preserve"> episodic retrieval in healthy adults ha</w:t>
      </w:r>
      <w:r w:rsidR="002E0C39">
        <w:rPr>
          <w:rFonts w:cs="Times New Roman"/>
        </w:rPr>
        <w:t>s</w:t>
      </w:r>
      <w:r w:rsidR="000A0B95">
        <w:rPr>
          <w:rFonts w:cs="Times New Roman"/>
        </w:rPr>
        <w:t xml:space="preserve"> </w:t>
      </w:r>
      <w:r w:rsidR="002E0C39">
        <w:rPr>
          <w:rFonts w:cs="Times New Roman"/>
        </w:rPr>
        <w:t>been studied extensively</w:t>
      </w:r>
      <w:r w:rsidR="000A0B95">
        <w:rPr>
          <w:rFonts w:cs="Times New Roman"/>
        </w:rPr>
        <w:t xml:space="preserve"> </w:t>
      </w:r>
      <w:r w:rsidR="00B7353B">
        <w:rPr>
          <w:rFonts w:cs="Times New Roman"/>
          <w:noProof/>
        </w:rPr>
        <w:t>(</w:t>
      </w:r>
      <w:r w:rsidR="00A6302B">
        <w:rPr>
          <w:rFonts w:cs="Times New Roman"/>
          <w:noProof/>
        </w:rPr>
        <w:t>7</w:t>
      </w:r>
      <w:r w:rsidR="00B7353B" w:rsidRPr="006531A9">
        <w:rPr>
          <w:rFonts w:cs="Times New Roman"/>
          <w:noProof/>
        </w:rPr>
        <w:t>–</w:t>
      </w:r>
      <w:r w:rsidR="006531A9" w:rsidRPr="006531A9">
        <w:rPr>
          <w:rFonts w:cs="Times New Roman"/>
          <w:noProof/>
        </w:rPr>
        <w:t>9)</w:t>
      </w:r>
      <w:r w:rsidR="00D20938">
        <w:rPr>
          <w:rFonts w:cs="Times New Roman"/>
        </w:rPr>
        <w:t xml:space="preserve">. This does </w:t>
      </w:r>
      <w:r w:rsidR="003D1223">
        <w:rPr>
          <w:rFonts w:cs="Times New Roman"/>
        </w:rPr>
        <w:t>not reflect</w:t>
      </w:r>
      <w:r w:rsidR="0035792C">
        <w:rPr>
          <w:rFonts w:cs="Times New Roman"/>
        </w:rPr>
        <w:t xml:space="preserve"> lack of desire; a</w:t>
      </w:r>
      <w:r w:rsidR="000A0B95">
        <w:rPr>
          <w:rFonts w:cs="Times New Roman"/>
        </w:rPr>
        <w:t xml:space="preserve"> decade ago, the National Institute</w:t>
      </w:r>
      <w:r w:rsidR="003D1223">
        <w:rPr>
          <w:rFonts w:cs="Times New Roman"/>
        </w:rPr>
        <w:t>s</w:t>
      </w:r>
      <w:r w:rsidR="000A0B95">
        <w:rPr>
          <w:rFonts w:cs="Times New Roman"/>
        </w:rPr>
        <w:t xml:space="preserve"> of Mental Health</w:t>
      </w:r>
      <w:r w:rsidR="003D7E8B">
        <w:rPr>
          <w:rFonts w:cs="Times New Roman"/>
        </w:rPr>
        <w:t>,</w:t>
      </w:r>
      <w:r w:rsidR="000A0B95">
        <w:rPr>
          <w:rFonts w:cs="Times New Roman"/>
        </w:rPr>
        <w:t xml:space="preserve"> Aging</w:t>
      </w:r>
      <w:r w:rsidR="003D7E8B">
        <w:rPr>
          <w:rFonts w:cs="Times New Roman"/>
        </w:rPr>
        <w:t>,</w:t>
      </w:r>
      <w:r w:rsidR="000A0B95">
        <w:rPr>
          <w:rFonts w:cs="Times New Roman"/>
        </w:rPr>
        <w:t xml:space="preserve"> and Neurological Disorders a</w:t>
      </w:r>
      <w:r w:rsidR="0035792C">
        <w:rPr>
          <w:rFonts w:cs="Times New Roman"/>
        </w:rPr>
        <w:t xml:space="preserve">nd Stroke called for integrated </w:t>
      </w:r>
      <w:r w:rsidR="000A0B95">
        <w:rPr>
          <w:rFonts w:cs="Times New Roman"/>
        </w:rPr>
        <w:t xml:space="preserve">research on depression and memory </w:t>
      </w:r>
      <w:r w:rsidR="006531A9" w:rsidRPr="006531A9">
        <w:rPr>
          <w:rFonts w:cs="Times New Roman"/>
          <w:noProof/>
        </w:rPr>
        <w:t>(10)</w:t>
      </w:r>
      <w:r w:rsidR="000A0B95">
        <w:rPr>
          <w:rFonts w:cs="Times New Roman"/>
        </w:rPr>
        <w:t xml:space="preserve">. Furthermore, the </w:t>
      </w:r>
      <w:r w:rsidR="00A928A1">
        <w:rPr>
          <w:rFonts w:cs="Times New Roman"/>
        </w:rPr>
        <w:t>scope</w:t>
      </w:r>
      <w:r w:rsidR="000A0B95">
        <w:rPr>
          <w:rFonts w:cs="Times New Roman"/>
        </w:rPr>
        <w:t xml:space="preserve"> of the </w:t>
      </w:r>
      <w:r w:rsidR="00D20938">
        <w:rPr>
          <w:rFonts w:cs="Times New Roman"/>
        </w:rPr>
        <w:t>problem</w:t>
      </w:r>
      <w:r w:rsidR="003D7E8B">
        <w:rPr>
          <w:rFonts w:cs="Times New Roman"/>
        </w:rPr>
        <w:t xml:space="preserve"> is </w:t>
      </w:r>
      <w:r w:rsidR="000A0B95">
        <w:rPr>
          <w:rFonts w:cs="Times New Roman"/>
        </w:rPr>
        <w:t xml:space="preserve">clear. As one might expect </w:t>
      </w:r>
      <w:r w:rsidR="00424C9B">
        <w:rPr>
          <w:rFonts w:cs="Times New Roman"/>
        </w:rPr>
        <w:t>from</w:t>
      </w:r>
      <w:r w:rsidR="000A0B95">
        <w:rPr>
          <w:rFonts w:cs="Times New Roman"/>
        </w:rPr>
        <w:t xml:space="preserve"> </w:t>
      </w:r>
      <w:r w:rsidR="0007701C">
        <w:rPr>
          <w:rFonts w:cs="Times New Roman"/>
        </w:rPr>
        <w:t>work</w:t>
      </w:r>
      <w:r>
        <w:rPr>
          <w:rFonts w:cs="Times New Roman"/>
        </w:rPr>
        <w:t xml:space="preserve"> on</w:t>
      </w:r>
      <w:r w:rsidR="000A0B95">
        <w:rPr>
          <w:rFonts w:cs="Times New Roman"/>
        </w:rPr>
        <w:t xml:space="preserve"> </w:t>
      </w:r>
      <w:proofErr w:type="spellStart"/>
      <w:r w:rsidR="000A0B95">
        <w:rPr>
          <w:rFonts w:cs="Times New Roman"/>
        </w:rPr>
        <w:t>overgeneral</w:t>
      </w:r>
      <w:proofErr w:type="spellEnd"/>
      <w:r w:rsidR="000A0B95">
        <w:rPr>
          <w:rFonts w:cs="Times New Roman"/>
        </w:rPr>
        <w:t xml:space="preserve"> memory, depression</w:t>
      </w:r>
      <w:r w:rsidR="0035792C">
        <w:rPr>
          <w:rFonts w:cs="Times New Roman"/>
        </w:rPr>
        <w:t xml:space="preserve"> impair</w:t>
      </w:r>
      <w:r w:rsidR="00A928A1">
        <w:rPr>
          <w:rFonts w:cs="Times New Roman"/>
        </w:rPr>
        <w:t>s</w:t>
      </w:r>
      <w:r w:rsidR="000A0B95">
        <w:rPr>
          <w:rFonts w:cs="Times New Roman"/>
        </w:rPr>
        <w:t xml:space="preserve"> recollection—the retrieval of context</w:t>
      </w:r>
      <w:r w:rsidR="003D1223">
        <w:rPr>
          <w:rFonts w:cs="Times New Roman"/>
        </w:rPr>
        <w:t>ual</w:t>
      </w:r>
      <w:r w:rsidR="000A0B95">
        <w:rPr>
          <w:rFonts w:cs="Times New Roman"/>
        </w:rPr>
        <w:t xml:space="preserve"> details specify</w:t>
      </w:r>
      <w:r w:rsidR="00D20938">
        <w:rPr>
          <w:rFonts w:cs="Times New Roman"/>
        </w:rPr>
        <w:t>ing</w:t>
      </w:r>
      <w:r w:rsidR="00546610">
        <w:rPr>
          <w:rFonts w:cs="Times New Roman"/>
        </w:rPr>
        <w:t xml:space="preserve"> the spatiotemporal source of memories</w:t>
      </w:r>
      <w:r w:rsidR="000A0B95">
        <w:rPr>
          <w:rFonts w:cs="Times New Roman"/>
        </w:rPr>
        <w:t xml:space="preserve"> </w:t>
      </w:r>
      <w:r w:rsidR="006531A9" w:rsidRPr="006531A9">
        <w:rPr>
          <w:rFonts w:cs="Times New Roman"/>
          <w:noProof/>
        </w:rPr>
        <w:t>(11–14)</w:t>
      </w:r>
      <w:r w:rsidR="000A0B95">
        <w:rPr>
          <w:rFonts w:cs="Times New Roman"/>
        </w:rPr>
        <w:t xml:space="preserve">. </w:t>
      </w:r>
      <w:r w:rsidR="00D20938">
        <w:rPr>
          <w:rFonts w:cs="Times New Roman"/>
        </w:rPr>
        <w:t>However,</w:t>
      </w:r>
      <w:r w:rsidR="00C41AAE">
        <w:rPr>
          <w:rFonts w:cs="Times New Roman"/>
        </w:rPr>
        <w:t xml:space="preserve"> </w:t>
      </w:r>
      <w:r w:rsidR="00D20938">
        <w:rPr>
          <w:rFonts w:cs="Times New Roman"/>
        </w:rPr>
        <w:t xml:space="preserve">despite </w:t>
      </w:r>
      <w:r w:rsidR="000A0B95">
        <w:rPr>
          <w:rFonts w:cs="Times New Roman"/>
        </w:rPr>
        <w:t xml:space="preserve">dozens of event-related potential (ERP) and functional magnetic resonance imaging (fMRI) studies of </w:t>
      </w:r>
      <w:r w:rsidR="00424C9B">
        <w:rPr>
          <w:rFonts w:cs="Times New Roman"/>
        </w:rPr>
        <w:t>recollection</w:t>
      </w:r>
      <w:r w:rsidR="003B02C0">
        <w:rPr>
          <w:rFonts w:cs="Times New Roman"/>
        </w:rPr>
        <w:t xml:space="preserve"> in healthy adults</w:t>
      </w:r>
      <w:r w:rsidR="00D20938">
        <w:rPr>
          <w:rFonts w:cs="Times New Roman"/>
        </w:rPr>
        <w:t xml:space="preserve">, </w:t>
      </w:r>
      <w:r w:rsidR="003B02C0">
        <w:rPr>
          <w:rFonts w:cs="Times New Roman"/>
        </w:rPr>
        <w:t xml:space="preserve">a </w:t>
      </w:r>
      <w:r w:rsidR="00A928A1">
        <w:rPr>
          <w:rFonts w:cs="Times New Roman"/>
        </w:rPr>
        <w:t>similar</w:t>
      </w:r>
      <w:r w:rsidR="003B02C0">
        <w:rPr>
          <w:rFonts w:cs="Times New Roman"/>
        </w:rPr>
        <w:t xml:space="preserve"> literature in </w:t>
      </w:r>
      <w:r w:rsidR="00424C9B">
        <w:rPr>
          <w:rFonts w:cs="Times New Roman"/>
        </w:rPr>
        <w:t>MDD</w:t>
      </w:r>
      <w:r w:rsidR="002E0C39">
        <w:rPr>
          <w:rFonts w:cs="Times New Roman"/>
        </w:rPr>
        <w:t xml:space="preserve"> has </w:t>
      </w:r>
      <w:r w:rsidR="003B02C0">
        <w:rPr>
          <w:rFonts w:cs="Times New Roman"/>
        </w:rPr>
        <w:t>not emerged.</w:t>
      </w:r>
    </w:p>
    <w:p w14:paraId="24DB0FD3" w14:textId="72BD5273" w:rsidR="00AF5FAC" w:rsidRDefault="00C41AAE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This </w:t>
      </w:r>
      <w:r w:rsidR="009A79F9">
        <w:rPr>
          <w:rFonts w:cs="Times New Roman"/>
        </w:rPr>
        <w:t xml:space="preserve">study </w:t>
      </w:r>
      <w:del w:id="6" w:author="Diego A. Pizzagalli" w:date="2016-10-05T21:47:00Z">
        <w:r w:rsidR="009A79F9" w:rsidDel="00BF4A09">
          <w:rPr>
            <w:rFonts w:cs="Times New Roman"/>
          </w:rPr>
          <w:delText xml:space="preserve">takes </w:delText>
        </w:r>
      </w:del>
      <w:r w:rsidR="00A928A1">
        <w:rPr>
          <w:rFonts w:cs="Times New Roman"/>
        </w:rPr>
        <w:t>addresses th</w:t>
      </w:r>
      <w:ins w:id="7" w:author="Diego A. Pizzagalli" w:date="2016-10-05T21:47:00Z">
        <w:r w:rsidR="00BF4A09">
          <w:rPr>
            <w:rFonts w:cs="Times New Roman"/>
          </w:rPr>
          <w:t xml:space="preserve">is </w:t>
        </w:r>
      </w:ins>
      <w:del w:id="8" w:author="Diego A. Pizzagalli" w:date="2016-10-05T21:47:00Z">
        <w:r w:rsidR="00A928A1" w:rsidDel="00BF4A09">
          <w:rPr>
            <w:rFonts w:cs="Times New Roman"/>
          </w:rPr>
          <w:delText>at</w:delText>
        </w:r>
        <w:r w:rsidR="009A79F9" w:rsidDel="00BF4A09">
          <w:rPr>
            <w:rFonts w:cs="Times New Roman"/>
          </w:rPr>
          <w:delText xml:space="preserve"> </w:delText>
        </w:r>
      </w:del>
      <w:r w:rsidR="009A79F9">
        <w:rPr>
          <w:rFonts w:cs="Times New Roman"/>
        </w:rPr>
        <w:t xml:space="preserve">gap by using ERPs to study source memory in MDD. </w:t>
      </w:r>
      <w:r w:rsidR="0010497D">
        <w:rPr>
          <w:rFonts w:cs="Times New Roman"/>
        </w:rPr>
        <w:t>W</w:t>
      </w:r>
      <w:r w:rsidR="009A79F9">
        <w:rPr>
          <w:rFonts w:cs="Times New Roman"/>
        </w:rPr>
        <w:t xml:space="preserve">e </w:t>
      </w:r>
      <w:r w:rsidR="00F54A3D">
        <w:rPr>
          <w:rFonts w:cs="Times New Roman"/>
        </w:rPr>
        <w:t xml:space="preserve">adapted a design that </w:t>
      </w:r>
      <w:r w:rsidR="0007701C">
        <w:rPr>
          <w:rFonts w:cs="Times New Roman"/>
        </w:rPr>
        <w:t>dissociate</w:t>
      </w:r>
      <w:r w:rsidR="00F54A3D">
        <w:rPr>
          <w:rFonts w:cs="Times New Roman"/>
        </w:rPr>
        <w:t>s</w:t>
      </w:r>
      <w:r w:rsidR="00424C9B">
        <w:rPr>
          <w:rFonts w:cs="Times New Roman"/>
        </w:rPr>
        <w:t xml:space="preserve"> neural systems engaged by conceptual versus perceptual source retrieval </w:t>
      </w:r>
      <w:r w:rsidR="00341111" w:rsidRPr="00341111">
        <w:rPr>
          <w:rFonts w:cs="Times New Roman"/>
          <w:noProof/>
        </w:rPr>
        <w:t>(15–17)</w:t>
      </w:r>
      <w:r w:rsidR="00424C9B">
        <w:rPr>
          <w:rFonts w:cs="Times New Roman"/>
        </w:rPr>
        <w:t>, using</w:t>
      </w:r>
      <w:r w:rsidR="009A79F9">
        <w:rPr>
          <w:rFonts w:cs="Times New Roman"/>
        </w:rPr>
        <w:t xml:space="preserve"> neutral stimuli to avoid confounds associated with mood</w:t>
      </w:r>
      <w:ins w:id="9" w:author="Diego A. Pizzagalli" w:date="2016-10-05T21:48:00Z">
        <w:r w:rsidR="00BF4A09">
          <w:rPr>
            <w:rFonts w:cs="Times New Roman"/>
          </w:rPr>
          <w:t>-</w:t>
        </w:r>
      </w:ins>
      <w:del w:id="10" w:author="Diego A. Pizzagalli" w:date="2016-10-05T21:48:00Z">
        <w:r w:rsidR="009A79F9" w:rsidDel="00BF4A09">
          <w:rPr>
            <w:rFonts w:cs="Times New Roman"/>
          </w:rPr>
          <w:delText xml:space="preserve"> </w:delText>
        </w:r>
      </w:del>
      <w:r w:rsidR="009A79F9">
        <w:rPr>
          <w:rFonts w:cs="Times New Roman"/>
        </w:rPr>
        <w:t xml:space="preserve">congruent encoding </w:t>
      </w:r>
      <w:r w:rsidR="00341111" w:rsidRPr="00341111">
        <w:rPr>
          <w:rFonts w:cs="Times New Roman"/>
          <w:noProof/>
        </w:rPr>
        <w:t>(18–20)</w:t>
      </w:r>
      <w:r w:rsidR="009A79F9">
        <w:rPr>
          <w:rFonts w:cs="Times New Roman"/>
        </w:rPr>
        <w:t>. At study, participants viewed words presented on the left</w:t>
      </w:r>
      <w:r w:rsidR="00A27EA4">
        <w:rPr>
          <w:rFonts w:cs="Times New Roman"/>
        </w:rPr>
        <w:t xml:space="preserve"> or right above a question specifying</w:t>
      </w:r>
      <w:r w:rsidR="009A79F9">
        <w:rPr>
          <w:rFonts w:cs="Times New Roman"/>
        </w:rPr>
        <w:t xml:space="preserve"> </w:t>
      </w:r>
      <w:r w:rsidR="005E7673">
        <w:rPr>
          <w:rFonts w:cs="Times New Roman"/>
        </w:rPr>
        <w:t xml:space="preserve">either </w:t>
      </w:r>
      <w:r w:rsidR="009A79F9">
        <w:rPr>
          <w:rFonts w:cs="Times New Roman"/>
        </w:rPr>
        <w:t xml:space="preserve">an </w:t>
      </w:r>
      <w:proofErr w:type="spellStart"/>
      <w:r w:rsidR="009A79F9">
        <w:rPr>
          <w:rFonts w:cs="Times New Roman"/>
        </w:rPr>
        <w:t>animacy</w:t>
      </w:r>
      <w:proofErr w:type="spellEnd"/>
      <w:r w:rsidR="009A79F9">
        <w:rPr>
          <w:rFonts w:cs="Times New Roman"/>
        </w:rPr>
        <w:t xml:space="preserve"> judgment or a mobility judgment. </w:t>
      </w:r>
      <w:r w:rsidR="002E0C39">
        <w:rPr>
          <w:rFonts w:cs="Times New Roman"/>
        </w:rPr>
        <w:t>At</w:t>
      </w:r>
      <w:r w:rsidR="009A79F9">
        <w:rPr>
          <w:rFonts w:cs="Times New Roman"/>
        </w:rPr>
        <w:t xml:space="preserve"> </w:t>
      </w:r>
      <w:r w:rsidR="002E0C39">
        <w:rPr>
          <w:rFonts w:cs="Times New Roman"/>
        </w:rPr>
        <w:t>test</w:t>
      </w:r>
      <w:r w:rsidR="009A79F9">
        <w:rPr>
          <w:rFonts w:cs="Times New Roman"/>
        </w:rPr>
        <w:t xml:space="preserve">, </w:t>
      </w:r>
      <w:r w:rsidR="005105B8">
        <w:rPr>
          <w:rFonts w:cs="Times New Roman"/>
        </w:rPr>
        <w:t>they</w:t>
      </w:r>
      <w:r w:rsidR="002E0C39">
        <w:rPr>
          <w:rFonts w:cs="Times New Roman"/>
        </w:rPr>
        <w:t xml:space="preserve"> were</w:t>
      </w:r>
      <w:r w:rsidR="009A79F9">
        <w:rPr>
          <w:rFonts w:cs="Times New Roman"/>
        </w:rPr>
        <w:t xml:space="preserve"> cued to retrieve the </w:t>
      </w:r>
      <w:r w:rsidR="0010497D">
        <w:rPr>
          <w:rFonts w:cs="Times New Roman"/>
        </w:rPr>
        <w:t xml:space="preserve">presentation </w:t>
      </w:r>
      <w:r w:rsidR="009A79F9">
        <w:rPr>
          <w:rFonts w:cs="Times New Roman"/>
        </w:rPr>
        <w:t xml:space="preserve">side </w:t>
      </w:r>
      <w:r w:rsidR="002E0C39">
        <w:rPr>
          <w:rFonts w:cs="Times New Roman"/>
        </w:rPr>
        <w:t xml:space="preserve">(perceptual source) and </w:t>
      </w:r>
      <w:r w:rsidR="009A79F9">
        <w:rPr>
          <w:rFonts w:cs="Times New Roman"/>
        </w:rPr>
        <w:t>the enc</w:t>
      </w:r>
      <w:r w:rsidR="002E0C39">
        <w:rPr>
          <w:rFonts w:cs="Times New Roman"/>
        </w:rPr>
        <w:t>oding task (conceptual source).</w:t>
      </w:r>
    </w:p>
    <w:p w14:paraId="54D3FE76" w14:textId="1AB55F70" w:rsidR="00240682" w:rsidRDefault="008149E4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lastRenderedPageBreak/>
        <w:t xml:space="preserve">A recent </w:t>
      </w:r>
      <w:r w:rsidR="00341111">
        <w:rPr>
          <w:rFonts w:cs="Times New Roman"/>
        </w:rPr>
        <w:t>fMRI</w:t>
      </w:r>
      <w:r w:rsidR="006867C2">
        <w:rPr>
          <w:rFonts w:cs="Times New Roman"/>
        </w:rPr>
        <w:t>/ERP</w:t>
      </w:r>
      <w:r w:rsidR="00341111">
        <w:rPr>
          <w:rFonts w:cs="Times New Roman"/>
        </w:rPr>
        <w:t xml:space="preserve"> </w:t>
      </w:r>
      <w:r>
        <w:rPr>
          <w:rFonts w:cs="Times New Roman"/>
        </w:rPr>
        <w:t xml:space="preserve">study </w:t>
      </w:r>
      <w:r w:rsidR="00341111" w:rsidRPr="00341111">
        <w:rPr>
          <w:rFonts w:cs="Times New Roman"/>
          <w:noProof/>
        </w:rPr>
        <w:t>(15)</w:t>
      </w:r>
      <w:r w:rsidR="00146D7C">
        <w:rPr>
          <w:rFonts w:cs="Times New Roman"/>
        </w:rPr>
        <w:t xml:space="preserve"> </w:t>
      </w:r>
      <w:r w:rsidR="00401669">
        <w:rPr>
          <w:rFonts w:cs="Times New Roman"/>
        </w:rPr>
        <w:t>found</w:t>
      </w:r>
      <w:r w:rsidR="00840CA2">
        <w:rPr>
          <w:rFonts w:cs="Times New Roman"/>
        </w:rPr>
        <w:t xml:space="preserve"> that </w:t>
      </w:r>
      <w:r>
        <w:rPr>
          <w:rFonts w:cs="Times New Roman"/>
        </w:rPr>
        <w:t xml:space="preserve">both conceptual and perceptual retrieval </w:t>
      </w:r>
      <w:r w:rsidR="00817C61">
        <w:rPr>
          <w:rFonts w:cs="Times New Roman"/>
        </w:rPr>
        <w:t>elicited the most well-stu</w:t>
      </w:r>
      <w:r w:rsidR="0083764A">
        <w:rPr>
          <w:rFonts w:cs="Times New Roman"/>
        </w:rPr>
        <w:t xml:space="preserve">died ERP marker of recollection: </w:t>
      </w:r>
      <w:r w:rsidR="00817C61">
        <w:rPr>
          <w:rFonts w:cs="Times New Roman"/>
        </w:rPr>
        <w:t xml:space="preserve">a positive deflection over parietal </w:t>
      </w:r>
      <w:r w:rsidR="0083764A">
        <w:rPr>
          <w:rFonts w:cs="Times New Roman"/>
        </w:rPr>
        <w:t xml:space="preserve">cortex </w:t>
      </w:r>
      <w:r w:rsidR="00817C61">
        <w:rPr>
          <w:rFonts w:cs="Times New Roman"/>
        </w:rPr>
        <w:t xml:space="preserve">that extends from about 400-800 </w:t>
      </w:r>
      <w:proofErr w:type="spellStart"/>
      <w:r w:rsidR="00817C61">
        <w:rPr>
          <w:rFonts w:cs="Times New Roman"/>
        </w:rPr>
        <w:t>ms</w:t>
      </w:r>
      <w:proofErr w:type="spellEnd"/>
      <w:r w:rsidR="00817C61">
        <w:rPr>
          <w:rFonts w:cs="Times New Roman"/>
        </w:rPr>
        <w:t xml:space="preserve"> post-stimulus, often with a left hemisphere maximum, and that is thought to reflect information </w:t>
      </w:r>
      <w:r w:rsidR="00084E91">
        <w:rPr>
          <w:rFonts w:cs="Times New Roman"/>
        </w:rPr>
        <w:t xml:space="preserve">transfer </w:t>
      </w:r>
      <w:r w:rsidR="00817C61">
        <w:rPr>
          <w:rFonts w:cs="Times New Roman"/>
        </w:rPr>
        <w:t xml:space="preserve">between the hippocampus and parietal lobes </w:t>
      </w:r>
      <w:r w:rsidR="00817C61" w:rsidRPr="006531A9">
        <w:rPr>
          <w:rFonts w:cs="Times New Roman"/>
          <w:noProof/>
        </w:rPr>
        <w:t>(7)</w:t>
      </w:r>
      <w:r w:rsidR="00817C61">
        <w:rPr>
          <w:rFonts w:cs="Times New Roman"/>
        </w:rPr>
        <w:t xml:space="preserve">. Furthermore, both </w:t>
      </w:r>
      <w:r w:rsidR="00240682">
        <w:rPr>
          <w:rFonts w:cs="Times New Roman"/>
        </w:rPr>
        <w:t>forms of retrieval</w:t>
      </w:r>
      <w:r w:rsidR="00817C61">
        <w:rPr>
          <w:rFonts w:cs="Times New Roman"/>
        </w:rPr>
        <w:t xml:space="preserve"> also </w:t>
      </w:r>
      <w:r w:rsidR="00146D7C">
        <w:rPr>
          <w:rFonts w:cs="Times New Roman"/>
        </w:rPr>
        <w:t xml:space="preserve">recruited </w:t>
      </w:r>
      <w:r>
        <w:rPr>
          <w:rFonts w:cs="Times New Roman"/>
        </w:rPr>
        <w:t>the precuneus</w:t>
      </w:r>
      <w:r w:rsidR="006867C2">
        <w:rPr>
          <w:rFonts w:cs="Times New Roman"/>
        </w:rPr>
        <w:t xml:space="preserve"> and elicited a</w:t>
      </w:r>
      <w:r w:rsidR="00146D7C">
        <w:rPr>
          <w:rFonts w:cs="Times New Roman"/>
        </w:rPr>
        <w:t xml:space="preserve"> negative polarity ERP maximal over </w:t>
      </w:r>
      <w:r w:rsidR="00B85674">
        <w:rPr>
          <w:rFonts w:cs="Times New Roman"/>
        </w:rPr>
        <w:t>posterior electrodes and</w:t>
      </w:r>
      <w:r w:rsidR="00146D7C">
        <w:rPr>
          <w:rFonts w:cs="Times New Roman"/>
        </w:rPr>
        <w:t xml:space="preserve"> commonly referred to as the late posterior negativity, or LPN </w:t>
      </w:r>
      <w:r w:rsidR="00341111" w:rsidRPr="00341111">
        <w:rPr>
          <w:rFonts w:cs="Times New Roman"/>
          <w:noProof/>
        </w:rPr>
        <w:t>(21–23)</w:t>
      </w:r>
      <w:r w:rsidR="00840CA2">
        <w:rPr>
          <w:rFonts w:cs="Times New Roman"/>
        </w:rPr>
        <w:t xml:space="preserve">. Critically, the </w:t>
      </w:r>
      <w:r w:rsidR="00146D7C">
        <w:rPr>
          <w:rFonts w:cs="Times New Roman"/>
        </w:rPr>
        <w:t xml:space="preserve">LPN extended over left frontal cortex </w:t>
      </w:r>
      <w:r w:rsidR="00240682">
        <w:rPr>
          <w:rFonts w:cs="Times New Roman"/>
        </w:rPr>
        <w:t xml:space="preserve">only </w:t>
      </w:r>
      <w:r w:rsidR="00146D7C">
        <w:rPr>
          <w:rFonts w:cs="Times New Roman"/>
        </w:rPr>
        <w:t>during co</w:t>
      </w:r>
      <w:r w:rsidR="001A23AA">
        <w:rPr>
          <w:rFonts w:cs="Times New Roman"/>
        </w:rPr>
        <w:t xml:space="preserve">nceptual retrieval, and this </w:t>
      </w:r>
      <w:r w:rsidR="00146D7C">
        <w:rPr>
          <w:rFonts w:cs="Times New Roman"/>
        </w:rPr>
        <w:t xml:space="preserve">was </w:t>
      </w:r>
      <w:r w:rsidR="00B85674">
        <w:rPr>
          <w:rFonts w:cs="Times New Roman"/>
        </w:rPr>
        <w:t>mirrored</w:t>
      </w:r>
      <w:r w:rsidR="00146D7C">
        <w:rPr>
          <w:rFonts w:cs="Times New Roman"/>
        </w:rPr>
        <w:t xml:space="preserve"> by dorsolateral PFC activation in the</w:t>
      </w:r>
      <w:r w:rsidR="00240682">
        <w:rPr>
          <w:rFonts w:cs="Times New Roman"/>
        </w:rPr>
        <w:t xml:space="preserve"> fMRI session.</w:t>
      </w:r>
    </w:p>
    <w:p w14:paraId="02FAD6D1" w14:textId="77ED2A66" w:rsidR="00B44879" w:rsidRDefault="00817C61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These </w:t>
      </w:r>
      <w:r w:rsidR="00240682">
        <w:rPr>
          <w:rFonts w:cs="Times New Roman"/>
        </w:rPr>
        <w:t>findings</w:t>
      </w:r>
      <w:r w:rsidR="002051E3">
        <w:rPr>
          <w:rFonts w:cs="Times New Roman"/>
        </w:rPr>
        <w:t xml:space="preserve"> </w:t>
      </w:r>
      <w:r w:rsidR="0083764A">
        <w:rPr>
          <w:rFonts w:cs="Times New Roman"/>
        </w:rPr>
        <w:t>suggest</w:t>
      </w:r>
      <w:r w:rsidR="002C37C7">
        <w:rPr>
          <w:rFonts w:cs="Times New Roman"/>
        </w:rPr>
        <w:t xml:space="preserve"> </w:t>
      </w:r>
      <w:r w:rsidR="001A23AA">
        <w:rPr>
          <w:rFonts w:cs="Times New Roman"/>
        </w:rPr>
        <w:t xml:space="preserve">that </w:t>
      </w:r>
      <w:r w:rsidR="002C37C7">
        <w:rPr>
          <w:rFonts w:cs="Times New Roman"/>
        </w:rPr>
        <w:t>retrieval attempt</w:t>
      </w:r>
      <w:r w:rsidR="001A23AA">
        <w:rPr>
          <w:rFonts w:cs="Times New Roman"/>
        </w:rPr>
        <w:t>s activate</w:t>
      </w:r>
      <w:r w:rsidR="002C37C7">
        <w:rPr>
          <w:rFonts w:cs="Times New Roman"/>
        </w:rPr>
        <w:t xml:space="preserve"> </w:t>
      </w:r>
      <w:proofErr w:type="spellStart"/>
      <w:r w:rsidR="00840CA2">
        <w:rPr>
          <w:rFonts w:cs="Times New Roman"/>
        </w:rPr>
        <w:t>parieto</w:t>
      </w:r>
      <w:proofErr w:type="spellEnd"/>
      <w:r w:rsidR="00840CA2">
        <w:rPr>
          <w:rFonts w:cs="Times New Roman"/>
        </w:rPr>
        <w:t>-hippocampal circuits</w:t>
      </w:r>
      <w:r w:rsidR="002C37C7">
        <w:rPr>
          <w:rFonts w:cs="Times New Roman"/>
        </w:rPr>
        <w:t xml:space="preserve">, bringing candidate memories to mind and </w:t>
      </w:r>
      <w:r w:rsidR="00BF70C8">
        <w:rPr>
          <w:rFonts w:cs="Times New Roman"/>
        </w:rPr>
        <w:t>generating</w:t>
      </w:r>
      <w:r w:rsidR="002C37C7">
        <w:rPr>
          <w:rFonts w:cs="Times New Roman"/>
        </w:rPr>
        <w:t xml:space="preserve"> the pari</w:t>
      </w:r>
      <w:r w:rsidR="006867C2">
        <w:rPr>
          <w:rFonts w:cs="Times New Roman"/>
        </w:rPr>
        <w:t>etal ERP effect</w:t>
      </w:r>
      <w:r>
        <w:rPr>
          <w:rFonts w:cs="Times New Roman"/>
        </w:rPr>
        <w:t>. Next,</w:t>
      </w:r>
      <w:r w:rsidR="0083764A">
        <w:rPr>
          <w:rFonts w:cs="Times New Roman"/>
        </w:rPr>
        <w:t xml:space="preserve"> those candidate memories</w:t>
      </w:r>
      <w:r w:rsidR="002C37C7">
        <w:rPr>
          <w:rFonts w:cs="Times New Roman"/>
        </w:rPr>
        <w:t xml:space="preserve"> are </w:t>
      </w:r>
      <w:r w:rsidR="006867C2">
        <w:rPr>
          <w:rFonts w:cs="Times New Roman"/>
        </w:rPr>
        <w:t xml:space="preserve">reviewed </w:t>
      </w:r>
      <w:r w:rsidR="00B85674">
        <w:rPr>
          <w:rFonts w:cs="Times New Roman"/>
        </w:rPr>
        <w:t>until one is selected</w:t>
      </w:r>
      <w:r w:rsidR="00612A3C">
        <w:rPr>
          <w:rFonts w:cs="Times New Roman"/>
        </w:rPr>
        <w:t xml:space="preserve"> and endorsed</w:t>
      </w:r>
      <w:r w:rsidR="00B85674">
        <w:rPr>
          <w:rFonts w:cs="Times New Roman"/>
        </w:rPr>
        <w:t xml:space="preserve">. </w:t>
      </w:r>
      <w:r w:rsidR="003F230E">
        <w:rPr>
          <w:rFonts w:cs="Times New Roman"/>
        </w:rPr>
        <w:t>The review and selection of perceptual memories</w:t>
      </w:r>
      <w:r w:rsidR="00B85674">
        <w:rPr>
          <w:rFonts w:cs="Times New Roman"/>
        </w:rPr>
        <w:t xml:space="preserve"> </w:t>
      </w:r>
      <w:r w:rsidR="00B801C1">
        <w:rPr>
          <w:rFonts w:cs="Times New Roman"/>
        </w:rPr>
        <w:t xml:space="preserve">strongly </w:t>
      </w:r>
      <w:r w:rsidR="003F230E">
        <w:rPr>
          <w:rFonts w:cs="Times New Roman"/>
        </w:rPr>
        <w:t>engages</w:t>
      </w:r>
      <w:r w:rsidR="00B85674">
        <w:rPr>
          <w:rFonts w:cs="Times New Roman"/>
        </w:rPr>
        <w:t xml:space="preserve"> posterior cortical regions, but conceptual </w:t>
      </w:r>
      <w:r w:rsidR="00B801C1">
        <w:rPr>
          <w:rFonts w:cs="Times New Roman"/>
        </w:rPr>
        <w:t xml:space="preserve">retrieval </w:t>
      </w:r>
      <w:r w:rsidR="0083764A">
        <w:rPr>
          <w:rFonts w:cs="Times New Roman"/>
        </w:rPr>
        <w:t>differentially</w:t>
      </w:r>
      <w:r w:rsidR="00B801C1">
        <w:rPr>
          <w:rFonts w:cs="Times New Roman"/>
        </w:rPr>
        <w:t xml:space="preserve"> activates</w:t>
      </w:r>
      <w:r w:rsidR="00B85674">
        <w:rPr>
          <w:rFonts w:cs="Times New Roman"/>
        </w:rPr>
        <w:t xml:space="preserve"> left PFC </w:t>
      </w:r>
      <w:r w:rsidR="001A23AA">
        <w:rPr>
          <w:rFonts w:cs="Times New Roman"/>
        </w:rPr>
        <w:t>regions</w:t>
      </w:r>
      <w:r w:rsidR="002C37C7">
        <w:rPr>
          <w:rFonts w:cs="Times New Roman"/>
        </w:rPr>
        <w:t xml:space="preserve"> </w:t>
      </w:r>
      <w:r w:rsidR="00B801C1">
        <w:rPr>
          <w:rFonts w:cs="Times New Roman"/>
        </w:rPr>
        <w:t>that</w:t>
      </w:r>
      <w:r w:rsidR="002C37C7">
        <w:rPr>
          <w:rFonts w:cs="Times New Roman"/>
        </w:rPr>
        <w:t xml:space="preserve"> support </w:t>
      </w:r>
      <w:r w:rsidR="00B85674">
        <w:rPr>
          <w:rFonts w:cs="Times New Roman"/>
        </w:rPr>
        <w:t>semantic encoding, el</w:t>
      </w:r>
      <w:r w:rsidR="00B801C1">
        <w:rPr>
          <w:rFonts w:cs="Times New Roman"/>
        </w:rPr>
        <w:t xml:space="preserve">aboration, and selection </w:t>
      </w:r>
      <w:r w:rsidR="00341111" w:rsidRPr="00341111">
        <w:rPr>
          <w:rFonts w:cs="Times New Roman"/>
          <w:noProof/>
        </w:rPr>
        <w:t>(24)</w:t>
      </w:r>
      <w:r w:rsidR="00A43C0F">
        <w:rPr>
          <w:rFonts w:cs="Times New Roman"/>
        </w:rPr>
        <w:t xml:space="preserve">. Because </w:t>
      </w:r>
      <w:ins w:id="11" w:author="Diego A. Pizzagalli" w:date="2016-10-05T21:49:00Z">
        <w:r w:rsidR="00BF4A09">
          <w:rPr>
            <w:rFonts w:cs="Times New Roman"/>
          </w:rPr>
          <w:t>M</w:t>
        </w:r>
        <w:commentRangeStart w:id="12"/>
        <w:r w:rsidR="00BF4A09">
          <w:rPr>
            <w:rFonts w:cs="Times New Roman"/>
          </w:rPr>
          <w:t>DD</w:t>
        </w:r>
        <w:commentRangeEnd w:id="12"/>
        <w:r w:rsidR="00BF4A09">
          <w:rPr>
            <w:rStyle w:val="CommentReference"/>
            <w:rFonts w:asciiTheme="minorHAnsi" w:hAnsiTheme="minorHAnsi"/>
            <w:lang w:eastAsia="en-US"/>
          </w:rPr>
          <w:commentReference w:id="12"/>
        </w:r>
        <w:r w:rsidR="00BF4A09">
          <w:rPr>
            <w:rFonts w:cs="Times New Roman"/>
          </w:rPr>
          <w:t xml:space="preserve"> </w:t>
        </w:r>
      </w:ins>
      <w:del w:id="13" w:author="Diego A. Pizzagalli" w:date="2016-10-05T21:49:00Z">
        <w:r w:rsidR="0083764A" w:rsidDel="00BF4A09">
          <w:rPr>
            <w:rFonts w:cs="Times New Roman"/>
          </w:rPr>
          <w:delText>it</w:delText>
        </w:r>
        <w:r w:rsidR="00A43C0F" w:rsidDel="00BF4A09">
          <w:rPr>
            <w:rFonts w:cs="Times New Roman"/>
          </w:rPr>
          <w:delText xml:space="preserve"> </w:delText>
        </w:r>
      </w:del>
      <w:r w:rsidR="00A43C0F">
        <w:rPr>
          <w:rFonts w:cs="Times New Roman"/>
        </w:rPr>
        <w:t>is associat</w:t>
      </w:r>
      <w:r w:rsidR="00B85674">
        <w:rPr>
          <w:rFonts w:cs="Times New Roman"/>
        </w:rPr>
        <w:t xml:space="preserve">ed with volumetric loses in </w:t>
      </w:r>
      <w:r w:rsidR="00A43C0F">
        <w:rPr>
          <w:rFonts w:cs="Times New Roman"/>
        </w:rPr>
        <w:t xml:space="preserve">hippocampus </w:t>
      </w:r>
      <w:r w:rsidR="001A23AA">
        <w:rPr>
          <w:rFonts w:cs="Times New Roman"/>
        </w:rPr>
        <w:t xml:space="preserve">and PFC </w:t>
      </w:r>
      <w:r w:rsidR="00B801C1">
        <w:rPr>
          <w:rFonts w:cs="Times New Roman"/>
          <w:noProof/>
        </w:rPr>
        <w:t>(</w:t>
      </w:r>
      <w:r w:rsidR="00341111" w:rsidRPr="00341111">
        <w:rPr>
          <w:rFonts w:cs="Times New Roman"/>
          <w:noProof/>
        </w:rPr>
        <w:t>25)</w:t>
      </w:r>
      <w:r w:rsidR="00CB03D9">
        <w:rPr>
          <w:rFonts w:cs="Times New Roman"/>
        </w:rPr>
        <w:t xml:space="preserve">, </w:t>
      </w:r>
      <w:r w:rsidR="00B801C1">
        <w:rPr>
          <w:rFonts w:cs="Times New Roman"/>
        </w:rPr>
        <w:t>we expected reduced</w:t>
      </w:r>
      <w:r>
        <w:rPr>
          <w:rFonts w:cs="Times New Roman"/>
        </w:rPr>
        <w:t xml:space="preserve"> source accuracy in </w:t>
      </w:r>
      <w:r w:rsidR="00B801C1">
        <w:rPr>
          <w:rFonts w:cs="Times New Roman"/>
        </w:rPr>
        <w:t>MDD</w:t>
      </w:r>
      <w:r>
        <w:rPr>
          <w:rFonts w:cs="Times New Roman"/>
        </w:rPr>
        <w:t xml:space="preserve">. In addition, </w:t>
      </w:r>
      <w:r w:rsidR="0083764A">
        <w:rPr>
          <w:rFonts w:cs="Times New Roman"/>
        </w:rPr>
        <w:t>since</w:t>
      </w:r>
      <w:r w:rsidR="00CB03D9">
        <w:rPr>
          <w:rFonts w:cs="Times New Roman"/>
        </w:rPr>
        <w:t xml:space="preserve"> rumination may occupy left PFC </w:t>
      </w:r>
      <w:r w:rsidR="00BF70C8">
        <w:rPr>
          <w:rFonts w:cs="Times New Roman"/>
        </w:rPr>
        <w:t>circuits</w:t>
      </w:r>
      <w:r w:rsidR="00CB03D9">
        <w:rPr>
          <w:rFonts w:cs="Times New Roman"/>
        </w:rPr>
        <w:t xml:space="preserve">, we </w:t>
      </w:r>
      <w:r w:rsidR="0083764A">
        <w:rPr>
          <w:rFonts w:cs="Times New Roman"/>
        </w:rPr>
        <w:t>anticipa</w:t>
      </w:r>
      <w:r w:rsidR="00CB03D9">
        <w:rPr>
          <w:rFonts w:cs="Times New Roman"/>
        </w:rPr>
        <w:t xml:space="preserve">ted </w:t>
      </w:r>
      <w:r w:rsidR="00B801C1">
        <w:rPr>
          <w:rFonts w:cs="Times New Roman"/>
        </w:rPr>
        <w:t xml:space="preserve">especially </w:t>
      </w:r>
      <w:r>
        <w:rPr>
          <w:rFonts w:cs="Times New Roman"/>
        </w:rPr>
        <w:t>s</w:t>
      </w:r>
      <w:r w:rsidR="0083764A">
        <w:rPr>
          <w:rFonts w:cs="Times New Roman"/>
        </w:rPr>
        <w:t>harp</w:t>
      </w:r>
      <w:r>
        <w:rPr>
          <w:rFonts w:cs="Times New Roman"/>
        </w:rPr>
        <w:t xml:space="preserve"> </w:t>
      </w:r>
      <w:r w:rsidR="00B801C1">
        <w:rPr>
          <w:rFonts w:cs="Times New Roman"/>
        </w:rPr>
        <w:t>disruption of</w:t>
      </w:r>
      <w:r w:rsidR="00CB03D9">
        <w:rPr>
          <w:rFonts w:cs="Times New Roman"/>
        </w:rPr>
        <w:t xml:space="preserve"> conceptual source memory.</w:t>
      </w:r>
    </w:p>
    <w:p w14:paraId="6C0FB623" w14:textId="61C035C3" w:rsidR="0068188D" w:rsidRDefault="00817C61" w:rsidP="0068188D">
      <w:pPr>
        <w:spacing w:line="480" w:lineRule="auto"/>
        <w:ind w:firstLine="720"/>
        <w:rPr>
          <w:rFonts w:cs="Times New Roman"/>
        </w:rPr>
      </w:pPr>
      <w:commentRangeStart w:id="14"/>
      <w:r>
        <w:rPr>
          <w:rFonts w:cs="Times New Roman"/>
        </w:rPr>
        <w:t>However, i</w:t>
      </w:r>
      <w:r w:rsidR="007E5958">
        <w:rPr>
          <w:rFonts w:cs="Times New Roman"/>
        </w:rPr>
        <w:t>n the course of our analysis</w:t>
      </w:r>
      <w:r w:rsidR="002E4C60">
        <w:rPr>
          <w:rFonts w:cs="Times New Roman"/>
        </w:rPr>
        <w:t xml:space="preserve"> it became </w:t>
      </w:r>
      <w:r w:rsidR="00FE7321">
        <w:rPr>
          <w:rFonts w:cs="Times New Roman"/>
        </w:rPr>
        <w:t>clear</w:t>
      </w:r>
      <w:r w:rsidR="002E4C60">
        <w:rPr>
          <w:rFonts w:cs="Times New Roman"/>
        </w:rPr>
        <w:t xml:space="preserve"> that </w:t>
      </w:r>
      <w:r w:rsidR="0002566D">
        <w:rPr>
          <w:rFonts w:cs="Times New Roman"/>
        </w:rPr>
        <w:t>we had</w:t>
      </w:r>
      <w:r w:rsidR="002E4C60">
        <w:rPr>
          <w:rFonts w:cs="Times New Roman"/>
        </w:rPr>
        <w:t xml:space="preserve"> overlooked a </w:t>
      </w:r>
      <w:r w:rsidR="008F0405">
        <w:rPr>
          <w:rFonts w:cs="Times New Roman"/>
        </w:rPr>
        <w:t xml:space="preserve">key </w:t>
      </w:r>
      <w:r w:rsidR="0002566D">
        <w:rPr>
          <w:rFonts w:cs="Times New Roman"/>
        </w:rPr>
        <w:t>factor</w:t>
      </w:r>
      <w:r w:rsidR="002E4C60">
        <w:rPr>
          <w:rFonts w:cs="Times New Roman"/>
        </w:rPr>
        <w:t xml:space="preserve">. </w:t>
      </w:r>
      <w:commentRangeEnd w:id="14"/>
      <w:r w:rsidR="00BF4A09">
        <w:rPr>
          <w:rStyle w:val="CommentReference"/>
          <w:rFonts w:asciiTheme="minorHAnsi" w:hAnsiTheme="minorHAnsi"/>
          <w:lang w:eastAsia="en-US"/>
        </w:rPr>
        <w:commentReference w:id="14"/>
      </w:r>
      <w:r w:rsidR="00FE7321">
        <w:rPr>
          <w:rFonts w:cs="Times New Roman"/>
        </w:rPr>
        <w:t>Specifically,</w:t>
      </w:r>
      <w:r w:rsidR="002E4C60">
        <w:rPr>
          <w:rFonts w:cs="Times New Roman"/>
        </w:rPr>
        <w:t xml:space="preserve"> </w:t>
      </w:r>
      <w:r>
        <w:rPr>
          <w:rFonts w:cs="Times New Roman"/>
        </w:rPr>
        <w:t xml:space="preserve">several </w:t>
      </w:r>
      <w:r w:rsidR="005F3F52">
        <w:rPr>
          <w:rFonts w:cs="Times New Roman"/>
        </w:rPr>
        <w:t>studies report</w:t>
      </w:r>
      <w:r>
        <w:rPr>
          <w:rFonts w:cs="Times New Roman"/>
        </w:rPr>
        <w:t xml:space="preserve"> </w:t>
      </w:r>
      <w:r w:rsidR="00240682">
        <w:rPr>
          <w:rFonts w:cs="Times New Roman"/>
        </w:rPr>
        <w:t xml:space="preserve">good memory in </w:t>
      </w:r>
      <w:r w:rsidR="00B0647F">
        <w:rPr>
          <w:rFonts w:cs="Times New Roman"/>
        </w:rPr>
        <w:t>depress</w:t>
      </w:r>
      <w:r w:rsidR="00240682">
        <w:rPr>
          <w:rFonts w:cs="Times New Roman"/>
        </w:rPr>
        <w:t>ion</w:t>
      </w:r>
      <w:r w:rsidR="00B0647F">
        <w:rPr>
          <w:rFonts w:cs="Times New Roman"/>
        </w:rPr>
        <w:t xml:space="preserve"> provided </w:t>
      </w:r>
      <w:r>
        <w:rPr>
          <w:rFonts w:cs="Times New Roman"/>
        </w:rPr>
        <w:t xml:space="preserve">attention </w:t>
      </w:r>
      <w:r w:rsidR="005F3F52">
        <w:rPr>
          <w:rFonts w:cs="Times New Roman"/>
        </w:rPr>
        <w:t xml:space="preserve">is sustained at encoding </w:t>
      </w:r>
      <w:r w:rsidR="00240682">
        <w:rPr>
          <w:rFonts w:cs="Times New Roman"/>
        </w:rPr>
        <w:t>or</w:t>
      </w:r>
      <w:r w:rsidR="005F3F52">
        <w:rPr>
          <w:rFonts w:cs="Times New Roman"/>
        </w:rPr>
        <w:t xml:space="preserve"> </w:t>
      </w:r>
      <w:r>
        <w:rPr>
          <w:rFonts w:cs="Times New Roman"/>
        </w:rPr>
        <w:t>retrieval</w:t>
      </w:r>
      <w:r w:rsidR="00546761">
        <w:rPr>
          <w:rFonts w:cs="Times New Roman"/>
        </w:rPr>
        <w:t xml:space="preserve"> </w:t>
      </w:r>
      <w:r w:rsidR="00341111" w:rsidRPr="00341111">
        <w:rPr>
          <w:rFonts w:cs="Times New Roman"/>
          <w:noProof/>
        </w:rPr>
        <w:t>(26–30)</w:t>
      </w:r>
      <w:r w:rsidR="000D447B">
        <w:rPr>
          <w:rFonts w:cs="Times New Roman"/>
        </w:rPr>
        <w:t xml:space="preserve">. As </w:t>
      </w:r>
      <w:r w:rsidR="00FE7321">
        <w:rPr>
          <w:rFonts w:cs="Times New Roman"/>
        </w:rPr>
        <w:t>detailed</w:t>
      </w:r>
      <w:r w:rsidR="000D447B">
        <w:rPr>
          <w:rFonts w:cs="Times New Roman"/>
        </w:rPr>
        <w:t xml:space="preserve"> below, one of our tasks promoted deeper encoding than the other, and when words from </w:t>
      </w:r>
      <w:r w:rsidR="00B87C4A">
        <w:rPr>
          <w:rFonts w:cs="Times New Roman"/>
        </w:rPr>
        <w:t>that task</w:t>
      </w:r>
      <w:r w:rsidR="000D447B">
        <w:rPr>
          <w:rFonts w:cs="Times New Roman"/>
        </w:rPr>
        <w:t xml:space="preserve"> were </w:t>
      </w:r>
      <w:r w:rsidR="00B87C4A">
        <w:rPr>
          <w:rFonts w:cs="Times New Roman"/>
        </w:rPr>
        <w:t>targeted for</w:t>
      </w:r>
      <w:r w:rsidR="000D447B">
        <w:rPr>
          <w:rFonts w:cs="Times New Roman"/>
        </w:rPr>
        <w:t xml:space="preserve"> </w:t>
      </w:r>
      <w:r w:rsidR="00A0448D">
        <w:rPr>
          <w:rFonts w:cs="Times New Roman"/>
        </w:rPr>
        <w:t>conceptual source retrieval</w:t>
      </w:r>
      <w:r w:rsidR="000D447B">
        <w:rPr>
          <w:rFonts w:cs="Times New Roman"/>
        </w:rPr>
        <w:t xml:space="preserve">, the MDD group </w:t>
      </w:r>
      <w:r w:rsidR="00546761">
        <w:rPr>
          <w:rFonts w:cs="Times New Roman"/>
        </w:rPr>
        <w:t>was quite accurate</w:t>
      </w:r>
      <w:r w:rsidR="000D447B">
        <w:rPr>
          <w:rFonts w:cs="Times New Roman"/>
        </w:rPr>
        <w:t xml:space="preserve">. </w:t>
      </w:r>
      <w:r w:rsidR="00AF5FAC">
        <w:rPr>
          <w:rFonts w:cs="Times New Roman"/>
        </w:rPr>
        <w:t xml:space="preserve">Thus, </w:t>
      </w:r>
      <w:r w:rsidR="007E5958">
        <w:rPr>
          <w:rFonts w:cs="Times New Roman"/>
        </w:rPr>
        <w:t>this study</w:t>
      </w:r>
      <w:r w:rsidR="00C67B72">
        <w:rPr>
          <w:rFonts w:cs="Times New Roman"/>
        </w:rPr>
        <w:t xml:space="preserve"> </w:t>
      </w:r>
      <w:r w:rsidR="007E5958">
        <w:rPr>
          <w:rFonts w:cs="Times New Roman"/>
        </w:rPr>
        <w:t>highlights</w:t>
      </w:r>
      <w:r w:rsidR="00B87C4A">
        <w:rPr>
          <w:rFonts w:cs="Times New Roman"/>
        </w:rPr>
        <w:t xml:space="preserve"> </w:t>
      </w:r>
      <w:r w:rsidR="00C67B72">
        <w:rPr>
          <w:rFonts w:cs="Times New Roman"/>
        </w:rPr>
        <w:t xml:space="preserve">neural mechanisms </w:t>
      </w:r>
      <w:r w:rsidR="00B87C4A">
        <w:rPr>
          <w:rFonts w:cs="Times New Roman"/>
        </w:rPr>
        <w:t>linked</w:t>
      </w:r>
      <w:r w:rsidR="00C67B72">
        <w:rPr>
          <w:rFonts w:cs="Times New Roman"/>
        </w:rPr>
        <w:t xml:space="preserve"> </w:t>
      </w:r>
      <w:r w:rsidR="00B87C4A">
        <w:rPr>
          <w:rFonts w:cs="Times New Roman"/>
        </w:rPr>
        <w:t xml:space="preserve">to </w:t>
      </w:r>
      <w:r w:rsidR="00C67B72">
        <w:rPr>
          <w:rFonts w:cs="Times New Roman"/>
        </w:rPr>
        <w:t>disrupted source</w:t>
      </w:r>
      <w:r w:rsidR="00B87C4A">
        <w:rPr>
          <w:rFonts w:cs="Times New Roman"/>
        </w:rPr>
        <w:t xml:space="preserve"> memory in MDD, </w:t>
      </w:r>
      <w:r w:rsidR="0048273D">
        <w:rPr>
          <w:rFonts w:cs="Times New Roman"/>
        </w:rPr>
        <w:t>as well as</w:t>
      </w:r>
      <w:r w:rsidR="00546761">
        <w:rPr>
          <w:rFonts w:cs="Times New Roman"/>
        </w:rPr>
        <w:t xml:space="preserve"> </w:t>
      </w:r>
      <w:r w:rsidR="00C67B72">
        <w:rPr>
          <w:rFonts w:cs="Times New Roman"/>
        </w:rPr>
        <w:t xml:space="preserve">activity that supports memory when encoding and retrieval conditions are </w:t>
      </w:r>
      <w:commentRangeStart w:id="15"/>
      <w:r w:rsidR="00C67B72">
        <w:rPr>
          <w:rFonts w:cs="Times New Roman"/>
        </w:rPr>
        <w:t>salubrious</w:t>
      </w:r>
      <w:commentRangeEnd w:id="15"/>
      <w:r w:rsidR="00BF4A09">
        <w:rPr>
          <w:rStyle w:val="CommentReference"/>
          <w:rFonts w:asciiTheme="minorHAnsi" w:hAnsiTheme="minorHAnsi"/>
          <w:lang w:eastAsia="en-US"/>
        </w:rPr>
        <w:commentReference w:id="15"/>
      </w:r>
      <w:r w:rsidR="00C67B72">
        <w:rPr>
          <w:rFonts w:cs="Times New Roman"/>
        </w:rPr>
        <w:t>.</w:t>
      </w:r>
    </w:p>
    <w:p w14:paraId="31CB4EFC" w14:textId="77777777" w:rsidR="002556E7" w:rsidRDefault="002556E7" w:rsidP="0068188D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Materials and Methods</w:t>
      </w:r>
    </w:p>
    <w:p w14:paraId="5FA1E419" w14:textId="7F8C7BA5" w:rsidR="002556E7" w:rsidRDefault="002556E7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Participants</w:t>
      </w:r>
      <w:r w:rsidR="00A27377">
        <w:rPr>
          <w:rFonts w:cs="Times New Roman"/>
          <w:b/>
        </w:rPr>
        <w:t xml:space="preserve"> and s</w:t>
      </w:r>
      <w:r w:rsidR="007D6712">
        <w:rPr>
          <w:rFonts w:cs="Times New Roman"/>
          <w:b/>
        </w:rPr>
        <w:t>elf-report</w:t>
      </w:r>
    </w:p>
    <w:p w14:paraId="60B88904" w14:textId="3B503E9D" w:rsidR="003F3DEE" w:rsidRPr="002E7219" w:rsidRDefault="003F3DEE" w:rsidP="00416D44">
      <w:pPr>
        <w:spacing w:line="480" w:lineRule="auto"/>
        <w:ind w:firstLine="720"/>
        <w:rPr>
          <w:i/>
        </w:rPr>
      </w:pPr>
      <w:r>
        <w:rPr>
          <w:rFonts w:cs="Times New Roman"/>
        </w:rPr>
        <w:t xml:space="preserve">Participants </w:t>
      </w:r>
      <w:r w:rsidR="003D1869">
        <w:rPr>
          <w:rFonts w:cs="Times New Roman"/>
        </w:rPr>
        <w:t>(18-6</w:t>
      </w:r>
      <w:r w:rsidR="00810A2B">
        <w:rPr>
          <w:rFonts w:cs="Times New Roman"/>
        </w:rPr>
        <w:t xml:space="preserve">2 years old, right-handed, </w:t>
      </w:r>
      <w:r w:rsidR="003D1869">
        <w:rPr>
          <w:rFonts w:cs="Times New Roman"/>
        </w:rPr>
        <w:t xml:space="preserve">no neurological or unstable medical conditions) </w:t>
      </w:r>
      <w:r>
        <w:rPr>
          <w:rFonts w:cs="Times New Roman"/>
        </w:rPr>
        <w:t>were recruited from the community</w:t>
      </w:r>
      <w:r w:rsidR="00AE7171">
        <w:rPr>
          <w:rFonts w:cs="Times New Roman"/>
        </w:rPr>
        <w:t xml:space="preserve"> and compensated ($25</w:t>
      </w:r>
      <w:del w:id="16" w:author="Diego A. Pizzagalli" w:date="2016-10-05T21:51:00Z">
        <w:r w:rsidR="00AE7171" w:rsidDel="00BF4A09">
          <w:rPr>
            <w:rFonts w:cs="Times New Roman"/>
          </w:rPr>
          <w:delText>.00</w:delText>
        </w:r>
      </w:del>
      <w:r w:rsidR="00AE7171">
        <w:rPr>
          <w:rFonts w:cs="Times New Roman"/>
        </w:rPr>
        <w:t xml:space="preserve">/hour), using a </w:t>
      </w:r>
      <w:r>
        <w:t xml:space="preserve">protocol approved by the Partners HealthCare Human Research Committee. </w:t>
      </w:r>
      <w:r w:rsidR="00810A2B">
        <w:t>P</w:t>
      </w:r>
      <w:r>
        <w:t xml:space="preserve">articipants were screened </w:t>
      </w:r>
      <w:r w:rsidR="00A55C19">
        <w:t>by</w:t>
      </w:r>
      <w:r>
        <w:t xml:space="preserve"> phone or </w:t>
      </w:r>
      <w:r w:rsidR="00306CC7">
        <w:t>online</w:t>
      </w:r>
      <w:r w:rsidR="002E7219">
        <w:t xml:space="preserve">, and we assessed </w:t>
      </w:r>
      <w:r w:rsidR="002E7219">
        <w:rPr>
          <w:rFonts w:cs="Times New Roman"/>
        </w:rPr>
        <w:t xml:space="preserve">psychiatric history with </w:t>
      </w:r>
      <w:r w:rsidR="002E7219" w:rsidRPr="00097B8A">
        <w:rPr>
          <w:rFonts w:cs="Times New Roman"/>
        </w:rPr>
        <w:t>the MINI International Neuropsychiatric Interview</w:t>
      </w:r>
      <w:r w:rsidR="002E7219">
        <w:rPr>
          <w:rFonts w:cs="Times New Roman"/>
        </w:rPr>
        <w:t xml:space="preserve">, version 6.0 </w:t>
      </w:r>
      <w:r w:rsidR="002E7219" w:rsidRPr="00341111">
        <w:rPr>
          <w:rFonts w:cs="Times New Roman"/>
          <w:noProof/>
        </w:rPr>
        <w:t>(31)</w:t>
      </w:r>
      <w:r w:rsidR="00AE7171">
        <w:rPr>
          <w:rFonts w:cs="Times New Roman"/>
          <w:noProof/>
        </w:rPr>
        <w:t>,</w:t>
      </w:r>
      <w:r w:rsidR="002E7219">
        <w:rPr>
          <w:rFonts w:cs="Times New Roman"/>
        </w:rPr>
        <w:t xml:space="preserve"> and </w:t>
      </w:r>
      <w:r w:rsidR="00AE7171">
        <w:rPr>
          <w:rFonts w:cs="Times New Roman"/>
        </w:rPr>
        <w:t xml:space="preserve">also </w:t>
      </w:r>
      <w:r w:rsidR="002E7219">
        <w:rPr>
          <w:rFonts w:cs="Times New Roman"/>
        </w:rPr>
        <w:t xml:space="preserve">administered the Beck Depression Inventory II </w:t>
      </w:r>
      <w:r w:rsidR="0012532A">
        <w:rPr>
          <w:rFonts w:cs="Times New Roman"/>
          <w:noProof/>
        </w:rPr>
        <w:t xml:space="preserve">(BDI-II; </w:t>
      </w:r>
      <w:r w:rsidR="002E7219" w:rsidRPr="00341111">
        <w:rPr>
          <w:rFonts w:cs="Times New Roman"/>
          <w:noProof/>
        </w:rPr>
        <w:t>32)</w:t>
      </w:r>
      <w:r>
        <w:t xml:space="preserve">. </w:t>
      </w:r>
      <w:r w:rsidR="00A55C19">
        <w:t xml:space="preserve">Controls </w:t>
      </w:r>
      <w:r w:rsidR="008C2D72">
        <w:t xml:space="preserve">had to </w:t>
      </w:r>
      <w:r w:rsidR="00A55C19">
        <w:t>report</w:t>
      </w:r>
      <w:r>
        <w:t xml:space="preserve"> no </w:t>
      </w:r>
      <w:r w:rsidR="00306CC7">
        <w:t xml:space="preserve">current or past psychiatric conditions. </w:t>
      </w:r>
      <w:r w:rsidR="003B0597">
        <w:t>Depressed adults</w:t>
      </w:r>
      <w:r w:rsidR="00306CC7">
        <w:t xml:space="preserve"> </w:t>
      </w:r>
      <w:r w:rsidR="008C2D72">
        <w:t>had to report</w:t>
      </w:r>
      <w:r>
        <w:t xml:space="preserve"> current depression, no history of other</w:t>
      </w:r>
      <w:r w:rsidRPr="00097B8A">
        <w:rPr>
          <w:rFonts w:cs="Times New Roman"/>
        </w:rPr>
        <w:t xml:space="preserve"> DSM-IV Axis I diagnosis</w:t>
      </w:r>
      <w:r>
        <w:rPr>
          <w:rFonts w:cs="Times New Roman"/>
        </w:rPr>
        <w:t xml:space="preserve"> (</w:t>
      </w:r>
      <w:r w:rsidR="00810A2B">
        <w:rPr>
          <w:rFonts w:cs="Times New Roman"/>
        </w:rPr>
        <w:t>except</w:t>
      </w:r>
      <w:r w:rsidRPr="00097B8A">
        <w:rPr>
          <w:rFonts w:cs="Times New Roman"/>
        </w:rPr>
        <w:t xml:space="preserve"> </w:t>
      </w:r>
      <w:del w:id="17" w:author="Diego A. Pizzagalli" w:date="2016-10-05T21:52:00Z">
        <w:r w:rsidRPr="00097B8A" w:rsidDel="00BF4A09">
          <w:rPr>
            <w:rFonts w:cs="Times New Roman"/>
          </w:rPr>
          <w:delText xml:space="preserve">secondary </w:delText>
        </w:r>
      </w:del>
      <w:r w:rsidRPr="00097B8A">
        <w:rPr>
          <w:rFonts w:cs="Times New Roman"/>
        </w:rPr>
        <w:t xml:space="preserve">generalized anxiety, social anxiety, </w:t>
      </w:r>
      <w:r w:rsidR="00B57B8F">
        <w:rPr>
          <w:rFonts w:cs="Times New Roman"/>
        </w:rPr>
        <w:t>and</w:t>
      </w:r>
      <w:r w:rsidRPr="00097B8A">
        <w:rPr>
          <w:rFonts w:cs="Times New Roman"/>
        </w:rPr>
        <w:t xml:space="preserve"> specific phobia</w:t>
      </w:r>
      <w:r w:rsidR="003B0597">
        <w:rPr>
          <w:rFonts w:cs="Times New Roman"/>
        </w:rPr>
        <w:t xml:space="preserve"> </w:t>
      </w:r>
      <w:ins w:id="18" w:author="Diego A. Pizzagalli" w:date="2016-10-05T21:52:00Z">
        <w:r w:rsidR="00BF4A09">
          <w:rPr>
            <w:rFonts w:cs="Times New Roman"/>
          </w:rPr>
          <w:t xml:space="preserve">secondary to </w:t>
        </w:r>
      </w:ins>
      <w:del w:id="19" w:author="Diego A. Pizzagalli" w:date="2016-10-05T21:52:00Z">
        <w:r w:rsidR="003B0597" w:rsidDel="00BF4A09">
          <w:rPr>
            <w:rFonts w:cs="Times New Roman"/>
          </w:rPr>
          <w:delText xml:space="preserve">due to </w:delText>
        </w:r>
        <w:r w:rsidR="007234E0" w:rsidDel="00BF4A09">
          <w:rPr>
            <w:rFonts w:cs="Times New Roman"/>
          </w:rPr>
          <w:delText xml:space="preserve">high comorbidity with </w:delText>
        </w:r>
      </w:del>
      <w:r w:rsidR="007234E0">
        <w:rPr>
          <w:rFonts w:cs="Times New Roman"/>
        </w:rPr>
        <w:t>MDD</w:t>
      </w:r>
      <w:r w:rsidR="002E7219">
        <w:rPr>
          <w:rFonts w:cs="Times New Roman"/>
        </w:rPr>
        <w:t xml:space="preserve">), </w:t>
      </w:r>
      <w:r>
        <w:rPr>
          <w:rFonts w:cs="Times New Roman"/>
        </w:rPr>
        <w:t xml:space="preserve">no medication use </w:t>
      </w:r>
      <w:r w:rsidR="00306CC7">
        <w:rPr>
          <w:rFonts w:cs="Times New Roman"/>
        </w:rPr>
        <w:t>in</w:t>
      </w:r>
      <w:r>
        <w:rPr>
          <w:rFonts w:cs="Times New Roman"/>
        </w:rPr>
        <w:t xml:space="preserve"> the past </w:t>
      </w:r>
      <w:r w:rsidR="009D3081">
        <w:rPr>
          <w:rFonts w:cs="Times New Roman"/>
        </w:rPr>
        <w:t>two</w:t>
      </w:r>
      <w:r>
        <w:rPr>
          <w:rFonts w:cs="Times New Roman"/>
        </w:rPr>
        <w:t xml:space="preserve"> weeks (</w:t>
      </w:r>
      <w:r w:rsidR="009D3081">
        <w:rPr>
          <w:rFonts w:cs="Times New Roman"/>
        </w:rPr>
        <w:t>six</w:t>
      </w:r>
      <w:r>
        <w:rPr>
          <w:rFonts w:cs="Times New Roman"/>
        </w:rPr>
        <w:t xml:space="preserve"> weeks for fluoxet</w:t>
      </w:r>
      <w:r w:rsidR="002E7219">
        <w:rPr>
          <w:rFonts w:cs="Times New Roman"/>
        </w:rPr>
        <w:t xml:space="preserve">ine, </w:t>
      </w:r>
      <w:r w:rsidR="009D3081">
        <w:rPr>
          <w:rFonts w:cs="Times New Roman"/>
        </w:rPr>
        <w:t>six</w:t>
      </w:r>
      <w:r w:rsidR="002E7219">
        <w:rPr>
          <w:rFonts w:cs="Times New Roman"/>
        </w:rPr>
        <w:t xml:space="preserve"> months for neuroleptics), and a BDI-II score ≥</w:t>
      </w:r>
      <w:r w:rsidR="002E7219" w:rsidRPr="00097B8A">
        <w:rPr>
          <w:rFonts w:cs="Times New Roman"/>
        </w:rPr>
        <w:t xml:space="preserve"> </w:t>
      </w:r>
      <w:r w:rsidR="002E7219">
        <w:rPr>
          <w:rFonts w:cs="Times New Roman"/>
        </w:rPr>
        <w:t xml:space="preserve">14. </w:t>
      </w:r>
      <w:r w:rsidR="008C2D72">
        <w:t>Thirty-four</w:t>
      </w:r>
      <w:r>
        <w:t xml:space="preserve"> </w:t>
      </w:r>
      <w:r w:rsidR="008C2D72">
        <w:t xml:space="preserve">controls </w:t>
      </w:r>
      <w:r>
        <w:t xml:space="preserve">and </w:t>
      </w:r>
      <w:r w:rsidR="002E7219">
        <w:t>26</w:t>
      </w:r>
      <w:r>
        <w:t xml:space="preserve"> depressed adults complete</w:t>
      </w:r>
      <w:r w:rsidR="002E7219">
        <w:t>d</w:t>
      </w:r>
      <w:r>
        <w:t xml:space="preserve"> the ERP session.</w:t>
      </w:r>
      <w:r w:rsidR="002E7219">
        <w:t xml:space="preserve"> </w:t>
      </w:r>
      <w:r w:rsidR="008C2D72">
        <w:rPr>
          <w:rFonts w:cs="Times New Roman"/>
        </w:rPr>
        <w:t>D</w:t>
      </w:r>
      <w:r>
        <w:rPr>
          <w:rFonts w:cs="Times New Roman"/>
        </w:rPr>
        <w:t xml:space="preserve">ata from </w:t>
      </w:r>
      <w:commentRangeStart w:id="20"/>
      <w:r>
        <w:rPr>
          <w:rFonts w:cs="Times New Roman"/>
        </w:rPr>
        <w:t xml:space="preserve">10 </w:t>
      </w:r>
      <w:r w:rsidR="002E7219">
        <w:rPr>
          <w:rFonts w:cs="Times New Roman"/>
        </w:rPr>
        <w:t xml:space="preserve">controls </w:t>
      </w:r>
      <w:commentRangeEnd w:id="20"/>
      <w:r w:rsidR="00F63564">
        <w:rPr>
          <w:rStyle w:val="CommentReference"/>
          <w:rFonts w:asciiTheme="minorHAnsi" w:hAnsiTheme="minorHAnsi"/>
          <w:lang w:eastAsia="en-US"/>
        </w:rPr>
        <w:commentReference w:id="20"/>
      </w:r>
      <w:r w:rsidR="002E7219">
        <w:rPr>
          <w:rFonts w:cs="Times New Roman"/>
        </w:rPr>
        <w:t>and 2 depressed adults</w:t>
      </w:r>
      <w:r>
        <w:rPr>
          <w:rFonts w:cs="Times New Roman"/>
        </w:rPr>
        <w:t xml:space="preserve"> were excluded due to </w:t>
      </w:r>
      <w:r w:rsidR="009D3081">
        <w:rPr>
          <w:rFonts w:cs="Times New Roman"/>
        </w:rPr>
        <w:t xml:space="preserve">excessive </w:t>
      </w:r>
      <w:r>
        <w:rPr>
          <w:rFonts w:cs="Times New Roman"/>
        </w:rPr>
        <w:t xml:space="preserve">artifacts (see </w:t>
      </w:r>
      <w:r w:rsidR="002E7219">
        <w:rPr>
          <w:rFonts w:cs="Times New Roman"/>
        </w:rPr>
        <w:t xml:space="preserve">below), leaving </w:t>
      </w:r>
      <w:r>
        <w:rPr>
          <w:rFonts w:cs="Times New Roman"/>
        </w:rPr>
        <w:t xml:space="preserve">24 </w:t>
      </w:r>
      <w:r w:rsidR="002E7219">
        <w:rPr>
          <w:rFonts w:cs="Times New Roman"/>
        </w:rPr>
        <w:t>individuals per group.</w:t>
      </w:r>
    </w:p>
    <w:p w14:paraId="226D5AE9" w14:textId="037A3A6C" w:rsidR="00975BA8" w:rsidRDefault="009D3081" w:rsidP="00321230">
      <w:pPr>
        <w:widowControl w:val="0"/>
        <w:spacing w:line="480" w:lineRule="auto"/>
        <w:ind w:firstLine="720"/>
        <w:rPr>
          <w:rFonts w:cs="Times New Roman"/>
        </w:rPr>
      </w:pPr>
      <w:r>
        <w:rPr>
          <w:rFonts w:ascii="Times" w:hAnsi="Times" w:cs="Times New Roman"/>
        </w:rPr>
        <w:t>W</w:t>
      </w:r>
      <w:r w:rsidR="00321230">
        <w:rPr>
          <w:rFonts w:ascii="Times" w:hAnsi="Times" w:cs="Times New Roman"/>
        </w:rPr>
        <w:t xml:space="preserve">e </w:t>
      </w:r>
      <w:r>
        <w:rPr>
          <w:rFonts w:ascii="Times" w:hAnsi="Times" w:cs="Times New Roman"/>
        </w:rPr>
        <w:t xml:space="preserve">also </w:t>
      </w:r>
      <w:r w:rsidR="00321230">
        <w:rPr>
          <w:rFonts w:ascii="Times" w:hAnsi="Times" w:cs="Times New Roman"/>
        </w:rPr>
        <w:t xml:space="preserve">administered the </w:t>
      </w:r>
      <w:commentRangeStart w:id="21"/>
      <w:r w:rsidR="00321230" w:rsidRPr="00E17443">
        <w:rPr>
          <w:rFonts w:ascii="Times" w:hAnsi="Times" w:cs="Times New Roman"/>
        </w:rPr>
        <w:t>Mood and Anxiety Symptom Questionnaire</w:t>
      </w:r>
      <w:r w:rsidR="00321230" w:rsidRPr="00027132">
        <w:rPr>
          <w:rFonts w:ascii="Times" w:hAnsi="Times" w:cs="Times New Roman"/>
          <w:i/>
        </w:rPr>
        <w:t xml:space="preserve"> </w:t>
      </w:r>
      <w:r w:rsidR="009B3798">
        <w:rPr>
          <w:rFonts w:ascii="Times" w:hAnsi="Times" w:cs="Times New Roman"/>
          <w:noProof/>
        </w:rPr>
        <w:t xml:space="preserve">(MASQ; </w:t>
      </w:r>
      <w:r w:rsidR="00341111" w:rsidRPr="00341111">
        <w:rPr>
          <w:rFonts w:ascii="Times" w:hAnsi="Times" w:cs="Times New Roman"/>
          <w:noProof/>
        </w:rPr>
        <w:t>33)</w:t>
      </w:r>
      <w:r w:rsidR="00321230">
        <w:rPr>
          <w:rFonts w:ascii="Times" w:hAnsi="Times" w:cs="Times New Roman"/>
        </w:rPr>
        <w:t>, the Ruminative Response</w:t>
      </w:r>
      <w:r w:rsidR="00CF4DA4">
        <w:rPr>
          <w:rFonts w:ascii="Times" w:hAnsi="Times" w:cs="Times New Roman"/>
        </w:rPr>
        <w:t>s</w:t>
      </w:r>
      <w:r w:rsidR="00321230">
        <w:rPr>
          <w:rFonts w:ascii="Times" w:hAnsi="Times" w:cs="Times New Roman"/>
        </w:rPr>
        <w:t xml:space="preserve"> Scale </w:t>
      </w:r>
      <w:r w:rsidR="009B3798">
        <w:rPr>
          <w:rFonts w:ascii="Times" w:hAnsi="Times" w:cs="Times New Roman"/>
          <w:noProof/>
        </w:rPr>
        <w:t xml:space="preserve">(RRS; </w:t>
      </w:r>
      <w:r w:rsidR="00341111" w:rsidRPr="00341111">
        <w:rPr>
          <w:rFonts w:ascii="Times" w:hAnsi="Times" w:cs="Times New Roman"/>
          <w:noProof/>
        </w:rPr>
        <w:t>34)</w:t>
      </w:r>
      <w:r w:rsidR="00321230" w:rsidRPr="003B79CE">
        <w:rPr>
          <w:rFonts w:ascii="Times" w:hAnsi="Times" w:cs="Times New Roman"/>
        </w:rPr>
        <w:t xml:space="preserve">, and the Pittsburgh Sleep Quality Index </w:t>
      </w:r>
      <w:r w:rsidR="009B3798">
        <w:rPr>
          <w:rFonts w:ascii="Times" w:hAnsi="Times" w:cs="Times New Roman"/>
          <w:noProof/>
        </w:rPr>
        <w:t xml:space="preserve">(PSQI; </w:t>
      </w:r>
      <w:r w:rsidR="00341111" w:rsidRPr="00341111">
        <w:rPr>
          <w:rFonts w:ascii="Times" w:hAnsi="Times" w:cs="Times New Roman"/>
          <w:noProof/>
        </w:rPr>
        <w:t>35)</w:t>
      </w:r>
      <w:r w:rsidR="00321230" w:rsidRPr="003B79CE">
        <w:rPr>
          <w:rFonts w:ascii="Times" w:hAnsi="Times" w:cs="Times New Roman"/>
        </w:rPr>
        <w:t xml:space="preserve">. </w:t>
      </w:r>
      <w:commentRangeEnd w:id="21"/>
      <w:r w:rsidR="00F63564">
        <w:rPr>
          <w:rStyle w:val="CommentReference"/>
          <w:rFonts w:asciiTheme="minorHAnsi" w:hAnsiTheme="minorHAnsi"/>
          <w:lang w:eastAsia="en-US"/>
        </w:rPr>
        <w:commentReference w:id="21"/>
      </w:r>
      <w:r w:rsidR="0045298A">
        <w:rPr>
          <w:rFonts w:ascii="Times" w:hAnsi="Times" w:cs="Times New Roman"/>
        </w:rPr>
        <w:t>T</w:t>
      </w:r>
      <w:r w:rsidR="00321230" w:rsidRPr="003B79CE">
        <w:rPr>
          <w:rFonts w:ascii="Times" w:hAnsi="Times" w:cs="Times New Roman"/>
        </w:rPr>
        <w:t xml:space="preserve">he </w:t>
      </w:r>
      <w:r w:rsidR="00321230" w:rsidRPr="003B79CE">
        <w:rPr>
          <w:rFonts w:cs="Times New Roman"/>
        </w:rPr>
        <w:t xml:space="preserve">Wechsler Test of Adult Reading </w:t>
      </w:r>
      <w:r w:rsidR="009B3798">
        <w:rPr>
          <w:rFonts w:cs="Times New Roman"/>
          <w:noProof/>
        </w:rPr>
        <w:t xml:space="preserve">(WTAR; </w:t>
      </w:r>
      <w:r w:rsidR="00341111" w:rsidRPr="00341111">
        <w:rPr>
          <w:rFonts w:cs="Times New Roman"/>
          <w:noProof/>
        </w:rPr>
        <w:t>36)</w:t>
      </w:r>
      <w:r w:rsidR="00321230" w:rsidRPr="003B79CE">
        <w:rPr>
          <w:rFonts w:cs="Times New Roman"/>
        </w:rPr>
        <w:t xml:space="preserve"> was used </w:t>
      </w:r>
      <w:r w:rsidR="00A27377">
        <w:rPr>
          <w:rFonts w:cs="Times New Roman"/>
        </w:rPr>
        <w:t>to assess</w:t>
      </w:r>
      <w:r w:rsidR="00321230" w:rsidRPr="003B79CE">
        <w:rPr>
          <w:rFonts w:cs="Times New Roman"/>
        </w:rPr>
        <w:t xml:space="preserve"> </w:t>
      </w:r>
      <w:r w:rsidR="00975BA8">
        <w:rPr>
          <w:rFonts w:cs="Times New Roman"/>
        </w:rPr>
        <w:t>IQ</w:t>
      </w:r>
      <w:r w:rsidR="00321230" w:rsidRPr="003B79CE">
        <w:rPr>
          <w:rFonts w:cs="Times New Roman"/>
        </w:rPr>
        <w:t xml:space="preserve">. </w:t>
      </w:r>
      <w:r w:rsidR="00ED564A">
        <w:rPr>
          <w:rFonts w:cs="Times New Roman"/>
        </w:rPr>
        <w:t>One depressed participant did not complete the PSQI.</w:t>
      </w:r>
    </w:p>
    <w:p w14:paraId="58456B2B" w14:textId="77777777" w:rsidR="002556E7" w:rsidRDefault="002556E7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Task</w:t>
      </w:r>
    </w:p>
    <w:p w14:paraId="7A2D383E" w14:textId="6A0AE768" w:rsidR="00E174C2" w:rsidRDefault="00E174C2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eastAsia="MS Gothic" w:cs="Times New Roman"/>
          <w:color w:val="000000"/>
        </w:rPr>
        <w:t xml:space="preserve">The task was programmed in </w:t>
      </w:r>
      <w:proofErr w:type="spellStart"/>
      <w:r>
        <w:rPr>
          <w:rFonts w:eastAsia="MS Gothic" w:cs="Times New Roman"/>
          <w:color w:val="000000"/>
        </w:rPr>
        <w:t>PsychoPy</w:t>
      </w:r>
      <w:proofErr w:type="spellEnd"/>
      <w:r>
        <w:rPr>
          <w:rFonts w:eastAsia="MS Gothic" w:cs="Times New Roman"/>
          <w:color w:val="000000"/>
        </w:rPr>
        <w:t xml:space="preserve"> </w:t>
      </w:r>
      <w:r w:rsidR="00341111" w:rsidRPr="00341111">
        <w:rPr>
          <w:rFonts w:eastAsia="MS Gothic" w:cs="Times New Roman"/>
          <w:noProof/>
          <w:color w:val="000000"/>
        </w:rPr>
        <w:t>(37)</w:t>
      </w:r>
      <w:r>
        <w:rPr>
          <w:rFonts w:eastAsia="MS Gothic" w:cs="Times New Roman"/>
          <w:color w:val="000000"/>
        </w:rPr>
        <w:t xml:space="preserve">. </w:t>
      </w:r>
      <w:commentRangeStart w:id="22"/>
      <w:r>
        <w:rPr>
          <w:rFonts w:eastAsia="MS Gothic" w:cs="Times New Roman"/>
          <w:color w:val="000000"/>
        </w:rPr>
        <w:t>RT</w:t>
      </w:r>
      <w:commentRangeEnd w:id="22"/>
      <w:r w:rsidR="00F63564">
        <w:rPr>
          <w:rStyle w:val="CommentReference"/>
          <w:rFonts w:asciiTheme="minorHAnsi" w:hAnsiTheme="minorHAnsi"/>
          <w:lang w:eastAsia="en-US"/>
        </w:rPr>
        <w:commentReference w:id="22"/>
      </w:r>
      <w:r>
        <w:rPr>
          <w:rFonts w:eastAsia="MS Gothic" w:cs="Times New Roman"/>
          <w:color w:val="000000"/>
        </w:rPr>
        <w:t xml:space="preserve"> data were not </w:t>
      </w:r>
      <w:r w:rsidR="009D3081">
        <w:rPr>
          <w:rFonts w:eastAsia="MS Gothic" w:cs="Times New Roman"/>
          <w:color w:val="000000"/>
        </w:rPr>
        <w:t>record</w:t>
      </w:r>
      <w:r>
        <w:rPr>
          <w:rFonts w:eastAsia="MS Gothic" w:cs="Times New Roman"/>
          <w:color w:val="000000"/>
        </w:rPr>
        <w:t>ed for one control and one depressed participant.</w:t>
      </w:r>
    </w:p>
    <w:p w14:paraId="33D3AABF" w14:textId="1EF984A9" w:rsidR="00DB59CD" w:rsidRDefault="009A49B3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cs="Times New Roman"/>
          <w:b/>
        </w:rPr>
        <w:t>Stimuli</w:t>
      </w:r>
      <w:r w:rsidR="00DB59CD">
        <w:rPr>
          <w:rFonts w:cs="Times New Roman"/>
          <w:b/>
        </w:rPr>
        <w:t xml:space="preserve">. </w:t>
      </w:r>
      <w:r w:rsidR="000153B5">
        <w:rPr>
          <w:rFonts w:cs="Times New Roman"/>
        </w:rPr>
        <w:t>W</w:t>
      </w:r>
      <w:r w:rsidR="008B2FE9">
        <w:rPr>
          <w:rFonts w:cs="Times New Roman"/>
        </w:rPr>
        <w:t xml:space="preserve">e </w:t>
      </w:r>
      <w:r w:rsidR="00451799">
        <w:rPr>
          <w:rFonts w:cs="Times New Roman"/>
        </w:rPr>
        <w:t>used</w:t>
      </w:r>
      <w:r w:rsidR="003B7060">
        <w:rPr>
          <w:rFonts w:cs="Times New Roman"/>
        </w:rPr>
        <w:t xml:space="preserve"> </w:t>
      </w:r>
      <w:r w:rsidR="00E24A74">
        <w:rPr>
          <w:rFonts w:cs="Times New Roman"/>
        </w:rPr>
        <w:t xml:space="preserve">the </w:t>
      </w:r>
      <w:r w:rsidR="00E24A74" w:rsidRPr="00131BE1">
        <w:rPr>
          <w:rFonts w:cs="Times New Roman"/>
          <w:color w:val="000000"/>
        </w:rPr>
        <w:t>MRC Psycholinguistic Database</w:t>
      </w:r>
      <w:r w:rsidR="005E2BA9">
        <w:rPr>
          <w:rFonts w:cs="Times New Roman"/>
          <w:color w:val="000000"/>
        </w:rPr>
        <w:t xml:space="preserve"> </w:t>
      </w:r>
      <w:r w:rsidR="00341111" w:rsidRPr="00341111">
        <w:rPr>
          <w:rFonts w:cs="Times New Roman"/>
          <w:noProof/>
          <w:color w:val="000000"/>
        </w:rPr>
        <w:t>(38)</w:t>
      </w:r>
      <w:r w:rsidR="00451799">
        <w:rPr>
          <w:rFonts w:cs="Times New Roman"/>
        </w:rPr>
        <w:t xml:space="preserve"> to select </w:t>
      </w:r>
      <w:r w:rsidR="003B7060">
        <w:rPr>
          <w:rFonts w:cs="Times New Roman"/>
        </w:rPr>
        <w:t xml:space="preserve">25 </w:t>
      </w:r>
      <w:r w:rsidR="008B2FE9">
        <w:rPr>
          <w:rFonts w:cs="Times New Roman"/>
        </w:rPr>
        <w:t xml:space="preserve">words </w:t>
      </w:r>
      <w:r w:rsidR="00F74C76">
        <w:rPr>
          <w:rFonts w:cs="Times New Roman"/>
        </w:rPr>
        <w:t>from</w:t>
      </w:r>
      <w:r w:rsidR="008B2FE9">
        <w:rPr>
          <w:rFonts w:cs="Times New Roman"/>
        </w:rPr>
        <w:t xml:space="preserve"> four categories: “living/immobile” (e.g., </w:t>
      </w:r>
      <w:r w:rsidR="008B2FE9">
        <w:rPr>
          <w:rFonts w:cs="Times New Roman"/>
          <w:i/>
        </w:rPr>
        <w:t>oak</w:t>
      </w:r>
      <w:r w:rsidR="008B2FE9">
        <w:rPr>
          <w:rFonts w:cs="Times New Roman"/>
        </w:rPr>
        <w:t>), “non-living/immobile” (</w:t>
      </w:r>
      <w:r w:rsidR="009E1600">
        <w:rPr>
          <w:rFonts w:cs="Times New Roman"/>
        </w:rPr>
        <w:t xml:space="preserve">e.g., </w:t>
      </w:r>
      <w:r w:rsidR="009E1600">
        <w:rPr>
          <w:rFonts w:cs="Times New Roman"/>
          <w:i/>
        </w:rPr>
        <w:t>shed</w:t>
      </w:r>
      <w:r w:rsidR="009E1600">
        <w:rPr>
          <w:rFonts w:cs="Times New Roman"/>
        </w:rPr>
        <w:t xml:space="preserve">), “living/mobile” </w:t>
      </w:r>
      <w:r w:rsidR="009E1600">
        <w:rPr>
          <w:rFonts w:cs="Times New Roman"/>
        </w:rPr>
        <w:lastRenderedPageBreak/>
        <w:t xml:space="preserve">(e.g., </w:t>
      </w:r>
      <w:r w:rsidR="009E1600">
        <w:rPr>
          <w:rFonts w:cs="Times New Roman"/>
          <w:i/>
        </w:rPr>
        <w:t>dog</w:t>
      </w:r>
      <w:r w:rsidR="009E1600">
        <w:rPr>
          <w:rFonts w:cs="Times New Roman"/>
        </w:rPr>
        <w:t xml:space="preserve">), and “non-living/mobile” (e.g., </w:t>
      </w:r>
      <w:r w:rsidR="009E1600">
        <w:rPr>
          <w:rFonts w:cs="Times New Roman"/>
          <w:i/>
        </w:rPr>
        <w:t>kite</w:t>
      </w:r>
      <w:r w:rsidR="009E1600">
        <w:rPr>
          <w:rFonts w:cs="Times New Roman"/>
        </w:rPr>
        <w:t xml:space="preserve">). </w:t>
      </w:r>
      <w:r w:rsidR="006D4308">
        <w:rPr>
          <w:rFonts w:cs="Times New Roman"/>
        </w:rPr>
        <w:t>ANOVA</w:t>
      </w:r>
      <w:r w:rsidR="000848CC">
        <w:rPr>
          <w:rFonts w:cs="Times New Roman"/>
        </w:rPr>
        <w:t xml:space="preserve"> </w:t>
      </w:r>
      <w:r w:rsidR="0022228C">
        <w:rPr>
          <w:rFonts w:cs="Times New Roman"/>
        </w:rPr>
        <w:t>yielded</w:t>
      </w:r>
      <w:r w:rsidR="000848CC">
        <w:rPr>
          <w:rFonts w:cs="Times New Roman"/>
        </w:rPr>
        <w:t xml:space="preserve"> no differences </w:t>
      </w:r>
      <w:r w:rsidR="008C0E63">
        <w:rPr>
          <w:rFonts w:cs="Times New Roman"/>
        </w:rPr>
        <w:t xml:space="preserve">for </w:t>
      </w:r>
      <w:r w:rsidR="003111A1">
        <w:rPr>
          <w:rFonts w:cs="Times New Roman"/>
        </w:rPr>
        <w:t>number of letters (</w:t>
      </w:r>
      <w:proofErr w:type="spellStart"/>
      <w:r w:rsidR="000848CC">
        <w:rPr>
          <w:rFonts w:cs="Times New Roman"/>
        </w:rPr>
        <w:t>mean</w:t>
      </w:r>
      <w:r w:rsidR="000848CC" w:rsidRPr="0036626B">
        <w:rPr>
          <w:rFonts w:ascii="MS Gothic" w:eastAsia="MS Gothic"/>
          <w:color w:val="000000"/>
        </w:rPr>
        <w:t>±</w:t>
      </w:r>
      <w:r w:rsidR="009747A3">
        <w:rPr>
          <w:rFonts w:eastAsia="MS Gothic" w:cs="Times New Roman"/>
          <w:color w:val="000000"/>
        </w:rPr>
        <w:t>S.D</w:t>
      </w:r>
      <w:proofErr w:type="spellEnd"/>
      <w:r w:rsidR="009747A3">
        <w:rPr>
          <w:rFonts w:eastAsia="MS Gothic" w:cs="Times New Roman"/>
          <w:color w:val="000000"/>
        </w:rPr>
        <w:t xml:space="preserve">.; </w:t>
      </w:r>
      <w:r w:rsidR="000848CC">
        <w:rPr>
          <w:rFonts w:eastAsia="MS Gothic" w:cs="Times New Roman"/>
          <w:color w:val="000000"/>
        </w:rPr>
        <w:t>5.27</w:t>
      </w:r>
      <w:r w:rsidR="000848CC" w:rsidRPr="007D120A">
        <w:rPr>
          <w:rFonts w:eastAsia="MS Gothic" w:cs="Times New Roman"/>
          <w:color w:val="000000"/>
        </w:rPr>
        <w:t>±</w:t>
      </w:r>
      <w:r w:rsidR="009D3081">
        <w:rPr>
          <w:rFonts w:eastAsia="MS Gothic" w:cs="Times New Roman"/>
          <w:color w:val="000000"/>
        </w:rPr>
        <w:t>1.29) or</w:t>
      </w:r>
      <w:r w:rsidR="000848CC">
        <w:rPr>
          <w:rFonts w:eastAsia="MS Gothic" w:cs="Times New Roman"/>
          <w:color w:val="000000"/>
        </w:rPr>
        <w:t xml:space="preserve"> syllables (1.52</w:t>
      </w:r>
      <w:r w:rsidR="000848CC" w:rsidRPr="00781723">
        <w:rPr>
          <w:rFonts w:eastAsia="MS Gothic" w:cs="Times New Roman"/>
          <w:color w:val="000000"/>
        </w:rPr>
        <w:t>±</w:t>
      </w:r>
      <w:r w:rsidR="000848CC">
        <w:rPr>
          <w:rFonts w:eastAsia="MS Gothic" w:cs="Times New Roman"/>
          <w:color w:val="000000"/>
        </w:rPr>
        <w:t>0.50), frequency</w:t>
      </w:r>
      <w:r w:rsidR="003111A1">
        <w:rPr>
          <w:rFonts w:eastAsia="MS Gothic" w:cs="Times New Roman"/>
          <w:color w:val="000000"/>
        </w:rPr>
        <w:t xml:space="preserve"> of occurrence</w:t>
      </w:r>
      <w:r w:rsidR="000848CC">
        <w:rPr>
          <w:rFonts w:eastAsia="MS Gothic" w:cs="Times New Roman"/>
          <w:color w:val="000000"/>
        </w:rPr>
        <w:t xml:space="preserve"> (35.58</w:t>
      </w:r>
      <w:r w:rsidR="000848CC" w:rsidRPr="00781723">
        <w:rPr>
          <w:rFonts w:eastAsia="MS Gothic" w:cs="Times New Roman"/>
          <w:color w:val="000000"/>
        </w:rPr>
        <w:t>±</w:t>
      </w:r>
      <w:r w:rsidR="000848CC">
        <w:rPr>
          <w:rFonts w:eastAsia="MS Gothic" w:cs="Times New Roman"/>
          <w:color w:val="000000"/>
        </w:rPr>
        <w:t>79.02), concreteness (598.87</w:t>
      </w:r>
      <w:r w:rsidR="000848CC" w:rsidRPr="00781723">
        <w:rPr>
          <w:rFonts w:eastAsia="MS Gothic" w:cs="Times New Roman"/>
          <w:color w:val="000000"/>
        </w:rPr>
        <w:t>±</w:t>
      </w:r>
      <w:r w:rsidR="000848CC">
        <w:rPr>
          <w:rFonts w:eastAsia="MS Gothic" w:cs="Times New Roman"/>
          <w:color w:val="000000"/>
        </w:rPr>
        <w:t xml:space="preserve">20.18), </w:t>
      </w:r>
      <w:r w:rsidR="00784557">
        <w:rPr>
          <w:rFonts w:eastAsia="MS Gothic" w:cs="Times New Roman"/>
          <w:color w:val="000000"/>
        </w:rPr>
        <w:t xml:space="preserve">or </w:t>
      </w:r>
      <w:proofErr w:type="spellStart"/>
      <w:r w:rsidR="00784557">
        <w:rPr>
          <w:rFonts w:eastAsia="MS Gothic" w:cs="Times New Roman"/>
          <w:color w:val="000000"/>
        </w:rPr>
        <w:t>imageability</w:t>
      </w:r>
      <w:proofErr w:type="spellEnd"/>
      <w:r w:rsidR="00784557">
        <w:rPr>
          <w:rFonts w:eastAsia="MS Gothic" w:cs="Times New Roman"/>
          <w:color w:val="000000"/>
        </w:rPr>
        <w:t xml:space="preserve"> (596.80</w:t>
      </w:r>
      <w:r w:rsidR="00784557" w:rsidRPr="00781723">
        <w:rPr>
          <w:rFonts w:eastAsia="MS Gothic" w:cs="Times New Roman"/>
          <w:color w:val="000000"/>
        </w:rPr>
        <w:t>±</w:t>
      </w:r>
      <w:r w:rsidR="00B740C1">
        <w:rPr>
          <w:rFonts w:eastAsia="MS Gothic" w:cs="Times New Roman"/>
          <w:color w:val="000000"/>
        </w:rPr>
        <w:t xml:space="preserve">25.31), </w:t>
      </w:r>
      <w:proofErr w:type="spellStart"/>
      <w:r w:rsidR="00784557">
        <w:rPr>
          <w:rFonts w:eastAsia="MS Gothic" w:cs="Times New Roman"/>
          <w:i/>
          <w:color w:val="000000"/>
        </w:rPr>
        <w:t>ps</w:t>
      </w:r>
      <w:proofErr w:type="spellEnd"/>
      <w:r w:rsidR="009D3081">
        <w:rPr>
          <w:rFonts w:eastAsia="MS Gothic" w:cs="Times New Roman"/>
          <w:color w:val="000000"/>
        </w:rPr>
        <w:t xml:space="preserve"> &gt; 0.06</w:t>
      </w:r>
      <w:r w:rsidR="00784557">
        <w:rPr>
          <w:rFonts w:eastAsia="MS Gothic" w:cs="Times New Roman"/>
          <w:color w:val="000000"/>
        </w:rPr>
        <w:t xml:space="preserve">. </w:t>
      </w:r>
      <w:r w:rsidR="00383964">
        <w:rPr>
          <w:rFonts w:eastAsia="MS Gothic" w:cs="Times New Roman"/>
          <w:color w:val="000000"/>
        </w:rPr>
        <w:t>W</w:t>
      </w:r>
      <w:r w:rsidR="000A305E">
        <w:rPr>
          <w:rFonts w:eastAsia="MS Gothic" w:cs="Times New Roman"/>
          <w:color w:val="000000"/>
        </w:rPr>
        <w:t>ords</w:t>
      </w:r>
      <w:r w:rsidR="003111A1">
        <w:rPr>
          <w:rFonts w:eastAsia="MS Gothic" w:cs="Times New Roman"/>
          <w:color w:val="000000"/>
        </w:rPr>
        <w:t xml:space="preserve"> are </w:t>
      </w:r>
      <w:r w:rsidR="000A305E">
        <w:rPr>
          <w:rFonts w:eastAsia="MS Gothic" w:cs="Times New Roman"/>
          <w:color w:val="000000"/>
        </w:rPr>
        <w:t xml:space="preserve">listed </w:t>
      </w:r>
      <w:r w:rsidR="00784557">
        <w:rPr>
          <w:rFonts w:eastAsia="MS Gothic" w:cs="Times New Roman"/>
          <w:color w:val="000000"/>
        </w:rPr>
        <w:t xml:space="preserve">in the </w:t>
      </w:r>
      <w:r w:rsidR="006A5001">
        <w:rPr>
          <w:rFonts w:eastAsia="MS Gothic" w:cs="Times New Roman"/>
          <w:color w:val="000000"/>
        </w:rPr>
        <w:t>Supplement</w:t>
      </w:r>
      <w:r w:rsidR="005D4A6D">
        <w:rPr>
          <w:rFonts w:eastAsia="MS Gothic" w:cs="Times New Roman"/>
          <w:color w:val="000000"/>
        </w:rPr>
        <w:t>.</w:t>
      </w:r>
    </w:p>
    <w:p w14:paraId="5A4A1D8E" w14:textId="77777777" w:rsidR="008F7EA5" w:rsidRDefault="002556E7" w:rsidP="00DB59CD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</w:rPr>
        <w:t>Encoding</w:t>
      </w:r>
      <w:r w:rsidR="00DB3F37">
        <w:rPr>
          <w:rFonts w:cs="Times New Roman"/>
          <w:b/>
        </w:rPr>
        <w:t>.</w:t>
      </w:r>
      <w:r w:rsidR="005875CE">
        <w:rPr>
          <w:rFonts w:cs="Times New Roman"/>
          <w:b/>
        </w:rPr>
        <w:t xml:space="preserve"> </w:t>
      </w:r>
      <w:r w:rsidR="00A41D1C">
        <w:rPr>
          <w:rFonts w:cs="Times New Roman"/>
        </w:rPr>
        <w:t>The</w:t>
      </w:r>
      <w:r w:rsidR="009B7363">
        <w:rPr>
          <w:rFonts w:cs="Times New Roman"/>
        </w:rPr>
        <w:t xml:space="preserve"> task </w:t>
      </w:r>
      <w:r w:rsidR="00A41D1C">
        <w:rPr>
          <w:rFonts w:cs="Times New Roman"/>
        </w:rPr>
        <w:t>in</w:t>
      </w:r>
      <w:r w:rsidR="00491FF4">
        <w:rPr>
          <w:rFonts w:cs="Times New Roman"/>
        </w:rPr>
        <w:t>cluded</w:t>
      </w:r>
      <w:r w:rsidR="009B7363">
        <w:rPr>
          <w:rFonts w:cs="Times New Roman"/>
        </w:rPr>
        <w:t xml:space="preserve"> </w:t>
      </w:r>
      <w:r w:rsidR="00815059">
        <w:rPr>
          <w:rFonts w:cs="Times New Roman"/>
        </w:rPr>
        <w:t xml:space="preserve">six </w:t>
      </w:r>
      <w:r w:rsidR="009B7363">
        <w:rPr>
          <w:rFonts w:cs="Times New Roman"/>
        </w:rPr>
        <w:t>encoding</w:t>
      </w:r>
      <w:r w:rsidR="009908C5">
        <w:rPr>
          <w:rFonts w:cs="Times New Roman"/>
        </w:rPr>
        <w:t>-</w:t>
      </w:r>
      <w:r w:rsidR="009B7363">
        <w:rPr>
          <w:rFonts w:cs="Times New Roman"/>
        </w:rPr>
        <w:t xml:space="preserve">retrieval </w:t>
      </w:r>
      <w:r w:rsidR="002A597C">
        <w:rPr>
          <w:rFonts w:cs="Times New Roman"/>
        </w:rPr>
        <w:t>cycles</w:t>
      </w:r>
      <w:r w:rsidR="009B7363">
        <w:rPr>
          <w:rFonts w:cs="Times New Roman"/>
        </w:rPr>
        <w:t xml:space="preserve">. </w:t>
      </w:r>
      <w:r w:rsidR="0056023A">
        <w:rPr>
          <w:rFonts w:cs="Times New Roman"/>
        </w:rPr>
        <w:t xml:space="preserve">Each encoding block </w:t>
      </w:r>
      <w:r w:rsidR="000A305E">
        <w:rPr>
          <w:rFonts w:cs="Times New Roman"/>
        </w:rPr>
        <w:t>included</w:t>
      </w:r>
      <w:r w:rsidR="0056023A">
        <w:rPr>
          <w:rFonts w:cs="Times New Roman"/>
        </w:rPr>
        <w:t xml:space="preserve"> </w:t>
      </w:r>
      <w:r w:rsidR="0056023A" w:rsidRPr="00097B8A">
        <w:rPr>
          <w:rFonts w:cs="Times New Roman"/>
        </w:rPr>
        <w:t xml:space="preserve">16 </w:t>
      </w:r>
      <w:r w:rsidR="0056023A">
        <w:rPr>
          <w:rFonts w:cs="Times New Roman"/>
        </w:rPr>
        <w:t xml:space="preserve">trials </w:t>
      </w:r>
      <w:r w:rsidR="00B61611">
        <w:rPr>
          <w:rFonts w:cs="Times New Roman"/>
        </w:rPr>
        <w:t>(Figure 1</w:t>
      </w:r>
      <w:r w:rsidR="00023794">
        <w:rPr>
          <w:rFonts w:cs="Times New Roman"/>
        </w:rPr>
        <w:t xml:space="preserve">, </w:t>
      </w:r>
      <w:r w:rsidR="00023794">
        <w:rPr>
          <w:rFonts w:cs="Times New Roman"/>
          <w:i/>
        </w:rPr>
        <w:t>left</w:t>
      </w:r>
      <w:r w:rsidR="00B61611">
        <w:rPr>
          <w:rFonts w:cs="Times New Roman"/>
        </w:rPr>
        <w:t xml:space="preserve">) </w:t>
      </w:r>
      <w:r w:rsidR="00A41D1C">
        <w:rPr>
          <w:rFonts w:cs="Times New Roman"/>
        </w:rPr>
        <w:t xml:space="preserve">in which </w:t>
      </w:r>
      <w:r w:rsidR="00DB59CD">
        <w:rPr>
          <w:rFonts w:cs="Times New Roman"/>
        </w:rPr>
        <w:t>a word</w:t>
      </w:r>
      <w:r w:rsidR="0056023A" w:rsidRPr="00097B8A">
        <w:rPr>
          <w:rFonts w:cs="Times New Roman"/>
        </w:rPr>
        <w:t xml:space="preserve"> app</w:t>
      </w:r>
      <w:r w:rsidR="00742F03">
        <w:rPr>
          <w:rFonts w:cs="Times New Roman"/>
        </w:rPr>
        <w:t xml:space="preserve">eared on the left or right </w:t>
      </w:r>
      <w:r w:rsidR="0056023A" w:rsidRPr="00097B8A">
        <w:rPr>
          <w:rFonts w:cs="Times New Roman"/>
        </w:rPr>
        <w:t xml:space="preserve">above </w:t>
      </w:r>
      <w:r w:rsidR="002A597C">
        <w:rPr>
          <w:rFonts w:cs="Times New Roman"/>
        </w:rPr>
        <w:t>one of two</w:t>
      </w:r>
      <w:r w:rsidR="0056023A" w:rsidRPr="00097B8A">
        <w:rPr>
          <w:rFonts w:cs="Times New Roman"/>
        </w:rPr>
        <w:t xml:space="preserve"> question</w:t>
      </w:r>
      <w:r w:rsidR="002A597C">
        <w:rPr>
          <w:rFonts w:cs="Times New Roman"/>
        </w:rPr>
        <w:t>s</w:t>
      </w:r>
      <w:r w:rsidR="0056023A">
        <w:rPr>
          <w:rFonts w:cs="Times New Roman"/>
        </w:rPr>
        <w:t xml:space="preserve">: </w:t>
      </w:r>
      <w:r w:rsidR="0067070B">
        <w:rPr>
          <w:rFonts w:cs="Times New Roman"/>
        </w:rPr>
        <w:t>“</w:t>
      </w:r>
      <w:r w:rsidR="00923D75">
        <w:rPr>
          <w:rFonts w:cs="Times New Roman"/>
        </w:rPr>
        <w:t>living/n</w:t>
      </w:r>
      <w:r w:rsidR="0056023A">
        <w:rPr>
          <w:rFonts w:cs="Times New Roman"/>
        </w:rPr>
        <w:t>on</w:t>
      </w:r>
      <w:r w:rsidR="00923D75">
        <w:rPr>
          <w:rFonts w:cs="Times New Roman"/>
        </w:rPr>
        <w:t>-</w:t>
      </w:r>
      <w:r w:rsidR="0056023A">
        <w:rPr>
          <w:rFonts w:cs="Times New Roman"/>
        </w:rPr>
        <w:t>living?</w:t>
      </w:r>
      <w:r w:rsidR="0067070B">
        <w:rPr>
          <w:rFonts w:cs="Times New Roman"/>
        </w:rPr>
        <w:t>”</w:t>
      </w:r>
      <w:r w:rsidR="006A49CD">
        <w:rPr>
          <w:rFonts w:cs="Times New Roman"/>
        </w:rPr>
        <w:t xml:space="preserve"> or </w:t>
      </w:r>
      <w:r w:rsidR="0067070B">
        <w:rPr>
          <w:rFonts w:cs="Times New Roman"/>
        </w:rPr>
        <w:t>“</w:t>
      </w:r>
      <w:r w:rsidR="00923D75">
        <w:rPr>
          <w:rFonts w:cs="Times New Roman"/>
        </w:rPr>
        <w:t>mobile/i</w:t>
      </w:r>
      <w:r w:rsidR="006A49CD">
        <w:rPr>
          <w:rFonts w:cs="Times New Roman"/>
        </w:rPr>
        <w:t>mmobile?</w:t>
      </w:r>
      <w:r w:rsidR="0067070B">
        <w:rPr>
          <w:rFonts w:cs="Times New Roman"/>
        </w:rPr>
        <w:t>”</w:t>
      </w:r>
      <w:r w:rsidR="0056023A">
        <w:rPr>
          <w:rFonts w:cs="Times New Roman"/>
        </w:rPr>
        <w:t xml:space="preserve"> </w:t>
      </w:r>
      <w:r w:rsidR="00A41D1C">
        <w:rPr>
          <w:rFonts w:cs="Times New Roman"/>
        </w:rPr>
        <w:t>P</w:t>
      </w:r>
      <w:r w:rsidR="0056023A" w:rsidRPr="00097B8A">
        <w:rPr>
          <w:rFonts w:cs="Times New Roman"/>
        </w:rPr>
        <w:t xml:space="preserve">articipants </w:t>
      </w:r>
      <w:r w:rsidR="00A41D1C">
        <w:rPr>
          <w:rFonts w:cs="Times New Roman"/>
        </w:rPr>
        <w:t>respond</w:t>
      </w:r>
      <w:r w:rsidR="00491FF4">
        <w:rPr>
          <w:rFonts w:cs="Times New Roman"/>
        </w:rPr>
        <w:t>ed</w:t>
      </w:r>
      <w:r w:rsidR="00A41D1C">
        <w:rPr>
          <w:rFonts w:cs="Times New Roman"/>
        </w:rPr>
        <w:t xml:space="preserve"> </w:t>
      </w:r>
      <w:r w:rsidR="0056023A" w:rsidRPr="00097B8A">
        <w:rPr>
          <w:rFonts w:cs="Times New Roman"/>
        </w:rPr>
        <w:t xml:space="preserve">by pressing </w:t>
      </w:r>
      <w:r w:rsidR="00077991">
        <w:rPr>
          <w:rFonts w:cs="Times New Roman"/>
        </w:rPr>
        <w:t>a button</w:t>
      </w:r>
      <w:r w:rsidR="0056023A" w:rsidRPr="00097B8A">
        <w:rPr>
          <w:rFonts w:cs="Times New Roman"/>
        </w:rPr>
        <w:t>.</w:t>
      </w:r>
      <w:r w:rsidR="00F033EA">
        <w:rPr>
          <w:rFonts w:cs="Times New Roman"/>
        </w:rPr>
        <w:t xml:space="preserve"> </w:t>
      </w:r>
      <w:r w:rsidR="00E768D9">
        <w:rPr>
          <w:rFonts w:cs="Times New Roman"/>
        </w:rPr>
        <w:t xml:space="preserve">A </w:t>
      </w:r>
      <w:r w:rsidR="00D17DDA">
        <w:rPr>
          <w:rFonts w:cs="Times New Roman"/>
        </w:rPr>
        <w:t>jittered</w:t>
      </w:r>
      <w:r w:rsidR="00E768D9">
        <w:rPr>
          <w:rFonts w:cs="Times New Roman"/>
        </w:rPr>
        <w:t xml:space="preserve"> interval (500-2000 </w:t>
      </w:r>
      <w:proofErr w:type="spellStart"/>
      <w:r w:rsidR="00E768D9">
        <w:rPr>
          <w:rFonts w:cs="Times New Roman"/>
        </w:rPr>
        <w:t>ms</w:t>
      </w:r>
      <w:proofErr w:type="spellEnd"/>
      <w:r w:rsidR="00E768D9">
        <w:rPr>
          <w:rFonts w:cs="Times New Roman"/>
        </w:rPr>
        <w:t>) separated the trials.</w:t>
      </w:r>
    </w:p>
    <w:p w14:paraId="685CA4F4" w14:textId="68B7F4E3" w:rsidR="009B7363" w:rsidRPr="005875CE" w:rsidRDefault="008F7EA5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cs="Times New Roman"/>
          <w:b/>
        </w:rPr>
        <w:t xml:space="preserve">Counting. </w:t>
      </w:r>
      <w:r w:rsidR="0067070B">
        <w:rPr>
          <w:rFonts w:cs="Times New Roman"/>
        </w:rPr>
        <w:t xml:space="preserve">Immediately </w:t>
      </w:r>
      <w:r w:rsidR="0090047B">
        <w:rPr>
          <w:rFonts w:cs="Times New Roman"/>
        </w:rPr>
        <w:t>after</w:t>
      </w:r>
      <w:r w:rsidR="00F033EA" w:rsidRPr="00097B8A">
        <w:rPr>
          <w:rFonts w:cs="Times New Roman"/>
        </w:rPr>
        <w:t xml:space="preserve"> </w:t>
      </w:r>
      <w:r w:rsidR="00A41D1C">
        <w:rPr>
          <w:rFonts w:cs="Times New Roman"/>
        </w:rPr>
        <w:t>encoding</w:t>
      </w:r>
      <w:r w:rsidR="00F033EA">
        <w:rPr>
          <w:rFonts w:cs="Times New Roman"/>
        </w:rPr>
        <w:t>,</w:t>
      </w:r>
      <w:r w:rsidR="00F033EA" w:rsidRPr="00097B8A">
        <w:rPr>
          <w:rFonts w:cs="Times New Roman"/>
        </w:rPr>
        <w:t xml:space="preserve"> a 3-digit number (</w:t>
      </w:r>
      <w:r w:rsidR="009C4AF2">
        <w:rPr>
          <w:rFonts w:cs="Times New Roman"/>
        </w:rPr>
        <w:t xml:space="preserve">e.g., </w:t>
      </w:r>
      <w:r w:rsidR="00F033EA" w:rsidRPr="00097B8A">
        <w:rPr>
          <w:rFonts w:cs="Times New Roman"/>
        </w:rPr>
        <w:t xml:space="preserve">931) was </w:t>
      </w:r>
      <w:r w:rsidR="009C4AF2">
        <w:rPr>
          <w:rFonts w:cs="Times New Roman"/>
        </w:rPr>
        <w:t>shown</w:t>
      </w:r>
      <w:r w:rsidR="00F033EA" w:rsidRPr="00097B8A">
        <w:rPr>
          <w:rFonts w:cs="Times New Roman"/>
        </w:rPr>
        <w:t xml:space="preserve"> and participant</w:t>
      </w:r>
      <w:r w:rsidR="00ED265B">
        <w:rPr>
          <w:rFonts w:cs="Times New Roman"/>
        </w:rPr>
        <w:t>s</w:t>
      </w:r>
      <w:r w:rsidR="00F033EA" w:rsidRPr="00097B8A">
        <w:rPr>
          <w:rFonts w:cs="Times New Roman"/>
        </w:rPr>
        <w:t xml:space="preserve"> count</w:t>
      </w:r>
      <w:r w:rsidR="00643475">
        <w:rPr>
          <w:rFonts w:cs="Times New Roman"/>
        </w:rPr>
        <w:t>ed</w:t>
      </w:r>
      <w:r w:rsidR="00F033EA" w:rsidRPr="00097B8A">
        <w:rPr>
          <w:rFonts w:cs="Times New Roman"/>
        </w:rPr>
        <w:t xml:space="preserve"> backwards</w:t>
      </w:r>
      <w:r w:rsidR="00A923A4">
        <w:rPr>
          <w:rFonts w:cs="Times New Roman"/>
        </w:rPr>
        <w:t xml:space="preserve"> from that number</w:t>
      </w:r>
      <w:r w:rsidR="009C4AF2">
        <w:rPr>
          <w:rFonts w:cs="Times New Roman"/>
        </w:rPr>
        <w:t xml:space="preserve"> </w:t>
      </w:r>
      <w:r w:rsidR="00F033EA" w:rsidRPr="00097B8A">
        <w:rPr>
          <w:rFonts w:cs="Times New Roman"/>
        </w:rPr>
        <w:t xml:space="preserve">in steps of </w:t>
      </w:r>
      <w:r w:rsidR="009908C5">
        <w:rPr>
          <w:rFonts w:cs="Times New Roman"/>
        </w:rPr>
        <w:t>three</w:t>
      </w:r>
      <w:r w:rsidR="009C4AF2">
        <w:rPr>
          <w:rFonts w:cs="Times New Roman"/>
        </w:rPr>
        <w:t xml:space="preserve"> for 30 s</w:t>
      </w:r>
      <w:r w:rsidR="00F033EA">
        <w:rPr>
          <w:rFonts w:cs="Times New Roman"/>
        </w:rPr>
        <w:t>.</w:t>
      </w:r>
      <w:r w:rsidR="00ED265B">
        <w:rPr>
          <w:rFonts w:cs="Times New Roman"/>
        </w:rPr>
        <w:t xml:space="preserve"> </w:t>
      </w:r>
      <w:r w:rsidR="00523AB9">
        <w:rPr>
          <w:rFonts w:cs="Times New Roman"/>
        </w:rPr>
        <w:t>Counting</w:t>
      </w:r>
      <w:r w:rsidR="00ED265B">
        <w:rPr>
          <w:rFonts w:cs="Times New Roman"/>
        </w:rPr>
        <w:t xml:space="preserve"> </w:t>
      </w:r>
      <w:r w:rsidR="00523AB9">
        <w:rPr>
          <w:rFonts w:cs="Times New Roman"/>
        </w:rPr>
        <w:t xml:space="preserve">served </w:t>
      </w:r>
      <w:r w:rsidR="00ED265B">
        <w:rPr>
          <w:rFonts w:cs="Times New Roman"/>
        </w:rPr>
        <w:t>to disrupt rehearsal</w:t>
      </w:r>
      <w:r w:rsidR="006D14F3">
        <w:rPr>
          <w:rFonts w:cs="Times New Roman"/>
        </w:rPr>
        <w:t xml:space="preserve"> and </w:t>
      </w:r>
      <w:r w:rsidR="00B633EE">
        <w:rPr>
          <w:rFonts w:cs="Times New Roman"/>
        </w:rPr>
        <w:t>clear working memory</w:t>
      </w:r>
      <w:r w:rsidR="00362FF9">
        <w:rPr>
          <w:rFonts w:cs="Times New Roman"/>
        </w:rPr>
        <w:t xml:space="preserve"> </w:t>
      </w:r>
      <w:r w:rsidR="00341111" w:rsidRPr="00341111">
        <w:rPr>
          <w:rFonts w:cs="Times New Roman"/>
          <w:noProof/>
        </w:rPr>
        <w:t>(39)</w:t>
      </w:r>
      <w:r w:rsidR="00ED265B">
        <w:rPr>
          <w:rFonts w:cs="Times New Roman"/>
        </w:rPr>
        <w:t>.</w:t>
      </w:r>
    </w:p>
    <w:p w14:paraId="453112B6" w14:textId="77777777" w:rsidR="00B61611" w:rsidRPr="00B61611" w:rsidRDefault="00B61611" w:rsidP="00B61611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PLEASE INSERT FIGURE 1 ABOUT HERE</w:t>
      </w:r>
    </w:p>
    <w:p w14:paraId="06A7A371" w14:textId="390490F4" w:rsidR="00DD5871" w:rsidRDefault="002556E7" w:rsidP="00D70813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</w:rPr>
        <w:t>Retrieval</w:t>
      </w:r>
      <w:r w:rsidR="00DB3F37">
        <w:rPr>
          <w:rFonts w:cs="Times New Roman"/>
          <w:b/>
        </w:rPr>
        <w:t>.</w:t>
      </w:r>
      <w:r w:rsidR="003C0755">
        <w:rPr>
          <w:rFonts w:cs="Times New Roman"/>
          <w:b/>
        </w:rPr>
        <w:t xml:space="preserve"> </w:t>
      </w:r>
      <w:r w:rsidR="00A4246E">
        <w:rPr>
          <w:rFonts w:cs="Times New Roman"/>
        </w:rPr>
        <w:t xml:space="preserve">Each block comprised </w:t>
      </w:r>
      <w:r w:rsidR="00254AE6">
        <w:rPr>
          <w:rFonts w:cs="Times New Roman"/>
        </w:rPr>
        <w:t>48</w:t>
      </w:r>
      <w:r w:rsidR="00B9226A">
        <w:rPr>
          <w:rFonts w:cs="Times New Roman"/>
        </w:rPr>
        <w:t xml:space="preserve"> trials that included a cue, word, and </w:t>
      </w:r>
      <w:r w:rsidR="00A4246E">
        <w:rPr>
          <w:rFonts w:cs="Times New Roman"/>
        </w:rPr>
        <w:t>response screen</w:t>
      </w:r>
      <w:r w:rsidR="00B61611">
        <w:rPr>
          <w:rFonts w:cs="Times New Roman"/>
        </w:rPr>
        <w:t xml:space="preserve"> (Figure 1</w:t>
      </w:r>
      <w:r w:rsidR="00023794">
        <w:rPr>
          <w:rFonts w:cs="Times New Roman"/>
        </w:rPr>
        <w:t xml:space="preserve">, </w:t>
      </w:r>
      <w:r w:rsidR="00023794">
        <w:rPr>
          <w:rFonts w:cs="Times New Roman"/>
          <w:i/>
        </w:rPr>
        <w:t>right</w:t>
      </w:r>
      <w:r w:rsidR="00B61611">
        <w:rPr>
          <w:rFonts w:cs="Times New Roman"/>
        </w:rPr>
        <w:t>)</w:t>
      </w:r>
      <w:r w:rsidR="00A4246E">
        <w:rPr>
          <w:rFonts w:cs="Times New Roman"/>
        </w:rPr>
        <w:t xml:space="preserve">. </w:t>
      </w:r>
      <w:r w:rsidR="00254AE6">
        <w:rPr>
          <w:rFonts w:cs="Times New Roman"/>
        </w:rPr>
        <w:t xml:space="preserve">On </w:t>
      </w:r>
      <w:r w:rsidR="00C545DC">
        <w:rPr>
          <w:rFonts w:cs="Times New Roman"/>
        </w:rPr>
        <w:t>16</w:t>
      </w:r>
      <w:r w:rsidR="00254AE6">
        <w:rPr>
          <w:rFonts w:cs="Times New Roman"/>
        </w:rPr>
        <w:t xml:space="preserve"> trials</w:t>
      </w:r>
      <w:r w:rsidR="00C545DC">
        <w:rPr>
          <w:rFonts w:cs="Times New Roman"/>
        </w:rPr>
        <w:t xml:space="preserve"> each</w:t>
      </w:r>
      <w:r w:rsidR="00254AE6">
        <w:rPr>
          <w:rFonts w:cs="Times New Roman"/>
        </w:rPr>
        <w:t>, the</w:t>
      </w:r>
      <w:r w:rsidR="002775DD">
        <w:rPr>
          <w:rFonts w:cs="Times New Roman"/>
        </w:rPr>
        <w:t xml:space="preserve"> cue was “Side</w:t>
      </w:r>
      <w:r w:rsidR="00A4246E">
        <w:rPr>
          <w:rFonts w:cs="Times New Roman"/>
        </w:rPr>
        <w:t xml:space="preserve">” </w:t>
      </w:r>
      <w:r w:rsidR="00254AE6">
        <w:rPr>
          <w:rFonts w:cs="Times New Roman"/>
        </w:rPr>
        <w:t xml:space="preserve">or </w:t>
      </w:r>
      <w:r w:rsidR="00A4246E">
        <w:rPr>
          <w:rFonts w:cs="Times New Roman"/>
        </w:rPr>
        <w:t>“</w:t>
      </w:r>
      <w:r w:rsidR="002775DD">
        <w:rPr>
          <w:rFonts w:cs="Times New Roman"/>
        </w:rPr>
        <w:t>Question</w:t>
      </w:r>
      <w:r w:rsidR="00C545DC">
        <w:rPr>
          <w:rFonts w:cs="Times New Roman"/>
        </w:rPr>
        <w:t xml:space="preserve">” </w:t>
      </w:r>
      <w:r w:rsidR="00F80CE9">
        <w:rPr>
          <w:rFonts w:cs="Times New Roman"/>
        </w:rPr>
        <w:t xml:space="preserve">and the word came </w:t>
      </w:r>
      <w:r w:rsidR="00254AE6">
        <w:rPr>
          <w:rFonts w:cs="Times New Roman"/>
        </w:rPr>
        <w:t xml:space="preserve">from the </w:t>
      </w:r>
      <w:r w:rsidR="00C545DC">
        <w:rPr>
          <w:rFonts w:cs="Times New Roman"/>
        </w:rPr>
        <w:t>preceding encoding block; t</w:t>
      </w:r>
      <w:r w:rsidR="00254AE6">
        <w:rPr>
          <w:rFonts w:cs="Times New Roman"/>
        </w:rPr>
        <w:t xml:space="preserve">hese cues prompted perceptual </w:t>
      </w:r>
      <w:r w:rsidR="00C545DC">
        <w:rPr>
          <w:rFonts w:cs="Times New Roman"/>
        </w:rPr>
        <w:t>and conceptual</w:t>
      </w:r>
      <w:r w:rsidR="00254AE6">
        <w:rPr>
          <w:rFonts w:cs="Times New Roman"/>
        </w:rPr>
        <w:t xml:space="preserve"> </w:t>
      </w:r>
      <w:r w:rsidR="00C1457F">
        <w:rPr>
          <w:rFonts w:cs="Times New Roman"/>
        </w:rPr>
        <w:t>source</w:t>
      </w:r>
      <w:r w:rsidR="0067450A">
        <w:rPr>
          <w:rFonts w:cs="Times New Roman"/>
        </w:rPr>
        <w:t xml:space="preserve"> retrieval</w:t>
      </w:r>
      <w:r w:rsidR="00767091">
        <w:rPr>
          <w:rFonts w:cs="Times New Roman"/>
        </w:rPr>
        <w:t xml:space="preserve">, respectively. </w:t>
      </w:r>
      <w:r w:rsidR="00D17DDA">
        <w:rPr>
          <w:rFonts w:cs="Times New Roman"/>
        </w:rPr>
        <w:t xml:space="preserve">On the remaining </w:t>
      </w:r>
      <w:r w:rsidR="00C1457F">
        <w:rPr>
          <w:rFonts w:cs="Times New Roman"/>
        </w:rPr>
        <w:t>trials</w:t>
      </w:r>
      <w:r w:rsidR="002775DD">
        <w:rPr>
          <w:rFonts w:cs="Times New Roman"/>
        </w:rPr>
        <w:t xml:space="preserve"> the cue was “Odd/Even</w:t>
      </w:r>
      <w:r w:rsidR="00E96E6A">
        <w:rPr>
          <w:rFonts w:cs="Times New Roman"/>
        </w:rPr>
        <w:t xml:space="preserve">” </w:t>
      </w:r>
      <w:ins w:id="23" w:author="Diego A. Pizzagalli" w:date="2016-10-05T21:55:00Z">
        <w:r w:rsidR="00F63564">
          <w:rPr>
            <w:rFonts w:cs="Times New Roman"/>
          </w:rPr>
          <w:t xml:space="preserve">and </w:t>
        </w:r>
      </w:ins>
      <w:r w:rsidR="004665F9">
        <w:rPr>
          <w:rFonts w:cs="Times New Roman"/>
        </w:rPr>
        <w:t>the</w:t>
      </w:r>
      <w:r w:rsidR="00E96E6A">
        <w:rPr>
          <w:rFonts w:cs="Times New Roman"/>
        </w:rPr>
        <w:t xml:space="preserve"> word was a numeral between “one” and “ninety-six”, </w:t>
      </w:r>
      <w:r w:rsidR="004665F9">
        <w:rPr>
          <w:rFonts w:cs="Times New Roman"/>
        </w:rPr>
        <w:t>and</w:t>
      </w:r>
      <w:r w:rsidR="006F2228">
        <w:rPr>
          <w:rFonts w:cs="Times New Roman"/>
        </w:rPr>
        <w:t xml:space="preserve"> the par</w:t>
      </w:r>
      <w:r w:rsidR="009D61F4">
        <w:rPr>
          <w:rFonts w:cs="Times New Roman"/>
        </w:rPr>
        <w:t>ticipant judge</w:t>
      </w:r>
      <w:r w:rsidR="00DF4614">
        <w:rPr>
          <w:rFonts w:cs="Times New Roman"/>
        </w:rPr>
        <w:t>d</w:t>
      </w:r>
      <w:r w:rsidR="009D61F4">
        <w:rPr>
          <w:rFonts w:cs="Times New Roman"/>
        </w:rPr>
        <w:t xml:space="preserve"> </w:t>
      </w:r>
      <w:r w:rsidR="006F2228">
        <w:rPr>
          <w:rFonts w:cs="Times New Roman"/>
        </w:rPr>
        <w:t>par</w:t>
      </w:r>
      <w:r w:rsidR="00440B18">
        <w:rPr>
          <w:rFonts w:cs="Times New Roman"/>
        </w:rPr>
        <w:t>i</w:t>
      </w:r>
      <w:r w:rsidR="006F2228">
        <w:rPr>
          <w:rFonts w:cs="Times New Roman"/>
        </w:rPr>
        <w:t xml:space="preserve">ty. </w:t>
      </w:r>
      <w:r w:rsidR="00AD4E29">
        <w:rPr>
          <w:rFonts w:cs="Times New Roman"/>
        </w:rPr>
        <w:t>All trials involved</w:t>
      </w:r>
      <w:r w:rsidR="00B9226A">
        <w:rPr>
          <w:rFonts w:cs="Times New Roman"/>
        </w:rPr>
        <w:t xml:space="preserve"> </w:t>
      </w:r>
      <w:r w:rsidR="006F2228">
        <w:rPr>
          <w:rFonts w:cs="Times New Roman"/>
        </w:rPr>
        <w:t>read</w:t>
      </w:r>
      <w:r w:rsidR="00AD4E29">
        <w:rPr>
          <w:rFonts w:cs="Times New Roman"/>
        </w:rPr>
        <w:t>ing</w:t>
      </w:r>
      <w:r w:rsidR="006F2228">
        <w:rPr>
          <w:rFonts w:cs="Times New Roman"/>
        </w:rPr>
        <w:t xml:space="preserve"> </w:t>
      </w:r>
      <w:r w:rsidR="00B06E40">
        <w:rPr>
          <w:rFonts w:cs="Times New Roman"/>
        </w:rPr>
        <w:t>a</w:t>
      </w:r>
      <w:r w:rsidR="006F2228">
        <w:rPr>
          <w:rFonts w:cs="Times New Roman"/>
        </w:rPr>
        <w:t xml:space="preserve"> cue, interpret</w:t>
      </w:r>
      <w:r w:rsidR="00AD4E29">
        <w:rPr>
          <w:rFonts w:cs="Times New Roman"/>
        </w:rPr>
        <w:t>ing it, and retrieving</w:t>
      </w:r>
      <w:r w:rsidR="006F2228">
        <w:rPr>
          <w:rFonts w:cs="Times New Roman"/>
        </w:rPr>
        <w:t xml:space="preserve"> information, </w:t>
      </w:r>
      <w:r w:rsidR="00E411C8">
        <w:rPr>
          <w:rFonts w:cs="Times New Roman"/>
        </w:rPr>
        <w:t>bu</w:t>
      </w:r>
      <w:r w:rsidR="00B06E40">
        <w:rPr>
          <w:rFonts w:cs="Times New Roman"/>
        </w:rPr>
        <w:t>t</w:t>
      </w:r>
      <w:r w:rsidR="004068F3">
        <w:rPr>
          <w:rFonts w:cs="Times New Roman"/>
        </w:rPr>
        <w:t xml:space="preserve"> </w:t>
      </w:r>
      <w:r w:rsidR="00AD4E29">
        <w:rPr>
          <w:rFonts w:cs="Times New Roman"/>
        </w:rPr>
        <w:t>on Odd/Even trials</w:t>
      </w:r>
      <w:ins w:id="24" w:author="Diego A. Pizzagalli" w:date="2016-10-05T21:55:00Z">
        <w:r w:rsidR="00F63564">
          <w:rPr>
            <w:rFonts w:cs="Times New Roman"/>
          </w:rPr>
          <w:t>,</w:t>
        </w:r>
      </w:ins>
      <w:r w:rsidR="00AD4E29">
        <w:rPr>
          <w:rFonts w:cs="Times New Roman"/>
        </w:rPr>
        <w:t xml:space="preserve"> </w:t>
      </w:r>
      <w:r w:rsidR="006F2228">
        <w:rPr>
          <w:rFonts w:cs="Times New Roman"/>
        </w:rPr>
        <w:t xml:space="preserve">retrieval </w:t>
      </w:r>
      <w:r w:rsidR="00B06E40">
        <w:rPr>
          <w:rFonts w:cs="Times New Roman"/>
        </w:rPr>
        <w:t xml:space="preserve">was directed </w:t>
      </w:r>
      <w:r w:rsidR="000655F3">
        <w:rPr>
          <w:rFonts w:cs="Times New Roman"/>
        </w:rPr>
        <w:t>at</w:t>
      </w:r>
      <w:r w:rsidR="00B06E40">
        <w:rPr>
          <w:rFonts w:cs="Times New Roman"/>
        </w:rPr>
        <w:t xml:space="preserve"> </w:t>
      </w:r>
      <w:r w:rsidR="006F2228">
        <w:rPr>
          <w:rFonts w:cs="Times New Roman"/>
        </w:rPr>
        <w:t>semantic rather than episodic memory</w:t>
      </w:r>
      <w:r w:rsidR="00910CBA">
        <w:rPr>
          <w:rFonts w:cs="Times New Roman"/>
        </w:rPr>
        <w:t>. Th</w:t>
      </w:r>
      <w:r w:rsidR="00E620A4">
        <w:rPr>
          <w:rFonts w:cs="Times New Roman"/>
        </w:rPr>
        <w:t>us</w:t>
      </w:r>
      <w:r w:rsidR="00910CBA">
        <w:rPr>
          <w:rFonts w:cs="Times New Roman"/>
        </w:rPr>
        <w:t xml:space="preserve">, </w:t>
      </w:r>
      <w:r w:rsidR="004665F9">
        <w:rPr>
          <w:rFonts w:cs="Times New Roman"/>
        </w:rPr>
        <w:t xml:space="preserve">comparing </w:t>
      </w:r>
      <w:r w:rsidR="00E411C8">
        <w:rPr>
          <w:rFonts w:cs="Times New Roman"/>
        </w:rPr>
        <w:t xml:space="preserve">ERP data from </w:t>
      </w:r>
      <w:r w:rsidR="002E63F0">
        <w:rPr>
          <w:rFonts w:cs="Times New Roman"/>
        </w:rPr>
        <w:t>Side</w:t>
      </w:r>
      <w:r w:rsidR="006560C8">
        <w:rPr>
          <w:rFonts w:cs="Times New Roman"/>
        </w:rPr>
        <w:t xml:space="preserve"> </w:t>
      </w:r>
      <w:r w:rsidR="00BC170F">
        <w:rPr>
          <w:rFonts w:cs="Times New Roman"/>
        </w:rPr>
        <w:t>or</w:t>
      </w:r>
      <w:r w:rsidR="006560C8">
        <w:rPr>
          <w:rFonts w:cs="Times New Roman"/>
        </w:rPr>
        <w:t xml:space="preserve"> </w:t>
      </w:r>
      <w:r w:rsidR="002E63F0">
        <w:rPr>
          <w:rFonts w:cs="Times New Roman"/>
        </w:rPr>
        <w:t>Question</w:t>
      </w:r>
      <w:r w:rsidR="006560C8">
        <w:rPr>
          <w:rFonts w:cs="Times New Roman"/>
        </w:rPr>
        <w:t xml:space="preserve"> </w:t>
      </w:r>
      <w:r w:rsidR="00E411C8">
        <w:rPr>
          <w:rFonts w:cs="Times New Roman"/>
        </w:rPr>
        <w:t xml:space="preserve">trials </w:t>
      </w:r>
      <w:r w:rsidR="00D14124">
        <w:rPr>
          <w:rFonts w:cs="Times New Roman"/>
        </w:rPr>
        <w:t>versus</w:t>
      </w:r>
      <w:r w:rsidR="00E411C8">
        <w:rPr>
          <w:rFonts w:cs="Times New Roman"/>
        </w:rPr>
        <w:t xml:space="preserve"> </w:t>
      </w:r>
      <w:r w:rsidR="002E63F0">
        <w:rPr>
          <w:rFonts w:cs="Times New Roman"/>
        </w:rPr>
        <w:t>Odd/Even</w:t>
      </w:r>
      <w:r w:rsidR="006560C8">
        <w:rPr>
          <w:rFonts w:cs="Times New Roman"/>
        </w:rPr>
        <w:t xml:space="preserve"> </w:t>
      </w:r>
      <w:r w:rsidR="00E411C8">
        <w:rPr>
          <w:rFonts w:cs="Times New Roman"/>
        </w:rPr>
        <w:t>trials</w:t>
      </w:r>
      <w:r w:rsidR="006560C8">
        <w:rPr>
          <w:rFonts w:cs="Times New Roman"/>
        </w:rPr>
        <w:t xml:space="preserve"> should isolate activity </w:t>
      </w:r>
      <w:r w:rsidR="00BC170F">
        <w:rPr>
          <w:rFonts w:cs="Times New Roman"/>
        </w:rPr>
        <w:t>mediating</w:t>
      </w:r>
      <w:r w:rsidR="006560C8">
        <w:rPr>
          <w:rFonts w:cs="Times New Roman"/>
        </w:rPr>
        <w:t xml:space="preserve"> episodic retrieval.</w:t>
      </w:r>
      <w:r w:rsidR="00894254">
        <w:rPr>
          <w:rFonts w:cs="Times New Roman"/>
        </w:rPr>
        <w:t xml:space="preserve"> </w:t>
      </w:r>
      <w:r w:rsidR="00BC170F">
        <w:rPr>
          <w:rFonts w:cs="Times New Roman"/>
        </w:rPr>
        <w:t>P</w:t>
      </w:r>
      <w:r w:rsidR="00A867A1">
        <w:rPr>
          <w:rFonts w:cs="Times New Roman"/>
        </w:rPr>
        <w:t>resen</w:t>
      </w:r>
      <w:r w:rsidR="00E411C8">
        <w:rPr>
          <w:rFonts w:cs="Times New Roman"/>
        </w:rPr>
        <w:t xml:space="preserve">tation order of </w:t>
      </w:r>
      <w:r w:rsidR="00D17DDA">
        <w:rPr>
          <w:rFonts w:cs="Times New Roman"/>
        </w:rPr>
        <w:t>words and cues was random</w:t>
      </w:r>
      <w:r w:rsidR="00A867A1">
        <w:rPr>
          <w:rFonts w:cs="Times New Roman"/>
        </w:rPr>
        <w:t>.</w:t>
      </w:r>
      <w:r w:rsidR="00DF4614">
        <w:rPr>
          <w:rFonts w:cs="Times New Roman"/>
        </w:rPr>
        <w:t xml:space="preserve"> </w:t>
      </w:r>
      <w:r w:rsidR="004665F9">
        <w:rPr>
          <w:rFonts w:cs="Times New Roman"/>
        </w:rPr>
        <w:t>T</w:t>
      </w:r>
      <w:r w:rsidR="00254AE6">
        <w:rPr>
          <w:rFonts w:cs="Times New Roman"/>
        </w:rPr>
        <w:t>he response screen</w:t>
      </w:r>
      <w:r w:rsidR="00017AC8">
        <w:rPr>
          <w:rFonts w:cs="Times New Roman"/>
        </w:rPr>
        <w:t xml:space="preserve"> consisted of</w:t>
      </w:r>
      <w:r w:rsidR="004665F9">
        <w:rPr>
          <w:rFonts w:cs="Times New Roman"/>
        </w:rPr>
        <w:t xml:space="preserve"> </w:t>
      </w:r>
      <w:r w:rsidR="005875CE" w:rsidRPr="00097B8A">
        <w:rPr>
          <w:rFonts w:cs="Times New Roman"/>
        </w:rPr>
        <w:t>‘</w:t>
      </w:r>
      <w:r w:rsidR="005875CE">
        <w:rPr>
          <w:rFonts w:cs="Times New Roman"/>
        </w:rPr>
        <w:t>RESPOND</w:t>
      </w:r>
      <w:r w:rsidR="005875CE" w:rsidRPr="00097B8A">
        <w:rPr>
          <w:rFonts w:cs="Times New Roman"/>
        </w:rPr>
        <w:t xml:space="preserve">’ </w:t>
      </w:r>
      <w:r w:rsidR="004665F9">
        <w:rPr>
          <w:rFonts w:cs="Times New Roman"/>
        </w:rPr>
        <w:t>printed</w:t>
      </w:r>
      <w:r w:rsidR="00254AE6">
        <w:rPr>
          <w:rFonts w:cs="Times New Roman"/>
        </w:rPr>
        <w:t xml:space="preserve"> above the word</w:t>
      </w:r>
      <w:r w:rsidR="005875CE" w:rsidRPr="00097B8A">
        <w:rPr>
          <w:rFonts w:cs="Times New Roman"/>
        </w:rPr>
        <w:t xml:space="preserve"> </w:t>
      </w:r>
      <w:r w:rsidR="00BA4396">
        <w:rPr>
          <w:rFonts w:cs="Times New Roman"/>
        </w:rPr>
        <w:t>with</w:t>
      </w:r>
      <w:r w:rsidR="00254AE6">
        <w:rPr>
          <w:rFonts w:cs="Times New Roman"/>
        </w:rPr>
        <w:t xml:space="preserve"> </w:t>
      </w:r>
      <w:r w:rsidR="005875CE" w:rsidRPr="00097B8A">
        <w:rPr>
          <w:rFonts w:cs="Times New Roman"/>
        </w:rPr>
        <w:t>the n</w:t>
      </w:r>
      <w:r w:rsidR="005875CE">
        <w:rPr>
          <w:rFonts w:cs="Times New Roman"/>
        </w:rPr>
        <w:t>umbers 1-5</w:t>
      </w:r>
      <w:r w:rsidR="00254AE6">
        <w:rPr>
          <w:rFonts w:cs="Times New Roman"/>
        </w:rPr>
        <w:t xml:space="preserve"> printed below</w:t>
      </w:r>
      <w:r w:rsidR="00D70813">
        <w:rPr>
          <w:rFonts w:cs="Times New Roman"/>
        </w:rPr>
        <w:t xml:space="preserve"> and corresponding to</w:t>
      </w:r>
      <w:r w:rsidR="00F718C5">
        <w:rPr>
          <w:rFonts w:cs="Times New Roman"/>
        </w:rPr>
        <w:t xml:space="preserve"> </w:t>
      </w:r>
      <w:r w:rsidR="00017AC8">
        <w:rPr>
          <w:rFonts w:cs="Times New Roman"/>
        </w:rPr>
        <w:t>a</w:t>
      </w:r>
      <w:r w:rsidR="00F718C5">
        <w:rPr>
          <w:rFonts w:cs="Times New Roman"/>
        </w:rPr>
        <w:t xml:space="preserve"> choice and </w:t>
      </w:r>
      <w:r w:rsidR="00B9226A">
        <w:rPr>
          <w:rFonts w:cs="Times New Roman"/>
        </w:rPr>
        <w:t>level of</w:t>
      </w:r>
      <w:r w:rsidR="00F718C5">
        <w:rPr>
          <w:rFonts w:cs="Times New Roman"/>
        </w:rPr>
        <w:t xml:space="preserve"> confidence in that choice</w:t>
      </w:r>
      <w:r w:rsidR="00DF4614">
        <w:rPr>
          <w:rFonts w:cs="Times New Roman"/>
        </w:rPr>
        <w:t xml:space="preserve"> (Figure 1, </w:t>
      </w:r>
      <w:r w:rsidR="00DF4614">
        <w:rPr>
          <w:rFonts w:cs="Times New Roman"/>
          <w:i/>
        </w:rPr>
        <w:t>right</w:t>
      </w:r>
      <w:r w:rsidR="00DF4614">
        <w:rPr>
          <w:rFonts w:cs="Times New Roman"/>
        </w:rPr>
        <w:t>)</w:t>
      </w:r>
      <w:r w:rsidR="00767091">
        <w:rPr>
          <w:rFonts w:cs="Times New Roman"/>
        </w:rPr>
        <w:t>.</w:t>
      </w:r>
      <w:r w:rsidR="00FB1770">
        <w:rPr>
          <w:rFonts w:cs="Times New Roman"/>
        </w:rPr>
        <w:t xml:space="preserve"> </w:t>
      </w:r>
      <w:r w:rsidR="00DF4614">
        <w:rPr>
          <w:rFonts w:cs="Times New Roman"/>
        </w:rPr>
        <w:t>A</w:t>
      </w:r>
      <w:r w:rsidR="00FB1770">
        <w:rPr>
          <w:rFonts w:cs="Times New Roman"/>
        </w:rPr>
        <w:t xml:space="preserve"> </w:t>
      </w:r>
      <w:r w:rsidR="00D17DDA">
        <w:rPr>
          <w:rFonts w:cs="Times New Roman"/>
        </w:rPr>
        <w:t xml:space="preserve">jittered </w:t>
      </w:r>
      <w:r w:rsidR="00685F59">
        <w:rPr>
          <w:rFonts w:cs="Times New Roman"/>
        </w:rPr>
        <w:t>interval (500</w:t>
      </w:r>
      <w:r w:rsidR="00867935">
        <w:rPr>
          <w:rFonts w:cs="Times New Roman"/>
        </w:rPr>
        <w:t xml:space="preserve">-2000 </w:t>
      </w:r>
      <w:proofErr w:type="spellStart"/>
      <w:r w:rsidR="00867935">
        <w:rPr>
          <w:rFonts w:cs="Times New Roman"/>
        </w:rPr>
        <w:t>ms</w:t>
      </w:r>
      <w:proofErr w:type="spellEnd"/>
      <w:r w:rsidR="00867935">
        <w:rPr>
          <w:rFonts w:cs="Times New Roman"/>
        </w:rPr>
        <w:t>) separated the trials.</w:t>
      </w:r>
    </w:p>
    <w:p w14:paraId="6835D8ED" w14:textId="77777777" w:rsidR="002556E7" w:rsidRDefault="00F5198A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EEG</w:t>
      </w:r>
      <w:r w:rsidR="002556E7">
        <w:rPr>
          <w:rFonts w:cs="Times New Roman"/>
          <w:b/>
        </w:rPr>
        <w:t xml:space="preserve"> </w:t>
      </w:r>
      <w:r>
        <w:rPr>
          <w:rFonts w:cs="Times New Roman"/>
          <w:b/>
        </w:rPr>
        <w:t>Recording</w:t>
      </w:r>
    </w:p>
    <w:p w14:paraId="74CFE2BF" w14:textId="16C2CED0" w:rsidR="00481B10" w:rsidRDefault="00481B10" w:rsidP="00481B10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cs="Times New Roman"/>
        </w:rPr>
        <w:t>The EEG was</w:t>
      </w:r>
      <w:r w:rsidRPr="00584F98">
        <w:rPr>
          <w:rFonts w:cs="Times New Roman"/>
        </w:rPr>
        <w:t xml:space="preserve"> recorded </w:t>
      </w:r>
      <w:r w:rsidR="008B5FF9">
        <w:rPr>
          <w:rFonts w:cs="Times New Roman"/>
        </w:rPr>
        <w:t xml:space="preserve">during retrieval </w:t>
      </w:r>
      <w:r w:rsidR="00D269F6">
        <w:rPr>
          <w:rFonts w:cs="Times New Roman"/>
        </w:rPr>
        <w:t>with</w:t>
      </w:r>
      <w:r>
        <w:rPr>
          <w:rFonts w:cs="Times New Roman"/>
        </w:rPr>
        <w:t xml:space="preserve"> a </w:t>
      </w:r>
      <w:r w:rsidRPr="00584F98">
        <w:rPr>
          <w:rFonts w:cs="Times New Roman"/>
        </w:rPr>
        <w:t xml:space="preserve">128-sensor </w:t>
      </w:r>
      <w:proofErr w:type="spellStart"/>
      <w:r>
        <w:rPr>
          <w:rFonts w:cs="Times New Roman"/>
        </w:rPr>
        <w:t>HydroC</w:t>
      </w:r>
      <w:r w:rsidRPr="00584F98">
        <w:rPr>
          <w:rFonts w:cs="Times New Roman"/>
        </w:rPr>
        <w:t>el</w:t>
      </w:r>
      <w:proofErr w:type="spellEnd"/>
      <w:r w:rsidRPr="00584F98">
        <w:rPr>
          <w:rFonts w:cs="Times New Roman"/>
        </w:rPr>
        <w:t xml:space="preserve"> GSN Electrical Geodesics</w:t>
      </w:r>
      <w:r w:rsidR="000124FE">
        <w:rPr>
          <w:rFonts w:cs="Times New Roman"/>
        </w:rPr>
        <w:t xml:space="preserve"> </w:t>
      </w:r>
      <w:proofErr w:type="spellStart"/>
      <w:r w:rsidR="000124FE">
        <w:rPr>
          <w:rFonts w:cs="Times New Roman"/>
        </w:rPr>
        <w:t>Inc</w:t>
      </w:r>
      <w:proofErr w:type="spellEnd"/>
      <w:r>
        <w:rPr>
          <w:rFonts w:cs="Times New Roman"/>
        </w:rPr>
        <w:t xml:space="preserve"> (EGI) net</w:t>
      </w:r>
      <w:r w:rsidR="00A264BD">
        <w:rPr>
          <w:rFonts w:cs="Times New Roman"/>
        </w:rPr>
        <w:t xml:space="preserve"> </w:t>
      </w:r>
      <w:r w:rsidR="00D269F6">
        <w:rPr>
          <w:rFonts w:eastAsia="Times New Roman" w:cs="Times New Roman"/>
          <w:shd w:val="clear" w:color="auto" w:fill="FFFFFF"/>
        </w:rPr>
        <w:t>(</w:t>
      </w:r>
      <w:r w:rsidR="006C7FA1">
        <w:rPr>
          <w:rFonts w:eastAsia="Times New Roman" w:cs="Times New Roman"/>
          <w:shd w:val="clear" w:color="auto" w:fill="FFFFFF"/>
        </w:rPr>
        <w:t>sample rate</w:t>
      </w:r>
      <w:r w:rsidR="0088648B">
        <w:rPr>
          <w:rFonts w:eastAsia="Times New Roman" w:cs="Times New Roman"/>
          <w:shd w:val="clear" w:color="auto" w:fill="FFFFFF"/>
        </w:rPr>
        <w:t>:</w:t>
      </w:r>
      <w:r w:rsidR="006C7FA1">
        <w:rPr>
          <w:rFonts w:eastAsia="Times New Roman" w:cs="Times New Roman"/>
          <w:shd w:val="clear" w:color="auto" w:fill="FFFFFF"/>
        </w:rPr>
        <w:t xml:space="preserve"> </w:t>
      </w:r>
      <w:r w:rsidRPr="006C3B25">
        <w:rPr>
          <w:rFonts w:eastAsia="Times New Roman" w:cs="Times New Roman"/>
          <w:shd w:val="clear" w:color="auto" w:fill="FFFFFF"/>
        </w:rPr>
        <w:t>1000 Hz</w:t>
      </w:r>
      <w:r w:rsidR="00D269F6">
        <w:rPr>
          <w:rFonts w:eastAsia="Times New Roman" w:cs="Times New Roman"/>
          <w:shd w:val="clear" w:color="auto" w:fill="FFFFFF"/>
        </w:rPr>
        <w:t xml:space="preserve">, </w:t>
      </w:r>
      <w:r w:rsidRPr="006C3B25">
        <w:rPr>
          <w:rFonts w:eastAsia="Times New Roman" w:cs="Times New Roman"/>
          <w:shd w:val="clear" w:color="auto" w:fill="FFFFFF"/>
        </w:rPr>
        <w:t>0.02–100 Hz</w:t>
      </w:r>
      <w:r w:rsidR="00D269F6">
        <w:rPr>
          <w:rFonts w:eastAsia="Times New Roman" w:cs="Times New Roman"/>
          <w:shd w:val="clear" w:color="auto" w:fill="FFFFFF"/>
        </w:rPr>
        <w:t>)</w:t>
      </w:r>
      <w:r w:rsidR="006C7FA1">
        <w:rPr>
          <w:rFonts w:eastAsia="Times New Roman" w:cs="Times New Roman"/>
          <w:shd w:val="clear" w:color="auto" w:fill="FFFFFF"/>
        </w:rPr>
        <w:t>.</w:t>
      </w:r>
      <w:r w:rsidRPr="001B3269">
        <w:rPr>
          <w:rFonts w:eastAsia="Times New Roman" w:cs="Times New Roman"/>
          <w:shd w:val="clear" w:color="auto" w:fill="FFFFFF"/>
        </w:rPr>
        <w:t xml:space="preserve"> </w:t>
      </w:r>
      <w:r w:rsidR="00A264BD">
        <w:rPr>
          <w:rFonts w:eastAsia="Times New Roman" w:cs="Times New Roman"/>
          <w:shd w:val="clear" w:color="auto" w:fill="FFFFFF"/>
        </w:rPr>
        <w:t>Data were r</w:t>
      </w:r>
      <w:r w:rsidRPr="001B3269">
        <w:rPr>
          <w:rFonts w:eastAsia="Times New Roman" w:cs="Times New Roman"/>
          <w:shd w:val="clear" w:color="auto" w:fill="FFFFFF"/>
        </w:rPr>
        <w:t>eferenced to vertex</w:t>
      </w:r>
      <w:r w:rsidR="00634FF0">
        <w:rPr>
          <w:rFonts w:eastAsia="Times New Roman" w:cs="Times New Roman"/>
          <w:shd w:val="clear" w:color="auto" w:fill="FFFFFF"/>
        </w:rPr>
        <w:t xml:space="preserve"> and i</w:t>
      </w:r>
      <w:r>
        <w:rPr>
          <w:rFonts w:eastAsia="Times New Roman" w:cs="Times New Roman"/>
          <w:shd w:val="clear" w:color="auto" w:fill="FFFFFF"/>
        </w:rPr>
        <w:t xml:space="preserve">mpedances were kept below 45 </w:t>
      </w:r>
      <w:proofErr w:type="spellStart"/>
      <w:r>
        <w:rPr>
          <w:rFonts w:eastAsia="Times New Roman" w:cs="Times New Roman"/>
          <w:shd w:val="clear" w:color="auto" w:fill="FFFFFF"/>
        </w:rPr>
        <w:t>kΩ</w:t>
      </w:r>
      <w:proofErr w:type="spellEnd"/>
      <w:r>
        <w:rPr>
          <w:rFonts w:eastAsia="Times New Roman" w:cs="Times New Roman"/>
          <w:shd w:val="clear" w:color="auto" w:fill="FFFFFF"/>
        </w:rPr>
        <w:t xml:space="preserve"> when</w:t>
      </w:r>
      <w:r w:rsidR="008B5FF9">
        <w:rPr>
          <w:rFonts w:eastAsia="Times New Roman" w:cs="Times New Roman"/>
          <w:shd w:val="clear" w:color="auto" w:fill="FFFFFF"/>
        </w:rPr>
        <w:t xml:space="preserve"> possible</w:t>
      </w:r>
      <w:r w:rsidR="004C151D">
        <w:rPr>
          <w:rFonts w:eastAsia="Times New Roman" w:cs="Times New Roman"/>
          <w:shd w:val="clear" w:color="auto" w:fill="FFFFFF"/>
        </w:rPr>
        <w:t xml:space="preserve"> (maximum:</w:t>
      </w:r>
      <w:r w:rsidR="008B5FF9">
        <w:rPr>
          <w:rFonts w:eastAsia="Times New Roman" w:cs="Times New Roman"/>
          <w:shd w:val="clear" w:color="auto" w:fill="FFFFFF"/>
        </w:rPr>
        <w:t xml:space="preserve"> 75 </w:t>
      </w:r>
      <w:proofErr w:type="spellStart"/>
      <w:r w:rsidR="008B5FF9">
        <w:rPr>
          <w:rFonts w:eastAsia="Times New Roman" w:cs="Times New Roman"/>
          <w:shd w:val="clear" w:color="auto" w:fill="FFFFFF"/>
        </w:rPr>
        <w:t>kΩ</w:t>
      </w:r>
      <w:proofErr w:type="spellEnd"/>
      <w:r w:rsidR="004C151D">
        <w:rPr>
          <w:rFonts w:eastAsia="Times New Roman" w:cs="Times New Roman"/>
          <w:shd w:val="clear" w:color="auto" w:fill="FFFFFF"/>
        </w:rPr>
        <w:t>)</w:t>
      </w:r>
      <w:r w:rsidR="008B5FF9">
        <w:rPr>
          <w:rFonts w:eastAsia="Times New Roman" w:cs="Times New Roman"/>
          <w:shd w:val="clear" w:color="auto" w:fill="FFFFFF"/>
        </w:rPr>
        <w:t>.</w:t>
      </w:r>
    </w:p>
    <w:p w14:paraId="663AB3BE" w14:textId="77777777" w:rsidR="00284FCF" w:rsidRDefault="00284FCF" w:rsidP="00284FCF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Behavioral Analysis</w:t>
      </w:r>
    </w:p>
    <w:p w14:paraId="750E71B0" w14:textId="4CAC46F0" w:rsidR="003F0C66" w:rsidRPr="005B5E97" w:rsidRDefault="0046251A" w:rsidP="003F0C66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W</w:t>
      </w:r>
      <w:r w:rsidR="002C4276">
        <w:rPr>
          <w:rFonts w:eastAsia="Times New Roman" w:cs="Times New Roman"/>
          <w:shd w:val="clear" w:color="auto" w:fill="FFFFFF"/>
        </w:rPr>
        <w:t xml:space="preserve">e analyzed trial-level </w:t>
      </w:r>
      <w:r w:rsidR="006B3026">
        <w:rPr>
          <w:rFonts w:eastAsia="Times New Roman" w:cs="Times New Roman"/>
          <w:shd w:val="clear" w:color="auto" w:fill="FFFFFF"/>
        </w:rPr>
        <w:t>data using l</w:t>
      </w:r>
      <w:r w:rsidR="00F941DB">
        <w:rPr>
          <w:rFonts w:eastAsia="Times New Roman" w:cs="Times New Roman"/>
          <w:shd w:val="clear" w:color="auto" w:fill="FFFFFF"/>
        </w:rPr>
        <w:t>inear mixed models</w:t>
      </w:r>
      <w:r w:rsidR="006B3026">
        <w:rPr>
          <w:rFonts w:eastAsia="Times New Roman" w:cs="Times New Roman"/>
          <w:shd w:val="clear" w:color="auto" w:fill="FFFFFF"/>
        </w:rPr>
        <w:t xml:space="preserve"> implemented </w:t>
      </w:r>
      <w:r w:rsidR="00DD514D">
        <w:rPr>
          <w:rFonts w:eastAsia="Times New Roman" w:cs="Times New Roman"/>
          <w:shd w:val="clear" w:color="auto" w:fill="FFFFFF"/>
        </w:rPr>
        <w:t>with</w:t>
      </w:r>
      <w:r w:rsidR="006B3026">
        <w:rPr>
          <w:rFonts w:eastAsia="Times New Roman" w:cs="Times New Roman"/>
          <w:shd w:val="clear" w:color="auto" w:fill="FFFFFF"/>
        </w:rPr>
        <w:t xml:space="preserve"> the R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(40)</w:t>
      </w:r>
      <w:r w:rsidR="006B3026">
        <w:rPr>
          <w:rFonts w:eastAsia="Times New Roman" w:cs="Times New Roman"/>
          <w:shd w:val="clear" w:color="auto" w:fill="FFFFFF"/>
        </w:rPr>
        <w:t xml:space="preserve"> library </w:t>
      </w:r>
      <w:r w:rsidR="006B3026" w:rsidRPr="0019014C">
        <w:rPr>
          <w:rFonts w:eastAsia="Times New Roman" w:cs="Times New Roman"/>
          <w:i/>
          <w:shd w:val="clear" w:color="auto" w:fill="FFFFFF"/>
        </w:rPr>
        <w:t>lme4</w:t>
      </w:r>
      <w:r w:rsidR="006B3026">
        <w:rPr>
          <w:rFonts w:eastAsia="Times New Roman" w:cs="Times New Roman"/>
          <w:shd w:val="clear" w:color="auto" w:fill="FFFFFF"/>
        </w:rPr>
        <w:t xml:space="preserve">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(41)</w:t>
      </w:r>
      <w:r w:rsidR="002C4276">
        <w:rPr>
          <w:rFonts w:eastAsia="Times New Roman" w:cs="Times New Roman"/>
          <w:shd w:val="clear" w:color="auto" w:fill="FFFFFF"/>
        </w:rPr>
        <w:t>, as t</w:t>
      </w:r>
      <w:r w:rsidR="00255AA4">
        <w:rPr>
          <w:rFonts w:eastAsia="Times New Roman" w:cs="Times New Roman"/>
          <w:shd w:val="clear" w:color="auto" w:fill="FFFFFF"/>
        </w:rPr>
        <w:t xml:space="preserve">his method </w:t>
      </w:r>
      <w:r w:rsidR="002C4276">
        <w:rPr>
          <w:rFonts w:eastAsia="Times New Roman" w:cs="Times New Roman"/>
          <w:shd w:val="clear" w:color="auto" w:fill="FFFFFF"/>
        </w:rPr>
        <w:t>easily accommodates</w:t>
      </w:r>
      <w:r w:rsidR="00255AA4">
        <w:rPr>
          <w:rFonts w:eastAsia="Times New Roman" w:cs="Times New Roman"/>
          <w:shd w:val="clear" w:color="auto" w:fill="FFFFFF"/>
        </w:rPr>
        <w:t xml:space="preserve"> covariates that might </w:t>
      </w:r>
      <w:r w:rsidR="000A45C0">
        <w:rPr>
          <w:rFonts w:eastAsia="Times New Roman" w:cs="Times New Roman"/>
          <w:shd w:val="clear" w:color="auto" w:fill="FFFFFF"/>
        </w:rPr>
        <w:t>influence</w:t>
      </w:r>
      <w:r w:rsidR="00255AA4">
        <w:rPr>
          <w:rFonts w:eastAsia="Times New Roman" w:cs="Times New Roman"/>
          <w:shd w:val="clear" w:color="auto" w:fill="FFFFFF"/>
        </w:rPr>
        <w:t xml:space="preserve"> memory </w:t>
      </w:r>
      <w:r w:rsidR="004C151D">
        <w:rPr>
          <w:rFonts w:eastAsia="Times New Roman" w:cs="Times New Roman"/>
          <w:shd w:val="clear" w:color="auto" w:fill="FFFFFF"/>
        </w:rPr>
        <w:t xml:space="preserve">or depression, such as age and gender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(42; 43)</w:t>
      </w:r>
      <w:r w:rsidR="00255AA4">
        <w:rPr>
          <w:rFonts w:eastAsia="Times New Roman" w:cs="Times New Roman"/>
          <w:shd w:val="clear" w:color="auto" w:fill="FFFFFF"/>
        </w:rPr>
        <w:t xml:space="preserve">. </w:t>
      </w:r>
      <w:r w:rsidR="002C4276">
        <w:rPr>
          <w:rFonts w:eastAsia="Times New Roman" w:cs="Times New Roman"/>
          <w:shd w:val="clear" w:color="auto" w:fill="FFFFFF"/>
        </w:rPr>
        <w:t>S</w:t>
      </w:r>
      <w:r w:rsidR="00701FCE">
        <w:rPr>
          <w:rFonts w:eastAsia="Times New Roman" w:cs="Times New Roman"/>
          <w:shd w:val="clear" w:color="auto" w:fill="FFFFFF"/>
        </w:rPr>
        <w:t xml:space="preserve">pecific models </w:t>
      </w:r>
      <w:r w:rsidR="00DD514D">
        <w:rPr>
          <w:rFonts w:eastAsia="Times New Roman" w:cs="Times New Roman"/>
          <w:shd w:val="clear" w:color="auto" w:fill="FFFFFF"/>
        </w:rPr>
        <w:t xml:space="preserve">are described below, but in </w:t>
      </w:r>
      <w:r>
        <w:rPr>
          <w:rFonts w:eastAsia="Times New Roman" w:cs="Times New Roman"/>
          <w:shd w:val="clear" w:color="auto" w:fill="FFFFFF"/>
        </w:rPr>
        <w:t>all</w:t>
      </w:r>
      <w:r w:rsidR="007C1646">
        <w:rPr>
          <w:rFonts w:eastAsia="Times New Roman" w:cs="Times New Roman"/>
          <w:shd w:val="clear" w:color="auto" w:fill="FFFFFF"/>
        </w:rPr>
        <w:t xml:space="preserve"> </w:t>
      </w:r>
      <w:r w:rsidR="00DD514D">
        <w:rPr>
          <w:rFonts w:eastAsia="Times New Roman" w:cs="Times New Roman"/>
          <w:shd w:val="clear" w:color="auto" w:fill="FFFFFF"/>
        </w:rPr>
        <w:t>case</w:t>
      </w:r>
      <w:r>
        <w:rPr>
          <w:rFonts w:eastAsia="Times New Roman" w:cs="Times New Roman"/>
          <w:shd w:val="clear" w:color="auto" w:fill="FFFFFF"/>
        </w:rPr>
        <w:t>s</w:t>
      </w:r>
      <w:r w:rsidR="00FE700B">
        <w:rPr>
          <w:rFonts w:eastAsia="Times New Roman" w:cs="Times New Roman"/>
          <w:shd w:val="clear" w:color="auto" w:fill="FFFFFF"/>
        </w:rPr>
        <w:t xml:space="preserve"> we </w:t>
      </w:r>
      <w:r w:rsidR="003A238D">
        <w:rPr>
          <w:rFonts w:eastAsia="Times New Roman" w:cs="Times New Roman"/>
          <w:shd w:val="clear" w:color="auto" w:fill="FFFFFF"/>
        </w:rPr>
        <w:t xml:space="preserve">computed </w:t>
      </w:r>
      <w:r w:rsidR="009125E7">
        <w:rPr>
          <w:rFonts w:eastAsia="Times New Roman" w:cs="Times New Roman"/>
          <w:shd w:val="clear" w:color="auto" w:fill="FFFFFF"/>
        </w:rPr>
        <w:t>a first</w:t>
      </w:r>
      <w:r w:rsidR="00F3674B">
        <w:rPr>
          <w:rFonts w:eastAsia="Times New Roman" w:cs="Times New Roman"/>
          <w:shd w:val="clear" w:color="auto" w:fill="FFFFFF"/>
        </w:rPr>
        <w:t xml:space="preserve"> model</w:t>
      </w:r>
      <w:r w:rsidR="002C4276">
        <w:rPr>
          <w:rFonts w:eastAsia="Times New Roman" w:cs="Times New Roman"/>
          <w:shd w:val="clear" w:color="auto" w:fill="FFFFFF"/>
        </w:rPr>
        <w:t xml:space="preserve"> with task elements </w:t>
      </w:r>
      <w:r w:rsidR="003A238D">
        <w:rPr>
          <w:rFonts w:eastAsia="Times New Roman" w:cs="Times New Roman"/>
          <w:shd w:val="clear" w:color="auto" w:fill="FFFFFF"/>
        </w:rPr>
        <w:t>and c</w:t>
      </w:r>
      <w:r w:rsidR="003C2825">
        <w:rPr>
          <w:rFonts w:eastAsia="Times New Roman" w:cs="Times New Roman"/>
          <w:shd w:val="clear" w:color="auto" w:fill="FFFFFF"/>
        </w:rPr>
        <w:t xml:space="preserve">ovariates </w:t>
      </w:r>
      <w:r w:rsidR="003A238D">
        <w:rPr>
          <w:rFonts w:eastAsia="Times New Roman" w:cs="Times New Roman"/>
          <w:shd w:val="clear" w:color="auto" w:fill="FFFFFF"/>
        </w:rPr>
        <w:t>as fixed effects but with</w:t>
      </w:r>
      <w:r w:rsidR="002860C1">
        <w:rPr>
          <w:rFonts w:eastAsia="Times New Roman" w:cs="Times New Roman"/>
          <w:shd w:val="clear" w:color="auto" w:fill="FFFFFF"/>
        </w:rPr>
        <w:t>out</w:t>
      </w:r>
      <w:r w:rsidR="003A238D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i/>
          <w:shd w:val="clear" w:color="auto" w:fill="FFFFFF"/>
        </w:rPr>
        <w:t>Group</w:t>
      </w:r>
      <w:r w:rsidR="003A238D">
        <w:rPr>
          <w:rFonts w:eastAsia="Times New Roman" w:cs="Times New Roman"/>
          <w:shd w:val="clear" w:color="auto" w:fill="FFFFFF"/>
        </w:rPr>
        <w:t xml:space="preserve">. </w:t>
      </w:r>
      <w:r w:rsidR="009A25FC">
        <w:rPr>
          <w:rFonts w:eastAsia="Times New Roman" w:cs="Times New Roman"/>
          <w:shd w:val="clear" w:color="auto" w:fill="FFFFFF"/>
        </w:rPr>
        <w:t>W</w:t>
      </w:r>
      <w:r w:rsidR="003A238D">
        <w:rPr>
          <w:rFonts w:eastAsia="Times New Roman" w:cs="Times New Roman"/>
          <w:shd w:val="clear" w:color="auto" w:fill="FFFFFF"/>
        </w:rPr>
        <w:t xml:space="preserve">e </w:t>
      </w:r>
      <w:r>
        <w:rPr>
          <w:rFonts w:eastAsia="Times New Roman" w:cs="Times New Roman"/>
          <w:shd w:val="clear" w:color="auto" w:fill="FFFFFF"/>
        </w:rPr>
        <w:t>added</w:t>
      </w:r>
      <w:r w:rsidR="003A238D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i/>
          <w:shd w:val="clear" w:color="auto" w:fill="FFFFFF"/>
        </w:rPr>
        <w:t>Group</w:t>
      </w:r>
      <w:r w:rsidR="009125E7">
        <w:rPr>
          <w:rFonts w:eastAsia="Times New Roman" w:cs="Times New Roman"/>
          <w:shd w:val="clear" w:color="auto" w:fill="FFFFFF"/>
        </w:rPr>
        <w:t xml:space="preserve"> in a second model</w:t>
      </w:r>
      <w:r w:rsidR="004C151D">
        <w:rPr>
          <w:rFonts w:eastAsia="Times New Roman" w:cs="Times New Roman"/>
          <w:shd w:val="clear" w:color="auto" w:fill="FFFFFF"/>
        </w:rPr>
        <w:t xml:space="preserve"> </w:t>
      </w:r>
      <w:r w:rsidR="002860C1">
        <w:rPr>
          <w:rFonts w:eastAsia="Times New Roman" w:cs="Times New Roman"/>
          <w:shd w:val="clear" w:color="auto" w:fill="FFFFFF"/>
        </w:rPr>
        <w:t xml:space="preserve">and </w:t>
      </w:r>
      <w:r w:rsidR="003A238D">
        <w:rPr>
          <w:rFonts w:eastAsia="Times New Roman" w:cs="Times New Roman"/>
          <w:shd w:val="clear" w:color="auto" w:fill="FFFFFF"/>
        </w:rPr>
        <w:t>used likelihood ratio tests</w:t>
      </w:r>
      <w:r w:rsidR="0019014C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shd w:val="clear" w:color="auto" w:fill="FFFFFF"/>
        </w:rPr>
        <w:t>to</w:t>
      </w:r>
      <w:r w:rsidR="00053F42">
        <w:rPr>
          <w:rFonts w:eastAsia="Times New Roman" w:cs="Times New Roman"/>
          <w:shd w:val="clear" w:color="auto" w:fill="FFFFFF"/>
        </w:rPr>
        <w:t xml:space="preserve"> compare model fits</w:t>
      </w:r>
      <w:r w:rsidR="003C2825">
        <w:rPr>
          <w:rFonts w:eastAsia="Times New Roman" w:cs="Times New Roman"/>
          <w:shd w:val="clear" w:color="auto" w:fill="FFFFFF"/>
        </w:rPr>
        <w:t xml:space="preserve"> by chi-square</w:t>
      </w:r>
      <w:r w:rsidR="003A238D">
        <w:rPr>
          <w:rFonts w:eastAsia="Times New Roman" w:cs="Times New Roman"/>
          <w:shd w:val="clear" w:color="auto" w:fill="FFFFFF"/>
        </w:rPr>
        <w:t xml:space="preserve">. </w:t>
      </w:r>
      <w:r w:rsidR="00657C50">
        <w:rPr>
          <w:rFonts w:eastAsia="Times New Roman" w:cs="Times New Roman"/>
          <w:shd w:val="clear" w:color="auto" w:fill="FFFFFF"/>
        </w:rPr>
        <w:t>If the second model was a significant improvement</w:t>
      </w:r>
      <w:r w:rsidR="007313C2">
        <w:rPr>
          <w:rFonts w:eastAsia="Times New Roman" w:cs="Times New Roman"/>
          <w:shd w:val="clear" w:color="auto" w:fill="FFFFFF"/>
        </w:rPr>
        <w:t xml:space="preserve">, we report its parameters; </w:t>
      </w:r>
      <w:r w:rsidR="00657C50">
        <w:rPr>
          <w:rFonts w:eastAsia="Times New Roman" w:cs="Times New Roman"/>
          <w:shd w:val="clear" w:color="auto" w:fill="FFFFFF"/>
        </w:rPr>
        <w:t xml:space="preserve">otherwise, we report parameters from the first model. </w:t>
      </w:r>
      <w:r w:rsidR="005B5E97">
        <w:rPr>
          <w:rFonts w:eastAsia="Times New Roman" w:cs="Times New Roman"/>
          <w:shd w:val="clear" w:color="auto" w:fill="FFFFFF"/>
        </w:rPr>
        <w:t xml:space="preserve">All models used </w:t>
      </w:r>
      <w:r w:rsidR="000A45C0">
        <w:rPr>
          <w:rFonts w:eastAsia="Times New Roman" w:cs="Times New Roman"/>
          <w:i/>
          <w:shd w:val="clear" w:color="auto" w:fill="FFFFFF"/>
        </w:rPr>
        <w:t>W</w:t>
      </w:r>
      <w:r w:rsidR="005B5E97">
        <w:rPr>
          <w:rFonts w:eastAsia="Times New Roman" w:cs="Times New Roman"/>
          <w:i/>
          <w:shd w:val="clear" w:color="auto" w:fill="FFFFFF"/>
        </w:rPr>
        <w:t>ord</w:t>
      </w:r>
      <w:r w:rsidR="005B5E97">
        <w:rPr>
          <w:rFonts w:eastAsia="Times New Roman" w:cs="Times New Roman"/>
          <w:shd w:val="clear" w:color="auto" w:fill="FFFFFF"/>
        </w:rPr>
        <w:t xml:space="preserve"> and </w:t>
      </w:r>
      <w:r w:rsidR="000A45C0">
        <w:rPr>
          <w:rFonts w:eastAsia="Times New Roman" w:cs="Times New Roman"/>
          <w:i/>
          <w:shd w:val="clear" w:color="auto" w:fill="FFFFFF"/>
        </w:rPr>
        <w:t>S</w:t>
      </w:r>
      <w:r w:rsidR="005B5E97">
        <w:rPr>
          <w:rFonts w:eastAsia="Times New Roman" w:cs="Times New Roman"/>
          <w:i/>
          <w:shd w:val="clear" w:color="auto" w:fill="FFFFFF"/>
        </w:rPr>
        <w:t>ubject</w:t>
      </w:r>
      <w:r w:rsidR="005B5E97">
        <w:rPr>
          <w:rFonts w:eastAsia="Times New Roman" w:cs="Times New Roman"/>
          <w:shd w:val="clear" w:color="auto" w:fill="FFFFFF"/>
        </w:rPr>
        <w:t xml:space="preserve"> as random e</w:t>
      </w:r>
      <w:r w:rsidR="00053F42">
        <w:rPr>
          <w:rFonts w:eastAsia="Times New Roman" w:cs="Times New Roman"/>
          <w:shd w:val="clear" w:color="auto" w:fill="FFFFFF"/>
        </w:rPr>
        <w:t>ffects</w:t>
      </w:r>
      <w:r w:rsidR="000A45C0">
        <w:rPr>
          <w:rFonts w:eastAsia="Times New Roman" w:cs="Times New Roman"/>
          <w:shd w:val="clear" w:color="auto" w:fill="FFFFFF"/>
        </w:rPr>
        <w:t>.</w:t>
      </w:r>
      <w:r w:rsidR="000957C9">
        <w:rPr>
          <w:rFonts w:eastAsia="Times New Roman" w:cs="Times New Roman"/>
          <w:shd w:val="clear" w:color="auto" w:fill="FFFFFF"/>
        </w:rPr>
        <w:t xml:space="preserve"> When modeling </w:t>
      </w:r>
      <w:r w:rsidR="00240DFE">
        <w:rPr>
          <w:rFonts w:eastAsia="Times New Roman" w:cs="Times New Roman"/>
          <w:shd w:val="clear" w:color="auto" w:fill="FFFFFF"/>
        </w:rPr>
        <w:t xml:space="preserve">encoding </w:t>
      </w:r>
      <w:r w:rsidR="000957C9">
        <w:rPr>
          <w:rFonts w:eastAsia="Times New Roman" w:cs="Times New Roman"/>
          <w:shd w:val="clear" w:color="auto" w:fill="FFFFFF"/>
        </w:rPr>
        <w:t xml:space="preserve">accuracy </w:t>
      </w:r>
      <w:r w:rsidR="0019014C">
        <w:rPr>
          <w:rFonts w:eastAsia="Times New Roman" w:cs="Times New Roman"/>
          <w:shd w:val="clear" w:color="auto" w:fill="FFFFFF"/>
        </w:rPr>
        <w:t xml:space="preserve">(coded </w:t>
      </w:r>
      <w:r w:rsidR="00AB663E">
        <w:rPr>
          <w:rFonts w:eastAsia="Times New Roman" w:cs="Times New Roman"/>
          <w:shd w:val="clear" w:color="auto" w:fill="FFFFFF"/>
        </w:rPr>
        <w:t>0 or 1)</w:t>
      </w:r>
      <w:r w:rsidR="000957C9">
        <w:rPr>
          <w:rFonts w:eastAsia="Times New Roman" w:cs="Times New Roman"/>
          <w:shd w:val="clear" w:color="auto" w:fill="FFFFFF"/>
        </w:rPr>
        <w:t xml:space="preserve">, we used </w:t>
      </w:r>
      <w:proofErr w:type="spellStart"/>
      <w:r w:rsidR="000957C9">
        <w:rPr>
          <w:rFonts w:eastAsia="Times New Roman" w:cs="Times New Roman"/>
          <w:shd w:val="clear" w:color="auto" w:fill="FFFFFF"/>
        </w:rPr>
        <w:t>glmer</w:t>
      </w:r>
      <w:proofErr w:type="spellEnd"/>
      <w:r w:rsidR="000957C9">
        <w:rPr>
          <w:rFonts w:eastAsia="Times New Roman" w:cs="Times New Roman"/>
          <w:shd w:val="clear" w:color="auto" w:fill="FFFFFF"/>
        </w:rPr>
        <w:t xml:space="preserve"> with the logit link function.</w:t>
      </w:r>
      <w:r w:rsidR="00AB663E">
        <w:rPr>
          <w:rFonts w:eastAsia="Times New Roman" w:cs="Times New Roman"/>
          <w:shd w:val="clear" w:color="auto" w:fill="FFFFFF"/>
        </w:rPr>
        <w:t xml:space="preserve"> </w:t>
      </w:r>
      <w:r w:rsidR="002860C1">
        <w:rPr>
          <w:rFonts w:eastAsia="Times New Roman" w:cs="Times New Roman"/>
          <w:shd w:val="clear" w:color="auto" w:fill="FFFFFF"/>
        </w:rPr>
        <w:t>W</w:t>
      </w:r>
      <w:r w:rsidR="00AB663E">
        <w:rPr>
          <w:rFonts w:eastAsia="Times New Roman" w:cs="Times New Roman"/>
          <w:shd w:val="clear" w:color="auto" w:fill="FFFFFF"/>
        </w:rPr>
        <w:t xml:space="preserve">e extracted </w:t>
      </w:r>
      <w:r w:rsidR="00AB663E">
        <w:rPr>
          <w:rFonts w:eastAsia="Times New Roman" w:cs="Times New Roman"/>
          <w:i/>
          <w:shd w:val="clear" w:color="auto" w:fill="FFFFFF"/>
        </w:rPr>
        <w:t>p</w:t>
      </w:r>
      <w:r w:rsidR="00AB663E">
        <w:rPr>
          <w:rFonts w:eastAsia="Times New Roman" w:cs="Times New Roman"/>
          <w:shd w:val="clear" w:color="auto" w:fill="FFFFFF"/>
        </w:rPr>
        <w:t xml:space="preserve">-values </w:t>
      </w:r>
      <w:r w:rsidR="002860C1">
        <w:rPr>
          <w:rFonts w:eastAsia="Times New Roman" w:cs="Times New Roman"/>
          <w:shd w:val="clear" w:color="auto" w:fill="FFFFFF"/>
        </w:rPr>
        <w:t>with</w:t>
      </w:r>
      <w:r w:rsidR="00293929">
        <w:rPr>
          <w:rFonts w:eastAsia="Times New Roman" w:cs="Times New Roman"/>
          <w:shd w:val="clear" w:color="auto" w:fill="FFFFFF"/>
        </w:rPr>
        <w:t xml:space="preserve"> </w:t>
      </w:r>
      <w:r w:rsidR="00AB663E">
        <w:rPr>
          <w:rFonts w:eastAsia="Times New Roman" w:cs="Times New Roman"/>
          <w:shd w:val="clear" w:color="auto" w:fill="FFFFFF"/>
        </w:rPr>
        <w:t xml:space="preserve">the R library </w:t>
      </w:r>
      <w:proofErr w:type="spellStart"/>
      <w:r w:rsidR="00AB663E" w:rsidRPr="0019014C">
        <w:rPr>
          <w:rFonts w:eastAsia="Times New Roman" w:cs="Times New Roman"/>
          <w:i/>
          <w:shd w:val="clear" w:color="auto" w:fill="FFFFFF"/>
        </w:rPr>
        <w:t>lmerTest</w:t>
      </w:r>
      <w:proofErr w:type="spellEnd"/>
      <w:r w:rsidR="00AB663E">
        <w:rPr>
          <w:rFonts w:eastAsia="Times New Roman" w:cs="Times New Roman"/>
          <w:shd w:val="clear" w:color="auto" w:fill="FFFFFF"/>
        </w:rPr>
        <w:t>.</w:t>
      </w:r>
    </w:p>
    <w:p w14:paraId="462C5BD5" w14:textId="04FAB86F" w:rsidR="006B61CD" w:rsidRPr="00690AA6" w:rsidRDefault="006B61CD" w:rsidP="00896BA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Encoding</w:t>
      </w:r>
      <w:r w:rsidR="00EA44D1">
        <w:rPr>
          <w:rFonts w:eastAsia="Times New Roman" w:cs="Times New Roman"/>
          <w:shd w:val="clear" w:color="auto" w:fill="FFFFFF"/>
        </w:rPr>
        <w:t>.</w:t>
      </w:r>
      <w:r w:rsidR="00EE43AD">
        <w:rPr>
          <w:rFonts w:eastAsia="Times New Roman" w:cs="Times New Roman"/>
          <w:shd w:val="clear" w:color="auto" w:fill="FFFFFF"/>
        </w:rPr>
        <w:t xml:space="preserve"> </w:t>
      </w:r>
      <w:r w:rsidR="003038E8">
        <w:rPr>
          <w:rFonts w:eastAsia="Times New Roman" w:cs="Times New Roman"/>
          <w:shd w:val="clear" w:color="auto" w:fill="FFFFFF"/>
        </w:rPr>
        <w:t>W</w:t>
      </w:r>
      <w:r w:rsidR="00EE43AD">
        <w:rPr>
          <w:rFonts w:eastAsia="Times New Roman" w:cs="Times New Roman"/>
          <w:shd w:val="clear" w:color="auto" w:fill="FFFFFF"/>
        </w:rPr>
        <w:t>e dropp</w:t>
      </w:r>
      <w:r w:rsidR="00B55E4D">
        <w:rPr>
          <w:rFonts w:eastAsia="Times New Roman" w:cs="Times New Roman"/>
          <w:shd w:val="clear" w:color="auto" w:fill="FFFFFF"/>
        </w:rPr>
        <w:t>ed</w:t>
      </w:r>
      <w:r w:rsidR="00EE43AD">
        <w:rPr>
          <w:rFonts w:eastAsia="Times New Roman" w:cs="Times New Roman"/>
          <w:shd w:val="clear" w:color="auto" w:fill="FFFFFF"/>
        </w:rPr>
        <w:t xml:space="preserve"> trials </w:t>
      </w:r>
      <w:r w:rsidR="0023738B">
        <w:rPr>
          <w:rFonts w:eastAsia="Times New Roman" w:cs="Times New Roman"/>
          <w:shd w:val="clear" w:color="auto" w:fill="FFFFFF"/>
        </w:rPr>
        <w:t xml:space="preserve">(&lt; 1%) </w:t>
      </w:r>
      <w:r w:rsidR="001B2CC6">
        <w:rPr>
          <w:rFonts w:eastAsia="Times New Roman" w:cs="Times New Roman"/>
          <w:shd w:val="clear" w:color="auto" w:fill="FFFFFF"/>
        </w:rPr>
        <w:t>with</w:t>
      </w:r>
      <w:r w:rsidR="00EE43AD">
        <w:rPr>
          <w:rFonts w:eastAsia="Times New Roman" w:cs="Times New Roman"/>
          <w:shd w:val="clear" w:color="auto" w:fill="FFFFFF"/>
        </w:rPr>
        <w:t xml:space="preserve"> no response or </w:t>
      </w:r>
      <w:r w:rsidR="001B2CC6">
        <w:rPr>
          <w:rFonts w:eastAsia="Times New Roman" w:cs="Times New Roman"/>
          <w:shd w:val="clear" w:color="auto" w:fill="FFFFFF"/>
        </w:rPr>
        <w:t>where</w:t>
      </w:r>
      <w:r w:rsidR="00EE43AD">
        <w:rPr>
          <w:rFonts w:eastAsia="Times New Roman" w:cs="Times New Roman"/>
          <w:shd w:val="clear" w:color="auto" w:fill="FFFFFF"/>
        </w:rPr>
        <w:t xml:space="preserve"> RT exceeded the participant’s mean</w:t>
      </w:r>
      <w:r w:rsidR="00690AA6" w:rsidRPr="00B44C2C">
        <w:rPr>
          <w:rFonts w:ascii="MS Gothic" w:eastAsia="MS Gothic"/>
          <w:color w:val="000000"/>
        </w:rPr>
        <w:t>±</w:t>
      </w:r>
      <w:r w:rsidR="00690AA6" w:rsidRPr="00690AA6">
        <w:rPr>
          <w:rFonts w:eastAsia="MS Gothic" w:cs="Times New Roman"/>
          <w:color w:val="000000"/>
        </w:rPr>
        <w:t>3</w:t>
      </w:r>
      <w:r w:rsidR="00690AA6">
        <w:rPr>
          <w:rFonts w:eastAsia="MS Gothic" w:cs="Times New Roman"/>
          <w:color w:val="000000"/>
        </w:rPr>
        <w:t>SD.</w:t>
      </w:r>
      <w:r w:rsidR="00E84A16">
        <w:rPr>
          <w:rFonts w:eastAsia="MS Gothic" w:cs="Times New Roman"/>
          <w:color w:val="000000"/>
        </w:rPr>
        <w:t xml:space="preserve"> The</w:t>
      </w:r>
      <w:r w:rsidR="00EE43AD">
        <w:rPr>
          <w:rFonts w:eastAsia="Times New Roman" w:cs="Times New Roman"/>
          <w:shd w:val="clear" w:color="auto" w:fill="FFFFFF"/>
        </w:rPr>
        <w:t xml:space="preserve"> first accuracy </w:t>
      </w:r>
      <w:r w:rsidR="00B55E4D">
        <w:rPr>
          <w:rFonts w:eastAsia="Times New Roman" w:cs="Times New Roman"/>
          <w:shd w:val="clear" w:color="auto" w:fill="FFFFFF"/>
        </w:rPr>
        <w:t xml:space="preserve">model </w:t>
      </w:r>
      <w:r w:rsidR="00EE43AD">
        <w:rPr>
          <w:rFonts w:eastAsia="Times New Roman" w:cs="Times New Roman"/>
          <w:shd w:val="clear" w:color="auto" w:fill="FFFFFF"/>
        </w:rPr>
        <w:t xml:space="preserve">included </w:t>
      </w:r>
      <w:r w:rsidR="00311F3B">
        <w:rPr>
          <w:rFonts w:eastAsia="Times New Roman" w:cs="Times New Roman"/>
          <w:i/>
          <w:shd w:val="clear" w:color="auto" w:fill="FFFFFF"/>
        </w:rPr>
        <w:t xml:space="preserve">Encoding </w:t>
      </w:r>
      <w:r w:rsidR="00EE43AD">
        <w:rPr>
          <w:rFonts w:eastAsia="Times New Roman" w:cs="Times New Roman"/>
          <w:i/>
          <w:shd w:val="clear" w:color="auto" w:fill="FFFFFF"/>
        </w:rPr>
        <w:t>Task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EE43AD">
        <w:rPr>
          <w:rFonts w:eastAsia="Times New Roman" w:cs="Times New Roman"/>
          <w:i/>
          <w:shd w:val="clear" w:color="auto" w:fill="FFFFFF"/>
        </w:rPr>
        <w:t>Side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C6382D">
        <w:rPr>
          <w:rFonts w:eastAsia="Times New Roman" w:cs="Times New Roman"/>
          <w:i/>
          <w:shd w:val="clear" w:color="auto" w:fill="FFFFFF"/>
        </w:rPr>
        <w:t>Block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EE43AD">
        <w:rPr>
          <w:rFonts w:eastAsia="Times New Roman" w:cs="Times New Roman"/>
          <w:i/>
          <w:shd w:val="clear" w:color="auto" w:fill="FFFFFF"/>
        </w:rPr>
        <w:t>Gender</w:t>
      </w:r>
      <w:r w:rsidR="00EE43AD">
        <w:rPr>
          <w:rFonts w:eastAsia="Times New Roman" w:cs="Times New Roman"/>
          <w:shd w:val="clear" w:color="auto" w:fill="FFFFFF"/>
        </w:rPr>
        <w:t xml:space="preserve">, and </w:t>
      </w:r>
      <w:r w:rsidR="00EE43AD">
        <w:rPr>
          <w:rFonts w:eastAsia="Times New Roman" w:cs="Times New Roman"/>
          <w:i/>
          <w:shd w:val="clear" w:color="auto" w:fill="FFFFFF"/>
        </w:rPr>
        <w:t>Age</w:t>
      </w:r>
      <w:r w:rsidR="00EE43AD">
        <w:rPr>
          <w:rFonts w:eastAsia="Times New Roman" w:cs="Times New Roman"/>
          <w:shd w:val="clear" w:color="auto" w:fill="FFFFFF"/>
        </w:rPr>
        <w:t xml:space="preserve">. </w:t>
      </w:r>
      <w:r w:rsidR="00E84A16">
        <w:rPr>
          <w:rFonts w:eastAsia="Times New Roman" w:cs="Times New Roman"/>
          <w:shd w:val="clear" w:color="auto" w:fill="FFFFFF"/>
        </w:rPr>
        <w:t>The</w:t>
      </w:r>
      <w:r w:rsidR="00690AA6">
        <w:rPr>
          <w:rFonts w:eastAsia="Times New Roman" w:cs="Times New Roman"/>
          <w:shd w:val="clear" w:color="auto" w:fill="FFFFFF"/>
        </w:rPr>
        <w:t xml:space="preserve"> first RT </w:t>
      </w:r>
      <w:r w:rsidR="00B55E4D">
        <w:rPr>
          <w:rFonts w:eastAsia="Times New Roman" w:cs="Times New Roman"/>
          <w:shd w:val="clear" w:color="auto" w:fill="FFFFFF"/>
        </w:rPr>
        <w:t xml:space="preserve">model </w:t>
      </w:r>
      <w:r w:rsidR="00690AA6">
        <w:rPr>
          <w:rFonts w:eastAsia="Times New Roman" w:cs="Times New Roman"/>
          <w:shd w:val="clear" w:color="auto" w:fill="FFFFFF"/>
        </w:rPr>
        <w:t xml:space="preserve">included the same factors plus </w:t>
      </w:r>
      <w:r w:rsidR="00690AA6">
        <w:rPr>
          <w:rFonts w:eastAsia="Times New Roman" w:cs="Times New Roman"/>
          <w:i/>
          <w:shd w:val="clear" w:color="auto" w:fill="FFFFFF"/>
        </w:rPr>
        <w:t>Accuracy</w:t>
      </w:r>
      <w:r w:rsidR="00690AA6">
        <w:rPr>
          <w:rFonts w:eastAsia="Times New Roman" w:cs="Times New Roman"/>
          <w:shd w:val="clear" w:color="auto" w:fill="FFFFFF"/>
        </w:rPr>
        <w:t xml:space="preserve">. </w:t>
      </w:r>
      <w:r w:rsidR="00E84A16">
        <w:rPr>
          <w:rFonts w:eastAsia="Times New Roman" w:cs="Times New Roman"/>
          <w:shd w:val="clear" w:color="auto" w:fill="FFFFFF"/>
        </w:rPr>
        <w:t>The second</w:t>
      </w:r>
      <w:r w:rsidR="00AB663E">
        <w:rPr>
          <w:rFonts w:eastAsia="Times New Roman" w:cs="Times New Roman"/>
          <w:shd w:val="clear" w:color="auto" w:fill="FFFFFF"/>
        </w:rPr>
        <w:t xml:space="preserve"> models </w:t>
      </w:r>
      <w:r w:rsidR="00690AA6">
        <w:rPr>
          <w:rFonts w:eastAsia="Times New Roman" w:cs="Times New Roman"/>
          <w:shd w:val="clear" w:color="auto" w:fill="FFFFFF"/>
        </w:rPr>
        <w:t xml:space="preserve">included </w:t>
      </w:r>
      <w:r w:rsidR="00A76B71">
        <w:rPr>
          <w:rFonts w:eastAsia="Times New Roman" w:cs="Times New Roman"/>
          <w:shd w:val="clear" w:color="auto" w:fill="FFFFFF"/>
        </w:rPr>
        <w:t xml:space="preserve">the same factors plus </w:t>
      </w:r>
      <w:r w:rsidR="00690AA6">
        <w:rPr>
          <w:rFonts w:eastAsia="Times New Roman" w:cs="Times New Roman"/>
          <w:i/>
          <w:shd w:val="clear" w:color="auto" w:fill="FFFFFF"/>
        </w:rPr>
        <w:t>Group</w:t>
      </w:r>
      <w:r w:rsidR="00690AA6">
        <w:rPr>
          <w:rFonts w:eastAsia="Times New Roman" w:cs="Times New Roman"/>
          <w:shd w:val="clear" w:color="auto" w:fill="FFFFFF"/>
        </w:rPr>
        <w:t>.</w:t>
      </w:r>
    </w:p>
    <w:p w14:paraId="2ECBCDA0" w14:textId="1CD5C41C" w:rsidR="00284FCF" w:rsidRDefault="005F7922" w:rsidP="00065209">
      <w:pPr>
        <w:spacing w:line="480" w:lineRule="auto"/>
        <w:ind w:firstLine="720"/>
        <w:rPr>
          <w:rFonts w:eastAsia="MS Gothic" w:cs="Times New Roman"/>
          <w:color w:val="000000"/>
        </w:rPr>
      </w:pPr>
      <w:r>
        <w:rPr>
          <w:rFonts w:eastAsia="Times New Roman" w:cs="Times New Roman"/>
          <w:b/>
          <w:shd w:val="clear" w:color="auto" w:fill="FFFFFF"/>
        </w:rPr>
        <w:t>Retrieval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B55E4D">
        <w:rPr>
          <w:rFonts w:eastAsia="Times New Roman" w:cs="Times New Roman"/>
          <w:shd w:val="clear" w:color="auto" w:fill="FFFFFF"/>
        </w:rPr>
        <w:t>W</w:t>
      </w:r>
      <w:r w:rsidR="008215BE">
        <w:rPr>
          <w:rFonts w:eastAsia="Times New Roman" w:cs="Times New Roman"/>
          <w:shd w:val="clear" w:color="auto" w:fill="FFFFFF"/>
        </w:rPr>
        <w:t xml:space="preserve">e </w:t>
      </w:r>
      <w:r w:rsidR="00F04523">
        <w:rPr>
          <w:rFonts w:eastAsia="Times New Roman" w:cs="Times New Roman"/>
          <w:shd w:val="clear" w:color="auto" w:fill="FFFFFF"/>
        </w:rPr>
        <w:t>dropped</w:t>
      </w:r>
      <w:r w:rsidR="008215BE">
        <w:rPr>
          <w:rFonts w:eastAsia="Times New Roman" w:cs="Times New Roman"/>
          <w:shd w:val="clear" w:color="auto" w:fill="FFFFFF"/>
        </w:rPr>
        <w:t xml:space="preserve"> trials </w:t>
      </w:r>
      <w:r w:rsidR="001B2CC6">
        <w:rPr>
          <w:rFonts w:eastAsia="Times New Roman" w:cs="Times New Roman"/>
          <w:shd w:val="clear" w:color="auto" w:fill="FFFFFF"/>
        </w:rPr>
        <w:t>with</w:t>
      </w:r>
      <w:r w:rsidR="004F1A81">
        <w:rPr>
          <w:rFonts w:eastAsia="Times New Roman" w:cs="Times New Roman"/>
          <w:shd w:val="clear" w:color="auto" w:fill="FFFFFF"/>
        </w:rPr>
        <w:t xml:space="preserve"> no response or </w:t>
      </w:r>
      <w:r w:rsidR="001B2CC6">
        <w:rPr>
          <w:rFonts w:eastAsia="Times New Roman" w:cs="Times New Roman"/>
          <w:shd w:val="clear" w:color="auto" w:fill="FFFFFF"/>
        </w:rPr>
        <w:t>where</w:t>
      </w:r>
      <w:r w:rsidR="004F1A81">
        <w:rPr>
          <w:rFonts w:eastAsia="Times New Roman" w:cs="Times New Roman"/>
          <w:shd w:val="clear" w:color="auto" w:fill="FFFFFF"/>
        </w:rPr>
        <w:t xml:space="preserve"> </w:t>
      </w:r>
      <w:r w:rsidR="008215BE">
        <w:rPr>
          <w:rFonts w:eastAsia="Times New Roman" w:cs="Times New Roman"/>
          <w:shd w:val="clear" w:color="auto" w:fill="FFFFFF"/>
        </w:rPr>
        <w:t>RT exceeded the participant’s mean</w:t>
      </w:r>
      <w:r w:rsidR="008215BE" w:rsidRPr="00B44C2C">
        <w:rPr>
          <w:rFonts w:ascii="MS Gothic" w:eastAsia="MS Gothic"/>
          <w:color w:val="000000"/>
        </w:rPr>
        <w:t>±</w:t>
      </w:r>
      <w:r w:rsidR="008215BE" w:rsidRPr="00690AA6">
        <w:rPr>
          <w:rFonts w:eastAsia="MS Gothic" w:cs="Times New Roman"/>
          <w:color w:val="000000"/>
        </w:rPr>
        <w:t>3</w:t>
      </w:r>
      <w:r w:rsidR="00B46A3C">
        <w:rPr>
          <w:rFonts w:eastAsia="MS Gothic" w:cs="Times New Roman"/>
          <w:color w:val="000000"/>
        </w:rPr>
        <w:t>SD (</w:t>
      </w:r>
      <w:r w:rsidR="003038E8">
        <w:rPr>
          <w:rFonts w:eastAsia="MS Gothic" w:cs="Times New Roman"/>
          <w:color w:val="000000"/>
        </w:rPr>
        <w:t>&lt;</w:t>
      </w:r>
      <w:r w:rsidR="008215BE">
        <w:rPr>
          <w:rFonts w:eastAsia="MS Gothic" w:cs="Times New Roman"/>
          <w:color w:val="000000"/>
        </w:rPr>
        <w:t xml:space="preserve"> 2%</w:t>
      </w:r>
      <w:r w:rsidR="00B46A3C">
        <w:rPr>
          <w:rFonts w:eastAsia="MS Gothic" w:cs="Times New Roman"/>
          <w:color w:val="000000"/>
        </w:rPr>
        <w:t>)</w:t>
      </w:r>
      <w:r w:rsidR="008215BE">
        <w:rPr>
          <w:rFonts w:eastAsia="MS Gothic" w:cs="Times New Roman"/>
          <w:color w:val="000000"/>
        </w:rPr>
        <w:t xml:space="preserve">. </w:t>
      </w:r>
      <w:r w:rsidR="00F04523">
        <w:rPr>
          <w:rFonts w:eastAsia="MS Gothic" w:cs="Times New Roman"/>
          <w:color w:val="000000"/>
        </w:rPr>
        <w:t>Next we analyzed</w:t>
      </w:r>
      <w:r w:rsidR="00D0740B">
        <w:rPr>
          <w:rFonts w:eastAsia="MS Gothic" w:cs="Times New Roman"/>
          <w:color w:val="000000"/>
        </w:rPr>
        <w:t xml:space="preserve"> the </w:t>
      </w:r>
      <w:r w:rsidR="002E63F0">
        <w:rPr>
          <w:rFonts w:eastAsia="MS Gothic" w:cs="Times New Roman"/>
          <w:color w:val="000000"/>
        </w:rPr>
        <w:t>Odd/Even</w:t>
      </w:r>
      <w:r w:rsidR="00673C6D">
        <w:rPr>
          <w:rFonts w:eastAsia="MS Gothic" w:cs="Times New Roman"/>
          <w:color w:val="000000"/>
        </w:rPr>
        <w:t xml:space="preserve"> trials</w:t>
      </w:r>
      <w:r w:rsidR="00D0740B">
        <w:rPr>
          <w:rFonts w:eastAsia="MS Gothic" w:cs="Times New Roman"/>
          <w:color w:val="000000"/>
        </w:rPr>
        <w:t>.</w:t>
      </w:r>
      <w:r w:rsidR="00D0740B">
        <w:rPr>
          <w:rFonts w:eastAsia="MS Gothic" w:cs="Times New Roman"/>
          <w:i/>
          <w:color w:val="000000"/>
        </w:rPr>
        <w:t xml:space="preserve"> </w:t>
      </w:r>
      <w:r w:rsidR="003038E8">
        <w:rPr>
          <w:rFonts w:eastAsia="MS Gothic" w:cs="Times New Roman"/>
          <w:color w:val="000000"/>
        </w:rPr>
        <w:t>A</w:t>
      </w:r>
      <w:r w:rsidR="00D0740B">
        <w:rPr>
          <w:rFonts w:eastAsia="MS Gothic" w:cs="Times New Roman"/>
          <w:color w:val="000000"/>
        </w:rPr>
        <w:t xml:space="preserve">ccuracy </w:t>
      </w:r>
      <w:r w:rsidR="00EA14BF">
        <w:rPr>
          <w:rFonts w:eastAsia="MS Gothic" w:cs="Times New Roman"/>
          <w:color w:val="000000"/>
        </w:rPr>
        <w:t xml:space="preserve">on </w:t>
      </w:r>
      <w:r w:rsidR="009B391A">
        <w:rPr>
          <w:rFonts w:eastAsia="MS Gothic" w:cs="Times New Roman"/>
          <w:color w:val="000000"/>
        </w:rPr>
        <w:t>these</w:t>
      </w:r>
      <w:r w:rsidR="00EA14BF">
        <w:rPr>
          <w:rFonts w:eastAsia="MS Gothic" w:cs="Times New Roman"/>
          <w:color w:val="000000"/>
        </w:rPr>
        <w:t xml:space="preserve"> trials </w:t>
      </w:r>
      <w:r w:rsidR="00D0740B">
        <w:rPr>
          <w:rFonts w:eastAsia="MS Gothic" w:cs="Times New Roman"/>
          <w:color w:val="000000"/>
        </w:rPr>
        <w:t xml:space="preserve">was </w:t>
      </w:r>
      <w:r w:rsidR="00AB663E">
        <w:rPr>
          <w:rFonts w:eastAsia="MS Gothic" w:cs="Times New Roman"/>
          <w:color w:val="000000"/>
        </w:rPr>
        <w:t>at ceiling</w:t>
      </w:r>
      <w:r w:rsidR="007B0550">
        <w:rPr>
          <w:rFonts w:eastAsia="MS Gothic" w:cs="Times New Roman"/>
          <w:color w:val="000000"/>
        </w:rPr>
        <w:t xml:space="preserve"> (controls:</w:t>
      </w:r>
      <w:r w:rsidR="00D0740B">
        <w:rPr>
          <w:rFonts w:eastAsia="MS Gothic" w:cs="Times New Roman"/>
          <w:color w:val="000000"/>
        </w:rPr>
        <w:t xml:space="preserve"> 98.4</w:t>
      </w:r>
      <w:r w:rsidR="00AB663E">
        <w:rPr>
          <w:rFonts w:eastAsia="MS Gothic" w:cs="Times New Roman"/>
          <w:color w:val="000000"/>
        </w:rPr>
        <w:t>3</w:t>
      </w:r>
      <w:r w:rsidR="001878EF">
        <w:rPr>
          <w:rFonts w:eastAsia="MS Gothic" w:cs="Times New Roman"/>
          <w:color w:val="000000"/>
        </w:rPr>
        <w:t>%</w:t>
      </w:r>
      <w:r w:rsidR="00D0740B" w:rsidRPr="00B44C2C">
        <w:rPr>
          <w:rFonts w:ascii="MS Gothic" w:eastAsia="MS Gothic"/>
          <w:color w:val="000000"/>
        </w:rPr>
        <w:t>±</w:t>
      </w:r>
      <w:r w:rsidR="007B0550">
        <w:rPr>
          <w:rFonts w:eastAsia="MS Gothic" w:cs="Times New Roman"/>
          <w:color w:val="000000"/>
        </w:rPr>
        <w:t>0.12; MDD:</w:t>
      </w:r>
      <w:r w:rsidR="00D0740B">
        <w:rPr>
          <w:rFonts w:eastAsia="MS Gothic" w:cs="Times New Roman"/>
          <w:color w:val="000000"/>
        </w:rPr>
        <w:t xml:space="preserve"> 99.</w:t>
      </w:r>
      <w:r w:rsidR="00AB663E">
        <w:rPr>
          <w:rFonts w:eastAsia="MS Gothic" w:cs="Times New Roman"/>
          <w:color w:val="000000"/>
        </w:rPr>
        <w:t>13</w:t>
      </w:r>
      <w:r w:rsidR="001878EF">
        <w:rPr>
          <w:rFonts w:eastAsia="MS Gothic" w:cs="Times New Roman"/>
          <w:color w:val="000000"/>
        </w:rPr>
        <w:t>%</w:t>
      </w:r>
      <w:r w:rsidR="00D0740B" w:rsidRPr="00B44C2C">
        <w:rPr>
          <w:rFonts w:ascii="MS Gothic" w:eastAsia="MS Gothic"/>
          <w:color w:val="000000"/>
        </w:rPr>
        <w:t>±</w:t>
      </w:r>
      <w:r w:rsidR="00D0740B">
        <w:rPr>
          <w:rFonts w:eastAsia="MS Gothic" w:cs="Times New Roman"/>
          <w:color w:val="000000"/>
        </w:rPr>
        <w:t>0.09</w:t>
      </w:r>
      <w:r w:rsidR="00AB663E">
        <w:rPr>
          <w:rFonts w:eastAsia="MS Gothic" w:cs="Times New Roman"/>
          <w:color w:val="000000"/>
        </w:rPr>
        <w:t>)</w:t>
      </w:r>
      <w:r w:rsidR="00065F0F">
        <w:rPr>
          <w:rFonts w:eastAsia="MS Gothic" w:cs="Times New Roman"/>
          <w:color w:val="000000"/>
        </w:rPr>
        <w:t xml:space="preserve">, and </w:t>
      </w:r>
      <w:r w:rsidR="00053F42">
        <w:rPr>
          <w:rFonts w:eastAsia="MS Gothic" w:cs="Times New Roman"/>
          <w:color w:val="000000"/>
        </w:rPr>
        <w:t xml:space="preserve">RT </w:t>
      </w:r>
      <w:r w:rsidR="00717B5D">
        <w:rPr>
          <w:rFonts w:eastAsia="MS Gothic" w:cs="Times New Roman"/>
          <w:color w:val="000000"/>
        </w:rPr>
        <w:t>(</w:t>
      </w:r>
      <w:r w:rsidR="001878EF">
        <w:rPr>
          <w:rFonts w:eastAsia="MS Gothic" w:cs="Times New Roman"/>
          <w:color w:val="000000"/>
        </w:rPr>
        <w:t xml:space="preserve">in </w:t>
      </w:r>
      <w:proofErr w:type="spellStart"/>
      <w:r w:rsidR="001878EF">
        <w:rPr>
          <w:rFonts w:eastAsia="MS Gothic" w:cs="Times New Roman"/>
          <w:color w:val="000000"/>
        </w:rPr>
        <w:t>ms</w:t>
      </w:r>
      <w:proofErr w:type="spellEnd"/>
      <w:r w:rsidR="00717B5D">
        <w:rPr>
          <w:rFonts w:eastAsia="MS Gothic" w:cs="Times New Roman"/>
          <w:color w:val="000000"/>
        </w:rPr>
        <w:t>)</w:t>
      </w:r>
      <w:r w:rsidR="007B0550">
        <w:rPr>
          <w:rFonts w:eastAsia="MS Gothic" w:cs="Times New Roman"/>
          <w:color w:val="000000"/>
        </w:rPr>
        <w:t xml:space="preserve"> </w:t>
      </w:r>
      <w:r w:rsidR="00BF53AC">
        <w:rPr>
          <w:rFonts w:eastAsia="MS Gothic" w:cs="Times New Roman"/>
          <w:color w:val="000000"/>
        </w:rPr>
        <w:t xml:space="preserve">was similar between </w:t>
      </w:r>
      <w:r w:rsidR="00053F42">
        <w:rPr>
          <w:rFonts w:eastAsia="MS Gothic" w:cs="Times New Roman"/>
          <w:color w:val="000000"/>
        </w:rPr>
        <w:t xml:space="preserve">groups </w:t>
      </w:r>
      <w:r w:rsidR="007B0550">
        <w:rPr>
          <w:rFonts w:eastAsia="MS Gothic" w:cs="Times New Roman"/>
          <w:color w:val="000000"/>
        </w:rPr>
        <w:t>(controls:</w:t>
      </w:r>
      <w:r w:rsidR="00065F0F">
        <w:rPr>
          <w:rFonts w:eastAsia="MS Gothic" w:cs="Times New Roman"/>
          <w:color w:val="000000"/>
        </w:rPr>
        <w:t xml:space="preserve"> 862.58</w:t>
      </w:r>
      <w:r w:rsidR="00065F0F" w:rsidRPr="00B44C2C">
        <w:rPr>
          <w:rFonts w:ascii="MS Gothic" w:eastAsia="MS Gothic"/>
          <w:color w:val="000000"/>
        </w:rPr>
        <w:t>±</w:t>
      </w:r>
      <w:r w:rsidR="0083298E">
        <w:rPr>
          <w:rFonts w:eastAsia="MS Gothic" w:cs="Times New Roman"/>
          <w:color w:val="000000"/>
        </w:rPr>
        <w:t>51</w:t>
      </w:r>
      <w:r w:rsidR="007B0550">
        <w:rPr>
          <w:rFonts w:eastAsia="MS Gothic" w:cs="Times New Roman"/>
          <w:color w:val="000000"/>
        </w:rPr>
        <w:t>; MDD:</w:t>
      </w:r>
      <w:r w:rsidR="00065F0F">
        <w:rPr>
          <w:rFonts w:eastAsia="MS Gothic" w:cs="Times New Roman"/>
          <w:color w:val="000000"/>
        </w:rPr>
        <w:t xml:space="preserve"> 779.00</w:t>
      </w:r>
      <w:r w:rsidR="00065F0F" w:rsidRPr="00B44C2C">
        <w:rPr>
          <w:rFonts w:ascii="MS Gothic" w:eastAsia="MS Gothic"/>
          <w:color w:val="000000"/>
        </w:rPr>
        <w:t>±</w:t>
      </w:r>
      <w:r w:rsidR="0083298E">
        <w:rPr>
          <w:rFonts w:eastAsia="MS Gothic" w:cs="Times New Roman"/>
          <w:color w:val="000000"/>
        </w:rPr>
        <w:t>48</w:t>
      </w:r>
      <w:r w:rsidR="00367ACE">
        <w:rPr>
          <w:rFonts w:eastAsia="MS Gothic" w:cs="Times New Roman"/>
          <w:color w:val="000000"/>
        </w:rPr>
        <w:t xml:space="preserve">). </w:t>
      </w:r>
      <w:r w:rsidR="00065F0F">
        <w:rPr>
          <w:rFonts w:eastAsia="MS Gothic" w:cs="Times New Roman"/>
          <w:i/>
          <w:color w:val="000000"/>
        </w:rPr>
        <w:t>Group</w:t>
      </w:r>
      <w:r w:rsidR="00065F0F">
        <w:rPr>
          <w:rFonts w:eastAsia="MS Gothic" w:cs="Times New Roman"/>
          <w:color w:val="000000"/>
        </w:rPr>
        <w:t xml:space="preserve"> did not improve model</w:t>
      </w:r>
      <w:r w:rsidR="001B2CC6">
        <w:rPr>
          <w:rFonts w:eastAsia="MS Gothic" w:cs="Times New Roman"/>
          <w:color w:val="000000"/>
        </w:rPr>
        <w:t xml:space="preserve">s that included </w:t>
      </w:r>
      <w:r w:rsidR="001B2CC6">
        <w:rPr>
          <w:rFonts w:eastAsia="MS Gothic" w:cs="Times New Roman"/>
          <w:i/>
          <w:color w:val="000000"/>
        </w:rPr>
        <w:lastRenderedPageBreak/>
        <w:t>Block, Age</w:t>
      </w:r>
      <w:r w:rsidR="001B2CC6">
        <w:rPr>
          <w:rFonts w:eastAsia="MS Gothic" w:cs="Times New Roman"/>
          <w:color w:val="000000"/>
        </w:rPr>
        <w:t xml:space="preserve">, and </w:t>
      </w:r>
      <w:r w:rsidR="001B2CC6">
        <w:rPr>
          <w:rFonts w:eastAsia="MS Gothic" w:cs="Times New Roman"/>
          <w:i/>
          <w:color w:val="000000"/>
        </w:rPr>
        <w:t>Gender</w:t>
      </w:r>
      <w:r w:rsidR="00065F0F">
        <w:rPr>
          <w:rFonts w:eastAsia="MS Gothic" w:cs="Times New Roman"/>
          <w:color w:val="000000"/>
        </w:rPr>
        <w:t xml:space="preserve">, </w:t>
      </w:r>
      <w:r w:rsidR="00065F0F">
        <w:rPr>
          <w:rFonts w:eastAsia="MS Gothic" w:cs="Times New Roman"/>
          <w:color w:val="000000"/>
          <w:lang w:val="el-GR"/>
        </w:rPr>
        <w:t>χ</w:t>
      </w:r>
      <w:r w:rsidR="00065F0F">
        <w:rPr>
          <w:rFonts w:eastAsia="MS Gothic" w:cs="Times New Roman"/>
          <w:color w:val="000000"/>
          <w:vertAlign w:val="superscript"/>
        </w:rPr>
        <w:t>2</w:t>
      </w:r>
      <w:r w:rsidR="00065F0F">
        <w:rPr>
          <w:rFonts w:eastAsia="MS Gothic" w:cs="Times New Roman"/>
          <w:color w:val="000000"/>
        </w:rPr>
        <w:t xml:space="preserve">s &lt; 2.1, </w:t>
      </w:r>
      <w:proofErr w:type="spellStart"/>
      <w:r w:rsidR="00065F0F">
        <w:rPr>
          <w:rFonts w:eastAsia="MS Gothic" w:cs="Times New Roman"/>
          <w:i/>
          <w:color w:val="000000"/>
        </w:rPr>
        <w:t>p</w:t>
      </w:r>
      <w:r w:rsidR="00660445">
        <w:rPr>
          <w:rFonts w:eastAsia="MS Gothic" w:cs="Times New Roman"/>
          <w:color w:val="000000"/>
        </w:rPr>
        <w:t>s</w:t>
      </w:r>
      <w:proofErr w:type="spellEnd"/>
      <w:r w:rsidR="00660445">
        <w:rPr>
          <w:rFonts w:eastAsia="MS Gothic" w:cs="Times New Roman"/>
          <w:color w:val="000000"/>
        </w:rPr>
        <w:t xml:space="preserve"> &gt; 0.14</w:t>
      </w:r>
      <w:r w:rsidR="009B391A">
        <w:rPr>
          <w:rFonts w:eastAsia="MS Gothic" w:cs="Times New Roman"/>
          <w:color w:val="000000"/>
        </w:rPr>
        <w:t>.</w:t>
      </w:r>
      <w:r w:rsidR="00053F42">
        <w:rPr>
          <w:rFonts w:eastAsia="MS Gothic" w:cs="Times New Roman"/>
          <w:color w:val="000000"/>
        </w:rPr>
        <w:t xml:space="preserve"> </w:t>
      </w:r>
      <w:r w:rsidR="009B391A">
        <w:rPr>
          <w:rFonts w:eastAsia="MS Gothic" w:cs="Times New Roman"/>
          <w:color w:val="000000"/>
        </w:rPr>
        <w:t>T</w:t>
      </w:r>
      <w:r w:rsidR="00A97CEE">
        <w:rPr>
          <w:rFonts w:eastAsia="MS Gothic" w:cs="Times New Roman"/>
          <w:color w:val="000000"/>
        </w:rPr>
        <w:t xml:space="preserve">hus, </w:t>
      </w:r>
      <w:r w:rsidR="009B391A">
        <w:rPr>
          <w:rFonts w:eastAsia="MS Gothic" w:cs="Times New Roman"/>
          <w:color w:val="000000"/>
        </w:rPr>
        <w:t>Odd/Even</w:t>
      </w:r>
      <w:r w:rsidR="006C31C2">
        <w:rPr>
          <w:rFonts w:eastAsia="MS Gothic" w:cs="Times New Roman"/>
          <w:color w:val="000000"/>
        </w:rPr>
        <w:t xml:space="preserve"> trials </w:t>
      </w:r>
      <w:r w:rsidR="00255AA4">
        <w:rPr>
          <w:rFonts w:eastAsia="MS Gothic" w:cs="Times New Roman"/>
          <w:color w:val="000000"/>
        </w:rPr>
        <w:t>elicited similar</w:t>
      </w:r>
      <w:r w:rsidR="00A97CEE">
        <w:rPr>
          <w:rFonts w:eastAsia="MS Gothic" w:cs="Times New Roman"/>
          <w:color w:val="000000"/>
        </w:rPr>
        <w:t xml:space="preserve"> </w:t>
      </w:r>
      <w:r w:rsidR="003038E8">
        <w:rPr>
          <w:rFonts w:eastAsia="MS Gothic" w:cs="Times New Roman"/>
          <w:color w:val="000000"/>
        </w:rPr>
        <w:t xml:space="preserve">behavior across </w:t>
      </w:r>
      <w:r w:rsidR="00255AA4">
        <w:rPr>
          <w:rFonts w:eastAsia="MS Gothic" w:cs="Times New Roman"/>
          <w:color w:val="000000"/>
        </w:rPr>
        <w:t xml:space="preserve">groups and are </w:t>
      </w:r>
      <w:r w:rsidR="00A97CEE">
        <w:rPr>
          <w:rFonts w:eastAsia="MS Gothic" w:cs="Times New Roman"/>
          <w:color w:val="000000"/>
        </w:rPr>
        <w:t xml:space="preserve">suitable </w:t>
      </w:r>
      <w:r w:rsidR="006C31C2">
        <w:rPr>
          <w:rFonts w:eastAsia="MS Gothic" w:cs="Times New Roman"/>
          <w:color w:val="000000"/>
        </w:rPr>
        <w:t>as a control condition</w:t>
      </w:r>
      <w:r w:rsidR="00660445">
        <w:rPr>
          <w:rFonts w:eastAsia="MS Gothic" w:cs="Times New Roman"/>
          <w:color w:val="000000"/>
        </w:rPr>
        <w:t>.</w:t>
      </w:r>
    </w:p>
    <w:p w14:paraId="5B9C4565" w14:textId="77777777" w:rsidR="0083298E" w:rsidRPr="00346C93" w:rsidRDefault="00EB6F63" w:rsidP="006A5058">
      <w:pPr>
        <w:spacing w:line="480" w:lineRule="auto"/>
        <w:ind w:firstLine="720"/>
        <w:rPr>
          <w:rFonts w:cs="Times New Roman"/>
          <w:b/>
        </w:rPr>
      </w:pPr>
      <w:r>
        <w:rPr>
          <w:rFonts w:eastAsia="MS Gothic" w:cs="Times New Roman"/>
          <w:color w:val="000000"/>
        </w:rPr>
        <w:t xml:space="preserve">For </w:t>
      </w:r>
      <w:r w:rsidR="00DE76CB">
        <w:rPr>
          <w:rFonts w:eastAsia="MS Gothic" w:cs="Times New Roman"/>
          <w:color w:val="000000"/>
        </w:rPr>
        <w:t>Side and Question</w:t>
      </w:r>
      <w:r>
        <w:rPr>
          <w:rFonts w:eastAsia="MS Gothic" w:cs="Times New Roman"/>
          <w:color w:val="000000"/>
        </w:rPr>
        <w:t xml:space="preserve"> trials</w:t>
      </w:r>
      <w:r w:rsidR="0083298E">
        <w:rPr>
          <w:rFonts w:eastAsia="MS Gothic" w:cs="Times New Roman"/>
          <w:color w:val="000000"/>
        </w:rPr>
        <w:t xml:space="preserve">, </w:t>
      </w:r>
      <w:r w:rsidR="00214EAF">
        <w:rPr>
          <w:rFonts w:eastAsia="MS Gothic" w:cs="Times New Roman"/>
          <w:color w:val="000000"/>
        </w:rPr>
        <w:t>a</w:t>
      </w:r>
      <w:r w:rsidR="0083298E">
        <w:rPr>
          <w:rFonts w:eastAsia="MS Gothic" w:cs="Times New Roman"/>
          <w:color w:val="000000"/>
        </w:rPr>
        <w:t>ccuracy was coded: incorrect, high confidence</w:t>
      </w:r>
      <w:r w:rsidR="00053F42">
        <w:rPr>
          <w:rFonts w:eastAsia="MS Gothic" w:cs="Times New Roman"/>
          <w:color w:val="000000"/>
        </w:rPr>
        <w:t xml:space="preserve"> = 1;</w:t>
      </w:r>
      <w:r w:rsidR="0083298E">
        <w:rPr>
          <w:rFonts w:eastAsia="MS Gothic" w:cs="Times New Roman"/>
          <w:color w:val="000000"/>
        </w:rPr>
        <w:t xml:space="preserve"> incorrect, low confidence</w:t>
      </w:r>
      <w:r w:rsidR="00053F42">
        <w:rPr>
          <w:rFonts w:eastAsia="MS Gothic" w:cs="Times New Roman"/>
          <w:color w:val="000000"/>
        </w:rPr>
        <w:t xml:space="preserve"> = 2; </w:t>
      </w:r>
      <w:r w:rsidR="0083298E">
        <w:rPr>
          <w:rFonts w:eastAsia="MS Gothic" w:cs="Times New Roman"/>
          <w:color w:val="000000"/>
        </w:rPr>
        <w:t>guess</w:t>
      </w:r>
      <w:r w:rsidR="00053F42">
        <w:rPr>
          <w:rFonts w:eastAsia="MS Gothic" w:cs="Times New Roman"/>
          <w:color w:val="000000"/>
        </w:rPr>
        <w:t xml:space="preserve"> = 3;</w:t>
      </w:r>
      <w:r w:rsidR="0083298E">
        <w:rPr>
          <w:rFonts w:eastAsia="MS Gothic" w:cs="Times New Roman"/>
          <w:color w:val="000000"/>
        </w:rPr>
        <w:t xml:space="preserve"> correct, low confidence</w:t>
      </w:r>
      <w:r w:rsidR="00053F42">
        <w:rPr>
          <w:rFonts w:eastAsia="MS Gothic" w:cs="Times New Roman"/>
          <w:color w:val="000000"/>
        </w:rPr>
        <w:t xml:space="preserve"> = 4;</w:t>
      </w:r>
      <w:r w:rsidR="0083298E">
        <w:rPr>
          <w:rFonts w:eastAsia="MS Gothic" w:cs="Times New Roman"/>
          <w:color w:val="000000"/>
        </w:rPr>
        <w:t xml:space="preserve"> correct, high confidence</w:t>
      </w:r>
      <w:r w:rsidR="00053F42">
        <w:rPr>
          <w:rFonts w:eastAsia="MS Gothic" w:cs="Times New Roman"/>
          <w:color w:val="000000"/>
        </w:rPr>
        <w:t xml:space="preserve"> = 5. </w:t>
      </w:r>
      <w:r w:rsidR="001C0969">
        <w:rPr>
          <w:rFonts w:eastAsia="MS Gothic" w:cs="Times New Roman"/>
          <w:color w:val="000000"/>
        </w:rPr>
        <w:t>C</w:t>
      </w:r>
      <w:r w:rsidR="00B40A5B">
        <w:rPr>
          <w:rFonts w:eastAsia="MS Gothic" w:cs="Times New Roman"/>
          <w:color w:val="000000"/>
        </w:rPr>
        <w:t>onfidence was coded</w:t>
      </w:r>
      <w:r w:rsidR="00F25960">
        <w:rPr>
          <w:rFonts w:eastAsia="MS Gothic" w:cs="Times New Roman"/>
          <w:color w:val="000000"/>
        </w:rPr>
        <w:t xml:space="preserve"> </w:t>
      </w:r>
      <w:r w:rsidR="0083298E">
        <w:rPr>
          <w:rFonts w:eastAsia="MS Gothic" w:cs="Times New Roman"/>
          <w:color w:val="000000"/>
        </w:rPr>
        <w:t>guess</w:t>
      </w:r>
      <w:r w:rsidR="00053F42">
        <w:rPr>
          <w:rFonts w:eastAsia="MS Gothic" w:cs="Times New Roman"/>
          <w:color w:val="000000"/>
        </w:rPr>
        <w:t xml:space="preserve"> = 1,</w:t>
      </w:r>
      <w:r w:rsidR="0083298E">
        <w:rPr>
          <w:rFonts w:eastAsia="MS Gothic" w:cs="Times New Roman"/>
          <w:color w:val="000000"/>
        </w:rPr>
        <w:t xml:space="preserve"> </w:t>
      </w:r>
      <w:r w:rsidR="00053F42">
        <w:rPr>
          <w:rFonts w:eastAsia="MS Gothic" w:cs="Times New Roman"/>
          <w:color w:val="000000"/>
        </w:rPr>
        <w:t xml:space="preserve">low confidence = 2, </w:t>
      </w:r>
      <w:r w:rsidR="0083298E">
        <w:rPr>
          <w:rFonts w:eastAsia="MS Gothic" w:cs="Times New Roman"/>
          <w:color w:val="000000"/>
        </w:rPr>
        <w:t>high confidence</w:t>
      </w:r>
      <w:r w:rsidR="00053F42">
        <w:rPr>
          <w:rFonts w:eastAsia="MS Gothic" w:cs="Times New Roman"/>
          <w:color w:val="000000"/>
        </w:rPr>
        <w:t xml:space="preserve"> = 3</w:t>
      </w:r>
      <w:r w:rsidR="00B40A5B">
        <w:rPr>
          <w:rFonts w:eastAsia="MS Gothic" w:cs="Times New Roman"/>
          <w:color w:val="000000"/>
        </w:rPr>
        <w:t>. We co</w:t>
      </w:r>
      <w:r w:rsidR="008E7234">
        <w:rPr>
          <w:rFonts w:eastAsia="MS Gothic" w:cs="Times New Roman"/>
          <w:color w:val="000000"/>
        </w:rPr>
        <w:t>mputed three models for accuracy and confidence</w:t>
      </w:r>
      <w:r w:rsidR="00B40A5B">
        <w:rPr>
          <w:rFonts w:eastAsia="MS Gothic" w:cs="Times New Roman"/>
          <w:color w:val="000000"/>
        </w:rPr>
        <w:t xml:space="preserve">. The first included </w:t>
      </w:r>
      <w:r w:rsidR="00C6382D">
        <w:rPr>
          <w:rFonts w:eastAsia="MS Gothic" w:cs="Times New Roman"/>
          <w:i/>
          <w:color w:val="000000"/>
        </w:rPr>
        <w:t>Block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Cue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Encoding Task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Encoding Side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Age</w:t>
      </w:r>
      <w:r w:rsidR="00240DFE">
        <w:rPr>
          <w:rFonts w:eastAsia="MS Gothic" w:cs="Times New Roman"/>
          <w:color w:val="000000"/>
        </w:rPr>
        <w:t xml:space="preserve">, and </w:t>
      </w:r>
      <w:r w:rsidR="00240DFE">
        <w:rPr>
          <w:rFonts w:eastAsia="MS Gothic" w:cs="Times New Roman"/>
          <w:i/>
          <w:color w:val="000000"/>
        </w:rPr>
        <w:t>Gender</w:t>
      </w:r>
      <w:r w:rsidR="00B40A5B">
        <w:rPr>
          <w:rFonts w:eastAsia="MS Gothic" w:cs="Times New Roman"/>
          <w:color w:val="000000"/>
        </w:rPr>
        <w:t xml:space="preserve">. The second added </w:t>
      </w:r>
      <w:r w:rsidR="002430BF">
        <w:rPr>
          <w:rFonts w:eastAsia="MS Gothic" w:cs="Times New Roman"/>
          <w:color w:val="000000"/>
        </w:rPr>
        <w:t xml:space="preserve">a </w:t>
      </w:r>
      <w:r w:rsidR="002430BF">
        <w:rPr>
          <w:rFonts w:eastAsia="MS Gothic" w:cs="Times New Roman"/>
          <w:i/>
          <w:color w:val="000000"/>
        </w:rPr>
        <w:t xml:space="preserve">Cue </w:t>
      </w:r>
      <w:r w:rsidR="002430BF">
        <w:rPr>
          <w:rFonts w:eastAsia="MS Gothic" w:cs="Times New Roman"/>
          <w:color w:val="000000"/>
        </w:rPr>
        <w:t xml:space="preserve">x </w:t>
      </w:r>
      <w:r w:rsidR="002430BF">
        <w:rPr>
          <w:rFonts w:eastAsia="MS Gothic" w:cs="Times New Roman"/>
          <w:i/>
          <w:color w:val="000000"/>
        </w:rPr>
        <w:t>Encoding Task</w:t>
      </w:r>
      <w:r w:rsidR="00B40A5B">
        <w:rPr>
          <w:rFonts w:eastAsia="MS Gothic" w:cs="Times New Roman"/>
          <w:color w:val="000000"/>
        </w:rPr>
        <w:t xml:space="preserve"> interaction, and the third </w:t>
      </w:r>
      <w:r w:rsidR="001C0969">
        <w:rPr>
          <w:rFonts w:eastAsia="MS Gothic" w:cs="Times New Roman"/>
          <w:color w:val="000000"/>
        </w:rPr>
        <w:t>added</w:t>
      </w:r>
      <w:r w:rsidR="00B40A5B">
        <w:rPr>
          <w:rFonts w:eastAsia="MS Gothic" w:cs="Times New Roman"/>
          <w:color w:val="000000"/>
        </w:rPr>
        <w:t xml:space="preserve"> a </w:t>
      </w:r>
      <w:r w:rsidR="00B40A5B">
        <w:rPr>
          <w:rFonts w:eastAsia="MS Gothic" w:cs="Times New Roman"/>
          <w:i/>
          <w:color w:val="000000"/>
        </w:rPr>
        <w:t>Group</w:t>
      </w:r>
      <w:r w:rsidR="002430BF">
        <w:rPr>
          <w:rFonts w:eastAsia="MS Gothic" w:cs="Times New Roman"/>
          <w:color w:val="000000"/>
        </w:rPr>
        <w:t xml:space="preserve"> x </w:t>
      </w:r>
      <w:r w:rsidR="002430BF">
        <w:rPr>
          <w:rFonts w:eastAsia="MS Gothic" w:cs="Times New Roman"/>
          <w:i/>
          <w:color w:val="000000"/>
        </w:rPr>
        <w:t xml:space="preserve">Cue </w:t>
      </w:r>
      <w:r w:rsidR="002430BF">
        <w:rPr>
          <w:rFonts w:eastAsia="MS Gothic" w:cs="Times New Roman"/>
          <w:color w:val="000000"/>
        </w:rPr>
        <w:t xml:space="preserve">x </w:t>
      </w:r>
      <w:r w:rsidR="002430BF">
        <w:rPr>
          <w:rFonts w:eastAsia="MS Gothic" w:cs="Times New Roman"/>
          <w:i/>
          <w:color w:val="000000"/>
        </w:rPr>
        <w:t>Encoding Task</w:t>
      </w:r>
      <w:r w:rsidR="002430BF">
        <w:rPr>
          <w:rFonts w:eastAsia="MS Gothic" w:cs="Times New Roman"/>
          <w:color w:val="000000"/>
        </w:rPr>
        <w:t xml:space="preserve"> </w:t>
      </w:r>
      <w:r w:rsidR="00B40A5B">
        <w:rPr>
          <w:rFonts w:eastAsia="MS Gothic" w:cs="Times New Roman"/>
          <w:color w:val="000000"/>
        </w:rPr>
        <w:t xml:space="preserve">interaction, </w:t>
      </w:r>
      <w:r w:rsidR="00654E74">
        <w:rPr>
          <w:rFonts w:eastAsia="MS Gothic" w:cs="Times New Roman"/>
          <w:color w:val="000000"/>
        </w:rPr>
        <w:t>plus</w:t>
      </w:r>
      <w:r w:rsidR="000B150D">
        <w:rPr>
          <w:rFonts w:eastAsia="MS Gothic" w:cs="Times New Roman"/>
          <w:color w:val="000000"/>
        </w:rPr>
        <w:t xml:space="preserve"> </w:t>
      </w:r>
      <w:r w:rsidR="00B40A5B">
        <w:rPr>
          <w:rFonts w:eastAsia="MS Gothic" w:cs="Times New Roman"/>
          <w:color w:val="000000"/>
        </w:rPr>
        <w:t xml:space="preserve">the </w:t>
      </w:r>
      <w:r w:rsidR="00AD1CC2">
        <w:rPr>
          <w:rFonts w:eastAsia="MS Gothic" w:cs="Times New Roman"/>
          <w:color w:val="000000"/>
        </w:rPr>
        <w:t xml:space="preserve">main effect and </w:t>
      </w:r>
      <w:r w:rsidR="00B40A5B">
        <w:rPr>
          <w:rFonts w:eastAsia="MS Gothic" w:cs="Times New Roman"/>
          <w:color w:val="000000"/>
        </w:rPr>
        <w:t>two-</w:t>
      </w:r>
      <w:r w:rsidR="002430BF">
        <w:rPr>
          <w:rFonts w:eastAsia="MS Gothic" w:cs="Times New Roman"/>
          <w:color w:val="000000"/>
        </w:rPr>
        <w:t xml:space="preserve">way interactions involving </w:t>
      </w:r>
      <w:r w:rsidR="002430BF">
        <w:rPr>
          <w:rFonts w:eastAsia="MS Gothic" w:cs="Times New Roman"/>
          <w:i/>
          <w:color w:val="000000"/>
        </w:rPr>
        <w:t>Group</w:t>
      </w:r>
      <w:r w:rsidR="00B40A5B">
        <w:rPr>
          <w:rFonts w:eastAsia="MS Gothic" w:cs="Times New Roman"/>
          <w:color w:val="000000"/>
        </w:rPr>
        <w:t xml:space="preserve">. </w:t>
      </w:r>
      <w:r w:rsidR="008247B4">
        <w:rPr>
          <w:rFonts w:eastAsia="MS Gothic" w:cs="Times New Roman"/>
          <w:color w:val="000000"/>
        </w:rPr>
        <w:t>We used similar models to analyze</w:t>
      </w:r>
      <w:r w:rsidR="00B46A3C">
        <w:rPr>
          <w:rFonts w:eastAsia="MS Gothic" w:cs="Times New Roman"/>
          <w:color w:val="000000"/>
        </w:rPr>
        <w:t xml:space="preserve"> </w:t>
      </w:r>
      <w:r w:rsidR="000B150D">
        <w:rPr>
          <w:rFonts w:eastAsia="MS Gothic" w:cs="Times New Roman"/>
          <w:color w:val="000000"/>
        </w:rPr>
        <w:t xml:space="preserve">correct </w:t>
      </w:r>
      <w:r w:rsidR="0080655E">
        <w:rPr>
          <w:rFonts w:eastAsia="MS Gothic" w:cs="Times New Roman"/>
          <w:color w:val="000000"/>
        </w:rPr>
        <w:t>RT</w:t>
      </w:r>
      <w:r w:rsidR="008247B4">
        <w:rPr>
          <w:rFonts w:eastAsia="MS Gothic" w:cs="Times New Roman"/>
          <w:color w:val="000000"/>
        </w:rPr>
        <w:t>.</w:t>
      </w:r>
    </w:p>
    <w:p w14:paraId="151F1E78" w14:textId="77777777" w:rsidR="00F5198A" w:rsidRDefault="00F5198A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</w:t>
      </w:r>
      <w:r w:rsidR="00507588">
        <w:rPr>
          <w:rFonts w:cs="Times New Roman"/>
          <w:b/>
        </w:rPr>
        <w:t>RP</w:t>
      </w:r>
      <w:r>
        <w:rPr>
          <w:rFonts w:cs="Times New Roman"/>
          <w:b/>
        </w:rPr>
        <w:t xml:space="preserve"> Analysis</w:t>
      </w:r>
    </w:p>
    <w:p w14:paraId="65E08ED9" w14:textId="29AFF451" w:rsidR="00A13D80" w:rsidRDefault="00B429F0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Pre-processing</w:t>
      </w:r>
      <w:r w:rsidR="00206FA2">
        <w:rPr>
          <w:rFonts w:eastAsia="Times New Roman" w:cs="Times New Roman"/>
          <w:b/>
          <w:shd w:val="clear" w:color="auto" w:fill="FFFFFF"/>
        </w:rPr>
        <w:t>.</w:t>
      </w:r>
      <w:r>
        <w:rPr>
          <w:rFonts w:eastAsia="Times New Roman" w:cs="Times New Roman"/>
          <w:b/>
          <w:shd w:val="clear" w:color="auto" w:fill="FFFFFF"/>
        </w:rPr>
        <w:t xml:space="preserve"> </w:t>
      </w:r>
      <w:r w:rsidR="00ED1623">
        <w:rPr>
          <w:rFonts w:eastAsia="Times New Roman" w:cs="Times New Roman"/>
          <w:shd w:val="clear" w:color="auto" w:fill="FFFFFF"/>
        </w:rPr>
        <w:t>Pre-processing was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FF1F9A">
        <w:rPr>
          <w:rFonts w:eastAsia="Times New Roman" w:cs="Times New Roman"/>
          <w:shd w:val="clear" w:color="auto" w:fill="FFFFFF"/>
        </w:rPr>
        <w:t>conducted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FF1F9A">
        <w:rPr>
          <w:rFonts w:eastAsia="Times New Roman" w:cs="Times New Roman"/>
          <w:shd w:val="clear" w:color="auto" w:fill="FFFFFF"/>
        </w:rPr>
        <w:t xml:space="preserve">with </w:t>
      </w:r>
      <w:r w:rsidR="005E1062">
        <w:rPr>
          <w:rFonts w:eastAsia="Times New Roman" w:cs="Times New Roman"/>
          <w:shd w:val="clear" w:color="auto" w:fill="FFFFFF"/>
        </w:rPr>
        <w:t>EEG</w:t>
      </w:r>
      <w:r w:rsidR="007C1338">
        <w:rPr>
          <w:rFonts w:eastAsia="Times New Roman" w:cs="Times New Roman"/>
          <w:shd w:val="clear" w:color="auto" w:fill="FFFFFF"/>
        </w:rPr>
        <w:t>LAB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(44)</w:t>
      </w:r>
      <w:r w:rsidR="007C1338">
        <w:rPr>
          <w:rFonts w:eastAsia="Times New Roman" w:cs="Times New Roman"/>
          <w:shd w:val="clear" w:color="auto" w:fill="FFFFFF"/>
        </w:rPr>
        <w:t xml:space="preserve"> </w:t>
      </w:r>
      <w:r w:rsidR="004A0ACD">
        <w:rPr>
          <w:rFonts w:eastAsia="Times New Roman" w:cs="Times New Roman"/>
          <w:shd w:val="clear" w:color="auto" w:fill="FFFFFF"/>
        </w:rPr>
        <w:t>and ERP</w:t>
      </w:r>
      <w:r w:rsidR="007C1338">
        <w:rPr>
          <w:rFonts w:eastAsia="Times New Roman" w:cs="Times New Roman"/>
          <w:shd w:val="clear" w:color="auto" w:fill="FFFFFF"/>
        </w:rPr>
        <w:t xml:space="preserve">LAB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(45)</w:t>
      </w:r>
      <w:r w:rsidR="004A0ACD">
        <w:rPr>
          <w:rFonts w:eastAsia="Times New Roman" w:cs="Times New Roman"/>
          <w:shd w:val="clear" w:color="auto" w:fill="FFFFFF"/>
        </w:rPr>
        <w:t xml:space="preserve"> toolboxes for </w:t>
      </w:r>
      <w:r w:rsidR="007C1338">
        <w:rPr>
          <w:rFonts w:eastAsia="Times New Roman" w:cs="Times New Roman"/>
          <w:shd w:val="clear" w:color="auto" w:fill="FFFFFF"/>
        </w:rPr>
        <w:t>MATLAB (</w:t>
      </w:r>
      <w:proofErr w:type="spellStart"/>
      <w:r w:rsidR="007C1338">
        <w:rPr>
          <w:rFonts w:eastAsia="Times New Roman" w:cs="Times New Roman"/>
          <w:shd w:val="clear" w:color="auto" w:fill="FFFFFF"/>
        </w:rPr>
        <w:t>MathWorks</w:t>
      </w:r>
      <w:proofErr w:type="spellEnd"/>
      <w:r w:rsidR="007C1338">
        <w:rPr>
          <w:rFonts w:eastAsia="Times New Roman" w:cs="Times New Roman"/>
          <w:shd w:val="clear" w:color="auto" w:fill="FFFFFF"/>
        </w:rPr>
        <w:t>, Natic</w:t>
      </w:r>
      <w:r w:rsidR="007D73C7">
        <w:rPr>
          <w:rFonts w:eastAsia="Times New Roman" w:cs="Times New Roman"/>
          <w:shd w:val="clear" w:color="auto" w:fill="FFFFFF"/>
        </w:rPr>
        <w:t>k</w:t>
      </w:r>
      <w:r w:rsidR="007C1338">
        <w:rPr>
          <w:rFonts w:eastAsia="Times New Roman" w:cs="Times New Roman"/>
          <w:shd w:val="clear" w:color="auto" w:fill="FFFFFF"/>
        </w:rPr>
        <w:t>)</w:t>
      </w:r>
      <w:r w:rsidR="004A0ACD">
        <w:rPr>
          <w:rFonts w:eastAsia="Times New Roman" w:cs="Times New Roman"/>
          <w:shd w:val="clear" w:color="auto" w:fill="FFFFFF"/>
        </w:rPr>
        <w:t xml:space="preserve">. </w:t>
      </w:r>
      <w:r w:rsidR="000F7398">
        <w:rPr>
          <w:rFonts w:eastAsia="Times New Roman" w:cs="Times New Roman"/>
          <w:shd w:val="clear" w:color="auto" w:fill="FFFFFF"/>
        </w:rPr>
        <w:t xml:space="preserve">EEG data </w:t>
      </w:r>
      <w:r w:rsidR="00603E5F">
        <w:rPr>
          <w:rFonts w:eastAsia="Times New Roman" w:cs="Times New Roman"/>
          <w:shd w:val="clear" w:color="auto" w:fill="FFFFFF"/>
        </w:rPr>
        <w:t>were merged,</w:t>
      </w:r>
      <w:r w:rsidR="005E1062">
        <w:rPr>
          <w:rFonts w:eastAsia="Times New Roman" w:cs="Times New Roman"/>
          <w:shd w:val="clear" w:color="auto" w:fill="FFFFFF"/>
        </w:rPr>
        <w:t xml:space="preserve"> re-referenced </w:t>
      </w:r>
      <w:r w:rsidR="00CA2A12">
        <w:rPr>
          <w:rFonts w:eastAsia="Times New Roman" w:cs="Times New Roman"/>
          <w:shd w:val="clear" w:color="auto" w:fill="FFFFFF"/>
        </w:rPr>
        <w:t xml:space="preserve">to the average of all </w:t>
      </w:r>
      <w:r w:rsidR="005E1062">
        <w:rPr>
          <w:rFonts w:eastAsia="Times New Roman" w:cs="Times New Roman"/>
          <w:shd w:val="clear" w:color="auto" w:fill="FFFFFF"/>
        </w:rPr>
        <w:t>electrodes</w:t>
      </w:r>
      <w:r w:rsidR="00603E5F">
        <w:rPr>
          <w:rFonts w:eastAsia="Times New Roman" w:cs="Times New Roman"/>
          <w:shd w:val="clear" w:color="auto" w:fill="FFFFFF"/>
        </w:rPr>
        <w:t>, and filtered</w:t>
      </w:r>
      <w:r w:rsidR="001B17DA">
        <w:rPr>
          <w:rFonts w:eastAsia="Times New Roman" w:cs="Times New Roman"/>
          <w:shd w:val="clear" w:color="auto" w:fill="FFFFFF"/>
        </w:rPr>
        <w:t xml:space="preserve"> </w:t>
      </w:r>
      <w:r w:rsidR="00C42FFE">
        <w:rPr>
          <w:rFonts w:eastAsia="Times New Roman" w:cs="Times New Roman"/>
          <w:shd w:val="clear" w:color="auto" w:fill="FFFFFF"/>
        </w:rPr>
        <w:t>(0.1-</w:t>
      </w:r>
      <w:r w:rsidR="00CA2A12">
        <w:rPr>
          <w:rFonts w:eastAsia="Times New Roman" w:cs="Times New Roman"/>
          <w:shd w:val="clear" w:color="auto" w:fill="FFFFFF"/>
        </w:rPr>
        <w:t>30 Hz</w:t>
      </w:r>
      <w:r w:rsidR="00C42FFE">
        <w:rPr>
          <w:rFonts w:eastAsia="Times New Roman" w:cs="Times New Roman"/>
          <w:shd w:val="clear" w:color="auto" w:fill="FFFFFF"/>
        </w:rPr>
        <w:t>)</w:t>
      </w:r>
      <w:r w:rsidR="00A11790">
        <w:rPr>
          <w:rFonts w:eastAsia="Times New Roman" w:cs="Times New Roman"/>
          <w:shd w:val="clear" w:color="auto" w:fill="FFFFFF"/>
        </w:rPr>
        <w:t xml:space="preserve">. </w:t>
      </w:r>
      <w:r w:rsidR="00B0484F">
        <w:rPr>
          <w:rFonts w:eastAsia="Times New Roman" w:cs="Times New Roman"/>
          <w:shd w:val="clear" w:color="auto" w:fill="FFFFFF"/>
        </w:rPr>
        <w:t xml:space="preserve">Bad channels were interpolated, independent component analysis was used to </w:t>
      </w:r>
      <w:r w:rsidR="0051611D">
        <w:rPr>
          <w:rFonts w:eastAsia="Times New Roman" w:cs="Times New Roman"/>
          <w:shd w:val="clear" w:color="auto" w:fill="FFFFFF"/>
        </w:rPr>
        <w:t>remove activity due to</w:t>
      </w:r>
      <w:r w:rsidR="00B0484F">
        <w:rPr>
          <w:rFonts w:eastAsia="Times New Roman" w:cs="Times New Roman"/>
          <w:shd w:val="clear" w:color="auto" w:fill="FFFFFF"/>
        </w:rPr>
        <w:t xml:space="preserve"> blinks, HEOG, and EKG, and the cleaned data were time-locked to word onsets and segmented (-200 to 2000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). The pre-stimulus interval was used for baseline correction, and segments where any raw value or the maximum-minimum voltage difference (200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 intervals, 100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 sliding window) exceeded 100 </w:t>
      </w:r>
      <w:r w:rsidR="00B0484F">
        <w:rPr>
          <w:rFonts w:eastAsia="Times New Roman" w:cs="Times New Roman"/>
          <w:shd w:val="clear" w:color="auto" w:fill="FFFFFF"/>
          <w:lang w:val="el-GR"/>
        </w:rPr>
        <w:t>μ</w:t>
      </w:r>
      <w:r w:rsidR="00B0484F">
        <w:rPr>
          <w:rFonts w:eastAsia="Times New Roman" w:cs="Times New Roman"/>
          <w:shd w:val="clear" w:color="auto" w:fill="FFFFFF"/>
        </w:rPr>
        <w:t xml:space="preserve">V were rejected. We used </w:t>
      </w:r>
      <w:r w:rsidR="00B0484F">
        <w:rPr>
          <w:rFonts w:eastAsia="Times New Roman" w:cs="Times New Roman"/>
          <w:i/>
          <w:shd w:val="clear" w:color="auto" w:fill="FFFFFF"/>
        </w:rPr>
        <w:t>a priori</w:t>
      </w:r>
      <w:r w:rsidR="00B0484F">
        <w:rPr>
          <w:rFonts w:eastAsia="Times New Roman" w:cs="Times New Roman"/>
          <w:shd w:val="clear" w:color="auto" w:fill="FFFFFF"/>
        </w:rPr>
        <w:t xml:space="preserve"> criteria of &gt; 18 bad channels or more than 50% of trials rejected to exclude datasets (10 controls, 2 MDD). T</w:t>
      </w:r>
      <w:r w:rsidR="00C64BFA">
        <w:rPr>
          <w:rFonts w:eastAsia="Times New Roman" w:cs="Times New Roman"/>
          <w:shd w:val="clear" w:color="auto" w:fill="FFFFFF"/>
        </w:rPr>
        <w:t xml:space="preserve">he mean number of </w:t>
      </w:r>
      <w:r w:rsidR="00B96B56">
        <w:rPr>
          <w:rFonts w:eastAsia="Times New Roman" w:cs="Times New Roman"/>
          <w:shd w:val="clear" w:color="auto" w:fill="FFFFFF"/>
        </w:rPr>
        <w:t xml:space="preserve">clean </w:t>
      </w:r>
      <w:r w:rsidR="00C64BFA">
        <w:rPr>
          <w:rFonts w:eastAsia="Times New Roman" w:cs="Times New Roman"/>
          <w:shd w:val="clear" w:color="auto" w:fill="FFFFFF"/>
        </w:rPr>
        <w:t xml:space="preserve">segments in each bin defined by </w:t>
      </w:r>
      <w:r w:rsidR="00C64BFA">
        <w:rPr>
          <w:rFonts w:eastAsia="Times New Roman" w:cs="Times New Roman"/>
          <w:i/>
          <w:shd w:val="clear" w:color="auto" w:fill="FFFFFF"/>
        </w:rPr>
        <w:t xml:space="preserve">Group </w:t>
      </w:r>
      <w:r w:rsidR="00C64BFA">
        <w:rPr>
          <w:rFonts w:eastAsia="Times New Roman" w:cs="Times New Roman"/>
          <w:shd w:val="clear" w:color="auto" w:fill="FFFFFF"/>
        </w:rPr>
        <w:t xml:space="preserve">x </w:t>
      </w:r>
      <w:r w:rsidR="00C64BFA" w:rsidRPr="00C64BFA">
        <w:rPr>
          <w:rFonts w:eastAsia="Times New Roman" w:cs="Times New Roman"/>
          <w:i/>
          <w:shd w:val="clear" w:color="auto" w:fill="FFFFFF"/>
        </w:rPr>
        <w:t>Cue</w:t>
      </w:r>
      <w:r w:rsidR="00C64BFA">
        <w:rPr>
          <w:rFonts w:eastAsia="Times New Roman" w:cs="Times New Roman"/>
          <w:shd w:val="clear" w:color="auto" w:fill="FFFFFF"/>
        </w:rPr>
        <w:t xml:space="preserve"> x </w:t>
      </w:r>
      <w:r w:rsidR="00C64BFA">
        <w:rPr>
          <w:rFonts w:eastAsia="Times New Roman" w:cs="Times New Roman"/>
          <w:i/>
          <w:shd w:val="clear" w:color="auto" w:fill="FFFFFF"/>
        </w:rPr>
        <w:t>Task</w:t>
      </w:r>
      <w:r w:rsidR="00C64BFA">
        <w:rPr>
          <w:rFonts w:eastAsia="Times New Roman" w:cs="Times New Roman"/>
          <w:shd w:val="clear" w:color="auto" w:fill="FFFFFF"/>
        </w:rPr>
        <w:t xml:space="preserve"> ranged from 21-28 for source hit</w:t>
      </w:r>
      <w:commentRangeStart w:id="25"/>
      <w:r w:rsidR="00C64BFA">
        <w:rPr>
          <w:rFonts w:eastAsia="Times New Roman" w:cs="Times New Roman"/>
          <w:shd w:val="clear" w:color="auto" w:fill="FFFFFF"/>
        </w:rPr>
        <w:t>s.</w:t>
      </w:r>
      <w:r w:rsidR="00C64BFA">
        <w:rPr>
          <w:rFonts w:eastAsia="Times New Roman" w:cs="Times New Roman"/>
          <w:i/>
          <w:shd w:val="clear" w:color="auto" w:fill="FFFFFF"/>
        </w:rPr>
        <w:t xml:space="preserve"> </w:t>
      </w:r>
      <w:commentRangeEnd w:id="25"/>
      <w:r w:rsidR="00F63564">
        <w:rPr>
          <w:rStyle w:val="CommentReference"/>
          <w:rFonts w:asciiTheme="minorHAnsi" w:hAnsiTheme="minorHAnsi"/>
          <w:lang w:eastAsia="en-US"/>
        </w:rPr>
        <w:commentReference w:id="25"/>
      </w:r>
      <w:r w:rsidR="00603E5F">
        <w:rPr>
          <w:rFonts w:eastAsia="Times New Roman" w:cs="Times New Roman"/>
          <w:shd w:val="clear" w:color="auto" w:fill="FFFFFF"/>
        </w:rPr>
        <w:t xml:space="preserve">Guesses were excluded from </w:t>
      </w:r>
      <w:r w:rsidR="00BE174A">
        <w:rPr>
          <w:rFonts w:eastAsia="Times New Roman" w:cs="Times New Roman"/>
          <w:shd w:val="clear" w:color="auto" w:fill="FFFFFF"/>
        </w:rPr>
        <w:t>ERP analysis and t</w:t>
      </w:r>
      <w:r w:rsidR="00C64BFA">
        <w:rPr>
          <w:rFonts w:eastAsia="Times New Roman" w:cs="Times New Roman"/>
          <w:shd w:val="clear" w:color="auto" w:fill="FFFFFF"/>
        </w:rPr>
        <w:t xml:space="preserve">here were </w:t>
      </w:r>
      <w:r w:rsidR="00090109">
        <w:rPr>
          <w:rFonts w:eastAsia="Times New Roman" w:cs="Times New Roman"/>
          <w:shd w:val="clear" w:color="auto" w:fill="FFFFFF"/>
        </w:rPr>
        <w:t>too few</w:t>
      </w:r>
      <w:r w:rsidR="00B96B56">
        <w:rPr>
          <w:rFonts w:eastAsia="Times New Roman" w:cs="Times New Roman"/>
          <w:shd w:val="clear" w:color="auto" w:fill="FFFFFF"/>
        </w:rPr>
        <w:t xml:space="preserve"> </w:t>
      </w:r>
      <w:r w:rsidR="00187D8B">
        <w:rPr>
          <w:rFonts w:eastAsia="Times New Roman" w:cs="Times New Roman"/>
          <w:shd w:val="clear" w:color="auto" w:fill="FFFFFF"/>
        </w:rPr>
        <w:t xml:space="preserve">clean </w:t>
      </w:r>
      <w:r w:rsidR="00C64BFA">
        <w:rPr>
          <w:rFonts w:eastAsia="Times New Roman" w:cs="Times New Roman"/>
          <w:shd w:val="clear" w:color="auto" w:fill="FFFFFF"/>
        </w:rPr>
        <w:t>segments for ana</w:t>
      </w:r>
      <w:r w:rsidR="00B96B56">
        <w:rPr>
          <w:rFonts w:eastAsia="Times New Roman" w:cs="Times New Roman"/>
          <w:shd w:val="clear" w:color="auto" w:fill="FFFFFF"/>
        </w:rPr>
        <w:t>lysis of misses</w:t>
      </w:r>
      <w:r w:rsidR="00187D8B">
        <w:rPr>
          <w:rFonts w:eastAsia="Times New Roman" w:cs="Times New Roman"/>
          <w:shd w:val="clear" w:color="auto" w:fill="FFFFFF"/>
        </w:rPr>
        <w:t>.</w:t>
      </w:r>
    </w:p>
    <w:p w14:paraId="72D50FF1" w14:textId="6AF3169E" w:rsidR="005C03FD" w:rsidRDefault="00F327B5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Group-level analyses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603E5F">
        <w:rPr>
          <w:rFonts w:eastAsia="Times New Roman" w:cs="Times New Roman"/>
          <w:shd w:val="clear" w:color="auto" w:fill="FFFFFF"/>
        </w:rPr>
        <w:t>W</w:t>
      </w:r>
      <w:r w:rsidR="00A67E36">
        <w:rPr>
          <w:rFonts w:eastAsia="Times New Roman" w:cs="Times New Roman"/>
          <w:shd w:val="clear" w:color="auto" w:fill="FFFFFF"/>
        </w:rPr>
        <w:t xml:space="preserve">e </w:t>
      </w:r>
      <w:r w:rsidR="001E3F89">
        <w:rPr>
          <w:rFonts w:eastAsia="Times New Roman" w:cs="Times New Roman"/>
          <w:shd w:val="clear" w:color="auto" w:fill="FFFFFF"/>
        </w:rPr>
        <w:t xml:space="preserve">first </w:t>
      </w:r>
      <w:r w:rsidR="00A67E36">
        <w:rPr>
          <w:rFonts w:eastAsia="Times New Roman" w:cs="Times New Roman"/>
          <w:shd w:val="clear" w:color="auto" w:fill="FFFFFF"/>
        </w:rPr>
        <w:t>inspected the ERP waveforms associated with correct responses to the Question, Side, and Odd/Even cues</w:t>
      </w:r>
      <w:r w:rsidR="00D54BBE">
        <w:rPr>
          <w:rFonts w:eastAsia="Times New Roman" w:cs="Times New Roman"/>
          <w:shd w:val="clear" w:color="auto" w:fill="FFFFFF"/>
        </w:rPr>
        <w:t xml:space="preserve">, </w:t>
      </w:r>
      <w:r w:rsidR="00270760">
        <w:rPr>
          <w:rFonts w:eastAsia="Times New Roman" w:cs="Times New Roman"/>
          <w:shd w:val="clear" w:color="auto" w:fill="FFFFFF"/>
        </w:rPr>
        <w:t>regardless of</w:t>
      </w:r>
      <w:r w:rsidR="00D54BBE">
        <w:rPr>
          <w:rFonts w:eastAsia="Times New Roman" w:cs="Times New Roman"/>
          <w:shd w:val="clear" w:color="auto" w:fill="FFFFFF"/>
        </w:rPr>
        <w:t xml:space="preserve"> encoding task</w:t>
      </w:r>
      <w:r w:rsidR="00A67E36">
        <w:rPr>
          <w:rFonts w:eastAsia="Times New Roman" w:cs="Times New Roman"/>
          <w:shd w:val="clear" w:color="auto" w:fill="FFFFFF"/>
        </w:rPr>
        <w:t xml:space="preserve">. </w:t>
      </w:r>
      <w:r w:rsidR="00551BDC">
        <w:rPr>
          <w:rFonts w:eastAsia="Times New Roman" w:cs="Times New Roman"/>
          <w:shd w:val="clear" w:color="auto" w:fill="FFFFFF"/>
        </w:rPr>
        <w:t>There was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 w:rsidR="00A36D6B">
        <w:rPr>
          <w:rFonts w:eastAsia="Times New Roman" w:cs="Times New Roman"/>
          <w:shd w:val="clear" w:color="auto" w:fill="FFFFFF"/>
        </w:rPr>
        <w:t>a</w:t>
      </w:r>
      <w:r w:rsidR="00D54BBE">
        <w:rPr>
          <w:rFonts w:eastAsia="Times New Roman" w:cs="Times New Roman"/>
          <w:shd w:val="clear" w:color="auto" w:fill="FFFFFF"/>
        </w:rPr>
        <w:t xml:space="preserve"> </w:t>
      </w:r>
      <w:r w:rsidR="00A36D6B">
        <w:rPr>
          <w:rFonts w:eastAsia="Times New Roman" w:cs="Times New Roman"/>
          <w:shd w:val="clear" w:color="auto" w:fill="FFFFFF"/>
        </w:rPr>
        <w:lastRenderedPageBreak/>
        <w:t>clear</w:t>
      </w:r>
      <w:r w:rsidR="00D54BBE">
        <w:rPr>
          <w:rFonts w:eastAsia="Times New Roman" w:cs="Times New Roman"/>
          <w:shd w:val="clear" w:color="auto" w:fill="FFFFFF"/>
        </w:rPr>
        <w:t xml:space="preserve"> </w:t>
      </w:r>
      <w:r w:rsidR="00270760">
        <w:rPr>
          <w:rFonts w:eastAsia="Times New Roman" w:cs="Times New Roman"/>
          <w:shd w:val="clear" w:color="auto" w:fill="FFFFFF"/>
        </w:rPr>
        <w:t xml:space="preserve">group </w:t>
      </w:r>
      <w:r w:rsidR="00FD03E2">
        <w:rPr>
          <w:rFonts w:eastAsia="Times New Roman" w:cs="Times New Roman"/>
          <w:shd w:val="clear" w:color="auto" w:fill="FFFFFF"/>
        </w:rPr>
        <w:t xml:space="preserve">difference in the parietal </w:t>
      </w:r>
      <w:r w:rsidR="001E3F89">
        <w:rPr>
          <w:rFonts w:eastAsia="Times New Roman" w:cs="Times New Roman"/>
          <w:shd w:val="clear" w:color="auto" w:fill="FFFFFF"/>
        </w:rPr>
        <w:t>ERP</w:t>
      </w:r>
      <w:r w:rsidR="00FD03E2">
        <w:rPr>
          <w:rFonts w:eastAsia="Times New Roman" w:cs="Times New Roman"/>
          <w:shd w:val="clear" w:color="auto" w:fill="FFFFFF"/>
        </w:rPr>
        <w:t xml:space="preserve"> </w:t>
      </w:r>
      <w:r w:rsidR="00551BDC">
        <w:rPr>
          <w:rFonts w:eastAsia="Times New Roman" w:cs="Times New Roman"/>
          <w:shd w:val="clear" w:color="auto" w:fill="FFFFFF"/>
        </w:rPr>
        <w:t xml:space="preserve">from 400-800 </w:t>
      </w:r>
      <w:proofErr w:type="spellStart"/>
      <w:r w:rsidR="00551BDC">
        <w:rPr>
          <w:rFonts w:eastAsia="Times New Roman" w:cs="Times New Roman"/>
          <w:shd w:val="clear" w:color="auto" w:fill="FFFFFF"/>
        </w:rPr>
        <w:t>ms</w:t>
      </w:r>
      <w:proofErr w:type="spellEnd"/>
      <w:r w:rsidR="00551BDC">
        <w:rPr>
          <w:rFonts w:eastAsia="Times New Roman" w:cs="Times New Roman"/>
          <w:shd w:val="clear" w:color="auto" w:fill="FFFFFF"/>
        </w:rPr>
        <w:t xml:space="preserve"> </w:t>
      </w:r>
      <w:r w:rsidR="00FD03E2">
        <w:rPr>
          <w:rFonts w:eastAsia="Times New Roman" w:cs="Times New Roman"/>
          <w:shd w:val="clear" w:color="auto" w:fill="FFFFFF"/>
        </w:rPr>
        <w:t>(</w:t>
      </w:r>
      <w:r w:rsidR="00FD03E2" w:rsidRPr="00E74077">
        <w:rPr>
          <w:rFonts w:eastAsia="Times New Roman" w:cs="Times New Roman"/>
          <w:shd w:val="clear" w:color="auto" w:fill="FFFFFF"/>
        </w:rPr>
        <w:t xml:space="preserve">see </w:t>
      </w:r>
      <w:r w:rsidR="00BF1C18">
        <w:rPr>
          <w:rFonts w:eastAsia="Times New Roman" w:cs="Times New Roman"/>
          <w:shd w:val="clear" w:color="auto" w:fill="FFFFFF"/>
        </w:rPr>
        <w:t>Results</w:t>
      </w:r>
      <w:r w:rsidR="00B112A4">
        <w:rPr>
          <w:rFonts w:eastAsia="Times New Roman" w:cs="Times New Roman"/>
          <w:shd w:val="clear" w:color="auto" w:fill="FFFFFF"/>
        </w:rPr>
        <w:t>), thus</w:t>
      </w:r>
      <w:r w:rsidR="00FD03E2">
        <w:rPr>
          <w:rFonts w:eastAsia="Times New Roman" w:cs="Times New Roman"/>
          <w:shd w:val="clear" w:color="auto" w:fill="FFFFFF"/>
        </w:rPr>
        <w:t xml:space="preserve"> we </w:t>
      </w:r>
      <w:r w:rsidR="00551BDC">
        <w:rPr>
          <w:rFonts w:eastAsia="Times New Roman" w:cs="Times New Roman"/>
          <w:shd w:val="clear" w:color="auto" w:fill="FFFFFF"/>
        </w:rPr>
        <w:t>extra</w:t>
      </w:r>
      <w:r w:rsidR="00E74077">
        <w:rPr>
          <w:rFonts w:eastAsia="Times New Roman" w:cs="Times New Roman"/>
          <w:shd w:val="clear" w:color="auto" w:fill="FFFFFF"/>
        </w:rPr>
        <w:t xml:space="preserve">cted </w:t>
      </w:r>
      <w:r w:rsidR="00551BDC">
        <w:rPr>
          <w:rFonts w:eastAsia="Times New Roman" w:cs="Times New Roman"/>
          <w:shd w:val="clear" w:color="auto" w:fill="FFFFFF"/>
        </w:rPr>
        <w:t xml:space="preserve">mean amplitude </w:t>
      </w:r>
      <w:r w:rsidR="00EF5754">
        <w:rPr>
          <w:rFonts w:eastAsia="Times New Roman" w:cs="Times New Roman"/>
          <w:shd w:val="clear" w:color="auto" w:fill="FFFFFF"/>
        </w:rPr>
        <w:t xml:space="preserve">data </w:t>
      </w:r>
      <w:r w:rsidR="00270760">
        <w:rPr>
          <w:rFonts w:eastAsia="Times New Roman" w:cs="Times New Roman"/>
          <w:shd w:val="clear" w:color="auto" w:fill="FFFFFF"/>
        </w:rPr>
        <w:t xml:space="preserve">over this </w:t>
      </w:r>
      <w:r w:rsidR="00551BDC">
        <w:rPr>
          <w:rFonts w:eastAsia="Times New Roman" w:cs="Times New Roman"/>
          <w:shd w:val="clear" w:color="auto" w:fill="FFFFFF"/>
        </w:rPr>
        <w:t>window from electrodes in the left (P1, P3, P5, P7) and right (P2, P4, P6, P8) hemispheres</w:t>
      </w:r>
      <w:r w:rsidR="003107D9">
        <w:rPr>
          <w:rFonts w:eastAsia="Times New Roman" w:cs="Times New Roman"/>
          <w:shd w:val="clear" w:color="auto" w:fill="FFFFFF"/>
        </w:rPr>
        <w:t xml:space="preserve"> for</w:t>
      </w:r>
      <w:r w:rsidR="00551BDC">
        <w:rPr>
          <w:rFonts w:eastAsia="Times New Roman" w:cs="Times New Roman"/>
          <w:shd w:val="clear" w:color="auto" w:fill="FFFFFF"/>
        </w:rPr>
        <w:t xml:space="preserve"> a </w:t>
      </w:r>
      <w:r w:rsidR="00551BDC">
        <w:rPr>
          <w:rFonts w:eastAsia="Times New Roman" w:cs="Times New Roman"/>
          <w:i/>
          <w:shd w:val="clear" w:color="auto" w:fill="FFFFFF"/>
        </w:rPr>
        <w:t>Group</w:t>
      </w:r>
      <w:r w:rsidR="00551BDC">
        <w:rPr>
          <w:rFonts w:eastAsia="Times New Roman" w:cs="Times New Roman"/>
          <w:shd w:val="clear" w:color="auto" w:fill="FFFFFF"/>
        </w:rPr>
        <w:t xml:space="preserve"> x </w:t>
      </w:r>
      <w:r w:rsidR="00551BDC">
        <w:rPr>
          <w:rFonts w:eastAsia="Times New Roman" w:cs="Times New Roman"/>
          <w:i/>
          <w:shd w:val="clear" w:color="auto" w:fill="FFFFFF"/>
        </w:rPr>
        <w:t>Cue</w:t>
      </w:r>
      <w:r w:rsidR="00551BDC">
        <w:rPr>
          <w:rFonts w:eastAsia="Times New Roman" w:cs="Times New Roman"/>
          <w:shd w:val="clear" w:color="auto" w:fill="FFFFFF"/>
        </w:rPr>
        <w:t xml:space="preserve"> x </w:t>
      </w:r>
      <w:r w:rsidR="00551BDC">
        <w:rPr>
          <w:rFonts w:eastAsia="Times New Roman" w:cs="Times New Roman"/>
          <w:i/>
          <w:shd w:val="clear" w:color="auto" w:fill="FFFFFF"/>
        </w:rPr>
        <w:t xml:space="preserve">Hemisphere </w:t>
      </w:r>
      <w:r w:rsidR="00681462">
        <w:rPr>
          <w:rFonts w:eastAsia="Times New Roman" w:cs="Times New Roman"/>
          <w:shd w:val="clear" w:color="auto" w:fill="FFFFFF"/>
        </w:rPr>
        <w:t xml:space="preserve">ANOVA. This </w:t>
      </w:r>
      <w:r w:rsidR="00603E5F">
        <w:rPr>
          <w:rFonts w:eastAsia="Times New Roman" w:cs="Times New Roman"/>
          <w:shd w:val="clear" w:color="auto" w:fill="FFFFFF"/>
        </w:rPr>
        <w:t>focus on a few electrodes</w:t>
      </w:r>
      <w:r w:rsidR="003107D9">
        <w:rPr>
          <w:rFonts w:eastAsia="Times New Roman" w:cs="Times New Roman"/>
          <w:shd w:val="clear" w:color="auto" w:fill="FFFFFF"/>
        </w:rPr>
        <w:t xml:space="preserve"> </w:t>
      </w:r>
      <w:r w:rsidR="00717B5D">
        <w:rPr>
          <w:rFonts w:eastAsia="Times New Roman" w:cs="Times New Roman"/>
          <w:shd w:val="clear" w:color="auto" w:fill="FFFFFF"/>
        </w:rPr>
        <w:t>in</w:t>
      </w:r>
      <w:r w:rsidR="003107D9">
        <w:rPr>
          <w:rFonts w:eastAsia="Times New Roman" w:cs="Times New Roman"/>
          <w:shd w:val="clear" w:color="auto" w:fill="FFFFFF"/>
        </w:rPr>
        <w:t xml:space="preserve"> one time window</w:t>
      </w:r>
      <w:r w:rsidR="00603E5F">
        <w:rPr>
          <w:rFonts w:eastAsia="Times New Roman" w:cs="Times New Roman"/>
          <w:shd w:val="clear" w:color="auto" w:fill="FFFFFF"/>
        </w:rPr>
        <w:t xml:space="preserve"> constitute</w:t>
      </w:r>
      <w:r w:rsidR="008D690C">
        <w:rPr>
          <w:rFonts w:eastAsia="Times New Roman" w:cs="Times New Roman"/>
          <w:shd w:val="clear" w:color="auto" w:fill="FFFFFF"/>
        </w:rPr>
        <w:t>s a traditional ERP analysis, which</w:t>
      </w:r>
      <w:r w:rsidR="00603E5F">
        <w:rPr>
          <w:rFonts w:eastAsia="Times New Roman" w:cs="Times New Roman"/>
          <w:shd w:val="clear" w:color="auto" w:fill="FFFFFF"/>
        </w:rPr>
        <w:t xml:space="preserve"> h</w:t>
      </w:r>
      <w:r w:rsidR="00BF1C18">
        <w:rPr>
          <w:rFonts w:eastAsia="Times New Roman" w:cs="Times New Roman"/>
          <w:shd w:val="clear" w:color="auto" w:fill="FFFFFF"/>
        </w:rPr>
        <w:t xml:space="preserve">as been </w:t>
      </w:r>
      <w:r w:rsidR="00681462">
        <w:rPr>
          <w:rFonts w:eastAsia="Times New Roman" w:cs="Times New Roman"/>
          <w:shd w:val="clear" w:color="auto" w:fill="FFFFFF"/>
        </w:rPr>
        <w:t xml:space="preserve">used in </w:t>
      </w:r>
      <w:r w:rsidR="00AF5E82">
        <w:rPr>
          <w:rFonts w:eastAsia="Times New Roman" w:cs="Times New Roman"/>
          <w:shd w:val="clear" w:color="auto" w:fill="FFFFFF"/>
        </w:rPr>
        <w:t xml:space="preserve">many </w:t>
      </w:r>
      <w:r w:rsidR="00681462">
        <w:rPr>
          <w:rFonts w:eastAsia="Times New Roman" w:cs="Times New Roman"/>
          <w:shd w:val="clear" w:color="auto" w:fill="FFFFFF"/>
        </w:rPr>
        <w:t xml:space="preserve">studies </w:t>
      </w:r>
      <w:r w:rsidR="00603E5F">
        <w:rPr>
          <w:rFonts w:eastAsia="Times New Roman" w:cs="Times New Roman"/>
          <w:shd w:val="clear" w:color="auto" w:fill="FFFFFF"/>
        </w:rPr>
        <w:t xml:space="preserve">of recollection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(7; 46; 47)</w:t>
      </w:r>
    </w:p>
    <w:p w14:paraId="72D18D14" w14:textId="04E39B04" w:rsidR="00681462" w:rsidRPr="00681462" w:rsidRDefault="003107D9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Additional</w:t>
      </w:r>
      <w:r w:rsidR="008F562B">
        <w:rPr>
          <w:rFonts w:eastAsia="Times New Roman" w:cs="Times New Roman"/>
          <w:shd w:val="clear" w:color="auto" w:fill="FFFFFF"/>
        </w:rPr>
        <w:t xml:space="preserve"> </w:t>
      </w:r>
      <w:r w:rsidR="00681462">
        <w:rPr>
          <w:rFonts w:eastAsia="Times New Roman" w:cs="Times New Roman"/>
          <w:shd w:val="clear" w:color="auto" w:fill="FFFFFF"/>
        </w:rPr>
        <w:t xml:space="preserve">analyses </w:t>
      </w:r>
      <w:r w:rsidR="00E74077">
        <w:rPr>
          <w:rFonts w:eastAsia="Times New Roman" w:cs="Times New Roman"/>
          <w:shd w:val="clear" w:color="auto" w:fill="FFFFFF"/>
        </w:rPr>
        <w:t xml:space="preserve">used a </w:t>
      </w:r>
      <w:r w:rsidR="00FC08C2">
        <w:rPr>
          <w:rFonts w:eastAsia="Times New Roman" w:cs="Times New Roman"/>
          <w:shd w:val="clear" w:color="auto" w:fill="FFFFFF"/>
        </w:rPr>
        <w:t>newer</w:t>
      </w:r>
      <w:r w:rsidR="00E74077">
        <w:rPr>
          <w:rFonts w:eastAsia="Times New Roman" w:cs="Times New Roman"/>
          <w:shd w:val="clear" w:color="auto" w:fill="FFFFFF"/>
        </w:rPr>
        <w:t xml:space="preserve"> approach and </w:t>
      </w:r>
      <w:r w:rsidR="00681462">
        <w:rPr>
          <w:rFonts w:eastAsia="Times New Roman" w:cs="Times New Roman"/>
          <w:shd w:val="clear" w:color="auto" w:fill="FFFFFF"/>
        </w:rPr>
        <w:t xml:space="preserve">were </w:t>
      </w:r>
      <w:r w:rsidR="00AF5E82">
        <w:rPr>
          <w:rFonts w:eastAsia="Times New Roman" w:cs="Times New Roman"/>
          <w:shd w:val="clear" w:color="auto" w:fill="FFFFFF"/>
        </w:rPr>
        <w:t>intended</w:t>
      </w:r>
      <w:r w:rsidR="00681462">
        <w:rPr>
          <w:rFonts w:eastAsia="Times New Roman" w:cs="Times New Roman"/>
          <w:shd w:val="clear" w:color="auto" w:fill="FFFFFF"/>
        </w:rPr>
        <w:t xml:space="preserve"> to parallel the </w:t>
      </w:r>
      <w:r w:rsidR="000A45C0">
        <w:rPr>
          <w:rFonts w:eastAsia="Times New Roman" w:cs="Times New Roman"/>
          <w:shd w:val="clear" w:color="auto" w:fill="FFFFFF"/>
        </w:rPr>
        <w:t xml:space="preserve">memory accuracy </w:t>
      </w:r>
      <w:r w:rsidR="00681462">
        <w:rPr>
          <w:rFonts w:eastAsia="Times New Roman" w:cs="Times New Roman"/>
          <w:shd w:val="clear" w:color="auto" w:fill="FFFFFF"/>
        </w:rPr>
        <w:t xml:space="preserve">data, which </w:t>
      </w:r>
      <w:r>
        <w:rPr>
          <w:rFonts w:eastAsia="Times New Roman" w:cs="Times New Roman"/>
          <w:shd w:val="clear" w:color="auto" w:fill="FFFFFF"/>
        </w:rPr>
        <w:t>were characterized by</w:t>
      </w:r>
      <w:r w:rsidR="00681462">
        <w:rPr>
          <w:rFonts w:eastAsia="Times New Roman" w:cs="Times New Roman"/>
          <w:shd w:val="clear" w:color="auto" w:fill="FFFFFF"/>
        </w:rPr>
        <w:t xml:space="preserve"> a </w:t>
      </w:r>
      <w:r w:rsidR="00681462">
        <w:rPr>
          <w:rFonts w:eastAsia="Times New Roman" w:cs="Times New Roman"/>
          <w:i/>
          <w:shd w:val="clear" w:color="auto" w:fill="FFFFFF"/>
        </w:rPr>
        <w:t xml:space="preserve">Group </w:t>
      </w:r>
      <w:r w:rsidR="00681462">
        <w:rPr>
          <w:rFonts w:eastAsia="Times New Roman" w:cs="Times New Roman"/>
          <w:shd w:val="clear" w:color="auto" w:fill="FFFFFF"/>
        </w:rPr>
        <w:t xml:space="preserve">x </w:t>
      </w:r>
      <w:r w:rsidR="00681462">
        <w:rPr>
          <w:rFonts w:eastAsia="Times New Roman" w:cs="Times New Roman"/>
          <w:i/>
          <w:shd w:val="clear" w:color="auto" w:fill="FFFFFF"/>
        </w:rPr>
        <w:t>Cue</w:t>
      </w:r>
      <w:r w:rsidR="00681462">
        <w:rPr>
          <w:rFonts w:eastAsia="Times New Roman" w:cs="Times New Roman"/>
          <w:shd w:val="clear" w:color="auto" w:fill="FFFFFF"/>
        </w:rPr>
        <w:t xml:space="preserve"> x </w:t>
      </w:r>
      <w:r w:rsidR="00681462">
        <w:rPr>
          <w:rFonts w:eastAsia="Times New Roman" w:cs="Times New Roman"/>
          <w:i/>
          <w:shd w:val="clear" w:color="auto" w:fill="FFFFFF"/>
        </w:rPr>
        <w:t>Encoding Task</w:t>
      </w:r>
      <w:r w:rsidR="00681462">
        <w:rPr>
          <w:rFonts w:eastAsia="Times New Roman" w:cs="Times New Roman"/>
          <w:shd w:val="clear" w:color="auto" w:fill="FFFFFF"/>
        </w:rPr>
        <w:t xml:space="preserve"> interaction. </w:t>
      </w:r>
      <w:r w:rsidR="00AF5E82">
        <w:rPr>
          <w:rFonts w:eastAsia="Times New Roman" w:cs="Times New Roman"/>
          <w:shd w:val="clear" w:color="auto" w:fill="FFFFFF"/>
        </w:rPr>
        <w:t xml:space="preserve">To identify activity </w:t>
      </w:r>
      <w:r w:rsidR="00603E5F">
        <w:rPr>
          <w:rFonts w:eastAsia="Times New Roman" w:cs="Times New Roman"/>
          <w:shd w:val="clear" w:color="auto" w:fill="FFFFFF"/>
        </w:rPr>
        <w:t>mediating</w:t>
      </w:r>
      <w:r>
        <w:rPr>
          <w:rFonts w:eastAsia="Times New Roman" w:cs="Times New Roman"/>
          <w:shd w:val="clear" w:color="auto" w:fill="FFFFFF"/>
        </w:rPr>
        <w:t xml:space="preserve"> this</w:t>
      </w:r>
      <w:r w:rsidR="00AF5E82">
        <w:rPr>
          <w:rFonts w:eastAsia="Times New Roman" w:cs="Times New Roman"/>
          <w:shd w:val="clear" w:color="auto" w:fill="FFFFFF"/>
        </w:rPr>
        <w:t xml:space="preserve"> interaction,</w:t>
      </w:r>
      <w:r w:rsidR="00E74077">
        <w:rPr>
          <w:rFonts w:eastAsia="Times New Roman" w:cs="Times New Roman"/>
          <w:shd w:val="clear" w:color="auto" w:fill="FFFFFF"/>
        </w:rPr>
        <w:t xml:space="preserve"> we computed Question minus Side difference waves separately for words from the mobility and </w:t>
      </w:r>
      <w:proofErr w:type="spellStart"/>
      <w:r w:rsidR="00E74077">
        <w:rPr>
          <w:rFonts w:eastAsia="Times New Roman" w:cs="Times New Roman"/>
          <w:shd w:val="clear" w:color="auto" w:fill="FFFFFF"/>
        </w:rPr>
        <w:t>animacy</w:t>
      </w:r>
      <w:proofErr w:type="spellEnd"/>
      <w:r w:rsidR="00E74077">
        <w:rPr>
          <w:rFonts w:eastAsia="Times New Roman" w:cs="Times New Roman"/>
          <w:shd w:val="clear" w:color="auto" w:fill="FFFFFF"/>
        </w:rPr>
        <w:t xml:space="preserve"> tasks</w:t>
      </w:r>
      <w:r w:rsidR="00AF5E82">
        <w:rPr>
          <w:rFonts w:eastAsia="Times New Roman" w:cs="Times New Roman"/>
          <w:shd w:val="clear" w:color="auto" w:fill="FFFFFF"/>
        </w:rPr>
        <w:t xml:space="preserve"> in </w:t>
      </w:r>
      <w:r w:rsidR="00A70AF1">
        <w:rPr>
          <w:rFonts w:eastAsia="Times New Roman" w:cs="Times New Roman"/>
          <w:shd w:val="clear" w:color="auto" w:fill="FFFFFF"/>
        </w:rPr>
        <w:t>each</w:t>
      </w:r>
      <w:r w:rsidR="00AF5E82">
        <w:rPr>
          <w:rFonts w:eastAsia="Times New Roman" w:cs="Times New Roman"/>
          <w:shd w:val="clear" w:color="auto" w:fill="FFFFFF"/>
        </w:rPr>
        <w:t xml:space="preserve"> group</w:t>
      </w:r>
      <w:r w:rsidR="00E74077">
        <w:rPr>
          <w:rFonts w:eastAsia="Times New Roman" w:cs="Times New Roman"/>
          <w:shd w:val="clear" w:color="auto" w:fill="FFFFFF"/>
        </w:rPr>
        <w:t>. We then submitted the difference waves to</w:t>
      </w:r>
      <w:r w:rsidR="00681462">
        <w:rPr>
          <w:rFonts w:cs="Times New Roman"/>
        </w:rPr>
        <w:t xml:space="preserve"> mass univariate </w:t>
      </w:r>
      <w:r w:rsidR="00E74077">
        <w:rPr>
          <w:rFonts w:cs="Times New Roman"/>
        </w:rPr>
        <w:t xml:space="preserve">analysis </w:t>
      </w:r>
      <w:r w:rsidR="004C151D" w:rsidRPr="004C151D">
        <w:rPr>
          <w:rFonts w:cs="Times New Roman"/>
          <w:noProof/>
        </w:rPr>
        <w:t>(48)</w:t>
      </w:r>
      <w:r w:rsidR="00E74077">
        <w:rPr>
          <w:rFonts w:cs="Times New Roman"/>
        </w:rPr>
        <w:t xml:space="preserve">, focusing on mean amplitudes from 400-800 </w:t>
      </w:r>
      <w:proofErr w:type="spellStart"/>
      <w:r w:rsidR="00E74077">
        <w:rPr>
          <w:rFonts w:cs="Times New Roman"/>
        </w:rPr>
        <w:t>ms</w:t>
      </w:r>
      <w:proofErr w:type="spellEnd"/>
      <w:r w:rsidR="00E74077">
        <w:rPr>
          <w:rFonts w:cs="Times New Roman"/>
        </w:rPr>
        <w:t xml:space="preserve">, 800-1400 </w:t>
      </w:r>
      <w:proofErr w:type="spellStart"/>
      <w:r w:rsidR="00E74077">
        <w:rPr>
          <w:rFonts w:cs="Times New Roman"/>
        </w:rPr>
        <w:t>ms</w:t>
      </w:r>
      <w:proofErr w:type="spellEnd"/>
      <w:r w:rsidR="00E74077">
        <w:rPr>
          <w:rFonts w:cs="Times New Roman"/>
        </w:rPr>
        <w:t xml:space="preserve">, and 1400-2000 </w:t>
      </w:r>
      <w:proofErr w:type="spellStart"/>
      <w:r w:rsidR="00E74077">
        <w:rPr>
          <w:rFonts w:cs="Times New Roman"/>
        </w:rPr>
        <w:t>ms.</w:t>
      </w:r>
      <w:proofErr w:type="spellEnd"/>
      <w:r w:rsidR="00E74077">
        <w:rPr>
          <w:rFonts w:cs="Times New Roman"/>
        </w:rPr>
        <w:t xml:space="preserve"> </w:t>
      </w:r>
      <w:r w:rsidR="00603E5F">
        <w:rPr>
          <w:rFonts w:cs="Times New Roman"/>
        </w:rPr>
        <w:t>M</w:t>
      </w:r>
      <w:r w:rsidR="00681462">
        <w:rPr>
          <w:rFonts w:cs="Times New Roman"/>
        </w:rPr>
        <w:t xml:space="preserve">ass univariate analysis </w:t>
      </w:r>
      <w:r>
        <w:rPr>
          <w:rFonts w:cs="Times New Roman"/>
        </w:rPr>
        <w:t>is widely</w:t>
      </w:r>
      <w:r w:rsidR="008F562B">
        <w:rPr>
          <w:rFonts w:cs="Times New Roman"/>
        </w:rPr>
        <w:t xml:space="preserve"> used in fMRI research </w:t>
      </w:r>
      <w:r w:rsidR="004C151D" w:rsidRPr="004C151D">
        <w:rPr>
          <w:rFonts w:cs="Times New Roman"/>
          <w:noProof/>
        </w:rPr>
        <w:t>(49)</w:t>
      </w:r>
      <w:r w:rsidR="008F562B">
        <w:rPr>
          <w:rFonts w:cs="Times New Roman"/>
        </w:rPr>
        <w:t xml:space="preserve"> and </w:t>
      </w:r>
      <w:r>
        <w:rPr>
          <w:rFonts w:cs="Times New Roman"/>
        </w:rPr>
        <w:t>here entails</w:t>
      </w:r>
      <w:r w:rsidR="00681462">
        <w:rPr>
          <w:rFonts w:cs="Times New Roman"/>
        </w:rPr>
        <w:t xml:space="preserve"> a </w:t>
      </w:r>
      <w:r w:rsidR="00A70AF1">
        <w:rPr>
          <w:rFonts w:cs="Times New Roman"/>
        </w:rPr>
        <w:t xml:space="preserve">one-sample </w:t>
      </w:r>
      <w:r w:rsidR="00A70AF1">
        <w:rPr>
          <w:rFonts w:cs="Times New Roman"/>
          <w:i/>
        </w:rPr>
        <w:t>t</w:t>
      </w:r>
      <w:r w:rsidR="00A70AF1">
        <w:rPr>
          <w:rFonts w:cs="Times New Roman"/>
        </w:rPr>
        <w:t xml:space="preserve">-test </w:t>
      </w:r>
      <w:r w:rsidR="00A76C66">
        <w:rPr>
          <w:rFonts w:cs="Times New Roman"/>
        </w:rPr>
        <w:t>(</w:t>
      </w:r>
      <w:r w:rsidR="00A70AF1">
        <w:rPr>
          <w:rFonts w:cs="Times New Roman"/>
        </w:rPr>
        <w:t xml:space="preserve">within-group analysis) or a two-sample </w:t>
      </w:r>
      <w:r w:rsidR="00A70AF1">
        <w:rPr>
          <w:rFonts w:cs="Times New Roman"/>
          <w:i/>
        </w:rPr>
        <w:t>t</w:t>
      </w:r>
      <w:r w:rsidR="00A70AF1">
        <w:rPr>
          <w:rFonts w:cs="Times New Roman"/>
        </w:rPr>
        <w:t>-test</w:t>
      </w:r>
      <w:r w:rsidR="00A76C66">
        <w:rPr>
          <w:rFonts w:cs="Times New Roman"/>
        </w:rPr>
        <w:t xml:space="preserve"> (between-group analysis) at each electrode</w:t>
      </w:r>
      <w:r>
        <w:rPr>
          <w:rFonts w:cs="Times New Roman"/>
        </w:rPr>
        <w:t>. By examining every electrode and multiple time windows, t</w:t>
      </w:r>
      <w:r w:rsidR="00681462">
        <w:rPr>
          <w:rFonts w:cs="Times New Roman"/>
        </w:rPr>
        <w:t>his makes better use of the spatiotempora</w:t>
      </w:r>
      <w:r w:rsidR="00FC48E1">
        <w:rPr>
          <w:rFonts w:cs="Times New Roman"/>
        </w:rPr>
        <w:t xml:space="preserve">l richness of ERP data than </w:t>
      </w:r>
      <w:r w:rsidR="00681462">
        <w:rPr>
          <w:rFonts w:cs="Times New Roman"/>
        </w:rPr>
        <w:t>traditional method</w:t>
      </w:r>
      <w:r w:rsidR="00FC48E1">
        <w:rPr>
          <w:rFonts w:cs="Times New Roman"/>
        </w:rPr>
        <w:t>s</w:t>
      </w:r>
      <w:r w:rsidR="00681462">
        <w:rPr>
          <w:rFonts w:cs="Times New Roman"/>
        </w:rPr>
        <w:t xml:space="preserve">. </w:t>
      </w:r>
      <w:r w:rsidR="00603E5F">
        <w:rPr>
          <w:rFonts w:cs="Times New Roman"/>
        </w:rPr>
        <w:t>To correct</w:t>
      </w:r>
      <w:r w:rsidR="00681462">
        <w:rPr>
          <w:rFonts w:cs="Times New Roman"/>
        </w:rPr>
        <w:t xml:space="preserve"> for m</w:t>
      </w:r>
      <w:r w:rsidR="008F562B">
        <w:rPr>
          <w:rFonts w:cs="Times New Roman"/>
        </w:rPr>
        <w:t>ultiple comparisons</w:t>
      </w:r>
      <w:r w:rsidR="00603E5F">
        <w:rPr>
          <w:rFonts w:cs="Times New Roman"/>
        </w:rPr>
        <w:t xml:space="preserve">, we used </w:t>
      </w:r>
      <w:r w:rsidR="00681462">
        <w:rPr>
          <w:rFonts w:cs="Times New Roman"/>
        </w:rPr>
        <w:t xml:space="preserve">cluster-based permutation </w:t>
      </w:r>
      <w:r w:rsidR="004C151D" w:rsidRPr="004C151D">
        <w:rPr>
          <w:rFonts w:cs="Times New Roman"/>
          <w:noProof/>
        </w:rPr>
        <w:t>(50)</w:t>
      </w:r>
      <w:r w:rsidR="00681462">
        <w:rPr>
          <w:rFonts w:cs="Times New Roman"/>
        </w:rPr>
        <w:t>.</w:t>
      </w:r>
      <w:r w:rsidR="00A70AF1">
        <w:rPr>
          <w:rFonts w:cs="Times New Roman"/>
        </w:rPr>
        <w:t xml:space="preserve"> </w:t>
      </w:r>
      <w:r w:rsidR="008F562B">
        <w:rPr>
          <w:rFonts w:cs="Times New Roman"/>
        </w:rPr>
        <w:t>A</w:t>
      </w:r>
      <w:r w:rsidR="00681462">
        <w:rPr>
          <w:rFonts w:cs="Times New Roman"/>
        </w:rPr>
        <w:t>ll electrodes within 4 cm of each ot</w:t>
      </w:r>
      <w:r w:rsidR="00A70AF1">
        <w:rPr>
          <w:rFonts w:cs="Times New Roman"/>
        </w:rPr>
        <w:t>her were considered neighbors, and n</w:t>
      </w:r>
      <w:r w:rsidR="00681462">
        <w:rPr>
          <w:rFonts w:cs="Times New Roman"/>
        </w:rPr>
        <w:t xml:space="preserve">eighboring electrodes </w:t>
      </w:r>
      <w:r>
        <w:rPr>
          <w:rFonts w:cs="Times New Roman"/>
        </w:rPr>
        <w:t>significant at</w:t>
      </w:r>
      <w:r w:rsidR="00681462">
        <w:rPr>
          <w:rFonts w:cs="Times New Roman"/>
        </w:rPr>
        <w:t xml:space="preserve"> </w:t>
      </w:r>
      <w:r w:rsidR="00681462">
        <w:rPr>
          <w:rFonts w:cs="Times New Roman"/>
          <w:i/>
        </w:rPr>
        <w:t>p</w:t>
      </w:r>
      <w:r w:rsidR="00603E5F">
        <w:rPr>
          <w:rFonts w:cs="Times New Roman"/>
        </w:rPr>
        <w:t xml:space="preserve"> &lt; </w:t>
      </w:r>
      <w:r w:rsidR="00681462">
        <w:rPr>
          <w:rFonts w:cs="Times New Roman"/>
        </w:rPr>
        <w:t xml:space="preserve">0.05 (uncorrected) were considered clusters. The sum of all </w:t>
      </w:r>
      <w:r w:rsidR="00681462">
        <w:rPr>
          <w:rFonts w:cs="Times New Roman"/>
          <w:i/>
        </w:rPr>
        <w:t>p</w:t>
      </w:r>
      <w:r>
        <w:rPr>
          <w:rFonts w:cs="Times New Roman"/>
        </w:rPr>
        <w:t xml:space="preserve">-values </w:t>
      </w:r>
      <w:r w:rsidR="00681462">
        <w:rPr>
          <w:rFonts w:cs="Times New Roman"/>
        </w:rPr>
        <w:t xml:space="preserve">in a cluster </w:t>
      </w:r>
      <w:r w:rsidR="00A70AF1">
        <w:rPr>
          <w:rFonts w:cs="Times New Roman"/>
        </w:rPr>
        <w:t>constituted</w:t>
      </w:r>
      <w:r w:rsidR="00090109">
        <w:rPr>
          <w:rFonts w:cs="Times New Roman"/>
        </w:rPr>
        <w:t xml:space="preserve"> its mass. W</w:t>
      </w:r>
      <w:r w:rsidR="00A70AF1">
        <w:rPr>
          <w:rFonts w:cs="Times New Roman"/>
        </w:rPr>
        <w:t xml:space="preserve">e </w:t>
      </w:r>
      <w:r w:rsidR="00681462">
        <w:rPr>
          <w:rFonts w:cs="Times New Roman"/>
        </w:rPr>
        <w:t xml:space="preserve">then </w:t>
      </w:r>
      <w:r w:rsidR="00A70AF1">
        <w:rPr>
          <w:rFonts w:cs="Times New Roman"/>
        </w:rPr>
        <w:t>performed 2500</w:t>
      </w:r>
      <w:r w:rsidR="00681462">
        <w:rPr>
          <w:rFonts w:cs="Times New Roman"/>
        </w:rPr>
        <w:t xml:space="preserve"> permutations</w:t>
      </w:r>
      <w:r w:rsidR="00090109">
        <w:rPr>
          <w:rFonts w:cs="Times New Roman"/>
        </w:rPr>
        <w:t xml:space="preserve">, selecting the most extreme cluster mass from each permutation </w:t>
      </w:r>
      <w:r w:rsidR="00681462">
        <w:rPr>
          <w:rFonts w:cs="Times New Roman"/>
        </w:rPr>
        <w:t xml:space="preserve">to generate a distribution </w:t>
      </w:r>
      <w:r w:rsidR="004C151D" w:rsidRPr="004C151D">
        <w:rPr>
          <w:rFonts w:cs="Times New Roman"/>
          <w:noProof/>
        </w:rPr>
        <w:t>(51)</w:t>
      </w:r>
      <w:r w:rsidR="00BB1815">
        <w:rPr>
          <w:rFonts w:cs="Times New Roman"/>
        </w:rPr>
        <w:t xml:space="preserve"> that </w:t>
      </w:r>
      <w:r w:rsidR="00090109">
        <w:rPr>
          <w:rFonts w:cs="Times New Roman"/>
        </w:rPr>
        <w:t xml:space="preserve">was used to judge the probability of observing clusters of </w:t>
      </w:r>
      <w:r>
        <w:rPr>
          <w:rFonts w:cs="Times New Roman"/>
        </w:rPr>
        <w:t>various sizes</w:t>
      </w:r>
      <w:r w:rsidR="00BB1815">
        <w:rPr>
          <w:rFonts w:cs="Times New Roman"/>
        </w:rPr>
        <w:t>. O</w:t>
      </w:r>
      <w:r>
        <w:rPr>
          <w:rFonts w:cs="Times New Roman"/>
        </w:rPr>
        <w:t>nly clusters significant at</w:t>
      </w:r>
      <w:r w:rsidR="00090109">
        <w:rPr>
          <w:rFonts w:cs="Times New Roman"/>
        </w:rPr>
        <w:t xml:space="preserve"> </w:t>
      </w:r>
      <w:commentRangeStart w:id="26"/>
      <w:r w:rsidR="00090109">
        <w:rPr>
          <w:rFonts w:cs="Times New Roman"/>
          <w:i/>
        </w:rPr>
        <w:t xml:space="preserve">p </w:t>
      </w:r>
      <w:r w:rsidR="00090109">
        <w:rPr>
          <w:rFonts w:cs="Times New Roman"/>
        </w:rPr>
        <w:t xml:space="preserve">&lt; 0.05 </w:t>
      </w:r>
      <w:commentRangeEnd w:id="26"/>
      <w:r w:rsidR="00F63564">
        <w:rPr>
          <w:rStyle w:val="CommentReference"/>
          <w:rFonts w:asciiTheme="minorHAnsi" w:hAnsiTheme="minorHAnsi"/>
          <w:lang w:eastAsia="en-US"/>
        </w:rPr>
        <w:commentReference w:id="26"/>
      </w:r>
      <w:r w:rsidR="00661584">
        <w:rPr>
          <w:rFonts w:cs="Times New Roman"/>
        </w:rPr>
        <w:t>are reported</w:t>
      </w:r>
      <w:r w:rsidR="00681462">
        <w:rPr>
          <w:rFonts w:cs="Times New Roman"/>
        </w:rPr>
        <w:t>.</w:t>
      </w:r>
    </w:p>
    <w:p w14:paraId="6C1E3445" w14:textId="77777777" w:rsidR="005C03FD" w:rsidRDefault="005C03FD" w:rsidP="005C03FD">
      <w:pPr>
        <w:spacing w:line="480" w:lineRule="auto"/>
        <w:ind w:firstLine="720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Results</w:t>
      </w:r>
    </w:p>
    <w:p w14:paraId="5DC82C95" w14:textId="77777777" w:rsidR="0001277B" w:rsidRDefault="0001277B" w:rsidP="005C03FD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Demographics</w:t>
      </w:r>
    </w:p>
    <w:p w14:paraId="63633129" w14:textId="3822A318" w:rsidR="0001277B" w:rsidRDefault="00DC4CAF" w:rsidP="0001277B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lastRenderedPageBreak/>
        <w:t>T</w:t>
      </w:r>
      <w:r w:rsidR="001519E4">
        <w:rPr>
          <w:rFonts w:eastAsia="Times New Roman" w:cs="Times New Roman"/>
          <w:shd w:val="clear" w:color="auto" w:fill="FFFFFF"/>
        </w:rPr>
        <w:t xml:space="preserve">here were no group differences </w:t>
      </w:r>
      <w:r w:rsidR="00340549">
        <w:rPr>
          <w:rFonts w:eastAsia="Times New Roman" w:cs="Times New Roman"/>
          <w:shd w:val="clear" w:color="auto" w:fill="FFFFFF"/>
        </w:rPr>
        <w:t>in</w:t>
      </w:r>
      <w:r w:rsidR="00145549">
        <w:rPr>
          <w:rFonts w:eastAsia="Times New Roman" w:cs="Times New Roman"/>
          <w:shd w:val="clear" w:color="auto" w:fill="FFFFFF"/>
        </w:rPr>
        <w:t xml:space="preserve"> gender, age,</w:t>
      </w:r>
      <w:r w:rsidR="001519E4">
        <w:rPr>
          <w:rFonts w:eastAsia="Times New Roman" w:cs="Times New Roman"/>
          <w:shd w:val="clear" w:color="auto" w:fill="FFFFFF"/>
        </w:rPr>
        <w:t xml:space="preserve"> education</w:t>
      </w:r>
      <w:r w:rsidR="00145549">
        <w:rPr>
          <w:rFonts w:eastAsia="Times New Roman" w:cs="Times New Roman"/>
          <w:shd w:val="clear" w:color="auto" w:fill="FFFFFF"/>
        </w:rPr>
        <w:t>, or estimated IQ</w:t>
      </w:r>
      <w:r>
        <w:rPr>
          <w:rFonts w:eastAsia="Times New Roman" w:cs="Times New Roman"/>
          <w:shd w:val="clear" w:color="auto" w:fill="FFFFFF"/>
        </w:rPr>
        <w:t xml:space="preserve"> (Table 1)</w:t>
      </w:r>
      <w:r w:rsidR="001519E4">
        <w:rPr>
          <w:rFonts w:eastAsia="Times New Roman" w:cs="Times New Roman"/>
          <w:shd w:val="clear" w:color="auto" w:fill="FFFFFF"/>
        </w:rPr>
        <w:t xml:space="preserve">. </w:t>
      </w:r>
      <w:ins w:id="27" w:author="Diego" w:date="2016-10-06T09:03:00Z">
        <w:r w:rsidR="004735BB">
          <w:rPr>
            <w:rFonts w:eastAsia="Times New Roman" w:cs="Times New Roman"/>
            <w:shd w:val="clear" w:color="auto" w:fill="FFFFFF"/>
          </w:rPr>
          <w:t>Relative to controls, t</w:t>
        </w:r>
      </w:ins>
      <w:del w:id="28" w:author="Diego" w:date="2016-10-06T09:03:00Z">
        <w:r w:rsidR="009735E3" w:rsidDel="004735BB">
          <w:rPr>
            <w:rFonts w:eastAsia="Times New Roman" w:cs="Times New Roman"/>
            <w:shd w:val="clear" w:color="auto" w:fill="FFFFFF"/>
          </w:rPr>
          <w:delText>T</w:delText>
        </w:r>
      </w:del>
      <w:r w:rsidR="001519E4">
        <w:rPr>
          <w:rFonts w:eastAsia="Times New Roman" w:cs="Times New Roman"/>
          <w:shd w:val="clear" w:color="auto" w:fill="FFFFFF"/>
        </w:rPr>
        <w:t>he MDD gr</w:t>
      </w:r>
      <w:r w:rsidR="00145549">
        <w:rPr>
          <w:rFonts w:eastAsia="Times New Roman" w:cs="Times New Roman"/>
          <w:shd w:val="clear" w:color="auto" w:fill="FFFFFF"/>
        </w:rPr>
        <w:t xml:space="preserve">oup endorsed </w:t>
      </w:r>
      <w:commentRangeStart w:id="29"/>
      <w:r w:rsidR="009735E3">
        <w:rPr>
          <w:rFonts w:eastAsia="Times New Roman" w:cs="Times New Roman"/>
          <w:shd w:val="clear" w:color="auto" w:fill="FFFFFF"/>
        </w:rPr>
        <w:t xml:space="preserve">poorer sleep </w:t>
      </w:r>
      <w:commentRangeEnd w:id="29"/>
      <w:r w:rsidR="00F63564">
        <w:rPr>
          <w:rStyle w:val="CommentReference"/>
          <w:rFonts w:asciiTheme="minorHAnsi" w:hAnsiTheme="minorHAnsi"/>
          <w:lang w:eastAsia="en-US"/>
        </w:rPr>
        <w:commentReference w:id="29"/>
      </w:r>
      <w:r w:rsidR="009735E3">
        <w:rPr>
          <w:rFonts w:eastAsia="Times New Roman" w:cs="Times New Roman"/>
          <w:shd w:val="clear" w:color="auto" w:fill="FFFFFF"/>
        </w:rPr>
        <w:t xml:space="preserve">plus </w:t>
      </w:r>
      <w:r w:rsidR="00145549">
        <w:rPr>
          <w:rFonts w:eastAsia="Times New Roman" w:cs="Times New Roman"/>
          <w:shd w:val="clear" w:color="auto" w:fill="FFFFFF"/>
        </w:rPr>
        <w:t>more depression,</w:t>
      </w:r>
      <w:r w:rsidR="001519E4">
        <w:rPr>
          <w:rFonts w:eastAsia="Times New Roman" w:cs="Times New Roman"/>
          <w:shd w:val="clear" w:color="auto" w:fill="FFFFFF"/>
        </w:rPr>
        <w:t xml:space="preserve"> anxiety</w:t>
      </w:r>
      <w:r w:rsidR="00145549">
        <w:rPr>
          <w:rFonts w:eastAsia="Times New Roman" w:cs="Times New Roman"/>
          <w:shd w:val="clear" w:color="auto" w:fill="FFFFFF"/>
        </w:rPr>
        <w:t>, and rumination</w:t>
      </w:r>
      <w:del w:id="30" w:author="Diego" w:date="2016-10-06T09:03:00Z">
        <w:r w:rsidR="00AC7D07" w:rsidDel="004735BB">
          <w:rPr>
            <w:rFonts w:eastAsia="Times New Roman" w:cs="Times New Roman"/>
            <w:shd w:val="clear" w:color="auto" w:fill="FFFFFF"/>
          </w:rPr>
          <w:delText xml:space="preserve"> than controls</w:delText>
        </w:r>
      </w:del>
      <w:r w:rsidR="0084091B">
        <w:rPr>
          <w:rFonts w:eastAsia="Times New Roman" w:cs="Times New Roman"/>
          <w:shd w:val="clear" w:color="auto" w:fill="FFFFFF"/>
        </w:rPr>
        <w:t xml:space="preserve">, with the mean BDI-II score </w:t>
      </w:r>
      <w:r w:rsidR="009735E3">
        <w:rPr>
          <w:rFonts w:eastAsia="Times New Roman" w:cs="Times New Roman"/>
          <w:shd w:val="clear" w:color="auto" w:fill="FFFFFF"/>
        </w:rPr>
        <w:t>indicating moderate depression.</w:t>
      </w:r>
    </w:p>
    <w:p w14:paraId="6F61D459" w14:textId="77777777" w:rsidR="001E7F99" w:rsidRPr="0001277B" w:rsidRDefault="001E7F99" w:rsidP="001E7F99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TABLE 1 ABOUT HERE</w:t>
      </w:r>
    </w:p>
    <w:p w14:paraId="171C4E19" w14:textId="77777777" w:rsidR="005C03FD" w:rsidRDefault="005C03FD" w:rsidP="005C03FD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Behavior</w:t>
      </w:r>
    </w:p>
    <w:p w14:paraId="33ECE0FC" w14:textId="6C035883" w:rsidR="00464F91" w:rsidRDefault="005C03FD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Encoding</w:t>
      </w:r>
      <w:r>
        <w:rPr>
          <w:rFonts w:eastAsia="Times New Roman" w:cs="Times New Roman"/>
          <w:shd w:val="clear" w:color="auto" w:fill="FFFFFF"/>
        </w:rPr>
        <w:t>.</w:t>
      </w:r>
      <w:r w:rsidR="00E174C2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>T</w:t>
      </w:r>
      <w:r w:rsidR="00C702AA">
        <w:rPr>
          <w:rFonts w:eastAsia="Times New Roman" w:cs="Times New Roman"/>
          <w:shd w:val="clear" w:color="auto" w:fill="FFFFFF"/>
        </w:rPr>
        <w:t xml:space="preserve">he </w:t>
      </w:r>
      <w:r w:rsidR="009E667C">
        <w:rPr>
          <w:rFonts w:eastAsia="Times New Roman" w:cs="Times New Roman"/>
          <w:shd w:val="clear" w:color="auto" w:fill="FFFFFF"/>
        </w:rPr>
        <w:t>m</w:t>
      </w:r>
      <w:r w:rsidR="003018BE">
        <w:rPr>
          <w:rFonts w:eastAsia="Times New Roman" w:cs="Times New Roman"/>
          <w:shd w:val="clear" w:color="auto" w:fill="FFFFFF"/>
        </w:rPr>
        <w:t xml:space="preserve">obility </w:t>
      </w:r>
      <w:r w:rsidR="00C702AA">
        <w:rPr>
          <w:rFonts w:eastAsia="Times New Roman" w:cs="Times New Roman"/>
          <w:shd w:val="clear" w:color="auto" w:fill="FFFFFF"/>
        </w:rPr>
        <w:t xml:space="preserve">task was </w:t>
      </w:r>
      <w:r w:rsidR="00526E37">
        <w:rPr>
          <w:rFonts w:eastAsia="Times New Roman" w:cs="Times New Roman"/>
          <w:shd w:val="clear" w:color="auto" w:fill="FFFFFF"/>
        </w:rPr>
        <w:t xml:space="preserve">harder </w:t>
      </w:r>
      <w:r w:rsidR="009E667C">
        <w:rPr>
          <w:rFonts w:eastAsia="Times New Roman" w:cs="Times New Roman"/>
          <w:shd w:val="clear" w:color="auto" w:fill="FFFFFF"/>
        </w:rPr>
        <w:t xml:space="preserve">than </w:t>
      </w:r>
      <w:r w:rsidR="00C702AA">
        <w:rPr>
          <w:rFonts w:eastAsia="Times New Roman" w:cs="Times New Roman"/>
          <w:shd w:val="clear" w:color="auto" w:fill="FFFFFF"/>
        </w:rPr>
        <w:t xml:space="preserve">the </w:t>
      </w:r>
      <w:proofErr w:type="spellStart"/>
      <w:r w:rsidR="007B0550">
        <w:rPr>
          <w:rFonts w:eastAsia="Times New Roman" w:cs="Times New Roman"/>
          <w:shd w:val="clear" w:color="auto" w:fill="FFFFFF"/>
        </w:rPr>
        <w:t>animacy</w:t>
      </w:r>
      <w:proofErr w:type="spellEnd"/>
      <w:r w:rsidR="007B0550">
        <w:rPr>
          <w:rFonts w:eastAsia="Times New Roman" w:cs="Times New Roman"/>
          <w:shd w:val="clear" w:color="auto" w:fill="FFFFFF"/>
        </w:rPr>
        <w:t xml:space="preserve"> </w:t>
      </w:r>
      <w:r w:rsidR="00C702AA">
        <w:rPr>
          <w:rFonts w:eastAsia="Times New Roman" w:cs="Times New Roman"/>
          <w:shd w:val="clear" w:color="auto" w:fill="FFFFFF"/>
        </w:rPr>
        <w:t>task</w:t>
      </w:r>
      <w:r w:rsidR="00DC4CAF">
        <w:rPr>
          <w:rFonts w:eastAsia="Times New Roman" w:cs="Times New Roman"/>
          <w:shd w:val="clear" w:color="auto" w:fill="FFFFFF"/>
        </w:rPr>
        <w:t xml:space="preserve">, </w:t>
      </w:r>
      <w:ins w:id="31" w:author="Diego" w:date="2016-10-06T09:04:00Z">
        <w:r w:rsidR="004735BB">
          <w:rPr>
            <w:rFonts w:eastAsia="Times New Roman" w:cs="Times New Roman"/>
            <w:shd w:val="clear" w:color="auto" w:fill="FFFFFF"/>
          </w:rPr>
          <w:t xml:space="preserve">as assessed by </w:t>
        </w:r>
      </w:ins>
      <w:del w:id="32" w:author="Diego" w:date="2016-10-06T09:04:00Z">
        <w:r w:rsidR="00DC4CAF" w:rsidDel="004735BB">
          <w:rPr>
            <w:rFonts w:eastAsia="Times New Roman" w:cs="Times New Roman"/>
            <w:shd w:val="clear" w:color="auto" w:fill="FFFFFF"/>
          </w:rPr>
          <w:delText xml:space="preserve">judging by </w:delText>
        </w:r>
      </w:del>
      <w:r w:rsidR="007B0550">
        <w:rPr>
          <w:rFonts w:eastAsia="Times New Roman" w:cs="Times New Roman"/>
          <w:shd w:val="clear" w:color="auto" w:fill="FFFFFF"/>
        </w:rPr>
        <w:t>percent correct</w:t>
      </w:r>
      <w:r w:rsidR="006414C1">
        <w:rPr>
          <w:rFonts w:eastAsia="Times New Roman" w:cs="Times New Roman"/>
          <w:shd w:val="clear" w:color="auto" w:fill="FFFFFF"/>
        </w:rPr>
        <w:t xml:space="preserve"> (</w:t>
      </w:r>
      <w:r w:rsidR="007B0550">
        <w:rPr>
          <w:rFonts w:eastAsia="Times New Roman" w:cs="Times New Roman"/>
          <w:shd w:val="clear" w:color="auto" w:fill="FFFFFF"/>
        </w:rPr>
        <w:t>mobility:</w:t>
      </w:r>
      <w:r w:rsidR="006414C1">
        <w:rPr>
          <w:rFonts w:eastAsia="Times New Roman" w:cs="Times New Roman"/>
          <w:shd w:val="clear" w:color="auto" w:fill="FFFFFF"/>
        </w:rPr>
        <w:t xml:space="preserve"> 92.42</w:t>
      </w:r>
      <w:r w:rsidR="006414C1" w:rsidRPr="006414C1">
        <w:rPr>
          <w:rFonts w:eastAsia="Times New Roman" w:cs="Times New Roman"/>
          <w:shd w:val="clear" w:color="auto" w:fill="FFFFFF"/>
        </w:rPr>
        <w:t>±</w:t>
      </w:r>
      <w:r w:rsidR="006414C1">
        <w:rPr>
          <w:rFonts w:eastAsia="Times New Roman" w:cs="Times New Roman"/>
          <w:shd w:val="clear" w:color="auto" w:fill="FFFFFF"/>
        </w:rPr>
        <w:t xml:space="preserve">0.26; </w:t>
      </w:r>
      <w:proofErr w:type="spellStart"/>
      <w:r w:rsidR="003018BE">
        <w:rPr>
          <w:rFonts w:eastAsia="Times New Roman" w:cs="Times New Roman"/>
          <w:shd w:val="clear" w:color="auto" w:fill="FFFFFF"/>
        </w:rPr>
        <w:t>animacy</w:t>
      </w:r>
      <w:proofErr w:type="spellEnd"/>
      <w:r w:rsidR="003018BE">
        <w:rPr>
          <w:rFonts w:eastAsia="Times New Roman" w:cs="Times New Roman"/>
          <w:shd w:val="clear" w:color="auto" w:fill="FFFFFF"/>
        </w:rPr>
        <w:t>: 95.85</w:t>
      </w:r>
      <w:r w:rsidR="003018BE" w:rsidRPr="006414C1">
        <w:rPr>
          <w:rFonts w:eastAsia="Times New Roman" w:cs="Times New Roman"/>
          <w:shd w:val="clear" w:color="auto" w:fill="FFFFFF"/>
        </w:rPr>
        <w:t>±</w:t>
      </w:r>
      <w:r w:rsidR="003018BE">
        <w:rPr>
          <w:rFonts w:eastAsia="Times New Roman" w:cs="Times New Roman"/>
          <w:shd w:val="clear" w:color="auto" w:fill="FFFFFF"/>
        </w:rPr>
        <w:t xml:space="preserve">0.20; </w:t>
      </w:r>
      <w:r w:rsidR="006414C1">
        <w:rPr>
          <w:rFonts w:eastAsia="Times New Roman" w:cs="Times New Roman"/>
          <w:i/>
          <w:shd w:val="clear" w:color="auto" w:fill="FFFFFF"/>
        </w:rPr>
        <w:t>Z</w:t>
      </w:r>
      <w:r w:rsidR="00002340">
        <w:rPr>
          <w:rFonts w:eastAsia="Times New Roman" w:cs="Times New Roman"/>
          <w:shd w:val="clear" w:color="auto" w:fill="FFFFFF"/>
        </w:rPr>
        <w:t xml:space="preserve"> = </w:t>
      </w:r>
      <w:r w:rsidR="003018BE">
        <w:rPr>
          <w:rFonts w:eastAsia="Times New Roman" w:cs="Times New Roman"/>
          <w:shd w:val="clear" w:color="auto" w:fill="FFFFFF"/>
        </w:rPr>
        <w:t>-</w:t>
      </w:r>
      <w:r w:rsidR="006414C1">
        <w:rPr>
          <w:rFonts w:eastAsia="Times New Roman" w:cs="Times New Roman"/>
          <w:shd w:val="clear" w:color="auto" w:fill="FFFFFF"/>
        </w:rPr>
        <w:t xml:space="preserve">4.91, </w:t>
      </w:r>
      <w:r w:rsidR="006414C1">
        <w:rPr>
          <w:rFonts w:eastAsia="Times New Roman" w:cs="Times New Roman"/>
          <w:i/>
          <w:shd w:val="clear" w:color="auto" w:fill="FFFFFF"/>
        </w:rPr>
        <w:t>p</w:t>
      </w:r>
      <w:r w:rsidR="006414C1">
        <w:rPr>
          <w:rFonts w:eastAsia="Times New Roman" w:cs="Times New Roman"/>
          <w:shd w:val="clear" w:color="auto" w:fill="FFFFFF"/>
        </w:rPr>
        <w:t xml:space="preserve"> &lt; 0.001) and RT (</w:t>
      </w:r>
      <w:r w:rsidR="00AB4B21">
        <w:rPr>
          <w:rFonts w:eastAsia="Times New Roman" w:cs="Times New Roman"/>
          <w:shd w:val="clear" w:color="auto" w:fill="FFFFFF"/>
        </w:rPr>
        <w:t>mobility:</w:t>
      </w:r>
      <w:r w:rsidR="003018BE">
        <w:rPr>
          <w:rFonts w:eastAsia="Times New Roman" w:cs="Times New Roman"/>
          <w:shd w:val="clear" w:color="auto" w:fill="FFFFFF"/>
        </w:rPr>
        <w:t xml:space="preserve"> 1,801</w:t>
      </w:r>
      <w:r w:rsidR="003018BE" w:rsidRPr="006414C1">
        <w:rPr>
          <w:rFonts w:eastAsia="Times New Roman" w:cs="Times New Roman"/>
          <w:shd w:val="clear" w:color="auto" w:fill="FFFFFF"/>
        </w:rPr>
        <w:t>±</w:t>
      </w:r>
      <w:r w:rsidR="003018BE">
        <w:rPr>
          <w:rFonts w:eastAsia="Times New Roman" w:cs="Times New Roman"/>
          <w:shd w:val="clear" w:color="auto" w:fill="FFFFFF"/>
        </w:rPr>
        <w:t xml:space="preserve">552 </w:t>
      </w:r>
      <w:proofErr w:type="spellStart"/>
      <w:r w:rsidR="003018BE">
        <w:rPr>
          <w:rFonts w:eastAsia="Times New Roman" w:cs="Times New Roman"/>
          <w:shd w:val="clear" w:color="auto" w:fill="FFFFFF"/>
        </w:rPr>
        <w:t>ms</w:t>
      </w:r>
      <w:proofErr w:type="spellEnd"/>
      <w:r w:rsidR="003018BE">
        <w:rPr>
          <w:rFonts w:eastAsia="Times New Roman" w:cs="Times New Roman"/>
          <w:shd w:val="clear" w:color="auto" w:fill="FFFFFF"/>
        </w:rPr>
        <w:t xml:space="preserve">; </w:t>
      </w:r>
      <w:proofErr w:type="spellStart"/>
      <w:r w:rsidR="00AB4B21">
        <w:rPr>
          <w:rFonts w:eastAsia="Times New Roman" w:cs="Times New Roman"/>
          <w:shd w:val="clear" w:color="auto" w:fill="FFFFFF"/>
        </w:rPr>
        <w:t>animacy</w:t>
      </w:r>
      <w:proofErr w:type="spellEnd"/>
      <w:r w:rsidR="00AB4B21">
        <w:rPr>
          <w:rFonts w:eastAsia="Times New Roman" w:cs="Times New Roman"/>
          <w:shd w:val="clear" w:color="auto" w:fill="FFFFFF"/>
        </w:rPr>
        <w:t>:</w:t>
      </w:r>
      <w:r w:rsidR="006414C1">
        <w:rPr>
          <w:rFonts w:eastAsia="Times New Roman" w:cs="Times New Roman"/>
          <w:shd w:val="clear" w:color="auto" w:fill="FFFFFF"/>
        </w:rPr>
        <w:t xml:space="preserve"> 1,664</w:t>
      </w:r>
      <w:r w:rsidR="006414C1" w:rsidRPr="006414C1">
        <w:rPr>
          <w:rFonts w:eastAsia="Times New Roman" w:cs="Times New Roman"/>
          <w:shd w:val="clear" w:color="auto" w:fill="FFFFFF"/>
        </w:rPr>
        <w:t>±</w:t>
      </w:r>
      <w:r w:rsidR="006414C1">
        <w:rPr>
          <w:rFonts w:eastAsia="Times New Roman" w:cs="Times New Roman"/>
          <w:shd w:val="clear" w:color="auto" w:fill="FFFFFF"/>
        </w:rPr>
        <w:t xml:space="preserve">535 </w:t>
      </w:r>
      <w:proofErr w:type="spellStart"/>
      <w:r w:rsidR="006414C1">
        <w:rPr>
          <w:rFonts w:eastAsia="Times New Roman" w:cs="Times New Roman"/>
          <w:shd w:val="clear" w:color="auto" w:fill="FFFFFF"/>
        </w:rPr>
        <w:t>ms</w:t>
      </w:r>
      <w:proofErr w:type="spellEnd"/>
      <w:r w:rsidR="006414C1">
        <w:rPr>
          <w:rFonts w:eastAsia="Times New Roman" w:cs="Times New Roman"/>
          <w:shd w:val="clear" w:color="auto" w:fill="FFFFFF"/>
        </w:rPr>
        <w:t xml:space="preserve">; </w:t>
      </w:r>
      <w:r w:rsidR="006414C1">
        <w:rPr>
          <w:rFonts w:eastAsia="Times New Roman" w:cs="Times New Roman"/>
          <w:i/>
          <w:shd w:val="clear" w:color="auto" w:fill="FFFFFF"/>
        </w:rPr>
        <w:t>Z</w:t>
      </w:r>
      <w:r w:rsidR="006414C1">
        <w:rPr>
          <w:rFonts w:eastAsia="Times New Roman" w:cs="Times New Roman"/>
          <w:shd w:val="clear" w:color="auto" w:fill="FFFFFF"/>
        </w:rPr>
        <w:t xml:space="preserve"> = 10.54, </w:t>
      </w:r>
      <w:r w:rsidR="006414C1">
        <w:rPr>
          <w:rFonts w:eastAsia="Times New Roman" w:cs="Times New Roman"/>
          <w:i/>
          <w:shd w:val="clear" w:color="auto" w:fill="FFFFFF"/>
        </w:rPr>
        <w:t>p</w:t>
      </w:r>
      <w:r w:rsidR="006414C1">
        <w:rPr>
          <w:rFonts w:eastAsia="Times New Roman" w:cs="Times New Roman"/>
          <w:shd w:val="clear" w:color="auto" w:fill="FFFFFF"/>
        </w:rPr>
        <w:t xml:space="preserve"> &lt; 0.001). </w:t>
      </w:r>
      <w:r w:rsidR="00BC608E">
        <w:rPr>
          <w:rFonts w:eastAsia="Times New Roman" w:cs="Times New Roman"/>
          <w:shd w:val="clear" w:color="auto" w:fill="FFFFFF"/>
        </w:rPr>
        <w:t>P</w:t>
      </w:r>
      <w:r w:rsidR="00122991">
        <w:rPr>
          <w:rFonts w:eastAsia="Times New Roman" w:cs="Times New Roman"/>
          <w:shd w:val="clear" w:color="auto" w:fill="FFFFFF"/>
        </w:rPr>
        <w:t xml:space="preserve">articipants </w:t>
      </w:r>
      <w:r w:rsidR="00AB4B21">
        <w:rPr>
          <w:rFonts w:eastAsia="Times New Roman" w:cs="Times New Roman"/>
          <w:shd w:val="clear" w:color="auto" w:fill="FFFFFF"/>
        </w:rPr>
        <w:t>were</w:t>
      </w:r>
      <w:r w:rsidR="00122991">
        <w:rPr>
          <w:rFonts w:eastAsia="Times New Roman" w:cs="Times New Roman"/>
          <w:shd w:val="clear" w:color="auto" w:fill="FFFFFF"/>
        </w:rPr>
        <w:t xml:space="preserve"> </w:t>
      </w:r>
      <w:r w:rsidR="00DC4CAF">
        <w:rPr>
          <w:rFonts w:eastAsia="Times New Roman" w:cs="Times New Roman"/>
          <w:shd w:val="clear" w:color="auto" w:fill="FFFFFF"/>
        </w:rPr>
        <w:t>faster</w:t>
      </w:r>
      <w:r w:rsidR="00122991">
        <w:rPr>
          <w:rFonts w:eastAsia="Times New Roman" w:cs="Times New Roman"/>
          <w:shd w:val="clear" w:color="auto" w:fill="FFFFFF"/>
        </w:rPr>
        <w:t xml:space="preserve"> when correct </w:t>
      </w:r>
      <w:r w:rsidR="00AB4B21">
        <w:rPr>
          <w:rFonts w:eastAsia="Times New Roman" w:cs="Times New Roman"/>
          <w:shd w:val="clear" w:color="auto" w:fill="FFFFFF"/>
        </w:rPr>
        <w:t>(</w:t>
      </w:r>
      <w:r w:rsidR="00AB4B21">
        <w:rPr>
          <w:rFonts w:eastAsia="Times New Roman" w:cs="Times New Roman"/>
          <w:i/>
          <w:shd w:val="clear" w:color="auto" w:fill="FFFFFF"/>
        </w:rPr>
        <w:t>Accuracy</w:t>
      </w:r>
      <w:r w:rsidR="00AB4B21">
        <w:rPr>
          <w:rFonts w:eastAsia="Times New Roman" w:cs="Times New Roman"/>
          <w:shd w:val="clear" w:color="auto" w:fill="FFFFFF"/>
        </w:rPr>
        <w:t>:</w:t>
      </w:r>
      <w:r w:rsidR="001D4FA4">
        <w:rPr>
          <w:rFonts w:eastAsia="Times New Roman" w:cs="Times New Roman"/>
          <w:shd w:val="clear" w:color="auto" w:fill="FFFFFF"/>
        </w:rPr>
        <w:t xml:space="preserve"> </w:t>
      </w:r>
      <w:r w:rsidR="001D4FA4" w:rsidRPr="001D4FA4">
        <w:rPr>
          <w:rFonts w:eastAsia="Times New Roman" w:cs="Times New Roman"/>
          <w:i/>
          <w:shd w:val="clear" w:color="auto" w:fill="FFFFFF"/>
        </w:rPr>
        <w:t>Z</w:t>
      </w:r>
      <w:r w:rsidR="001D4FA4">
        <w:rPr>
          <w:rFonts w:eastAsia="Times New Roman" w:cs="Times New Roman"/>
          <w:shd w:val="clear" w:color="auto" w:fill="FFFFFF"/>
        </w:rPr>
        <w:t xml:space="preserve"> = -3.46, </w:t>
      </w:r>
      <w:r w:rsidR="001D4FA4">
        <w:rPr>
          <w:rFonts w:eastAsia="Times New Roman" w:cs="Times New Roman"/>
          <w:i/>
          <w:shd w:val="clear" w:color="auto" w:fill="FFFFFF"/>
        </w:rPr>
        <w:t xml:space="preserve">p </w:t>
      </w:r>
      <w:r w:rsidR="001D4FA4">
        <w:rPr>
          <w:rFonts w:eastAsia="Times New Roman" w:cs="Times New Roman"/>
          <w:shd w:val="clear" w:color="auto" w:fill="FFFFFF"/>
        </w:rPr>
        <w:t>&lt; 0.001</w:t>
      </w:r>
      <w:r w:rsidR="00AB4B21">
        <w:rPr>
          <w:rFonts w:eastAsia="Times New Roman" w:cs="Times New Roman"/>
          <w:shd w:val="clear" w:color="auto" w:fill="FFFFFF"/>
        </w:rPr>
        <w:t>)</w:t>
      </w:r>
      <w:r w:rsidR="001D4FA4">
        <w:rPr>
          <w:rFonts w:eastAsia="Times New Roman" w:cs="Times New Roman"/>
          <w:shd w:val="clear" w:color="auto" w:fill="FFFFFF"/>
        </w:rPr>
        <w:t xml:space="preserve"> </w:t>
      </w:r>
      <w:r w:rsidR="00122991">
        <w:rPr>
          <w:rFonts w:eastAsia="Times New Roman" w:cs="Times New Roman"/>
          <w:shd w:val="clear" w:color="auto" w:fill="FFFFFF"/>
        </w:rPr>
        <w:t xml:space="preserve">and </w:t>
      </w:r>
      <w:r w:rsidR="001D4FA4">
        <w:rPr>
          <w:rFonts w:eastAsia="Times New Roman" w:cs="Times New Roman"/>
          <w:shd w:val="clear" w:color="auto" w:fill="FFFFFF"/>
        </w:rPr>
        <w:t>RT</w:t>
      </w:r>
      <w:r w:rsidR="00464F91">
        <w:rPr>
          <w:rFonts w:eastAsia="Times New Roman" w:cs="Times New Roman"/>
          <w:shd w:val="clear" w:color="auto" w:fill="FFFFFF"/>
        </w:rPr>
        <w:t xml:space="preserve"> </w:t>
      </w:r>
      <w:r w:rsidR="001D4FA4">
        <w:rPr>
          <w:rFonts w:eastAsia="Times New Roman" w:cs="Times New Roman"/>
          <w:shd w:val="clear" w:color="auto" w:fill="FFFFFF"/>
        </w:rPr>
        <w:t xml:space="preserve">decreased </w:t>
      </w:r>
      <w:r w:rsidR="00464F91">
        <w:rPr>
          <w:rFonts w:eastAsia="Times New Roman" w:cs="Times New Roman"/>
          <w:shd w:val="clear" w:color="auto" w:fill="FFFFFF"/>
        </w:rPr>
        <w:t xml:space="preserve">over the </w:t>
      </w:r>
      <w:r w:rsidR="006250A5">
        <w:rPr>
          <w:rFonts w:eastAsia="Times New Roman" w:cs="Times New Roman"/>
          <w:shd w:val="clear" w:color="auto" w:fill="FFFFFF"/>
        </w:rPr>
        <w:t>session</w:t>
      </w:r>
      <w:r w:rsidR="00464F91">
        <w:rPr>
          <w:rFonts w:eastAsia="Times New Roman" w:cs="Times New Roman"/>
          <w:shd w:val="clear" w:color="auto" w:fill="FFFFFF"/>
        </w:rPr>
        <w:t xml:space="preserve"> (</w:t>
      </w:r>
      <w:r w:rsidR="00BC608E">
        <w:rPr>
          <w:rFonts w:eastAsia="Times New Roman" w:cs="Times New Roman"/>
          <w:i/>
          <w:shd w:val="clear" w:color="auto" w:fill="FFFFFF"/>
        </w:rPr>
        <w:t>Block</w:t>
      </w:r>
      <w:r w:rsidR="00AB4B21">
        <w:rPr>
          <w:rFonts w:eastAsia="Times New Roman" w:cs="Times New Roman"/>
          <w:shd w:val="clear" w:color="auto" w:fill="FFFFFF"/>
        </w:rPr>
        <w:t>:</w:t>
      </w:r>
      <w:r w:rsidR="00464F91">
        <w:rPr>
          <w:rFonts w:eastAsia="Times New Roman" w:cs="Times New Roman"/>
          <w:shd w:val="clear" w:color="auto" w:fill="FFFFFF"/>
        </w:rPr>
        <w:t xml:space="preserve"> </w:t>
      </w:r>
      <w:r w:rsidR="00464F91">
        <w:rPr>
          <w:rFonts w:eastAsia="Times New Roman" w:cs="Times New Roman"/>
          <w:i/>
          <w:shd w:val="clear" w:color="auto" w:fill="FFFFFF"/>
        </w:rPr>
        <w:t>Z</w:t>
      </w:r>
      <w:r w:rsidR="00464F91">
        <w:rPr>
          <w:rFonts w:eastAsia="Times New Roman" w:cs="Times New Roman"/>
          <w:shd w:val="clear" w:color="auto" w:fill="FFFFFF"/>
        </w:rPr>
        <w:t xml:space="preserve"> = -6.34, </w:t>
      </w:r>
      <w:r w:rsidR="00464F91">
        <w:rPr>
          <w:rFonts w:eastAsia="Times New Roman" w:cs="Times New Roman"/>
          <w:i/>
          <w:shd w:val="clear" w:color="auto" w:fill="FFFFFF"/>
        </w:rPr>
        <w:t>p</w:t>
      </w:r>
      <w:r w:rsidR="003018BE">
        <w:rPr>
          <w:rFonts w:eastAsia="Times New Roman" w:cs="Times New Roman"/>
          <w:shd w:val="clear" w:color="auto" w:fill="FFFFFF"/>
        </w:rPr>
        <w:t xml:space="preserve"> &lt; 0.001).</w:t>
      </w:r>
      <w:r w:rsidR="00DC4CAF">
        <w:rPr>
          <w:rFonts w:eastAsia="Times New Roman" w:cs="Times New Roman"/>
          <w:shd w:val="clear" w:color="auto" w:fill="FFFFFF"/>
        </w:rPr>
        <w:t xml:space="preserve"> </w:t>
      </w:r>
      <w:r w:rsidR="00002340">
        <w:rPr>
          <w:rFonts w:eastAsia="Times New Roman" w:cs="Times New Roman"/>
          <w:i/>
          <w:shd w:val="clear" w:color="auto" w:fill="FFFFFF"/>
        </w:rPr>
        <w:t>Group</w:t>
      </w:r>
      <w:r w:rsidR="00002340">
        <w:rPr>
          <w:rFonts w:eastAsia="Times New Roman" w:cs="Times New Roman"/>
          <w:shd w:val="clear" w:color="auto" w:fill="FFFFFF"/>
        </w:rPr>
        <w:t xml:space="preserve"> did not </w:t>
      </w:r>
      <w:r w:rsidR="006E1B14">
        <w:rPr>
          <w:rFonts w:eastAsia="Times New Roman" w:cs="Times New Roman"/>
          <w:shd w:val="clear" w:color="auto" w:fill="FFFFFF"/>
        </w:rPr>
        <w:t>improve</w:t>
      </w:r>
      <w:r w:rsidR="009019B7">
        <w:rPr>
          <w:rFonts w:eastAsia="Times New Roman" w:cs="Times New Roman"/>
          <w:shd w:val="clear" w:color="auto" w:fill="FFFFFF"/>
        </w:rPr>
        <w:t xml:space="preserve"> </w:t>
      </w:r>
      <w:r w:rsidR="00C9112C">
        <w:rPr>
          <w:rFonts w:eastAsia="Times New Roman" w:cs="Times New Roman"/>
          <w:shd w:val="clear" w:color="auto" w:fill="FFFFFF"/>
        </w:rPr>
        <w:t xml:space="preserve">the </w:t>
      </w:r>
      <w:r w:rsidR="00002340">
        <w:rPr>
          <w:rFonts w:eastAsia="Times New Roman" w:cs="Times New Roman"/>
          <w:shd w:val="clear" w:color="auto" w:fill="FFFFFF"/>
        </w:rPr>
        <w:t>model</w:t>
      </w:r>
      <w:r w:rsidR="00C9112C">
        <w:rPr>
          <w:rFonts w:eastAsia="Times New Roman" w:cs="Times New Roman"/>
          <w:shd w:val="clear" w:color="auto" w:fill="FFFFFF"/>
        </w:rPr>
        <w:t>s</w:t>
      </w:r>
      <w:r w:rsidR="00002340">
        <w:rPr>
          <w:rFonts w:eastAsia="Times New Roman" w:cs="Times New Roman"/>
          <w:shd w:val="clear" w:color="auto" w:fill="FFFFFF"/>
        </w:rPr>
        <w:t xml:space="preserve">, </w:t>
      </w:r>
      <w:r w:rsidR="00002340">
        <w:rPr>
          <w:rFonts w:eastAsia="Times New Roman" w:cs="Times New Roman"/>
          <w:shd w:val="clear" w:color="auto" w:fill="FFFFFF"/>
          <w:lang w:val="el-GR"/>
        </w:rPr>
        <w:t>χ</w:t>
      </w:r>
      <w:r w:rsidR="00002340">
        <w:rPr>
          <w:rFonts w:eastAsia="Times New Roman" w:cs="Times New Roman"/>
          <w:shd w:val="clear" w:color="auto" w:fill="FFFFFF"/>
          <w:vertAlign w:val="superscript"/>
        </w:rPr>
        <w:t>2</w:t>
      </w:r>
      <w:r w:rsidR="00002340">
        <w:rPr>
          <w:rFonts w:eastAsia="Times New Roman" w:cs="Times New Roman"/>
          <w:shd w:val="clear" w:color="auto" w:fill="FFFFFF"/>
        </w:rPr>
        <w:t xml:space="preserve">s &lt; 1.93, </w:t>
      </w:r>
      <w:proofErr w:type="spellStart"/>
      <w:r w:rsidR="00002340">
        <w:rPr>
          <w:rFonts w:eastAsia="Times New Roman" w:cs="Times New Roman"/>
          <w:i/>
          <w:shd w:val="clear" w:color="auto" w:fill="FFFFFF"/>
        </w:rPr>
        <w:t>p</w:t>
      </w:r>
      <w:r w:rsidR="003470A2">
        <w:rPr>
          <w:rFonts w:eastAsia="Times New Roman" w:cs="Times New Roman"/>
          <w:shd w:val="clear" w:color="auto" w:fill="FFFFFF"/>
        </w:rPr>
        <w:t>s</w:t>
      </w:r>
      <w:proofErr w:type="spellEnd"/>
      <w:r w:rsidR="003470A2">
        <w:rPr>
          <w:rFonts w:eastAsia="Times New Roman" w:cs="Times New Roman"/>
          <w:shd w:val="clear" w:color="auto" w:fill="FFFFFF"/>
        </w:rPr>
        <w:t xml:space="preserve"> &gt; 0.16</w:t>
      </w:r>
      <w:r w:rsidR="006250A5">
        <w:rPr>
          <w:rFonts w:eastAsia="Times New Roman" w:cs="Times New Roman"/>
          <w:shd w:val="clear" w:color="auto" w:fill="FFFFFF"/>
        </w:rPr>
        <w:t xml:space="preserve">, </w:t>
      </w:r>
      <w:r w:rsidR="003470A2">
        <w:rPr>
          <w:rFonts w:eastAsia="Times New Roman" w:cs="Times New Roman"/>
          <w:shd w:val="clear" w:color="auto" w:fill="FFFFFF"/>
        </w:rPr>
        <w:t xml:space="preserve">thus </w:t>
      </w:r>
      <w:r w:rsidR="006250A5">
        <w:rPr>
          <w:rFonts w:eastAsia="Times New Roman" w:cs="Times New Roman"/>
          <w:shd w:val="clear" w:color="auto" w:fill="FFFFFF"/>
        </w:rPr>
        <w:t>depressed and hea</w:t>
      </w:r>
      <w:r w:rsidR="009019B7">
        <w:rPr>
          <w:rFonts w:eastAsia="Times New Roman" w:cs="Times New Roman"/>
          <w:shd w:val="clear" w:color="auto" w:fill="FFFFFF"/>
        </w:rPr>
        <w:t>lthy adults performed similarly</w:t>
      </w:r>
      <w:r w:rsidR="006250A5">
        <w:rPr>
          <w:rFonts w:eastAsia="Times New Roman" w:cs="Times New Roman"/>
          <w:shd w:val="clear" w:color="auto" w:fill="FFFFFF"/>
        </w:rPr>
        <w:t>.</w:t>
      </w:r>
    </w:p>
    <w:p w14:paraId="217FFD77" w14:textId="75178F66" w:rsidR="00B609F8" w:rsidRDefault="00973E69" w:rsidP="00973E69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accuracy</w:t>
      </w:r>
      <w:r w:rsidR="00007EE7">
        <w:rPr>
          <w:rFonts w:eastAsia="Times New Roman" w:cs="Times New Roman"/>
          <w:shd w:val="clear" w:color="auto" w:fill="FFFFFF"/>
        </w:rPr>
        <w:t>.</w:t>
      </w:r>
      <w:r w:rsidR="00950517">
        <w:rPr>
          <w:rFonts w:eastAsia="Times New Roman" w:cs="Times New Roman"/>
          <w:shd w:val="clear" w:color="auto" w:fill="FFFFFF"/>
        </w:rPr>
        <w:t xml:space="preserve"> </w:t>
      </w:r>
      <w:r w:rsidR="00BE5E00">
        <w:rPr>
          <w:rFonts w:eastAsia="Times New Roman" w:cs="Times New Roman"/>
          <w:shd w:val="clear" w:color="auto" w:fill="FFFFFF"/>
        </w:rPr>
        <w:t>S</w:t>
      </w:r>
      <w:r>
        <w:rPr>
          <w:rFonts w:eastAsia="Times New Roman" w:cs="Times New Roman"/>
          <w:shd w:val="clear" w:color="auto" w:fill="FFFFFF"/>
        </w:rPr>
        <w:t xml:space="preserve">ource accuracy was influenced by depression and </w:t>
      </w:r>
      <w:r w:rsidR="00BE5E00">
        <w:rPr>
          <w:rFonts w:eastAsia="Times New Roman" w:cs="Times New Roman"/>
          <w:shd w:val="clear" w:color="auto" w:fill="FFFFFF"/>
        </w:rPr>
        <w:t>adding</w:t>
      </w:r>
      <w:r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i/>
          <w:shd w:val="clear" w:color="auto" w:fill="FFFFFF"/>
        </w:rPr>
        <w:t>Group</w:t>
      </w:r>
      <w:r>
        <w:rPr>
          <w:rFonts w:eastAsia="Times New Roman" w:cs="Times New Roman"/>
          <w:shd w:val="clear" w:color="auto" w:fill="FFFFFF"/>
        </w:rPr>
        <w:t xml:space="preserve"> improved the model</w:t>
      </w:r>
      <w:r w:rsidR="000F284E">
        <w:rPr>
          <w:rFonts w:eastAsia="Times New Roman" w:cs="Times New Roman"/>
          <w:shd w:val="clear" w:color="auto" w:fill="FFFFFF"/>
        </w:rPr>
        <w:t xml:space="preserve">, </w:t>
      </w:r>
      <w:r w:rsidR="000F284E">
        <w:rPr>
          <w:rFonts w:eastAsia="Times New Roman" w:cs="Times New Roman"/>
          <w:shd w:val="clear" w:color="auto" w:fill="FFFFFF"/>
          <w:lang w:val="el-GR"/>
        </w:rPr>
        <w:t>χ</w:t>
      </w:r>
      <w:r w:rsidR="000F284E">
        <w:rPr>
          <w:rFonts w:eastAsia="Times New Roman" w:cs="Times New Roman"/>
          <w:shd w:val="clear" w:color="auto" w:fill="FFFFFF"/>
          <w:vertAlign w:val="superscript"/>
        </w:rPr>
        <w:t>2</w:t>
      </w:r>
      <w:r w:rsidR="000F284E">
        <w:rPr>
          <w:rFonts w:eastAsia="Times New Roman" w:cs="Times New Roman"/>
          <w:shd w:val="clear" w:color="auto" w:fill="FFFFFF"/>
        </w:rPr>
        <w:t xml:space="preserve"> = 26.40, </w:t>
      </w:r>
      <w:r w:rsidR="000F284E">
        <w:rPr>
          <w:rFonts w:eastAsia="Times New Roman" w:cs="Times New Roman"/>
          <w:i/>
          <w:shd w:val="clear" w:color="auto" w:fill="FFFFFF"/>
        </w:rPr>
        <w:t>p</w:t>
      </w:r>
      <w:r w:rsidR="000F284E">
        <w:rPr>
          <w:rFonts w:eastAsia="Times New Roman" w:cs="Times New Roman"/>
          <w:shd w:val="clear" w:color="auto" w:fill="FFFFFF"/>
        </w:rPr>
        <w:t xml:space="preserve"> &lt; 0.001</w:t>
      </w:r>
      <w:r w:rsidR="00EF71EE">
        <w:rPr>
          <w:rFonts w:eastAsia="Times New Roman" w:cs="Times New Roman"/>
          <w:shd w:val="clear" w:color="auto" w:fill="FFFFFF"/>
        </w:rPr>
        <w:t xml:space="preserve">. </w:t>
      </w:r>
      <w:r w:rsidR="00370F2D">
        <w:rPr>
          <w:rFonts w:eastAsia="Times New Roman" w:cs="Times New Roman"/>
          <w:shd w:val="clear" w:color="auto" w:fill="FFFFFF"/>
        </w:rPr>
        <w:t>There was</w:t>
      </w:r>
      <w:r w:rsidR="000F284E">
        <w:rPr>
          <w:rFonts w:eastAsia="Times New Roman" w:cs="Times New Roman"/>
          <w:shd w:val="clear" w:color="auto" w:fill="FFFFFF"/>
        </w:rPr>
        <w:t xml:space="preserve"> a </w:t>
      </w:r>
      <w:r w:rsidR="000F284E">
        <w:rPr>
          <w:rFonts w:eastAsia="Times New Roman" w:cs="Times New Roman"/>
          <w:i/>
          <w:shd w:val="clear" w:color="auto" w:fill="FFFFFF"/>
        </w:rPr>
        <w:t>Group</w:t>
      </w:r>
      <w:r w:rsidR="000F284E">
        <w:rPr>
          <w:rFonts w:eastAsia="Times New Roman" w:cs="Times New Roman"/>
          <w:shd w:val="clear" w:color="auto" w:fill="FFFFFF"/>
        </w:rPr>
        <w:t xml:space="preserve"> x </w:t>
      </w:r>
      <w:r w:rsidR="000F284E">
        <w:rPr>
          <w:rFonts w:eastAsia="Times New Roman" w:cs="Times New Roman"/>
          <w:i/>
          <w:shd w:val="clear" w:color="auto" w:fill="FFFFFF"/>
        </w:rPr>
        <w:t xml:space="preserve">Cue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>Encoding T</w:t>
      </w:r>
      <w:r w:rsidR="000F284E">
        <w:rPr>
          <w:rFonts w:eastAsia="Times New Roman" w:cs="Times New Roman"/>
          <w:i/>
          <w:shd w:val="clear" w:color="auto" w:fill="FFFFFF"/>
        </w:rPr>
        <w:t>ask</w:t>
      </w:r>
      <w:r w:rsidR="000F284E">
        <w:rPr>
          <w:rFonts w:eastAsia="Times New Roman" w:cs="Times New Roman"/>
          <w:shd w:val="clear" w:color="auto" w:fill="FFFFFF"/>
        </w:rPr>
        <w:t xml:space="preserve"> interaction, </w:t>
      </w:r>
      <w:r w:rsidR="000F284E">
        <w:rPr>
          <w:rFonts w:eastAsia="Times New Roman" w:cs="Times New Roman"/>
          <w:i/>
          <w:shd w:val="clear" w:color="auto" w:fill="FFFFFF"/>
        </w:rPr>
        <w:t>Z</w:t>
      </w:r>
      <w:r w:rsidR="000F284E">
        <w:rPr>
          <w:rFonts w:eastAsia="Times New Roman" w:cs="Times New Roman"/>
          <w:shd w:val="clear" w:color="auto" w:fill="FFFFFF"/>
        </w:rPr>
        <w:t xml:space="preserve"> = -2.13, </w:t>
      </w:r>
      <w:r w:rsidR="000F284E">
        <w:rPr>
          <w:rFonts w:eastAsia="Times New Roman" w:cs="Times New Roman"/>
          <w:i/>
          <w:shd w:val="clear" w:color="auto" w:fill="FFFFFF"/>
        </w:rPr>
        <w:t>p</w:t>
      </w:r>
      <w:r w:rsidR="000F284E">
        <w:rPr>
          <w:rFonts w:eastAsia="Times New Roman" w:cs="Times New Roman"/>
          <w:shd w:val="clear" w:color="auto" w:fill="FFFFFF"/>
        </w:rPr>
        <w:t xml:space="preserve"> = 0.033, </w:t>
      </w:r>
      <w:r w:rsidR="00F266FD">
        <w:rPr>
          <w:rFonts w:eastAsia="Times New Roman" w:cs="Times New Roman"/>
          <w:shd w:val="clear" w:color="auto" w:fill="FFFFFF"/>
        </w:rPr>
        <w:t>which</w:t>
      </w:r>
      <w:r w:rsidR="006E2EBF">
        <w:rPr>
          <w:rFonts w:eastAsia="Times New Roman" w:cs="Times New Roman"/>
          <w:shd w:val="clear" w:color="auto" w:fill="FFFFFF"/>
        </w:rPr>
        <w:t xml:space="preserve"> subsumed significant</w:t>
      </w:r>
      <w:r w:rsidR="000F284E">
        <w:rPr>
          <w:rFonts w:eastAsia="Times New Roman" w:cs="Times New Roman"/>
          <w:shd w:val="clear" w:color="auto" w:fill="FFFFFF"/>
        </w:rPr>
        <w:t xml:space="preserve"> </w:t>
      </w:r>
      <w:r w:rsidR="000F284E">
        <w:rPr>
          <w:rFonts w:eastAsia="Times New Roman" w:cs="Times New Roman"/>
          <w:i/>
          <w:shd w:val="clear" w:color="auto" w:fill="FFFFFF"/>
        </w:rPr>
        <w:t xml:space="preserve">Cue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0F284E">
        <w:rPr>
          <w:rFonts w:eastAsia="Times New Roman" w:cs="Times New Roman"/>
          <w:i/>
          <w:shd w:val="clear" w:color="auto" w:fill="FFFFFF"/>
        </w:rPr>
        <w:t>Task</w:t>
      </w:r>
      <w:r w:rsidR="000F284E">
        <w:rPr>
          <w:rFonts w:eastAsia="Times New Roman" w:cs="Times New Roman"/>
          <w:shd w:val="clear" w:color="auto" w:fill="FFFFFF"/>
        </w:rPr>
        <w:t xml:space="preserve"> and </w:t>
      </w:r>
      <w:r w:rsidR="000F284E">
        <w:rPr>
          <w:rFonts w:eastAsia="Times New Roman" w:cs="Times New Roman"/>
          <w:i/>
          <w:shd w:val="clear" w:color="auto" w:fill="FFFFFF"/>
        </w:rPr>
        <w:t xml:space="preserve">Group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0F284E">
        <w:rPr>
          <w:rFonts w:eastAsia="Times New Roman" w:cs="Times New Roman"/>
          <w:i/>
          <w:shd w:val="clear" w:color="auto" w:fill="FFFFFF"/>
        </w:rPr>
        <w:t>Task</w:t>
      </w:r>
      <w:r w:rsidR="006B1919">
        <w:rPr>
          <w:rFonts w:eastAsia="Times New Roman" w:cs="Times New Roman"/>
          <w:shd w:val="clear" w:color="auto" w:fill="FFFFFF"/>
        </w:rPr>
        <w:t xml:space="preserve"> interactions </w:t>
      </w:r>
      <w:r w:rsidR="00791876">
        <w:rPr>
          <w:rFonts w:eastAsia="Times New Roman" w:cs="Times New Roman"/>
          <w:shd w:val="clear" w:color="auto" w:fill="FFFFFF"/>
        </w:rPr>
        <w:t>plus</w:t>
      </w:r>
      <w:r w:rsidR="006B1919">
        <w:rPr>
          <w:rFonts w:eastAsia="Times New Roman" w:cs="Times New Roman"/>
          <w:shd w:val="clear" w:color="auto" w:fill="FFFFFF"/>
        </w:rPr>
        <w:t xml:space="preserve"> main effects of </w:t>
      </w:r>
      <w:r w:rsidR="006B1919">
        <w:rPr>
          <w:rFonts w:eastAsia="Times New Roman" w:cs="Times New Roman"/>
          <w:i/>
          <w:shd w:val="clear" w:color="auto" w:fill="FFFFFF"/>
        </w:rPr>
        <w:t>Cue</w:t>
      </w:r>
      <w:r w:rsidR="006B1919">
        <w:rPr>
          <w:rFonts w:eastAsia="Times New Roman" w:cs="Times New Roman"/>
          <w:shd w:val="clear" w:color="auto" w:fill="FFFFFF"/>
        </w:rPr>
        <w:t xml:space="preserve"> and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6B1919">
        <w:rPr>
          <w:rFonts w:eastAsia="Times New Roman" w:cs="Times New Roman"/>
          <w:i/>
          <w:shd w:val="clear" w:color="auto" w:fill="FFFFFF"/>
        </w:rPr>
        <w:t>Task</w:t>
      </w:r>
      <w:r w:rsidR="00F266FD">
        <w:rPr>
          <w:rFonts w:eastAsia="Times New Roman" w:cs="Times New Roman"/>
          <w:shd w:val="clear" w:color="auto" w:fill="FFFFFF"/>
        </w:rPr>
        <w:t xml:space="preserve"> (</w:t>
      </w:r>
      <w:proofErr w:type="spellStart"/>
      <w:r w:rsidR="00F266FD">
        <w:rPr>
          <w:rFonts w:eastAsia="Times New Roman" w:cs="Times New Roman"/>
          <w:i/>
          <w:shd w:val="clear" w:color="auto" w:fill="FFFFFF"/>
        </w:rPr>
        <w:t>Z</w:t>
      </w:r>
      <w:r w:rsidR="00F266FD">
        <w:rPr>
          <w:rFonts w:eastAsia="Times New Roman" w:cs="Times New Roman"/>
          <w:shd w:val="clear" w:color="auto" w:fill="FFFFFF"/>
        </w:rPr>
        <w:t>s</w:t>
      </w:r>
      <w:proofErr w:type="spellEnd"/>
      <w:r w:rsidR="00F266FD">
        <w:rPr>
          <w:rFonts w:eastAsia="Times New Roman" w:cs="Times New Roman"/>
          <w:shd w:val="clear" w:color="auto" w:fill="FFFFFF"/>
        </w:rPr>
        <w:t xml:space="preserve"> &gt; 2.7, </w:t>
      </w:r>
      <w:proofErr w:type="spellStart"/>
      <w:r w:rsidR="00F266FD">
        <w:rPr>
          <w:rFonts w:eastAsia="Times New Roman" w:cs="Times New Roman"/>
          <w:i/>
          <w:shd w:val="clear" w:color="auto" w:fill="FFFFFF"/>
        </w:rPr>
        <w:t>p</w:t>
      </w:r>
      <w:r w:rsidR="00F266FD">
        <w:rPr>
          <w:rFonts w:eastAsia="Times New Roman" w:cs="Times New Roman"/>
          <w:shd w:val="clear" w:color="auto" w:fill="FFFFFF"/>
        </w:rPr>
        <w:t>s</w:t>
      </w:r>
      <w:proofErr w:type="spellEnd"/>
      <w:r w:rsidR="00F266FD">
        <w:rPr>
          <w:rFonts w:eastAsia="Times New Roman" w:cs="Times New Roman"/>
          <w:shd w:val="clear" w:color="auto" w:fill="FFFFFF"/>
        </w:rPr>
        <w:t xml:space="preserve"> &lt; 0.006). </w:t>
      </w:r>
      <w:r w:rsidR="006265B2">
        <w:rPr>
          <w:rFonts w:eastAsia="Times New Roman" w:cs="Times New Roman"/>
          <w:shd w:val="clear" w:color="auto" w:fill="FFFFFF"/>
        </w:rPr>
        <w:t>Figure 2A (left panel) shows that</w:t>
      </w:r>
      <w:r>
        <w:rPr>
          <w:rFonts w:eastAsia="Times New Roman" w:cs="Times New Roman"/>
          <w:shd w:val="clear" w:color="auto" w:fill="FFFFFF"/>
        </w:rPr>
        <w:t xml:space="preserve"> the tri</w:t>
      </w:r>
      <w:r w:rsidR="00290014">
        <w:rPr>
          <w:rFonts w:eastAsia="Times New Roman" w:cs="Times New Roman"/>
          <w:shd w:val="clear" w:color="auto" w:fill="FFFFFF"/>
        </w:rPr>
        <w:t>ple interaction emerged because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</w:rPr>
        <w:t xml:space="preserve">accuracy </w:t>
      </w:r>
      <w:r w:rsidR="000A45C0">
        <w:rPr>
          <w:rFonts w:eastAsia="Times New Roman" w:cs="Times New Roman"/>
          <w:shd w:val="clear" w:color="auto" w:fill="FFFFFF"/>
        </w:rPr>
        <w:t>under</w:t>
      </w:r>
      <w:r>
        <w:rPr>
          <w:rFonts w:eastAsia="Times New Roman" w:cs="Times New Roman"/>
          <w:shd w:val="clear" w:color="auto" w:fill="FFFFFF"/>
        </w:rPr>
        <w:t xml:space="preserve"> the Side cue did not vary </w:t>
      </w:r>
      <w:r w:rsidR="007F10C2">
        <w:rPr>
          <w:rFonts w:eastAsia="Times New Roman" w:cs="Times New Roman"/>
          <w:shd w:val="clear" w:color="auto" w:fill="FFFFFF"/>
        </w:rPr>
        <w:t xml:space="preserve">by encoding task, </w:t>
      </w:r>
      <w:r w:rsidR="00290014">
        <w:rPr>
          <w:rFonts w:eastAsia="Times New Roman" w:cs="Times New Roman"/>
          <w:shd w:val="clear" w:color="auto" w:fill="FFFFFF"/>
        </w:rPr>
        <w:t xml:space="preserve">but </w:t>
      </w:r>
      <w:r w:rsidR="007F10C2">
        <w:rPr>
          <w:rFonts w:eastAsia="Times New Roman" w:cs="Times New Roman"/>
          <w:shd w:val="clear" w:color="auto" w:fill="FFFFFF"/>
        </w:rPr>
        <w:t xml:space="preserve">accuracy </w:t>
      </w:r>
      <w:r w:rsidR="000A45C0">
        <w:rPr>
          <w:rFonts w:eastAsia="Times New Roman" w:cs="Times New Roman"/>
          <w:shd w:val="clear" w:color="auto" w:fill="FFFFFF"/>
        </w:rPr>
        <w:t>under</w:t>
      </w:r>
      <w:r w:rsidR="007F10C2">
        <w:rPr>
          <w:rFonts w:eastAsia="Times New Roman" w:cs="Times New Roman"/>
          <w:shd w:val="clear" w:color="auto" w:fill="FFFFFF"/>
        </w:rPr>
        <w:t xml:space="preserve"> the Question cue was better following mobility versus </w:t>
      </w:r>
      <w:proofErr w:type="spellStart"/>
      <w:r w:rsidR="007F10C2">
        <w:rPr>
          <w:rFonts w:eastAsia="Times New Roman" w:cs="Times New Roman"/>
          <w:shd w:val="clear" w:color="auto" w:fill="FFFFFF"/>
        </w:rPr>
        <w:t>animacy</w:t>
      </w:r>
      <w:proofErr w:type="spellEnd"/>
      <w:r w:rsidR="007F10C2">
        <w:rPr>
          <w:rFonts w:eastAsia="Times New Roman" w:cs="Times New Roman"/>
          <w:shd w:val="clear" w:color="auto" w:fill="FFFFFF"/>
        </w:rPr>
        <w:t xml:space="preserve"> judgments, </w:t>
      </w:r>
      <w:r w:rsidR="00791876">
        <w:rPr>
          <w:rFonts w:eastAsia="Times New Roman" w:cs="Times New Roman"/>
          <w:shd w:val="clear" w:color="auto" w:fill="FFFFFF"/>
        </w:rPr>
        <w:t>with</w:t>
      </w:r>
      <w:r w:rsidR="007F10C2">
        <w:rPr>
          <w:rFonts w:eastAsia="Times New Roman" w:cs="Times New Roman"/>
          <w:shd w:val="clear" w:color="auto" w:fill="FFFFFF"/>
        </w:rPr>
        <w:t xml:space="preserve"> this effect larger in </w:t>
      </w:r>
      <w:r w:rsidR="00DE068D">
        <w:rPr>
          <w:rFonts w:eastAsia="Times New Roman" w:cs="Times New Roman"/>
          <w:shd w:val="clear" w:color="auto" w:fill="FFFFFF"/>
        </w:rPr>
        <w:t>MDD</w:t>
      </w:r>
      <w:r w:rsidR="007F10C2">
        <w:rPr>
          <w:rFonts w:eastAsia="Times New Roman" w:cs="Times New Roman"/>
          <w:shd w:val="clear" w:color="auto" w:fill="FFFFFF"/>
        </w:rPr>
        <w:t>.</w:t>
      </w:r>
      <w:commentRangeStart w:id="33"/>
      <w:r w:rsidR="007F10C2">
        <w:rPr>
          <w:rFonts w:eastAsia="Times New Roman" w:cs="Times New Roman"/>
          <w:shd w:val="clear" w:color="auto" w:fill="FFFFFF"/>
        </w:rPr>
        <w:t xml:space="preserve"> In the MDD group, </w:t>
      </w:r>
      <w:r w:rsidR="006B0ED7">
        <w:rPr>
          <w:rFonts w:eastAsia="Times New Roman" w:cs="Times New Roman"/>
          <w:shd w:val="clear" w:color="auto" w:fill="FFFFFF"/>
        </w:rPr>
        <w:t>a Ques</w:t>
      </w:r>
      <w:r w:rsidR="00BE5E00">
        <w:rPr>
          <w:rFonts w:eastAsia="Times New Roman" w:cs="Times New Roman"/>
          <w:shd w:val="clear" w:color="auto" w:fill="FFFFFF"/>
        </w:rPr>
        <w:t>t</w:t>
      </w:r>
      <w:r w:rsidR="006B0ED7">
        <w:rPr>
          <w:rFonts w:eastAsia="Times New Roman" w:cs="Times New Roman"/>
          <w:shd w:val="clear" w:color="auto" w:fill="FFFFFF"/>
        </w:rPr>
        <w:t>i</w:t>
      </w:r>
      <w:r w:rsidR="00BE5E00">
        <w:rPr>
          <w:rFonts w:eastAsia="Times New Roman" w:cs="Times New Roman"/>
          <w:shd w:val="clear" w:color="auto" w:fill="FFFFFF"/>
        </w:rPr>
        <w:t xml:space="preserve">on minus Side </w:t>
      </w:r>
      <w:r w:rsidR="00121591">
        <w:rPr>
          <w:rFonts w:eastAsia="Times New Roman" w:cs="Times New Roman"/>
          <w:shd w:val="clear" w:color="auto" w:fill="FFFFFF"/>
        </w:rPr>
        <w:t>subtraction</w:t>
      </w:r>
      <w:r w:rsidR="007F10C2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(Figure 2A, right) </w:t>
      </w:r>
      <w:r w:rsidR="007F10C2">
        <w:rPr>
          <w:rFonts w:eastAsia="Times New Roman" w:cs="Times New Roman"/>
          <w:shd w:val="clear" w:color="auto" w:fill="FFFFFF"/>
        </w:rPr>
        <w:t xml:space="preserve">was </w:t>
      </w:r>
      <w:r w:rsidR="003B78C5">
        <w:rPr>
          <w:rFonts w:eastAsia="Times New Roman" w:cs="Times New Roman"/>
          <w:shd w:val="clear" w:color="auto" w:fill="FFFFFF"/>
        </w:rPr>
        <w:t xml:space="preserve">positive for the mobility task but negative for the </w:t>
      </w:r>
      <w:proofErr w:type="spellStart"/>
      <w:r w:rsidR="003B78C5">
        <w:rPr>
          <w:rFonts w:eastAsia="Times New Roman" w:cs="Times New Roman"/>
          <w:shd w:val="clear" w:color="auto" w:fill="FFFFFF"/>
        </w:rPr>
        <w:t>animacy</w:t>
      </w:r>
      <w:proofErr w:type="spellEnd"/>
      <w:r w:rsidR="003B78C5">
        <w:rPr>
          <w:rFonts w:eastAsia="Times New Roman" w:cs="Times New Roman"/>
          <w:shd w:val="clear" w:color="auto" w:fill="FFFFFF"/>
        </w:rPr>
        <w:t xml:space="preserve"> task, </w:t>
      </w:r>
      <w:proofErr w:type="gramStart"/>
      <w:r w:rsidR="007F10C2">
        <w:rPr>
          <w:rFonts w:eastAsia="Times New Roman" w:cs="Times New Roman"/>
          <w:i/>
          <w:shd w:val="clear" w:color="auto" w:fill="FFFFFF"/>
        </w:rPr>
        <w:t>t</w:t>
      </w:r>
      <w:r w:rsidR="007F10C2">
        <w:rPr>
          <w:rFonts w:eastAsia="Times New Roman" w:cs="Times New Roman"/>
          <w:shd w:val="clear" w:color="auto" w:fill="FFFFFF"/>
        </w:rPr>
        <w:t>(</w:t>
      </w:r>
      <w:proofErr w:type="gramEnd"/>
      <w:r w:rsidR="007F10C2">
        <w:rPr>
          <w:rFonts w:eastAsia="Times New Roman" w:cs="Times New Roman"/>
          <w:shd w:val="clear" w:color="auto" w:fill="FFFFFF"/>
        </w:rPr>
        <w:t xml:space="preserve">23) = 4.47, </w:t>
      </w:r>
      <w:r w:rsidR="007F10C2">
        <w:rPr>
          <w:rFonts w:eastAsia="Times New Roman" w:cs="Times New Roman"/>
          <w:i/>
          <w:shd w:val="clear" w:color="auto" w:fill="FFFFFF"/>
        </w:rPr>
        <w:t>p</w:t>
      </w:r>
      <w:r w:rsidR="007F10C2">
        <w:rPr>
          <w:rFonts w:eastAsia="Times New Roman" w:cs="Times New Roman"/>
          <w:shd w:val="clear" w:color="auto" w:fill="FFFFFF"/>
        </w:rPr>
        <w:t xml:space="preserve"> &lt; 0.001</w:t>
      </w:r>
      <w:r w:rsidR="006265B2">
        <w:rPr>
          <w:rFonts w:eastAsia="Times New Roman" w:cs="Times New Roman"/>
          <w:shd w:val="clear" w:color="auto" w:fill="FFFFFF"/>
        </w:rPr>
        <w:t xml:space="preserve">, </w:t>
      </w:r>
      <w:commentRangeStart w:id="34"/>
      <w:r w:rsidR="006265B2">
        <w:rPr>
          <w:rFonts w:eastAsia="Times New Roman" w:cs="Times New Roman"/>
          <w:i/>
          <w:shd w:val="clear" w:color="auto" w:fill="FFFFFF"/>
        </w:rPr>
        <w:t>d</w:t>
      </w:r>
      <w:r w:rsidR="003B78C5">
        <w:rPr>
          <w:rFonts w:eastAsia="Times New Roman" w:cs="Times New Roman"/>
          <w:shd w:val="clear" w:color="auto" w:fill="FFFFFF"/>
        </w:rPr>
        <w:t xml:space="preserve"> = 0.91. </w:t>
      </w:r>
      <w:commentRangeEnd w:id="34"/>
      <w:r w:rsidR="00C211BB">
        <w:rPr>
          <w:rStyle w:val="CommentReference"/>
          <w:rFonts w:asciiTheme="minorHAnsi" w:hAnsiTheme="minorHAnsi"/>
          <w:lang w:eastAsia="en-US"/>
        </w:rPr>
        <w:commentReference w:id="34"/>
      </w:r>
      <w:r w:rsidR="003B78C5">
        <w:rPr>
          <w:rFonts w:eastAsia="Times New Roman" w:cs="Times New Roman"/>
          <w:shd w:val="clear" w:color="auto" w:fill="FFFFFF"/>
        </w:rPr>
        <w:t xml:space="preserve">In controls the </w:t>
      </w:r>
      <w:r w:rsidR="006B0ED7">
        <w:rPr>
          <w:rFonts w:eastAsia="Times New Roman" w:cs="Times New Roman"/>
          <w:shd w:val="clear" w:color="auto" w:fill="FFFFFF"/>
        </w:rPr>
        <w:t xml:space="preserve">Question minus Side </w:t>
      </w:r>
      <w:r w:rsidR="00121591">
        <w:rPr>
          <w:rFonts w:eastAsia="Times New Roman" w:cs="Times New Roman"/>
          <w:shd w:val="clear" w:color="auto" w:fill="FFFFFF"/>
        </w:rPr>
        <w:t>subtraction</w:t>
      </w:r>
      <w:r w:rsidR="003B78C5">
        <w:rPr>
          <w:rFonts w:eastAsia="Times New Roman" w:cs="Times New Roman"/>
          <w:shd w:val="clear" w:color="auto" w:fill="FFFFFF"/>
        </w:rPr>
        <w:t xml:space="preserve"> was </w:t>
      </w:r>
      <w:r w:rsidR="00121591">
        <w:rPr>
          <w:rFonts w:eastAsia="Times New Roman" w:cs="Times New Roman"/>
          <w:shd w:val="clear" w:color="auto" w:fill="FFFFFF"/>
        </w:rPr>
        <w:t xml:space="preserve">negative for both tasks but </w:t>
      </w:r>
      <w:r w:rsidR="00BB1815">
        <w:rPr>
          <w:rFonts w:eastAsia="Times New Roman" w:cs="Times New Roman"/>
          <w:shd w:val="clear" w:color="auto" w:fill="FFFFFF"/>
        </w:rPr>
        <w:t>less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negative </w:t>
      </w:r>
      <w:r w:rsidR="003B78C5">
        <w:rPr>
          <w:rFonts w:eastAsia="Times New Roman" w:cs="Times New Roman"/>
          <w:shd w:val="clear" w:color="auto" w:fill="FFFFFF"/>
        </w:rPr>
        <w:t>for the mobility task</w:t>
      </w:r>
      <w:r w:rsidR="006265B2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6265B2">
        <w:rPr>
          <w:rFonts w:eastAsia="Times New Roman" w:cs="Times New Roman"/>
          <w:i/>
          <w:shd w:val="clear" w:color="auto" w:fill="FFFFFF"/>
        </w:rPr>
        <w:t>t</w:t>
      </w:r>
      <w:r w:rsidR="006265B2">
        <w:rPr>
          <w:rFonts w:eastAsia="Times New Roman" w:cs="Times New Roman"/>
          <w:shd w:val="clear" w:color="auto" w:fill="FFFFFF"/>
        </w:rPr>
        <w:t>(</w:t>
      </w:r>
      <w:proofErr w:type="gramEnd"/>
      <w:r w:rsidR="006265B2">
        <w:rPr>
          <w:rFonts w:eastAsia="Times New Roman" w:cs="Times New Roman"/>
          <w:shd w:val="clear" w:color="auto" w:fill="FFFFFF"/>
        </w:rPr>
        <w:t xml:space="preserve">23) = 2.04, </w:t>
      </w:r>
      <w:r w:rsidR="006265B2">
        <w:rPr>
          <w:rFonts w:eastAsia="Times New Roman" w:cs="Times New Roman"/>
          <w:i/>
          <w:shd w:val="clear" w:color="auto" w:fill="FFFFFF"/>
        </w:rPr>
        <w:t>p</w:t>
      </w:r>
      <w:r w:rsidR="006265B2">
        <w:rPr>
          <w:rFonts w:eastAsia="Times New Roman" w:cs="Times New Roman"/>
          <w:shd w:val="clear" w:color="auto" w:fill="FFFFFF"/>
        </w:rPr>
        <w:t xml:space="preserve"> = 0.053, </w:t>
      </w:r>
      <w:r w:rsidR="006265B2">
        <w:rPr>
          <w:rFonts w:eastAsia="Times New Roman" w:cs="Times New Roman"/>
          <w:i/>
          <w:shd w:val="clear" w:color="auto" w:fill="FFFFFF"/>
        </w:rPr>
        <w:t>d</w:t>
      </w:r>
      <w:r w:rsidR="006265B2">
        <w:rPr>
          <w:rFonts w:eastAsia="Times New Roman" w:cs="Times New Roman"/>
          <w:shd w:val="clear" w:color="auto" w:fill="FFFFFF"/>
        </w:rPr>
        <w:t xml:space="preserve"> = </w:t>
      </w:r>
      <w:commentRangeStart w:id="35"/>
      <w:r w:rsidR="006265B2">
        <w:rPr>
          <w:rFonts w:eastAsia="Times New Roman" w:cs="Times New Roman"/>
          <w:shd w:val="clear" w:color="auto" w:fill="FFFFFF"/>
        </w:rPr>
        <w:t>0.42.</w:t>
      </w:r>
      <w:r w:rsidR="005C7120">
        <w:rPr>
          <w:rFonts w:eastAsia="Times New Roman" w:cs="Times New Roman"/>
          <w:shd w:val="clear" w:color="auto" w:fill="FFFFFF"/>
        </w:rPr>
        <w:t xml:space="preserve"> </w:t>
      </w:r>
      <w:commentRangeEnd w:id="35"/>
      <w:r w:rsidR="00C211BB">
        <w:rPr>
          <w:rStyle w:val="CommentReference"/>
          <w:rFonts w:asciiTheme="minorHAnsi" w:hAnsiTheme="minorHAnsi"/>
          <w:lang w:eastAsia="en-US"/>
        </w:rPr>
        <w:commentReference w:id="35"/>
      </w:r>
      <w:r w:rsidR="003B78C5">
        <w:rPr>
          <w:rFonts w:eastAsia="Times New Roman" w:cs="Times New Roman"/>
          <w:shd w:val="clear" w:color="auto" w:fill="FFFFFF"/>
        </w:rPr>
        <w:t>A</w:t>
      </w:r>
      <w:r w:rsidR="005C7120">
        <w:rPr>
          <w:rFonts w:eastAsia="Times New Roman" w:cs="Times New Roman"/>
          <w:shd w:val="clear" w:color="auto" w:fill="FFFFFF"/>
        </w:rPr>
        <w:t xml:space="preserve"> between</w:t>
      </w:r>
      <w:r w:rsidR="00EF71EE">
        <w:rPr>
          <w:rFonts w:eastAsia="Times New Roman" w:cs="Times New Roman"/>
          <w:shd w:val="clear" w:color="auto" w:fill="FFFFFF"/>
        </w:rPr>
        <w:t xml:space="preserve">-groups test on </w:t>
      </w:r>
      <w:r w:rsidR="00DA65A2">
        <w:rPr>
          <w:rFonts w:eastAsia="Times New Roman" w:cs="Times New Roman"/>
          <w:shd w:val="clear" w:color="auto" w:fill="FFFFFF"/>
        </w:rPr>
        <w:t>Question minus Side difference scores</w:t>
      </w:r>
      <w:r w:rsidR="006B0ED7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 xml:space="preserve">for the </w:t>
      </w:r>
      <w:proofErr w:type="spellStart"/>
      <w:r w:rsidR="003B78C5">
        <w:rPr>
          <w:rFonts w:eastAsia="Times New Roman" w:cs="Times New Roman"/>
          <w:shd w:val="clear" w:color="auto" w:fill="FFFFFF"/>
        </w:rPr>
        <w:lastRenderedPageBreak/>
        <w:t>animacy</w:t>
      </w:r>
      <w:proofErr w:type="spellEnd"/>
      <w:r w:rsidR="003B78C5">
        <w:rPr>
          <w:rFonts w:eastAsia="Times New Roman" w:cs="Times New Roman"/>
          <w:shd w:val="clear" w:color="auto" w:fill="FFFFFF"/>
        </w:rPr>
        <w:t xml:space="preserve"> task </w:t>
      </w:r>
      <w:r w:rsidR="005C7120">
        <w:rPr>
          <w:rFonts w:eastAsia="Times New Roman" w:cs="Times New Roman"/>
          <w:shd w:val="clear" w:color="auto" w:fill="FFFFFF"/>
        </w:rPr>
        <w:t>was not signi</w:t>
      </w:r>
      <w:r w:rsidR="003B78C5">
        <w:rPr>
          <w:rFonts w:eastAsia="Times New Roman" w:cs="Times New Roman"/>
          <w:shd w:val="clear" w:color="auto" w:fill="FFFFFF"/>
        </w:rPr>
        <w:t xml:space="preserve">ficant, </w:t>
      </w:r>
      <w:r w:rsidR="003B78C5">
        <w:rPr>
          <w:rFonts w:eastAsia="Times New Roman" w:cs="Times New Roman"/>
          <w:i/>
          <w:shd w:val="clear" w:color="auto" w:fill="FFFFFF"/>
        </w:rPr>
        <w:t>t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&lt; 1, but </w:t>
      </w:r>
      <w:r w:rsidR="003B78C5">
        <w:rPr>
          <w:rFonts w:eastAsia="Times New Roman" w:cs="Times New Roman"/>
          <w:shd w:val="clear" w:color="auto" w:fill="FFFFFF"/>
        </w:rPr>
        <w:t xml:space="preserve">difference </w:t>
      </w:r>
      <w:r w:rsidR="000A45C0">
        <w:rPr>
          <w:rFonts w:eastAsia="Times New Roman" w:cs="Times New Roman"/>
          <w:shd w:val="clear" w:color="auto" w:fill="FFFFFF"/>
        </w:rPr>
        <w:t>score</w:t>
      </w:r>
      <w:r w:rsidR="00121591">
        <w:rPr>
          <w:rFonts w:eastAsia="Times New Roman" w:cs="Times New Roman"/>
          <w:shd w:val="clear" w:color="auto" w:fill="FFFFFF"/>
        </w:rPr>
        <w:t>s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>for the mobility task w</w:t>
      </w:r>
      <w:r w:rsidR="00121591">
        <w:rPr>
          <w:rFonts w:eastAsia="Times New Roman" w:cs="Times New Roman"/>
          <w:shd w:val="clear" w:color="auto" w:fill="FFFFFF"/>
        </w:rPr>
        <w:t>ere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1C1034">
        <w:rPr>
          <w:rFonts w:eastAsia="Times New Roman" w:cs="Times New Roman"/>
          <w:shd w:val="clear" w:color="auto" w:fill="FFFFFF"/>
        </w:rPr>
        <w:t xml:space="preserve">more positive in </w:t>
      </w:r>
      <w:r w:rsidR="00121591">
        <w:rPr>
          <w:rFonts w:eastAsia="Times New Roman" w:cs="Times New Roman"/>
          <w:shd w:val="clear" w:color="auto" w:fill="FFFFFF"/>
        </w:rPr>
        <w:t>MDD</w:t>
      </w:r>
      <w:ins w:id="36" w:author="Diego A. Pizzagalli" w:date="2016-10-05T22:03:00Z">
        <w:r w:rsidR="00C211BB">
          <w:rPr>
            <w:rFonts w:eastAsia="Times New Roman" w:cs="Times New Roman"/>
            <w:shd w:val="clear" w:color="auto" w:fill="FFFFFF"/>
          </w:rPr>
          <w:t xml:space="preserve"> compared to </w:t>
        </w:r>
      </w:ins>
      <w:ins w:id="37" w:author="Diego A. Pizzagalli" w:date="2016-10-05T22:04:00Z">
        <w:r w:rsidR="00C211BB">
          <w:rPr>
            <w:rFonts w:eastAsia="Times New Roman" w:cs="Times New Roman"/>
            <w:shd w:val="clear" w:color="auto" w:fill="FFFFFF"/>
          </w:rPr>
          <w:t>healthy adults</w:t>
        </w:r>
      </w:ins>
      <w:r w:rsidR="003B78C5">
        <w:rPr>
          <w:rFonts w:eastAsia="Times New Roman" w:cs="Times New Roman"/>
          <w:shd w:val="clear" w:color="auto" w:fill="FFFFFF"/>
        </w:rPr>
        <w:t xml:space="preserve">, </w:t>
      </w:r>
      <w:r w:rsidR="003B78C5">
        <w:rPr>
          <w:rFonts w:eastAsia="Times New Roman" w:cs="Times New Roman"/>
          <w:i/>
          <w:shd w:val="clear" w:color="auto" w:fill="FFFFFF"/>
        </w:rPr>
        <w:t>t</w:t>
      </w:r>
      <w:r w:rsidR="003B78C5">
        <w:rPr>
          <w:rFonts w:eastAsia="Times New Roman" w:cs="Times New Roman"/>
          <w:shd w:val="clear" w:color="auto" w:fill="FFFFFF"/>
        </w:rPr>
        <w:t xml:space="preserve">(46) = 3.04, </w:t>
      </w:r>
      <w:r w:rsidR="003B78C5">
        <w:rPr>
          <w:rFonts w:eastAsia="Times New Roman" w:cs="Times New Roman"/>
          <w:i/>
          <w:shd w:val="clear" w:color="auto" w:fill="FFFFFF"/>
        </w:rPr>
        <w:t>p</w:t>
      </w:r>
      <w:r w:rsidR="003B78C5">
        <w:rPr>
          <w:rFonts w:eastAsia="Times New Roman" w:cs="Times New Roman"/>
          <w:shd w:val="clear" w:color="auto" w:fill="FFFFFF"/>
        </w:rPr>
        <w:t xml:space="preserve"> = 0.004</w:t>
      </w:r>
      <w:r w:rsidR="0071224E">
        <w:rPr>
          <w:rFonts w:eastAsia="Times New Roman" w:cs="Times New Roman"/>
          <w:shd w:val="clear" w:color="auto" w:fill="FFFFFF"/>
        </w:rPr>
        <w:t xml:space="preserve">, </w:t>
      </w:r>
      <w:r w:rsidR="0071224E">
        <w:rPr>
          <w:rFonts w:eastAsia="Times New Roman" w:cs="Times New Roman"/>
          <w:i/>
          <w:shd w:val="clear" w:color="auto" w:fill="FFFFFF"/>
        </w:rPr>
        <w:t>d</w:t>
      </w:r>
      <w:r w:rsidR="0071224E">
        <w:rPr>
          <w:rFonts w:eastAsia="Times New Roman" w:cs="Times New Roman"/>
          <w:shd w:val="clear" w:color="auto" w:fill="FFFFFF"/>
        </w:rPr>
        <w:t xml:space="preserve"> = </w:t>
      </w:r>
      <w:r w:rsidR="00742E33">
        <w:rPr>
          <w:rFonts w:eastAsia="Times New Roman" w:cs="Times New Roman"/>
          <w:shd w:val="clear" w:color="auto" w:fill="FFFFFF"/>
        </w:rPr>
        <w:t>0.88.</w:t>
      </w:r>
      <w:commentRangeEnd w:id="33"/>
      <w:r w:rsidR="004735BB">
        <w:rPr>
          <w:rStyle w:val="CommentReference"/>
          <w:rFonts w:asciiTheme="minorHAnsi" w:hAnsiTheme="minorHAnsi"/>
          <w:lang w:eastAsia="en-US"/>
        </w:rPr>
        <w:commentReference w:id="33"/>
      </w:r>
    </w:p>
    <w:p w14:paraId="462B7082" w14:textId="79034439" w:rsidR="00973E69" w:rsidRPr="00BB5845" w:rsidRDefault="00915F42" w:rsidP="00973E69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commentRangeStart w:id="38"/>
      <w:r>
        <w:rPr>
          <w:rFonts w:eastAsia="Times New Roman" w:cs="Times New Roman"/>
          <w:shd w:val="clear" w:color="auto" w:fill="FFFFFF"/>
        </w:rPr>
        <w:t xml:space="preserve">Because the ERP analysis focused on hits, </w:t>
      </w:r>
      <w:r w:rsidR="00C75AEF">
        <w:rPr>
          <w:rFonts w:eastAsia="Times New Roman" w:cs="Times New Roman"/>
          <w:shd w:val="clear" w:color="auto" w:fill="FFFFFF"/>
        </w:rPr>
        <w:t>we repeated this analysis with hit rate</w:t>
      </w:r>
      <w:r w:rsidR="00290014">
        <w:rPr>
          <w:rFonts w:eastAsia="Times New Roman" w:cs="Times New Roman"/>
          <w:shd w:val="clear" w:color="auto" w:fill="FFFFFF"/>
        </w:rPr>
        <w:t>s</w:t>
      </w:r>
      <w:r w:rsidR="003D76A5">
        <w:rPr>
          <w:rFonts w:eastAsia="Times New Roman" w:cs="Times New Roman"/>
          <w:shd w:val="clear" w:color="auto" w:fill="FFFFFF"/>
        </w:rPr>
        <w:t xml:space="preserve"> (</w:t>
      </w:r>
      <w:r w:rsidR="00EF71EE">
        <w:rPr>
          <w:rFonts w:eastAsia="Times New Roman" w:cs="Times New Roman"/>
          <w:shd w:val="clear" w:color="auto" w:fill="FFFFFF"/>
        </w:rPr>
        <w:t>Table 2</w:t>
      </w:r>
      <w:r w:rsidR="003D76A5">
        <w:rPr>
          <w:rFonts w:eastAsia="Times New Roman" w:cs="Times New Roman"/>
          <w:shd w:val="clear" w:color="auto" w:fill="FFFFFF"/>
        </w:rPr>
        <w:t>)</w:t>
      </w:r>
      <w:r w:rsidR="00AE5B3E">
        <w:rPr>
          <w:rFonts w:eastAsia="Times New Roman" w:cs="Times New Roman"/>
          <w:shd w:val="clear" w:color="auto" w:fill="FFFFFF"/>
        </w:rPr>
        <w:t>.</w:t>
      </w:r>
      <w:r w:rsidR="00B609F8">
        <w:rPr>
          <w:rFonts w:eastAsia="Times New Roman" w:cs="Times New Roman"/>
          <w:shd w:val="clear" w:color="auto" w:fill="FFFFFF"/>
        </w:rPr>
        <w:t xml:space="preserve"> </w:t>
      </w:r>
      <w:commentRangeStart w:id="39"/>
      <w:r w:rsidR="00B609F8">
        <w:rPr>
          <w:rFonts w:eastAsia="Times New Roman" w:cs="Times New Roman"/>
          <w:shd w:val="clear" w:color="auto" w:fill="FFFFFF"/>
        </w:rPr>
        <w:t xml:space="preserve">A </w:t>
      </w:r>
      <w:r w:rsidR="00B609F8">
        <w:rPr>
          <w:rFonts w:eastAsia="Times New Roman" w:cs="Times New Roman"/>
          <w:i/>
          <w:shd w:val="clear" w:color="auto" w:fill="FFFFFF"/>
        </w:rPr>
        <w:t>Group</w:t>
      </w:r>
      <w:r w:rsidR="00B609F8">
        <w:rPr>
          <w:rFonts w:eastAsia="Times New Roman" w:cs="Times New Roman"/>
          <w:shd w:val="clear" w:color="auto" w:fill="FFFFFF"/>
        </w:rPr>
        <w:t xml:space="preserve"> x </w:t>
      </w:r>
      <w:r w:rsidR="00B609F8">
        <w:rPr>
          <w:rFonts w:eastAsia="Times New Roman" w:cs="Times New Roman"/>
          <w:i/>
          <w:shd w:val="clear" w:color="auto" w:fill="FFFFFF"/>
        </w:rPr>
        <w:t>Cue</w:t>
      </w:r>
      <w:r w:rsidR="00B609F8">
        <w:rPr>
          <w:rFonts w:eastAsia="Times New Roman" w:cs="Times New Roman"/>
          <w:shd w:val="clear" w:color="auto" w:fill="FFFFFF"/>
        </w:rPr>
        <w:t xml:space="preserve"> x </w:t>
      </w:r>
      <w:r w:rsidR="00B609F8">
        <w:rPr>
          <w:rFonts w:eastAsia="Times New Roman" w:cs="Times New Roman"/>
          <w:i/>
          <w:shd w:val="clear" w:color="auto" w:fill="FFFFFF"/>
        </w:rPr>
        <w:t xml:space="preserve">Encoding Task </w:t>
      </w:r>
      <w:r w:rsidR="00B609F8">
        <w:rPr>
          <w:rFonts w:eastAsia="Times New Roman" w:cs="Times New Roman"/>
          <w:shd w:val="clear" w:color="auto" w:fill="FFFFFF"/>
        </w:rPr>
        <w:t xml:space="preserve">ANOVA on </w:t>
      </w:r>
      <w:r w:rsidR="00A96601">
        <w:rPr>
          <w:rFonts w:eastAsia="Times New Roman" w:cs="Times New Roman"/>
          <w:shd w:val="clear" w:color="auto" w:fill="FFFFFF"/>
        </w:rPr>
        <w:t>hit rates</w:t>
      </w:r>
      <w:r w:rsidR="00B609F8">
        <w:rPr>
          <w:rFonts w:eastAsia="Times New Roman" w:cs="Times New Roman"/>
          <w:shd w:val="clear" w:color="auto" w:fill="FFFFFF"/>
        </w:rPr>
        <w:t xml:space="preserve"> </w:t>
      </w:r>
      <w:r w:rsidR="00B61314">
        <w:rPr>
          <w:rFonts w:eastAsia="Times New Roman" w:cs="Times New Roman"/>
          <w:shd w:val="clear" w:color="auto" w:fill="FFFFFF"/>
        </w:rPr>
        <w:t>did not yield a triple interaction</w:t>
      </w:r>
      <w:r w:rsidR="00AE5B3E">
        <w:rPr>
          <w:rFonts w:eastAsia="Times New Roman" w:cs="Times New Roman"/>
          <w:shd w:val="clear" w:color="auto" w:fill="FFFFFF"/>
        </w:rPr>
        <w:t xml:space="preserve">, </w:t>
      </w:r>
      <w:commentRangeEnd w:id="39"/>
      <w:r w:rsidR="004735BB">
        <w:rPr>
          <w:rStyle w:val="CommentReference"/>
          <w:rFonts w:asciiTheme="minorHAnsi" w:hAnsiTheme="minorHAnsi"/>
          <w:lang w:eastAsia="en-US"/>
        </w:rPr>
        <w:commentReference w:id="39"/>
      </w:r>
      <w:r w:rsidR="00AE5B3E">
        <w:rPr>
          <w:rFonts w:eastAsia="Times New Roman" w:cs="Times New Roman"/>
          <w:i/>
          <w:shd w:val="clear" w:color="auto" w:fill="FFFFFF"/>
        </w:rPr>
        <w:t>F</w:t>
      </w:r>
      <w:r w:rsidR="00AE5B3E">
        <w:rPr>
          <w:rFonts w:eastAsia="Times New Roman" w:cs="Times New Roman"/>
          <w:shd w:val="clear" w:color="auto" w:fill="FFFFFF"/>
        </w:rPr>
        <w:t xml:space="preserve"> &lt; 1. However, </w:t>
      </w:r>
      <w:r w:rsidR="00901D38">
        <w:rPr>
          <w:rFonts w:eastAsia="Times New Roman" w:cs="Times New Roman"/>
          <w:shd w:val="clear" w:color="auto" w:fill="FFFFFF"/>
        </w:rPr>
        <w:t>f</w:t>
      </w:r>
      <w:r w:rsidR="00AE5B3E">
        <w:rPr>
          <w:rFonts w:eastAsia="Times New Roman" w:cs="Times New Roman"/>
          <w:shd w:val="clear" w:color="auto" w:fill="FFFFFF"/>
        </w:rPr>
        <w:t xml:space="preserve">or depressed adults the Question minus Side </w:t>
      </w:r>
      <w:r w:rsidR="00B61314">
        <w:rPr>
          <w:rFonts w:eastAsia="Times New Roman" w:cs="Times New Roman"/>
          <w:shd w:val="clear" w:color="auto" w:fill="FFFFFF"/>
        </w:rPr>
        <w:t>accuracy subtraction</w:t>
      </w:r>
      <w:r w:rsidR="00AE5B3E">
        <w:rPr>
          <w:rFonts w:eastAsia="Times New Roman" w:cs="Times New Roman"/>
          <w:shd w:val="clear" w:color="auto" w:fill="FFFFFF"/>
        </w:rPr>
        <w:t xml:space="preserve"> was </w:t>
      </w:r>
      <w:r w:rsidR="00901D38">
        <w:rPr>
          <w:rFonts w:eastAsia="Times New Roman" w:cs="Times New Roman"/>
          <w:shd w:val="clear" w:color="auto" w:fill="FFFFFF"/>
        </w:rPr>
        <w:t xml:space="preserve">again </w:t>
      </w:r>
      <w:r w:rsidR="00AE5B3E">
        <w:rPr>
          <w:rFonts w:eastAsia="Times New Roman" w:cs="Times New Roman"/>
          <w:shd w:val="clear" w:color="auto" w:fill="FFFFFF"/>
        </w:rPr>
        <w:t>more positive for the mobility task (5.03</w:t>
      </w:r>
      <w:r w:rsidR="00AE5B3E" w:rsidRPr="00AE5B3E">
        <w:rPr>
          <w:rFonts w:eastAsia="Times New Roman" w:cs="Times New Roman"/>
          <w:shd w:val="clear" w:color="auto" w:fill="FFFFFF"/>
        </w:rPr>
        <w:t>±</w:t>
      </w:r>
      <w:r w:rsidR="00AE5B3E">
        <w:rPr>
          <w:rFonts w:eastAsia="Times New Roman" w:cs="Times New Roman"/>
          <w:shd w:val="clear" w:color="auto" w:fill="FFFFFF"/>
        </w:rPr>
        <w:t xml:space="preserve">11.95) </w:t>
      </w:r>
      <w:r w:rsidR="00A96601">
        <w:rPr>
          <w:rFonts w:eastAsia="Times New Roman" w:cs="Times New Roman"/>
          <w:shd w:val="clear" w:color="auto" w:fill="FFFFFF"/>
        </w:rPr>
        <w:t xml:space="preserve">versus </w:t>
      </w:r>
      <w:r w:rsidR="00AE5B3E">
        <w:rPr>
          <w:rFonts w:eastAsia="Times New Roman" w:cs="Times New Roman"/>
          <w:shd w:val="clear" w:color="auto" w:fill="FFFFFF"/>
        </w:rPr>
        <w:t xml:space="preserve">the </w:t>
      </w:r>
      <w:proofErr w:type="spellStart"/>
      <w:r w:rsidR="00AE5B3E">
        <w:rPr>
          <w:rFonts w:eastAsia="Times New Roman" w:cs="Times New Roman"/>
          <w:shd w:val="clear" w:color="auto" w:fill="FFFFFF"/>
        </w:rPr>
        <w:t>animacy</w:t>
      </w:r>
      <w:proofErr w:type="spellEnd"/>
      <w:r w:rsidR="00AE5B3E">
        <w:rPr>
          <w:rFonts w:eastAsia="Times New Roman" w:cs="Times New Roman"/>
          <w:shd w:val="clear" w:color="auto" w:fill="FFFFFF"/>
        </w:rPr>
        <w:t xml:space="preserve"> task (-8.76</w:t>
      </w:r>
      <w:r w:rsidR="00AE5B3E" w:rsidRPr="00AE5B3E">
        <w:rPr>
          <w:rFonts w:eastAsia="Times New Roman" w:cs="Times New Roman"/>
          <w:shd w:val="clear" w:color="auto" w:fill="FFFFFF"/>
        </w:rPr>
        <w:t>±</w:t>
      </w:r>
      <w:r w:rsidR="00AE5B3E">
        <w:rPr>
          <w:rFonts w:eastAsia="Times New Roman" w:cs="Times New Roman"/>
          <w:shd w:val="clear" w:color="auto" w:fill="FFFFFF"/>
        </w:rPr>
        <w:t xml:space="preserve">9.82), </w:t>
      </w:r>
      <w:proofErr w:type="gramStart"/>
      <w:r w:rsidR="00AE5B3E">
        <w:rPr>
          <w:rFonts w:eastAsia="Times New Roman" w:cs="Times New Roman"/>
          <w:i/>
          <w:shd w:val="clear" w:color="auto" w:fill="FFFFFF"/>
        </w:rPr>
        <w:t>t</w:t>
      </w:r>
      <w:r w:rsidR="00AE5B3E">
        <w:rPr>
          <w:rFonts w:eastAsia="Times New Roman" w:cs="Times New Roman"/>
          <w:shd w:val="clear" w:color="auto" w:fill="FFFFFF"/>
        </w:rPr>
        <w:t>(</w:t>
      </w:r>
      <w:proofErr w:type="gramEnd"/>
      <w:r w:rsidR="00AE5B3E">
        <w:rPr>
          <w:rFonts w:eastAsia="Times New Roman" w:cs="Times New Roman"/>
          <w:shd w:val="clear" w:color="auto" w:fill="FFFFFF"/>
        </w:rPr>
        <w:t xml:space="preserve">23) = 3.82, </w:t>
      </w:r>
      <w:r w:rsidR="00AE5B3E">
        <w:rPr>
          <w:rFonts w:eastAsia="Times New Roman" w:cs="Times New Roman"/>
          <w:i/>
          <w:shd w:val="clear" w:color="auto" w:fill="FFFFFF"/>
        </w:rPr>
        <w:t>p</w:t>
      </w:r>
      <w:r w:rsidR="00AE5B3E">
        <w:rPr>
          <w:rFonts w:eastAsia="Times New Roman" w:cs="Times New Roman"/>
          <w:shd w:val="clear" w:color="auto" w:fill="FFFFFF"/>
        </w:rPr>
        <w:t xml:space="preserve"> = 0.001</w:t>
      </w:r>
      <w:r w:rsidR="00371A16">
        <w:rPr>
          <w:rFonts w:eastAsia="Times New Roman" w:cs="Times New Roman"/>
          <w:shd w:val="clear" w:color="auto" w:fill="FFFFFF"/>
        </w:rPr>
        <w:t xml:space="preserve">, </w:t>
      </w:r>
      <w:r w:rsidR="00371A16">
        <w:rPr>
          <w:rFonts w:eastAsia="Times New Roman" w:cs="Times New Roman"/>
          <w:i/>
          <w:shd w:val="clear" w:color="auto" w:fill="FFFFFF"/>
        </w:rPr>
        <w:t xml:space="preserve">d </w:t>
      </w:r>
      <w:r w:rsidR="00371A16">
        <w:rPr>
          <w:rFonts w:eastAsia="Times New Roman" w:cs="Times New Roman"/>
          <w:shd w:val="clear" w:color="auto" w:fill="FFFFFF"/>
        </w:rPr>
        <w:t xml:space="preserve">= 1.26. </w:t>
      </w:r>
      <w:r w:rsidR="00BB5845">
        <w:rPr>
          <w:rFonts w:eastAsia="Times New Roman" w:cs="Times New Roman"/>
          <w:shd w:val="clear" w:color="auto" w:fill="FFFFFF"/>
        </w:rPr>
        <w:t>The same was true for controls (mobility: -2.97</w:t>
      </w:r>
      <w:r w:rsidR="00BB5845" w:rsidRPr="00AE5B3E">
        <w:rPr>
          <w:rFonts w:eastAsia="Times New Roman" w:cs="Times New Roman"/>
          <w:shd w:val="clear" w:color="auto" w:fill="FFFFFF"/>
        </w:rPr>
        <w:t>±</w:t>
      </w:r>
      <w:r w:rsidR="00BB5845">
        <w:rPr>
          <w:rFonts w:eastAsia="Times New Roman" w:cs="Times New Roman"/>
          <w:shd w:val="clear" w:color="auto" w:fill="FFFFFF"/>
        </w:rPr>
        <w:t xml:space="preserve">9.74; </w:t>
      </w:r>
      <w:proofErr w:type="spellStart"/>
      <w:r w:rsidR="00BB5845">
        <w:rPr>
          <w:rFonts w:eastAsia="Times New Roman" w:cs="Times New Roman"/>
          <w:shd w:val="clear" w:color="auto" w:fill="FFFFFF"/>
        </w:rPr>
        <w:t>animacy</w:t>
      </w:r>
      <w:proofErr w:type="spellEnd"/>
      <w:r w:rsidR="00BB5845">
        <w:rPr>
          <w:rFonts w:eastAsia="Times New Roman" w:cs="Times New Roman"/>
          <w:shd w:val="clear" w:color="auto" w:fill="FFFFFF"/>
        </w:rPr>
        <w:t>: -12.27</w:t>
      </w:r>
      <w:r w:rsidR="00BB5845" w:rsidRPr="00AE5B3E">
        <w:rPr>
          <w:rFonts w:eastAsia="Times New Roman" w:cs="Times New Roman"/>
          <w:shd w:val="clear" w:color="auto" w:fill="FFFFFF"/>
        </w:rPr>
        <w:t>±</w:t>
      </w:r>
      <w:r w:rsidR="00BB5845">
        <w:rPr>
          <w:rFonts w:eastAsia="Times New Roman" w:cs="Times New Roman"/>
          <w:shd w:val="clear" w:color="auto" w:fill="FFFFFF"/>
        </w:rPr>
        <w:t xml:space="preserve">14.11; </w:t>
      </w:r>
      <w:proofErr w:type="gramStart"/>
      <w:r w:rsidR="00BB5845">
        <w:rPr>
          <w:rFonts w:eastAsia="Times New Roman" w:cs="Times New Roman"/>
          <w:i/>
          <w:shd w:val="clear" w:color="auto" w:fill="FFFFFF"/>
        </w:rPr>
        <w:t>t</w:t>
      </w:r>
      <w:r w:rsidR="00BB5845">
        <w:rPr>
          <w:rFonts w:eastAsia="Times New Roman" w:cs="Times New Roman"/>
          <w:shd w:val="clear" w:color="auto" w:fill="FFFFFF"/>
        </w:rPr>
        <w:t>(</w:t>
      </w:r>
      <w:proofErr w:type="gramEnd"/>
      <w:r w:rsidR="00BB5845">
        <w:rPr>
          <w:rFonts w:eastAsia="Times New Roman" w:cs="Times New Roman"/>
          <w:shd w:val="clear" w:color="auto" w:fill="FFFFFF"/>
        </w:rPr>
        <w:t xml:space="preserve">23) = 2.83, </w:t>
      </w:r>
      <w:r w:rsidR="00BB5845">
        <w:rPr>
          <w:rFonts w:eastAsia="Times New Roman" w:cs="Times New Roman"/>
          <w:i/>
          <w:shd w:val="clear" w:color="auto" w:fill="FFFFFF"/>
        </w:rPr>
        <w:t>p</w:t>
      </w:r>
      <w:r w:rsidR="001B696C">
        <w:rPr>
          <w:rFonts w:eastAsia="Times New Roman" w:cs="Times New Roman"/>
          <w:shd w:val="clear" w:color="auto" w:fill="FFFFFF"/>
        </w:rPr>
        <w:t xml:space="preserve"> = 0.010</w:t>
      </w:r>
      <w:r w:rsidR="00371A16">
        <w:rPr>
          <w:rFonts w:eastAsia="Times New Roman" w:cs="Times New Roman"/>
          <w:shd w:val="clear" w:color="auto" w:fill="FFFFFF"/>
        </w:rPr>
        <w:t xml:space="preserve">, </w:t>
      </w:r>
      <w:r w:rsidR="00371A16">
        <w:rPr>
          <w:rFonts w:eastAsia="Times New Roman" w:cs="Times New Roman"/>
          <w:i/>
          <w:shd w:val="clear" w:color="auto" w:fill="FFFFFF"/>
        </w:rPr>
        <w:t xml:space="preserve">d </w:t>
      </w:r>
      <w:r w:rsidR="00371A16">
        <w:rPr>
          <w:rFonts w:eastAsia="Times New Roman" w:cs="Times New Roman"/>
          <w:shd w:val="clear" w:color="auto" w:fill="FFFFFF"/>
        </w:rPr>
        <w:t>= 0.76</w:t>
      </w:r>
      <w:r w:rsidR="001B696C">
        <w:rPr>
          <w:rFonts w:eastAsia="Times New Roman" w:cs="Times New Roman"/>
          <w:shd w:val="clear" w:color="auto" w:fill="FFFFFF"/>
        </w:rPr>
        <w:t xml:space="preserve">). </w:t>
      </w:r>
      <w:r w:rsidR="00B61314">
        <w:rPr>
          <w:rFonts w:eastAsia="Times New Roman" w:cs="Times New Roman"/>
          <w:shd w:val="clear" w:color="auto" w:fill="FFFFFF"/>
        </w:rPr>
        <w:t>As before</w:t>
      </w:r>
      <w:r w:rsidR="00C75AEF">
        <w:rPr>
          <w:rFonts w:eastAsia="Times New Roman" w:cs="Times New Roman"/>
          <w:shd w:val="clear" w:color="auto" w:fill="FFFFFF"/>
        </w:rPr>
        <w:t>,</w:t>
      </w:r>
      <w:r w:rsidR="00BB5845">
        <w:rPr>
          <w:rFonts w:eastAsia="Times New Roman" w:cs="Times New Roman"/>
          <w:shd w:val="clear" w:color="auto" w:fill="FFFFFF"/>
        </w:rPr>
        <w:t xml:space="preserve"> </w:t>
      </w:r>
      <w:r w:rsidR="000E72D3">
        <w:rPr>
          <w:rFonts w:eastAsia="Times New Roman" w:cs="Times New Roman"/>
          <w:shd w:val="clear" w:color="auto" w:fill="FFFFFF"/>
        </w:rPr>
        <w:t xml:space="preserve">there was no group </w:t>
      </w:r>
      <w:r w:rsidR="00A96601">
        <w:rPr>
          <w:rFonts w:eastAsia="Times New Roman" w:cs="Times New Roman"/>
          <w:shd w:val="clear" w:color="auto" w:fill="FFFFFF"/>
        </w:rPr>
        <w:t>difference</w:t>
      </w:r>
      <w:r w:rsidR="000E72D3">
        <w:rPr>
          <w:rFonts w:eastAsia="Times New Roman" w:cs="Times New Roman"/>
          <w:shd w:val="clear" w:color="auto" w:fill="FFFFFF"/>
        </w:rPr>
        <w:t xml:space="preserve"> for the </w:t>
      </w:r>
      <w:proofErr w:type="spellStart"/>
      <w:r w:rsidR="000E72D3">
        <w:rPr>
          <w:rFonts w:eastAsia="Times New Roman" w:cs="Times New Roman"/>
          <w:shd w:val="clear" w:color="auto" w:fill="FFFFFF"/>
        </w:rPr>
        <w:t>animacy</w:t>
      </w:r>
      <w:proofErr w:type="spellEnd"/>
      <w:r w:rsidR="000E72D3">
        <w:rPr>
          <w:rFonts w:eastAsia="Times New Roman" w:cs="Times New Roman"/>
          <w:shd w:val="clear" w:color="auto" w:fill="FFFFFF"/>
        </w:rPr>
        <w:t xml:space="preserve"> task, </w:t>
      </w:r>
      <w:proofErr w:type="gramStart"/>
      <w:r w:rsidR="000E72D3">
        <w:rPr>
          <w:rFonts w:eastAsia="Times New Roman" w:cs="Times New Roman"/>
          <w:i/>
          <w:shd w:val="clear" w:color="auto" w:fill="FFFFFF"/>
        </w:rPr>
        <w:t>t</w:t>
      </w:r>
      <w:r w:rsidR="000E72D3">
        <w:rPr>
          <w:rFonts w:eastAsia="Times New Roman" w:cs="Times New Roman"/>
          <w:shd w:val="clear" w:color="auto" w:fill="FFFFFF"/>
        </w:rPr>
        <w:t>(</w:t>
      </w:r>
      <w:proofErr w:type="gramEnd"/>
      <w:r w:rsidR="000E72D3">
        <w:rPr>
          <w:rFonts w:eastAsia="Times New Roman" w:cs="Times New Roman"/>
          <w:shd w:val="clear" w:color="auto" w:fill="FFFFFF"/>
        </w:rPr>
        <w:t xml:space="preserve">46) = 1.00, </w:t>
      </w:r>
      <w:r w:rsidR="000E72D3">
        <w:rPr>
          <w:rFonts w:eastAsia="Times New Roman" w:cs="Times New Roman"/>
          <w:i/>
          <w:shd w:val="clear" w:color="auto" w:fill="FFFFFF"/>
        </w:rPr>
        <w:t>p</w:t>
      </w:r>
      <w:r w:rsidR="000E72D3">
        <w:rPr>
          <w:rFonts w:eastAsia="Times New Roman" w:cs="Times New Roman"/>
          <w:shd w:val="clear" w:color="auto" w:fill="FFFFFF"/>
        </w:rPr>
        <w:t xml:space="preserve"> = 0.32, </w:t>
      </w:r>
      <w:r w:rsidR="000E72D3">
        <w:rPr>
          <w:rFonts w:eastAsia="Times New Roman" w:cs="Times New Roman"/>
          <w:i/>
          <w:shd w:val="clear" w:color="auto" w:fill="FFFFFF"/>
        </w:rPr>
        <w:t>d</w:t>
      </w:r>
      <w:r w:rsidR="000E72D3">
        <w:rPr>
          <w:rFonts w:eastAsia="Times New Roman" w:cs="Times New Roman"/>
          <w:shd w:val="clear" w:color="auto" w:fill="FFFFFF"/>
        </w:rPr>
        <w:t xml:space="preserve"> = 0.29, but </w:t>
      </w:r>
      <w:r w:rsidR="00BB5845">
        <w:rPr>
          <w:rFonts w:eastAsia="Times New Roman" w:cs="Times New Roman"/>
          <w:shd w:val="clear" w:color="auto" w:fill="FFFFFF"/>
        </w:rPr>
        <w:t xml:space="preserve">Question minus Side difference </w:t>
      </w:r>
      <w:r w:rsidR="000E72D3">
        <w:rPr>
          <w:rFonts w:eastAsia="Times New Roman" w:cs="Times New Roman"/>
          <w:shd w:val="clear" w:color="auto" w:fill="FFFFFF"/>
        </w:rPr>
        <w:t>score</w:t>
      </w:r>
      <w:r w:rsidR="00791876">
        <w:rPr>
          <w:rFonts w:eastAsia="Times New Roman" w:cs="Times New Roman"/>
          <w:shd w:val="clear" w:color="auto" w:fill="FFFFFF"/>
        </w:rPr>
        <w:t>s</w:t>
      </w:r>
      <w:r w:rsidR="000E72D3">
        <w:rPr>
          <w:rFonts w:eastAsia="Times New Roman" w:cs="Times New Roman"/>
          <w:shd w:val="clear" w:color="auto" w:fill="FFFFFF"/>
        </w:rPr>
        <w:t xml:space="preserve"> </w:t>
      </w:r>
      <w:r w:rsidR="00791876">
        <w:rPr>
          <w:rFonts w:eastAsia="Times New Roman" w:cs="Times New Roman"/>
          <w:shd w:val="clear" w:color="auto" w:fill="FFFFFF"/>
        </w:rPr>
        <w:t xml:space="preserve">for the mobility task </w:t>
      </w:r>
      <w:r w:rsidR="00BB5845">
        <w:rPr>
          <w:rFonts w:eastAsia="Times New Roman" w:cs="Times New Roman"/>
          <w:shd w:val="clear" w:color="auto" w:fill="FFFFFF"/>
        </w:rPr>
        <w:t>w</w:t>
      </w:r>
      <w:r w:rsidR="00791876">
        <w:rPr>
          <w:rFonts w:eastAsia="Times New Roman" w:cs="Times New Roman"/>
          <w:shd w:val="clear" w:color="auto" w:fill="FFFFFF"/>
        </w:rPr>
        <w:t>ere</w:t>
      </w:r>
      <w:r w:rsidR="00BB5845">
        <w:rPr>
          <w:rFonts w:eastAsia="Times New Roman" w:cs="Times New Roman"/>
          <w:shd w:val="clear" w:color="auto" w:fill="FFFFFF"/>
        </w:rPr>
        <w:t xml:space="preserve"> </w:t>
      </w:r>
      <w:r w:rsidR="003D66E7">
        <w:rPr>
          <w:rFonts w:eastAsia="Times New Roman" w:cs="Times New Roman"/>
          <w:shd w:val="clear" w:color="auto" w:fill="FFFFFF"/>
        </w:rPr>
        <w:t xml:space="preserve">again </w:t>
      </w:r>
      <w:r w:rsidR="00BB5845">
        <w:rPr>
          <w:rFonts w:eastAsia="Times New Roman" w:cs="Times New Roman"/>
          <w:shd w:val="clear" w:color="auto" w:fill="FFFFFF"/>
        </w:rPr>
        <w:t xml:space="preserve">larger in depressed adults, </w:t>
      </w:r>
      <w:r w:rsidR="00BB5845">
        <w:rPr>
          <w:rFonts w:eastAsia="Times New Roman" w:cs="Times New Roman"/>
          <w:i/>
          <w:shd w:val="clear" w:color="auto" w:fill="FFFFFF"/>
        </w:rPr>
        <w:t>t</w:t>
      </w:r>
      <w:r w:rsidR="00BB5845">
        <w:rPr>
          <w:rFonts w:eastAsia="Times New Roman" w:cs="Times New Roman"/>
          <w:shd w:val="clear" w:color="auto" w:fill="FFFFFF"/>
        </w:rPr>
        <w:t xml:space="preserve">(46) = 2.54, </w:t>
      </w:r>
      <w:r w:rsidR="00BB5845">
        <w:rPr>
          <w:rFonts w:eastAsia="Times New Roman" w:cs="Times New Roman"/>
          <w:i/>
          <w:shd w:val="clear" w:color="auto" w:fill="FFFFFF"/>
        </w:rPr>
        <w:t>p</w:t>
      </w:r>
      <w:r w:rsidR="00BB5845">
        <w:rPr>
          <w:rFonts w:eastAsia="Times New Roman" w:cs="Times New Roman"/>
          <w:shd w:val="clear" w:color="auto" w:fill="FFFFFF"/>
        </w:rPr>
        <w:t xml:space="preserve"> = 0.015, </w:t>
      </w:r>
      <w:r w:rsidR="00371A16">
        <w:rPr>
          <w:rFonts w:eastAsia="Times New Roman" w:cs="Times New Roman"/>
          <w:i/>
          <w:shd w:val="clear" w:color="auto" w:fill="FFFFFF"/>
        </w:rPr>
        <w:t xml:space="preserve">d </w:t>
      </w:r>
      <w:r w:rsidR="00371A16">
        <w:rPr>
          <w:rFonts w:eastAsia="Times New Roman" w:cs="Times New Roman"/>
          <w:shd w:val="clear" w:color="auto" w:fill="FFFFFF"/>
        </w:rPr>
        <w:t>= 0.73</w:t>
      </w:r>
      <w:r w:rsidR="000A1B0B">
        <w:rPr>
          <w:rFonts w:eastAsia="Times New Roman" w:cs="Times New Roman"/>
          <w:shd w:val="clear" w:color="auto" w:fill="FFFFFF"/>
        </w:rPr>
        <w:t>.</w:t>
      </w:r>
      <w:commentRangeEnd w:id="38"/>
      <w:r w:rsidR="004735BB">
        <w:rPr>
          <w:rStyle w:val="CommentReference"/>
          <w:rFonts w:asciiTheme="minorHAnsi" w:hAnsiTheme="minorHAnsi"/>
          <w:lang w:eastAsia="en-US"/>
        </w:rPr>
        <w:commentReference w:id="38"/>
      </w:r>
    </w:p>
    <w:p w14:paraId="0B880080" w14:textId="799C20BB" w:rsidR="00007EE7" w:rsidRDefault="00030A0F" w:rsidP="005E58BA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Finally</w:t>
      </w:r>
      <w:r w:rsidR="00CA4FC4">
        <w:rPr>
          <w:rFonts w:eastAsia="Times New Roman" w:cs="Times New Roman"/>
          <w:shd w:val="clear" w:color="auto" w:fill="FFFFFF"/>
        </w:rPr>
        <w:t>, simple p</w:t>
      </w:r>
      <w:r w:rsidR="000F284E">
        <w:rPr>
          <w:rFonts w:eastAsia="Times New Roman" w:cs="Times New Roman"/>
          <w:shd w:val="clear" w:color="auto" w:fill="FFFFFF"/>
        </w:rPr>
        <w:t xml:space="preserve">airwise comparisons </w:t>
      </w:r>
      <w:r w:rsidR="003D66E7">
        <w:rPr>
          <w:rFonts w:eastAsia="Times New Roman" w:cs="Times New Roman"/>
          <w:shd w:val="clear" w:color="auto" w:fill="FFFFFF"/>
        </w:rPr>
        <w:t>showed</w:t>
      </w:r>
      <w:r w:rsidR="00FA24ED">
        <w:rPr>
          <w:rFonts w:eastAsia="Times New Roman" w:cs="Times New Roman"/>
          <w:shd w:val="clear" w:color="auto" w:fill="FFFFFF"/>
        </w:rPr>
        <w:t xml:space="preserve"> </w:t>
      </w:r>
      <w:r w:rsidR="00B019B4">
        <w:rPr>
          <w:rFonts w:eastAsia="Times New Roman" w:cs="Times New Roman"/>
          <w:shd w:val="clear" w:color="auto" w:fill="FFFFFF"/>
        </w:rPr>
        <w:t xml:space="preserve">better </w:t>
      </w:r>
      <w:r w:rsidR="00FA24ED">
        <w:rPr>
          <w:rFonts w:eastAsia="Times New Roman" w:cs="Times New Roman"/>
          <w:shd w:val="clear" w:color="auto" w:fill="FFFFFF"/>
        </w:rPr>
        <w:t xml:space="preserve">accuracy for depressed versus healthy adults </w:t>
      </w:r>
      <w:r w:rsidR="003D66E7">
        <w:rPr>
          <w:rFonts w:eastAsia="Times New Roman" w:cs="Times New Roman"/>
          <w:shd w:val="clear" w:color="auto" w:fill="FFFFFF"/>
        </w:rPr>
        <w:t xml:space="preserve">only </w:t>
      </w:r>
      <w:r w:rsidR="00FA24ED">
        <w:rPr>
          <w:rFonts w:eastAsia="Times New Roman" w:cs="Times New Roman"/>
          <w:shd w:val="clear" w:color="auto" w:fill="FFFFFF"/>
        </w:rPr>
        <w:t xml:space="preserve">in </w:t>
      </w:r>
      <w:r w:rsidR="00CA4FC4">
        <w:rPr>
          <w:rFonts w:eastAsia="Times New Roman" w:cs="Times New Roman"/>
          <w:shd w:val="clear" w:color="auto" w:fill="FFFFFF"/>
        </w:rPr>
        <w:t>the Question/mobility cell</w:t>
      </w:r>
      <w:r w:rsidR="003D66E7">
        <w:rPr>
          <w:rFonts w:eastAsia="Times New Roman" w:cs="Times New Roman"/>
          <w:shd w:val="clear" w:color="auto" w:fill="FFFFFF"/>
        </w:rPr>
        <w:t xml:space="preserve"> of the design</w:t>
      </w:r>
      <w:r w:rsidR="00234C1D">
        <w:rPr>
          <w:rFonts w:eastAsia="Times New Roman" w:cs="Times New Roman"/>
          <w:shd w:val="clear" w:color="auto" w:fill="FFFFFF"/>
        </w:rPr>
        <w:t xml:space="preserve">, </w:t>
      </w:r>
      <w:r w:rsidR="00234C1D">
        <w:rPr>
          <w:rFonts w:eastAsia="Times New Roman" w:cs="Times New Roman"/>
          <w:i/>
          <w:shd w:val="clear" w:color="auto" w:fill="FFFFFF"/>
        </w:rPr>
        <w:t>Z</w:t>
      </w:r>
      <w:r w:rsidR="00234C1D">
        <w:rPr>
          <w:rFonts w:eastAsia="Times New Roman" w:cs="Times New Roman"/>
          <w:shd w:val="clear" w:color="auto" w:fill="FFFFFF"/>
        </w:rPr>
        <w:t xml:space="preserve"> = 1.98, </w:t>
      </w:r>
      <w:commentRangeStart w:id="40"/>
      <w:r w:rsidR="00234C1D">
        <w:rPr>
          <w:rFonts w:eastAsia="Times New Roman" w:cs="Times New Roman"/>
          <w:i/>
          <w:shd w:val="clear" w:color="auto" w:fill="FFFFFF"/>
        </w:rPr>
        <w:t>p</w:t>
      </w:r>
      <w:r w:rsidR="00234C1D">
        <w:rPr>
          <w:rFonts w:eastAsia="Times New Roman" w:cs="Times New Roman"/>
          <w:shd w:val="clear" w:color="auto" w:fill="FFFFFF"/>
        </w:rPr>
        <w:t xml:space="preserve"> = 0.048</w:t>
      </w:r>
      <w:commentRangeEnd w:id="40"/>
      <w:r w:rsidR="004735BB">
        <w:rPr>
          <w:rStyle w:val="CommentReference"/>
          <w:rFonts w:asciiTheme="minorHAnsi" w:hAnsiTheme="minorHAnsi"/>
          <w:lang w:eastAsia="en-US"/>
        </w:rPr>
        <w:commentReference w:id="40"/>
      </w:r>
      <w:r w:rsidR="00D440C3">
        <w:rPr>
          <w:rFonts w:eastAsia="Times New Roman" w:cs="Times New Roman"/>
          <w:shd w:val="clear" w:color="auto" w:fill="FFFFFF"/>
        </w:rPr>
        <w:t>; i</w:t>
      </w:r>
      <w:r w:rsidR="00234C1D">
        <w:rPr>
          <w:rFonts w:eastAsia="Times New Roman" w:cs="Times New Roman"/>
          <w:shd w:val="clear" w:color="auto" w:fill="FFFFFF"/>
        </w:rPr>
        <w:t xml:space="preserve">n </w:t>
      </w:r>
      <w:r w:rsidR="00D440C3">
        <w:rPr>
          <w:rFonts w:eastAsia="Times New Roman" w:cs="Times New Roman"/>
          <w:shd w:val="clear" w:color="auto" w:fill="FFFFFF"/>
        </w:rPr>
        <w:t xml:space="preserve">all </w:t>
      </w:r>
      <w:r w:rsidR="00A52025">
        <w:rPr>
          <w:rFonts w:eastAsia="Times New Roman" w:cs="Times New Roman"/>
          <w:shd w:val="clear" w:color="auto" w:fill="FFFFFF"/>
        </w:rPr>
        <w:t xml:space="preserve">other </w:t>
      </w:r>
      <w:r w:rsidR="00234C1D">
        <w:rPr>
          <w:rFonts w:eastAsia="Times New Roman" w:cs="Times New Roman"/>
          <w:shd w:val="clear" w:color="auto" w:fill="FFFFFF"/>
        </w:rPr>
        <w:t xml:space="preserve">cells </w:t>
      </w:r>
      <w:r w:rsidR="0029650C">
        <w:rPr>
          <w:rFonts w:eastAsia="Times New Roman" w:cs="Times New Roman"/>
          <w:shd w:val="clear" w:color="auto" w:fill="FFFFFF"/>
        </w:rPr>
        <w:t xml:space="preserve">accuracy was </w:t>
      </w:r>
      <w:r w:rsidR="00B019B4">
        <w:rPr>
          <w:rFonts w:eastAsia="Times New Roman" w:cs="Times New Roman"/>
          <w:shd w:val="clear" w:color="auto" w:fill="FFFFFF"/>
        </w:rPr>
        <w:t>(</w:t>
      </w:r>
      <w:r w:rsidR="00CA4FC4">
        <w:rPr>
          <w:rFonts w:eastAsia="Times New Roman" w:cs="Times New Roman"/>
          <w:shd w:val="clear" w:color="auto" w:fill="FFFFFF"/>
        </w:rPr>
        <w:t>non-significantly</w:t>
      </w:r>
      <w:r w:rsidR="00B019B4">
        <w:rPr>
          <w:rFonts w:eastAsia="Times New Roman" w:cs="Times New Roman"/>
          <w:shd w:val="clear" w:color="auto" w:fill="FFFFFF"/>
        </w:rPr>
        <w:t>)</w:t>
      </w:r>
      <w:r w:rsidR="00CA4FC4">
        <w:rPr>
          <w:rFonts w:eastAsia="Times New Roman" w:cs="Times New Roman"/>
          <w:shd w:val="clear" w:color="auto" w:fill="FFFFFF"/>
        </w:rPr>
        <w:t xml:space="preserve"> </w:t>
      </w:r>
      <w:r w:rsidR="0029650C">
        <w:rPr>
          <w:rFonts w:eastAsia="Times New Roman" w:cs="Times New Roman"/>
          <w:shd w:val="clear" w:color="auto" w:fill="FFFFFF"/>
        </w:rPr>
        <w:t xml:space="preserve">higher </w:t>
      </w:r>
      <w:r w:rsidR="00CA4FC4">
        <w:rPr>
          <w:rFonts w:eastAsia="Times New Roman" w:cs="Times New Roman"/>
          <w:shd w:val="clear" w:color="auto" w:fill="FFFFFF"/>
        </w:rPr>
        <w:t xml:space="preserve">in </w:t>
      </w:r>
      <w:r w:rsidR="00D440C3">
        <w:rPr>
          <w:rFonts w:eastAsia="Times New Roman" w:cs="Times New Roman"/>
          <w:shd w:val="clear" w:color="auto" w:fill="FFFFFF"/>
        </w:rPr>
        <w:t>controls</w:t>
      </w:r>
      <w:r w:rsidR="00B019B4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234C1D">
        <w:rPr>
          <w:rFonts w:eastAsia="Times New Roman" w:cs="Times New Roman"/>
          <w:i/>
          <w:shd w:val="clear" w:color="auto" w:fill="FFFFFF"/>
        </w:rPr>
        <w:t>Z</w:t>
      </w:r>
      <w:r w:rsidR="00234C1D">
        <w:rPr>
          <w:rFonts w:eastAsia="Times New Roman" w:cs="Times New Roman"/>
          <w:shd w:val="clear" w:color="auto" w:fill="FFFFFF"/>
        </w:rPr>
        <w:t>s</w:t>
      </w:r>
      <w:proofErr w:type="spellEnd"/>
      <w:r w:rsidR="00234C1D">
        <w:rPr>
          <w:rFonts w:eastAsia="Times New Roman" w:cs="Times New Roman"/>
          <w:shd w:val="clear" w:color="auto" w:fill="FFFFFF"/>
        </w:rPr>
        <w:t xml:space="preserve"> &lt; 1.63, </w:t>
      </w:r>
      <w:proofErr w:type="spellStart"/>
      <w:r w:rsidR="00234C1D">
        <w:rPr>
          <w:rFonts w:eastAsia="Times New Roman" w:cs="Times New Roman"/>
          <w:i/>
          <w:shd w:val="clear" w:color="auto" w:fill="FFFFFF"/>
        </w:rPr>
        <w:t>p</w:t>
      </w:r>
      <w:r w:rsidR="00B019B4">
        <w:rPr>
          <w:rFonts w:eastAsia="Times New Roman" w:cs="Times New Roman"/>
          <w:shd w:val="clear" w:color="auto" w:fill="FFFFFF"/>
        </w:rPr>
        <w:t>s</w:t>
      </w:r>
      <w:proofErr w:type="spellEnd"/>
      <w:r w:rsidR="00B019B4">
        <w:rPr>
          <w:rFonts w:eastAsia="Times New Roman" w:cs="Times New Roman"/>
          <w:shd w:val="clear" w:color="auto" w:fill="FFFFFF"/>
        </w:rPr>
        <w:t xml:space="preserve"> &gt; 0.10</w:t>
      </w:r>
      <w:r w:rsidR="00C40BDF">
        <w:rPr>
          <w:rFonts w:eastAsia="Times New Roman" w:cs="Times New Roman"/>
          <w:shd w:val="clear" w:color="auto" w:fill="FFFFFF"/>
        </w:rPr>
        <w:t xml:space="preserve">. </w:t>
      </w:r>
      <w:r>
        <w:rPr>
          <w:rFonts w:eastAsia="Times New Roman" w:cs="Times New Roman"/>
          <w:shd w:val="clear" w:color="auto" w:fill="FFFFFF"/>
        </w:rPr>
        <w:t>Thus,</w:t>
      </w:r>
      <w:r w:rsidR="000849FE">
        <w:rPr>
          <w:rFonts w:eastAsia="Times New Roman" w:cs="Times New Roman"/>
          <w:shd w:val="clear" w:color="auto" w:fill="FFFFFF"/>
        </w:rPr>
        <w:t xml:space="preserve"> depressed adults generally performed worse than controls, except </w:t>
      </w:r>
      <w:r w:rsidR="00D440C3">
        <w:rPr>
          <w:rFonts w:eastAsia="Times New Roman" w:cs="Times New Roman"/>
          <w:shd w:val="clear" w:color="auto" w:fill="FFFFFF"/>
        </w:rPr>
        <w:t>for</w:t>
      </w:r>
      <w:r w:rsidR="000849FE">
        <w:rPr>
          <w:rFonts w:eastAsia="Times New Roman" w:cs="Times New Roman"/>
          <w:shd w:val="clear" w:color="auto" w:fill="FFFFFF"/>
        </w:rPr>
        <w:t xml:space="preserve"> words from the mobility task </w:t>
      </w:r>
      <w:r w:rsidR="00B019B4">
        <w:rPr>
          <w:rFonts w:eastAsia="Times New Roman" w:cs="Times New Roman"/>
          <w:shd w:val="clear" w:color="auto" w:fill="FFFFFF"/>
        </w:rPr>
        <w:t>p</w:t>
      </w:r>
      <w:r w:rsidR="000849FE">
        <w:rPr>
          <w:rFonts w:eastAsia="Times New Roman" w:cs="Times New Roman"/>
          <w:shd w:val="clear" w:color="auto" w:fill="FFFFFF"/>
        </w:rPr>
        <w:t xml:space="preserve">resented under the Question cue. </w:t>
      </w:r>
      <w:r w:rsidR="006B1919">
        <w:rPr>
          <w:rFonts w:eastAsia="Times New Roman" w:cs="Times New Roman"/>
          <w:shd w:val="clear" w:color="auto" w:fill="FFFFFF"/>
        </w:rPr>
        <w:t xml:space="preserve">Finally, </w:t>
      </w:r>
      <w:r w:rsidR="00734E58">
        <w:rPr>
          <w:rFonts w:eastAsia="Times New Roman" w:cs="Times New Roman"/>
          <w:shd w:val="clear" w:color="auto" w:fill="FFFFFF"/>
        </w:rPr>
        <w:t xml:space="preserve">the best-fitting model </w:t>
      </w:r>
      <w:r w:rsidR="000849FE">
        <w:rPr>
          <w:rFonts w:eastAsia="Times New Roman" w:cs="Times New Roman"/>
          <w:shd w:val="clear" w:color="auto" w:fill="FFFFFF"/>
        </w:rPr>
        <w:t>included</w:t>
      </w:r>
      <w:r w:rsidR="00C40BDF">
        <w:rPr>
          <w:rFonts w:eastAsia="Times New Roman" w:cs="Times New Roman"/>
          <w:shd w:val="clear" w:color="auto" w:fill="FFFFFF"/>
        </w:rPr>
        <w:t xml:space="preserve"> </w:t>
      </w:r>
      <w:r w:rsidR="006B1919">
        <w:rPr>
          <w:rFonts w:eastAsia="Times New Roman" w:cs="Times New Roman"/>
          <w:shd w:val="clear" w:color="auto" w:fill="FFFFFF"/>
        </w:rPr>
        <w:t xml:space="preserve">effects of </w:t>
      </w:r>
      <w:r w:rsidR="006B1919">
        <w:rPr>
          <w:rFonts w:eastAsia="Times New Roman" w:cs="Times New Roman"/>
          <w:i/>
          <w:shd w:val="clear" w:color="auto" w:fill="FFFFFF"/>
        </w:rPr>
        <w:t>Age</w:t>
      </w:r>
      <w:r w:rsidR="006B1919">
        <w:rPr>
          <w:rFonts w:eastAsia="Times New Roman" w:cs="Times New Roman"/>
          <w:shd w:val="clear" w:color="auto" w:fill="FFFFFF"/>
        </w:rPr>
        <w:t xml:space="preserve">, </w:t>
      </w:r>
      <w:r w:rsidR="006B1919">
        <w:rPr>
          <w:rFonts w:eastAsia="Times New Roman" w:cs="Times New Roman"/>
          <w:i/>
          <w:shd w:val="clear" w:color="auto" w:fill="FFFFFF"/>
        </w:rPr>
        <w:t>Z</w:t>
      </w:r>
      <w:r w:rsidR="006B1919">
        <w:rPr>
          <w:rFonts w:eastAsia="Times New Roman" w:cs="Times New Roman"/>
          <w:shd w:val="clear" w:color="auto" w:fill="FFFFFF"/>
        </w:rPr>
        <w:t xml:space="preserve"> = </w:t>
      </w:r>
      <w:del w:id="41" w:author="Diego A. Pizzagalli" w:date="2016-10-05T22:04:00Z">
        <w:r w:rsidR="006B1919" w:rsidDel="00C211BB">
          <w:rPr>
            <w:rFonts w:eastAsia="Times New Roman" w:cs="Times New Roman"/>
            <w:shd w:val="clear" w:color="auto" w:fill="FFFFFF"/>
          </w:rPr>
          <w:delText>-</w:delText>
        </w:r>
      </w:del>
      <w:ins w:id="42" w:author="Diego A. Pizzagalli" w:date="2016-10-05T22:04:00Z">
        <w:r w:rsidR="00C211BB">
          <w:rPr>
            <w:rFonts w:eastAsia="Times New Roman" w:cs="Times New Roman"/>
            <w:shd w:val="clear" w:color="auto" w:fill="FFFFFF"/>
          </w:rPr>
          <w:noBreakHyphen/>
        </w:r>
      </w:ins>
      <w:r w:rsidR="006B1919">
        <w:rPr>
          <w:rFonts w:eastAsia="Times New Roman" w:cs="Times New Roman"/>
          <w:shd w:val="clear" w:color="auto" w:fill="FFFFFF"/>
        </w:rPr>
        <w:t xml:space="preserve">3.31, </w:t>
      </w:r>
      <w:r w:rsidR="006B1919">
        <w:rPr>
          <w:rFonts w:eastAsia="Times New Roman" w:cs="Times New Roman"/>
          <w:i/>
          <w:shd w:val="clear" w:color="auto" w:fill="FFFFFF"/>
        </w:rPr>
        <w:t>p</w:t>
      </w:r>
      <w:r w:rsidR="008B3C12">
        <w:rPr>
          <w:rFonts w:eastAsia="Times New Roman" w:cs="Times New Roman"/>
          <w:shd w:val="clear" w:color="auto" w:fill="FFFFFF"/>
        </w:rPr>
        <w:t xml:space="preserve"> &lt; 0.002, </w:t>
      </w:r>
      <w:r w:rsidR="006B1919">
        <w:rPr>
          <w:rFonts w:eastAsia="Times New Roman" w:cs="Times New Roman"/>
          <w:i/>
          <w:shd w:val="clear" w:color="auto" w:fill="FFFFFF"/>
        </w:rPr>
        <w:t>Gender</w:t>
      </w:r>
      <w:r w:rsidR="006B1919">
        <w:rPr>
          <w:rFonts w:eastAsia="Times New Roman" w:cs="Times New Roman"/>
          <w:shd w:val="clear" w:color="auto" w:fill="FFFFFF"/>
        </w:rPr>
        <w:t xml:space="preserve">, </w:t>
      </w:r>
      <w:r w:rsidR="006B1919">
        <w:rPr>
          <w:rFonts w:eastAsia="Times New Roman" w:cs="Times New Roman"/>
          <w:i/>
          <w:shd w:val="clear" w:color="auto" w:fill="FFFFFF"/>
        </w:rPr>
        <w:t>Z</w:t>
      </w:r>
      <w:r w:rsidR="006B1919">
        <w:rPr>
          <w:rFonts w:eastAsia="Times New Roman" w:cs="Times New Roman"/>
          <w:shd w:val="clear" w:color="auto" w:fill="FFFFFF"/>
        </w:rPr>
        <w:t xml:space="preserve"> = 3.32, </w:t>
      </w:r>
      <w:r w:rsidR="006B1919">
        <w:rPr>
          <w:rFonts w:eastAsia="Times New Roman" w:cs="Times New Roman"/>
          <w:i/>
          <w:shd w:val="clear" w:color="auto" w:fill="FFFFFF"/>
        </w:rPr>
        <w:t>p</w:t>
      </w:r>
      <w:r w:rsidR="006B1919">
        <w:rPr>
          <w:rFonts w:eastAsia="Times New Roman" w:cs="Times New Roman"/>
          <w:shd w:val="clear" w:color="auto" w:fill="FFFFFF"/>
        </w:rPr>
        <w:t xml:space="preserve"> &lt; 0.002, </w:t>
      </w:r>
      <w:r w:rsidR="00874C38">
        <w:rPr>
          <w:rFonts w:eastAsia="Times New Roman" w:cs="Times New Roman"/>
          <w:shd w:val="clear" w:color="auto" w:fill="FFFFFF"/>
        </w:rPr>
        <w:t>and</w:t>
      </w:r>
      <w:r w:rsidR="008B3C12">
        <w:rPr>
          <w:rFonts w:eastAsia="Times New Roman" w:cs="Times New Roman"/>
          <w:shd w:val="clear" w:color="auto" w:fill="FFFFFF"/>
        </w:rPr>
        <w:t xml:space="preserve"> </w:t>
      </w:r>
      <w:r w:rsidR="008B3C12">
        <w:rPr>
          <w:rFonts w:eastAsia="Times New Roman" w:cs="Times New Roman"/>
          <w:i/>
          <w:shd w:val="clear" w:color="auto" w:fill="FFFFFF"/>
        </w:rPr>
        <w:t>Block, Z</w:t>
      </w:r>
      <w:r w:rsidR="008B3C12">
        <w:rPr>
          <w:rFonts w:eastAsia="Times New Roman" w:cs="Times New Roman"/>
          <w:shd w:val="clear" w:color="auto" w:fill="FFFFFF"/>
        </w:rPr>
        <w:t xml:space="preserve"> = 3.23, </w:t>
      </w:r>
      <w:r w:rsidR="008B3C12">
        <w:rPr>
          <w:rFonts w:eastAsia="Times New Roman" w:cs="Times New Roman"/>
          <w:i/>
          <w:shd w:val="clear" w:color="auto" w:fill="FFFFFF"/>
        </w:rPr>
        <w:t>p</w:t>
      </w:r>
      <w:r w:rsidR="00861B03">
        <w:rPr>
          <w:rFonts w:eastAsia="Times New Roman" w:cs="Times New Roman"/>
          <w:shd w:val="clear" w:color="auto" w:fill="FFFFFF"/>
        </w:rPr>
        <w:t xml:space="preserve"> = 0.001, reflecting</w:t>
      </w:r>
      <w:r w:rsidR="006B1919">
        <w:rPr>
          <w:rFonts w:eastAsia="Times New Roman" w:cs="Times New Roman"/>
          <w:shd w:val="clear" w:color="auto" w:fill="FFFFFF"/>
        </w:rPr>
        <w:t xml:space="preserve"> </w:t>
      </w:r>
      <w:r w:rsidR="008B3C12">
        <w:rPr>
          <w:rFonts w:eastAsia="Times New Roman" w:cs="Times New Roman"/>
          <w:shd w:val="clear" w:color="auto" w:fill="FFFFFF"/>
        </w:rPr>
        <w:t>higher</w:t>
      </w:r>
      <w:r w:rsidR="006B1919">
        <w:rPr>
          <w:rFonts w:eastAsia="Times New Roman" w:cs="Times New Roman"/>
          <w:shd w:val="clear" w:color="auto" w:fill="FFFFFF"/>
        </w:rPr>
        <w:t xml:space="preserve"> accuracy in </w:t>
      </w:r>
      <w:r w:rsidR="008B3C12">
        <w:rPr>
          <w:rFonts w:eastAsia="Times New Roman" w:cs="Times New Roman"/>
          <w:shd w:val="clear" w:color="auto" w:fill="FFFFFF"/>
        </w:rPr>
        <w:t xml:space="preserve">younger adults, </w:t>
      </w:r>
      <w:r w:rsidR="006B1919">
        <w:rPr>
          <w:rFonts w:eastAsia="Times New Roman" w:cs="Times New Roman"/>
          <w:shd w:val="clear" w:color="auto" w:fill="FFFFFF"/>
        </w:rPr>
        <w:t>in</w:t>
      </w:r>
      <w:r w:rsidR="008B3C12">
        <w:rPr>
          <w:rFonts w:eastAsia="Times New Roman" w:cs="Times New Roman"/>
          <w:shd w:val="clear" w:color="auto" w:fill="FFFFFF"/>
        </w:rPr>
        <w:t xml:space="preserve"> men</w:t>
      </w:r>
      <w:r w:rsidR="004D38BF">
        <w:rPr>
          <w:rFonts w:eastAsia="Times New Roman" w:cs="Times New Roman"/>
          <w:shd w:val="clear" w:color="auto" w:fill="FFFFFF"/>
        </w:rPr>
        <w:t>,</w:t>
      </w:r>
      <w:r w:rsidR="008B3C12">
        <w:rPr>
          <w:rFonts w:eastAsia="Times New Roman" w:cs="Times New Roman"/>
          <w:shd w:val="clear" w:color="auto" w:fill="FFFFFF"/>
        </w:rPr>
        <w:t xml:space="preserve"> and in later </w:t>
      </w:r>
      <w:r w:rsidR="00DC0270">
        <w:rPr>
          <w:rFonts w:eastAsia="Times New Roman" w:cs="Times New Roman"/>
          <w:shd w:val="clear" w:color="auto" w:fill="FFFFFF"/>
        </w:rPr>
        <w:t>blocks</w:t>
      </w:r>
      <w:r w:rsidR="008B3C12">
        <w:rPr>
          <w:rFonts w:eastAsia="Times New Roman" w:cs="Times New Roman"/>
          <w:shd w:val="clear" w:color="auto" w:fill="FFFFFF"/>
        </w:rPr>
        <w:t>.</w:t>
      </w:r>
    </w:p>
    <w:p w14:paraId="7B87D6BC" w14:textId="77777777" w:rsidR="003752B6" w:rsidRPr="006B1919" w:rsidRDefault="003752B6" w:rsidP="003752B6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PLEASE INSERT FIGURE </w:t>
      </w:r>
      <w:r w:rsidR="00B81CC3">
        <w:rPr>
          <w:rFonts w:eastAsia="Times New Roman" w:cs="Times New Roman"/>
          <w:shd w:val="clear" w:color="auto" w:fill="FFFFFF"/>
        </w:rPr>
        <w:t>2</w:t>
      </w:r>
      <w:r>
        <w:rPr>
          <w:rFonts w:eastAsia="Times New Roman" w:cs="Times New Roman"/>
          <w:shd w:val="clear" w:color="auto" w:fill="FFFFFF"/>
        </w:rPr>
        <w:t xml:space="preserve"> </w:t>
      </w:r>
      <w:r w:rsidR="00B40ABB">
        <w:rPr>
          <w:rFonts w:eastAsia="Times New Roman" w:cs="Times New Roman"/>
          <w:shd w:val="clear" w:color="auto" w:fill="FFFFFF"/>
        </w:rPr>
        <w:t xml:space="preserve">AND TABLE 2 </w:t>
      </w:r>
      <w:r>
        <w:rPr>
          <w:rFonts w:eastAsia="Times New Roman" w:cs="Times New Roman"/>
          <w:shd w:val="clear" w:color="auto" w:fill="FFFFFF"/>
        </w:rPr>
        <w:t>ABOUT HERE</w:t>
      </w:r>
    </w:p>
    <w:p w14:paraId="2545D8E5" w14:textId="71ED2462" w:rsidR="00007EE7" w:rsidRPr="00C17CE1" w:rsidRDefault="00973E69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confidence</w:t>
      </w:r>
      <w:r w:rsidR="00007EE7">
        <w:rPr>
          <w:rFonts w:eastAsia="Times New Roman" w:cs="Times New Roman"/>
          <w:shd w:val="clear" w:color="auto" w:fill="FFFFFF"/>
        </w:rPr>
        <w:t>.</w:t>
      </w:r>
      <w:r w:rsidR="00802F52">
        <w:rPr>
          <w:rFonts w:eastAsia="Times New Roman" w:cs="Times New Roman"/>
          <w:shd w:val="clear" w:color="auto" w:fill="FFFFFF"/>
        </w:rPr>
        <w:t xml:space="preserve"> </w:t>
      </w:r>
      <w:r w:rsidR="00B376F0">
        <w:rPr>
          <w:rFonts w:eastAsia="Times New Roman" w:cs="Times New Roman"/>
          <w:shd w:val="clear" w:color="auto" w:fill="FFFFFF"/>
        </w:rPr>
        <w:t xml:space="preserve">Figure </w:t>
      </w:r>
      <w:r w:rsidR="00B81CC3">
        <w:rPr>
          <w:rFonts w:eastAsia="Times New Roman" w:cs="Times New Roman"/>
          <w:shd w:val="clear" w:color="auto" w:fill="FFFFFF"/>
        </w:rPr>
        <w:t>2</w:t>
      </w:r>
      <w:r w:rsidR="00B376F0">
        <w:rPr>
          <w:rFonts w:eastAsia="Times New Roman" w:cs="Times New Roman"/>
          <w:shd w:val="clear" w:color="auto" w:fill="FFFFFF"/>
        </w:rPr>
        <w:t>B</w:t>
      </w:r>
      <w:r w:rsidR="00846B43">
        <w:rPr>
          <w:rFonts w:eastAsia="Times New Roman" w:cs="Times New Roman"/>
          <w:shd w:val="clear" w:color="auto" w:fill="FFFFFF"/>
        </w:rPr>
        <w:t xml:space="preserve"> (top panel)</w:t>
      </w:r>
      <w:r w:rsidR="00E65EF4">
        <w:rPr>
          <w:rFonts w:eastAsia="Times New Roman" w:cs="Times New Roman"/>
          <w:shd w:val="clear" w:color="auto" w:fill="FFFFFF"/>
        </w:rPr>
        <w:t xml:space="preserve"> shows that </w:t>
      </w:r>
      <w:r w:rsidR="00B376F0">
        <w:rPr>
          <w:rFonts w:eastAsia="Times New Roman" w:cs="Times New Roman"/>
          <w:shd w:val="clear" w:color="auto" w:fill="FFFFFF"/>
        </w:rPr>
        <w:t xml:space="preserve">depressed adults were less confident than controls. </w:t>
      </w:r>
      <w:r w:rsidR="007F4BA6">
        <w:rPr>
          <w:rFonts w:eastAsia="Times New Roman" w:cs="Times New Roman"/>
          <w:shd w:val="clear" w:color="auto" w:fill="FFFFFF"/>
        </w:rPr>
        <w:t>Accordingly, t</w:t>
      </w:r>
      <w:r w:rsidR="00B376F0">
        <w:rPr>
          <w:rFonts w:eastAsia="Times New Roman" w:cs="Times New Roman"/>
          <w:shd w:val="clear" w:color="auto" w:fill="FFFFFF"/>
        </w:rPr>
        <w:t xml:space="preserve">he model was improved by </w:t>
      </w:r>
      <w:r w:rsidR="00B376F0">
        <w:rPr>
          <w:rFonts w:eastAsia="Times New Roman" w:cs="Times New Roman"/>
          <w:i/>
          <w:shd w:val="clear" w:color="auto" w:fill="FFFFFF"/>
        </w:rPr>
        <w:t>Group</w:t>
      </w:r>
      <w:r w:rsidR="00B376F0">
        <w:rPr>
          <w:rFonts w:eastAsia="Times New Roman" w:cs="Times New Roman"/>
          <w:shd w:val="clear" w:color="auto" w:fill="FFFFFF"/>
        </w:rPr>
        <w:t xml:space="preserve">, </w:t>
      </w:r>
      <w:r w:rsidR="00B376F0">
        <w:rPr>
          <w:rFonts w:eastAsia="Times New Roman" w:cs="Times New Roman"/>
          <w:shd w:val="clear" w:color="auto" w:fill="FFFFFF"/>
          <w:lang w:val="el-GR"/>
        </w:rPr>
        <w:t>χ</w:t>
      </w:r>
      <w:r w:rsidR="00B376F0">
        <w:rPr>
          <w:rFonts w:eastAsia="Times New Roman" w:cs="Times New Roman"/>
          <w:shd w:val="clear" w:color="auto" w:fill="FFFFFF"/>
          <w:vertAlign w:val="superscript"/>
        </w:rPr>
        <w:t>2</w:t>
      </w:r>
      <w:r w:rsidR="00B376F0">
        <w:rPr>
          <w:rFonts w:eastAsia="Times New Roman" w:cs="Times New Roman"/>
          <w:shd w:val="clear" w:color="auto" w:fill="FFFFFF"/>
        </w:rPr>
        <w:t xml:space="preserve"> = 18.</w:t>
      </w:r>
      <w:r w:rsidR="00AA7FEC">
        <w:rPr>
          <w:rFonts w:eastAsia="Times New Roman" w:cs="Times New Roman"/>
          <w:shd w:val="clear" w:color="auto" w:fill="FFFFFF"/>
        </w:rPr>
        <w:t>46</w:t>
      </w:r>
      <w:r w:rsidR="00B376F0">
        <w:rPr>
          <w:rFonts w:eastAsia="Times New Roman" w:cs="Times New Roman"/>
          <w:shd w:val="clear" w:color="auto" w:fill="FFFFFF"/>
        </w:rPr>
        <w:t xml:space="preserve">, </w:t>
      </w:r>
      <w:r w:rsidR="00B376F0">
        <w:rPr>
          <w:rFonts w:eastAsia="Times New Roman" w:cs="Times New Roman"/>
          <w:i/>
          <w:shd w:val="clear" w:color="auto" w:fill="FFFFFF"/>
        </w:rPr>
        <w:t>p</w:t>
      </w:r>
      <w:r w:rsidR="00B376F0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shd w:val="clear" w:color="auto" w:fill="FFFFFF"/>
        </w:rPr>
        <w:t>=</w:t>
      </w:r>
      <w:r w:rsidR="00B376F0">
        <w:rPr>
          <w:rFonts w:eastAsia="Times New Roman" w:cs="Times New Roman"/>
          <w:shd w:val="clear" w:color="auto" w:fill="FFFFFF"/>
        </w:rPr>
        <w:t xml:space="preserve"> 0.001</w:t>
      </w:r>
      <w:r w:rsidR="00AA7FEC">
        <w:rPr>
          <w:rFonts w:eastAsia="Times New Roman" w:cs="Times New Roman"/>
          <w:shd w:val="clear" w:color="auto" w:fill="FFFFFF"/>
        </w:rPr>
        <w:t>, and included a trend</w:t>
      </w:r>
      <w:r w:rsidR="007F4BA6">
        <w:rPr>
          <w:rFonts w:eastAsia="Times New Roman" w:cs="Times New Roman"/>
          <w:shd w:val="clear" w:color="auto" w:fill="FFFFFF"/>
        </w:rPr>
        <w:t>ing</w:t>
      </w:r>
      <w:r w:rsidR="00AA7FEC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i/>
          <w:shd w:val="clear" w:color="auto" w:fill="FFFFFF"/>
        </w:rPr>
        <w:t xml:space="preserve">Group </w:t>
      </w:r>
      <w:r w:rsidR="00AA7FEC">
        <w:rPr>
          <w:rFonts w:eastAsia="Times New Roman" w:cs="Times New Roman"/>
          <w:shd w:val="clear" w:color="auto" w:fill="FFFFFF"/>
        </w:rPr>
        <w:t xml:space="preserve">x </w:t>
      </w:r>
      <w:r w:rsidR="00AA7FEC">
        <w:rPr>
          <w:rFonts w:eastAsia="Times New Roman" w:cs="Times New Roman"/>
          <w:i/>
          <w:shd w:val="clear" w:color="auto" w:fill="FFFFFF"/>
        </w:rPr>
        <w:t>Cue</w:t>
      </w:r>
      <w:r w:rsidR="00AA7FEC">
        <w:rPr>
          <w:rFonts w:eastAsia="Times New Roman" w:cs="Times New Roman"/>
          <w:shd w:val="clear" w:color="auto" w:fill="FFFFFF"/>
        </w:rPr>
        <w:t xml:space="preserve"> interaction,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-1.65,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846B43">
        <w:rPr>
          <w:rFonts w:eastAsia="Times New Roman" w:cs="Times New Roman"/>
          <w:shd w:val="clear" w:color="auto" w:fill="FFFFFF"/>
        </w:rPr>
        <w:t xml:space="preserve"> = 0.098, </w:t>
      </w:r>
      <w:r w:rsidR="00E65EF4">
        <w:rPr>
          <w:rFonts w:eastAsia="Times New Roman" w:cs="Times New Roman"/>
          <w:shd w:val="clear" w:color="auto" w:fill="FFFFFF"/>
        </w:rPr>
        <w:t>as</w:t>
      </w:r>
      <w:r w:rsidR="00846B43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shd w:val="clear" w:color="auto" w:fill="FFFFFF"/>
        </w:rPr>
        <w:t xml:space="preserve">the difference </w:t>
      </w:r>
      <w:r w:rsidR="00B81CC3">
        <w:rPr>
          <w:rFonts w:eastAsia="Times New Roman" w:cs="Times New Roman"/>
          <w:shd w:val="clear" w:color="auto" w:fill="FFFFFF"/>
        </w:rPr>
        <w:t xml:space="preserve">in confidence </w:t>
      </w:r>
      <w:r w:rsidR="00AA7FEC">
        <w:rPr>
          <w:rFonts w:eastAsia="Times New Roman" w:cs="Times New Roman"/>
          <w:shd w:val="clear" w:color="auto" w:fill="FFFFFF"/>
        </w:rPr>
        <w:t xml:space="preserve">was stronger under the </w:t>
      </w:r>
      <w:r w:rsidR="002E63F0">
        <w:rPr>
          <w:rFonts w:eastAsia="Times New Roman" w:cs="Times New Roman"/>
          <w:shd w:val="clear" w:color="auto" w:fill="FFFFFF"/>
        </w:rPr>
        <w:t>Side</w:t>
      </w:r>
      <w:r w:rsidR="00AA7FEC">
        <w:rPr>
          <w:rFonts w:eastAsia="Times New Roman" w:cs="Times New Roman"/>
          <w:shd w:val="clear" w:color="auto" w:fill="FFFFFF"/>
        </w:rPr>
        <w:t xml:space="preserve"> cue,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2.42,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AA7FEC">
        <w:rPr>
          <w:rFonts w:eastAsia="Times New Roman" w:cs="Times New Roman"/>
          <w:shd w:val="clear" w:color="auto" w:fill="FFFFFF"/>
        </w:rPr>
        <w:t xml:space="preserve"> = 0.016, than the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AA7FEC">
        <w:rPr>
          <w:rFonts w:eastAsia="Times New Roman" w:cs="Times New Roman"/>
          <w:shd w:val="clear" w:color="auto" w:fill="FFFFFF"/>
        </w:rPr>
        <w:t xml:space="preserve"> cue,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1.14,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AA7FEC">
        <w:rPr>
          <w:rFonts w:eastAsia="Times New Roman" w:cs="Times New Roman"/>
          <w:shd w:val="clear" w:color="auto" w:fill="FFFFFF"/>
        </w:rPr>
        <w:t xml:space="preserve"> = 0.255. </w:t>
      </w:r>
      <w:r w:rsidR="00C17CE1">
        <w:rPr>
          <w:rFonts w:eastAsia="Times New Roman" w:cs="Times New Roman"/>
          <w:shd w:val="clear" w:color="auto" w:fill="FFFFFF"/>
        </w:rPr>
        <w:t xml:space="preserve">The model also revealed effects of </w:t>
      </w:r>
      <w:r w:rsidR="00C17CE1">
        <w:rPr>
          <w:rFonts w:eastAsia="Times New Roman" w:cs="Times New Roman"/>
          <w:i/>
          <w:shd w:val="clear" w:color="auto" w:fill="FFFFFF"/>
        </w:rPr>
        <w:t>Cue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-5.33,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EB73CD">
        <w:rPr>
          <w:rFonts w:eastAsia="Times New Roman" w:cs="Times New Roman"/>
          <w:shd w:val="clear" w:color="auto" w:fill="FFFFFF"/>
        </w:rPr>
        <w:t xml:space="preserve"> &lt; 0.001,</w:t>
      </w:r>
      <w:r w:rsidR="00C17CE1">
        <w:rPr>
          <w:rFonts w:eastAsia="Times New Roman" w:cs="Times New Roman"/>
          <w:shd w:val="clear" w:color="auto" w:fill="FFFFFF"/>
        </w:rPr>
        <w:t xml:space="preserve"> </w:t>
      </w:r>
      <w:r w:rsidR="00C17CE1">
        <w:rPr>
          <w:rFonts w:eastAsia="Times New Roman" w:cs="Times New Roman"/>
          <w:i/>
          <w:shd w:val="clear" w:color="auto" w:fill="FFFFFF"/>
        </w:rPr>
        <w:t>Encoding Task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2.91, </w:t>
      </w:r>
      <w:r w:rsidR="00C17CE1">
        <w:rPr>
          <w:rFonts w:eastAsia="Times New Roman" w:cs="Times New Roman"/>
          <w:i/>
          <w:shd w:val="clear" w:color="auto" w:fill="FFFFFF"/>
        </w:rPr>
        <w:lastRenderedPageBreak/>
        <w:t>p</w:t>
      </w:r>
      <w:r w:rsidR="00C17CE1">
        <w:rPr>
          <w:rFonts w:eastAsia="Times New Roman" w:cs="Times New Roman"/>
          <w:shd w:val="clear" w:color="auto" w:fill="FFFFFF"/>
        </w:rPr>
        <w:t xml:space="preserve"> = 0.004, </w:t>
      </w:r>
      <w:r w:rsidR="00EB73CD">
        <w:rPr>
          <w:rFonts w:eastAsia="Times New Roman" w:cs="Times New Roman"/>
          <w:shd w:val="clear" w:color="auto" w:fill="FFFFFF"/>
        </w:rPr>
        <w:t>and</w:t>
      </w:r>
      <w:r w:rsidR="00C17CE1">
        <w:rPr>
          <w:rFonts w:eastAsia="Times New Roman" w:cs="Times New Roman"/>
          <w:shd w:val="clear" w:color="auto" w:fill="FFFFFF"/>
        </w:rPr>
        <w:t xml:space="preserve"> </w:t>
      </w:r>
      <w:r w:rsidR="00C17CE1">
        <w:rPr>
          <w:rFonts w:eastAsia="Times New Roman" w:cs="Times New Roman"/>
          <w:i/>
          <w:shd w:val="clear" w:color="auto" w:fill="FFFFFF"/>
        </w:rPr>
        <w:t>Block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3.69,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C17CE1">
        <w:rPr>
          <w:rFonts w:eastAsia="Times New Roman" w:cs="Times New Roman"/>
          <w:shd w:val="clear" w:color="auto" w:fill="FFFFFF"/>
        </w:rPr>
        <w:t xml:space="preserve"> &lt; 0.001</w:t>
      </w:r>
      <w:r w:rsidR="00EB73CD">
        <w:rPr>
          <w:rFonts w:eastAsia="Times New Roman" w:cs="Times New Roman"/>
          <w:shd w:val="clear" w:color="auto" w:fill="FFFFFF"/>
        </w:rPr>
        <w:t>, as</w:t>
      </w:r>
      <w:r w:rsidR="00C17CE1">
        <w:rPr>
          <w:rFonts w:eastAsia="Times New Roman" w:cs="Times New Roman"/>
          <w:shd w:val="clear" w:color="auto" w:fill="FFFFFF"/>
        </w:rPr>
        <w:t xml:space="preserve"> participants were more confident </w:t>
      </w:r>
      <w:r w:rsidR="00EB73CD">
        <w:rPr>
          <w:rFonts w:eastAsia="Times New Roman" w:cs="Times New Roman"/>
          <w:shd w:val="clear" w:color="auto" w:fill="FFFFFF"/>
        </w:rPr>
        <w:t xml:space="preserve">when responding to </w:t>
      </w:r>
      <w:r w:rsidR="00C17CE1">
        <w:rPr>
          <w:rFonts w:eastAsia="Times New Roman" w:cs="Times New Roman"/>
          <w:shd w:val="clear" w:color="auto" w:fill="FFFFFF"/>
        </w:rPr>
        <w:t xml:space="preserve">the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C17CE1">
        <w:rPr>
          <w:rFonts w:eastAsia="Times New Roman" w:cs="Times New Roman"/>
          <w:shd w:val="clear" w:color="auto" w:fill="FFFFFF"/>
        </w:rPr>
        <w:t xml:space="preserve"> cue, to wor</w:t>
      </w:r>
      <w:r w:rsidR="000B5681">
        <w:rPr>
          <w:rFonts w:eastAsia="Times New Roman" w:cs="Times New Roman"/>
          <w:shd w:val="clear" w:color="auto" w:fill="FFFFFF"/>
        </w:rPr>
        <w:t xml:space="preserve">ds </w:t>
      </w:r>
      <w:r w:rsidR="00E65EF4">
        <w:rPr>
          <w:rFonts w:eastAsia="Times New Roman" w:cs="Times New Roman"/>
          <w:shd w:val="clear" w:color="auto" w:fill="FFFFFF"/>
        </w:rPr>
        <w:t>from</w:t>
      </w:r>
      <w:r w:rsidR="000B5681">
        <w:rPr>
          <w:rFonts w:eastAsia="Times New Roman" w:cs="Times New Roman"/>
          <w:shd w:val="clear" w:color="auto" w:fill="FFFFFF"/>
        </w:rPr>
        <w:t xml:space="preserve"> the mobility </w:t>
      </w:r>
      <w:r w:rsidR="00C17CE1">
        <w:rPr>
          <w:rFonts w:eastAsia="Times New Roman" w:cs="Times New Roman"/>
          <w:shd w:val="clear" w:color="auto" w:fill="FFFFFF"/>
        </w:rPr>
        <w:t>task, a</w:t>
      </w:r>
      <w:r w:rsidR="00E65EF4">
        <w:rPr>
          <w:rFonts w:eastAsia="Times New Roman" w:cs="Times New Roman"/>
          <w:shd w:val="clear" w:color="auto" w:fill="FFFFFF"/>
        </w:rPr>
        <w:t xml:space="preserve">nd in later </w:t>
      </w:r>
      <w:r w:rsidR="00C17CE1">
        <w:rPr>
          <w:rFonts w:eastAsia="Times New Roman" w:cs="Times New Roman"/>
          <w:shd w:val="clear" w:color="auto" w:fill="FFFFFF"/>
        </w:rPr>
        <w:t>blocks.</w:t>
      </w:r>
    </w:p>
    <w:p w14:paraId="039E8091" w14:textId="6F6D3072" w:rsidR="00007EE7" w:rsidRPr="00841650" w:rsidRDefault="00973E69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RT</w:t>
      </w:r>
      <w:r w:rsidR="00007EE7">
        <w:rPr>
          <w:rFonts w:eastAsia="Times New Roman" w:cs="Times New Roman"/>
          <w:shd w:val="clear" w:color="auto" w:fill="FFFFFF"/>
        </w:rPr>
        <w:t>.</w:t>
      </w:r>
      <w:r w:rsidR="00A8083D">
        <w:rPr>
          <w:rFonts w:eastAsia="Times New Roman" w:cs="Times New Roman"/>
          <w:shd w:val="clear" w:color="auto" w:fill="FFFFFF"/>
        </w:rPr>
        <w:t xml:space="preserve"> </w:t>
      </w:r>
      <w:r w:rsidR="0043162D">
        <w:rPr>
          <w:rFonts w:eastAsia="Times New Roman" w:cs="Times New Roman"/>
          <w:shd w:val="clear" w:color="auto" w:fill="FFFFFF"/>
        </w:rPr>
        <w:t>C</w:t>
      </w:r>
      <w:r w:rsidR="00734E58">
        <w:rPr>
          <w:rFonts w:eastAsia="Times New Roman" w:cs="Times New Roman"/>
          <w:shd w:val="clear" w:color="auto" w:fill="FFFFFF"/>
        </w:rPr>
        <w:t xml:space="preserve">orrect </w:t>
      </w:r>
      <w:r w:rsidR="00550101">
        <w:rPr>
          <w:rFonts w:eastAsia="Times New Roman" w:cs="Times New Roman"/>
          <w:shd w:val="clear" w:color="auto" w:fill="FFFFFF"/>
        </w:rPr>
        <w:t>RT was similar across groups</w:t>
      </w:r>
      <w:r w:rsidR="00734E58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shd w:val="clear" w:color="auto" w:fill="FFFFFF"/>
        </w:rPr>
        <w:t>with</w:t>
      </w:r>
      <w:r w:rsidR="00550101">
        <w:rPr>
          <w:rFonts w:eastAsia="Times New Roman" w:cs="Times New Roman"/>
          <w:shd w:val="clear" w:color="auto" w:fill="FFFFFF"/>
        </w:rPr>
        <w:t xml:space="preserve"> </w:t>
      </w:r>
      <w:r w:rsidR="009876D2">
        <w:rPr>
          <w:rFonts w:eastAsia="Times New Roman" w:cs="Times New Roman"/>
          <w:shd w:val="clear" w:color="auto" w:fill="FFFFFF"/>
        </w:rPr>
        <w:t>everyone</w:t>
      </w:r>
      <w:r w:rsidR="0043162D">
        <w:rPr>
          <w:rFonts w:eastAsia="Times New Roman" w:cs="Times New Roman"/>
          <w:shd w:val="clear" w:color="auto" w:fill="FFFFFF"/>
        </w:rPr>
        <w:t xml:space="preserve"> slower in response to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550101">
        <w:rPr>
          <w:rFonts w:eastAsia="Times New Roman" w:cs="Times New Roman"/>
          <w:shd w:val="clear" w:color="auto" w:fill="FFFFFF"/>
        </w:rPr>
        <w:t xml:space="preserve"> vs. </w:t>
      </w:r>
      <w:r w:rsidR="002E63F0">
        <w:rPr>
          <w:rFonts w:eastAsia="Times New Roman" w:cs="Times New Roman"/>
          <w:shd w:val="clear" w:color="auto" w:fill="FFFFFF"/>
        </w:rPr>
        <w:t>Side</w:t>
      </w:r>
      <w:r w:rsidR="00550101">
        <w:rPr>
          <w:rFonts w:eastAsia="Times New Roman" w:cs="Times New Roman"/>
          <w:shd w:val="clear" w:color="auto" w:fill="FFFFFF"/>
        </w:rPr>
        <w:t xml:space="preserve"> cue</w:t>
      </w:r>
      <w:r w:rsidR="0043162D">
        <w:rPr>
          <w:rFonts w:eastAsia="Times New Roman" w:cs="Times New Roman"/>
          <w:shd w:val="clear" w:color="auto" w:fill="FFFFFF"/>
        </w:rPr>
        <w:t>s (Figure 2B, bottom)</w:t>
      </w:r>
      <w:r w:rsidR="00550101">
        <w:rPr>
          <w:rFonts w:eastAsia="Times New Roman" w:cs="Times New Roman"/>
          <w:shd w:val="clear" w:color="auto" w:fill="FFFFFF"/>
        </w:rPr>
        <w:t xml:space="preserve">. </w:t>
      </w:r>
      <w:r w:rsidR="003C568B">
        <w:rPr>
          <w:rFonts w:eastAsia="Times New Roman" w:cs="Times New Roman"/>
          <w:shd w:val="clear" w:color="auto" w:fill="FFFFFF"/>
        </w:rPr>
        <w:t>Accordingly</w:t>
      </w:r>
      <w:r w:rsidR="00E82AF1">
        <w:rPr>
          <w:rFonts w:eastAsia="Times New Roman" w:cs="Times New Roman"/>
          <w:shd w:val="clear" w:color="auto" w:fill="FFFFFF"/>
        </w:rPr>
        <w:t xml:space="preserve">, </w:t>
      </w:r>
      <w:r w:rsidR="003973F0">
        <w:rPr>
          <w:rFonts w:eastAsia="Times New Roman" w:cs="Times New Roman"/>
          <w:shd w:val="clear" w:color="auto" w:fill="FFFFFF"/>
        </w:rPr>
        <w:t xml:space="preserve">the </w:t>
      </w:r>
      <w:r w:rsidR="008E393B">
        <w:rPr>
          <w:rFonts w:eastAsia="Times New Roman" w:cs="Times New Roman"/>
          <w:shd w:val="clear" w:color="auto" w:fill="FFFFFF"/>
        </w:rPr>
        <w:t>model</w:t>
      </w:r>
      <w:r w:rsidR="00E82AF1">
        <w:rPr>
          <w:rFonts w:eastAsia="Times New Roman" w:cs="Times New Roman"/>
          <w:shd w:val="clear" w:color="auto" w:fill="FFFFFF"/>
        </w:rPr>
        <w:t xml:space="preserve"> </w:t>
      </w:r>
      <w:r w:rsidR="00841650">
        <w:rPr>
          <w:rFonts w:eastAsia="Times New Roman" w:cs="Times New Roman"/>
          <w:shd w:val="clear" w:color="auto" w:fill="FFFFFF"/>
        </w:rPr>
        <w:t>was not improved</w:t>
      </w:r>
      <w:r w:rsidR="00550101">
        <w:rPr>
          <w:rFonts w:eastAsia="Times New Roman" w:cs="Times New Roman"/>
          <w:shd w:val="clear" w:color="auto" w:fill="FFFFFF"/>
        </w:rPr>
        <w:t xml:space="preserve"> by</w:t>
      </w:r>
      <w:commentRangeStart w:id="43"/>
      <w:r w:rsidR="00550101">
        <w:rPr>
          <w:rFonts w:eastAsia="Times New Roman" w:cs="Times New Roman"/>
          <w:shd w:val="clear" w:color="auto" w:fill="FFFFFF"/>
        </w:rPr>
        <w:t xml:space="preserve"> </w:t>
      </w:r>
      <w:r w:rsidR="00550101">
        <w:rPr>
          <w:rFonts w:eastAsia="Times New Roman" w:cs="Times New Roman"/>
          <w:i/>
          <w:shd w:val="clear" w:color="auto" w:fill="FFFFFF"/>
        </w:rPr>
        <w:t>Group</w:t>
      </w:r>
      <w:r w:rsidR="00550101">
        <w:rPr>
          <w:rFonts w:eastAsia="Times New Roman" w:cs="Times New Roman"/>
          <w:shd w:val="clear" w:color="auto" w:fill="FFFFFF"/>
        </w:rPr>
        <w:t>,</w:t>
      </w:r>
      <w:r w:rsidR="00841650">
        <w:rPr>
          <w:rFonts w:eastAsia="Times New Roman" w:cs="Times New Roman"/>
          <w:i/>
          <w:shd w:val="clear" w:color="auto" w:fill="FFFFFF"/>
          <w:lang w:val="el-GR"/>
        </w:rPr>
        <w:t xml:space="preserve"> p = </w:t>
      </w:r>
      <w:r w:rsidR="00841650">
        <w:rPr>
          <w:rFonts w:eastAsia="Times New Roman" w:cs="Times New Roman"/>
          <w:shd w:val="clear" w:color="auto" w:fill="FFFFFF"/>
          <w:lang w:val="el-GR"/>
        </w:rPr>
        <w:t>0.08</w:t>
      </w:r>
      <w:r w:rsidR="00550101">
        <w:rPr>
          <w:rFonts w:eastAsia="Times New Roman" w:cs="Times New Roman"/>
          <w:shd w:val="clear" w:color="auto" w:fill="FFFFFF"/>
        </w:rPr>
        <w:t>,</w:t>
      </w:r>
      <w:r w:rsidR="003973F0">
        <w:rPr>
          <w:rFonts w:eastAsia="Times New Roman" w:cs="Times New Roman"/>
          <w:shd w:val="clear" w:color="auto" w:fill="FFFFFF"/>
        </w:rPr>
        <w:t xml:space="preserve"> </w:t>
      </w:r>
      <w:commentRangeEnd w:id="43"/>
      <w:r w:rsidR="004735BB">
        <w:rPr>
          <w:rStyle w:val="CommentReference"/>
          <w:rFonts w:asciiTheme="minorHAnsi" w:hAnsiTheme="minorHAnsi"/>
          <w:lang w:eastAsia="en-US"/>
        </w:rPr>
        <w:commentReference w:id="43"/>
      </w:r>
      <w:r w:rsidR="00841650">
        <w:rPr>
          <w:rFonts w:eastAsia="Times New Roman" w:cs="Times New Roman"/>
          <w:shd w:val="clear" w:color="auto" w:fill="FFFFFF"/>
        </w:rPr>
        <w:t xml:space="preserve">but </w:t>
      </w:r>
      <w:r w:rsidR="00E82AF1">
        <w:rPr>
          <w:rFonts w:eastAsia="Times New Roman" w:cs="Times New Roman"/>
          <w:shd w:val="clear" w:color="auto" w:fill="FFFFFF"/>
        </w:rPr>
        <w:t>it included</w:t>
      </w:r>
      <w:r w:rsidR="00841650">
        <w:rPr>
          <w:rFonts w:eastAsia="Times New Roman" w:cs="Times New Roman"/>
          <w:shd w:val="clear" w:color="auto" w:fill="FFFFFF"/>
        </w:rPr>
        <w:t xml:space="preserve"> </w:t>
      </w:r>
      <w:r w:rsidR="003778CF">
        <w:rPr>
          <w:rFonts w:eastAsia="Times New Roman" w:cs="Times New Roman"/>
          <w:shd w:val="clear" w:color="auto" w:fill="FFFFFF"/>
        </w:rPr>
        <w:t>an</w:t>
      </w:r>
      <w:r w:rsidR="00841650">
        <w:rPr>
          <w:rFonts w:eastAsia="Times New Roman" w:cs="Times New Roman"/>
          <w:shd w:val="clear" w:color="auto" w:fill="FFFFFF"/>
        </w:rPr>
        <w:t xml:space="preserve"> </w:t>
      </w:r>
      <w:r w:rsidR="001841B0">
        <w:rPr>
          <w:rFonts w:eastAsia="Times New Roman" w:cs="Times New Roman"/>
          <w:shd w:val="clear" w:color="auto" w:fill="FFFFFF"/>
        </w:rPr>
        <w:t xml:space="preserve">effect of </w:t>
      </w:r>
      <w:r w:rsidR="001841B0">
        <w:rPr>
          <w:rFonts w:eastAsia="Times New Roman" w:cs="Times New Roman"/>
          <w:i/>
          <w:shd w:val="clear" w:color="auto" w:fill="FFFFFF"/>
        </w:rPr>
        <w:t>Cue</w:t>
      </w:r>
      <w:r w:rsidR="001841B0">
        <w:rPr>
          <w:rFonts w:eastAsia="Times New Roman" w:cs="Times New Roman"/>
          <w:shd w:val="clear" w:color="auto" w:fill="FFFFFF"/>
        </w:rPr>
        <w:t xml:space="preserve">, </w:t>
      </w:r>
      <w:r w:rsidR="001841B0">
        <w:rPr>
          <w:rFonts w:eastAsia="Times New Roman" w:cs="Times New Roman"/>
          <w:i/>
          <w:shd w:val="clear" w:color="auto" w:fill="FFFFFF"/>
        </w:rPr>
        <w:t>Z</w:t>
      </w:r>
      <w:r w:rsidR="001841B0">
        <w:rPr>
          <w:rFonts w:eastAsia="Times New Roman" w:cs="Times New Roman"/>
          <w:shd w:val="clear" w:color="auto" w:fill="FFFFFF"/>
        </w:rPr>
        <w:t xml:space="preserve"> = -</w:t>
      </w:r>
      <w:r w:rsidR="00841650">
        <w:rPr>
          <w:rFonts w:eastAsia="Times New Roman" w:cs="Times New Roman"/>
          <w:shd w:val="clear" w:color="auto" w:fill="FFFFFF"/>
        </w:rPr>
        <w:t>45.51</w:t>
      </w:r>
      <w:r w:rsidR="001841B0">
        <w:rPr>
          <w:rFonts w:eastAsia="Times New Roman" w:cs="Times New Roman"/>
          <w:shd w:val="clear" w:color="auto" w:fill="FFFFFF"/>
        </w:rPr>
        <w:t xml:space="preserve">, </w:t>
      </w:r>
      <w:r w:rsidR="001841B0">
        <w:rPr>
          <w:rFonts w:eastAsia="Times New Roman" w:cs="Times New Roman"/>
          <w:i/>
          <w:shd w:val="clear" w:color="auto" w:fill="FFFFFF"/>
        </w:rPr>
        <w:t xml:space="preserve">p </w:t>
      </w:r>
      <w:r w:rsidR="001841B0" w:rsidRPr="001841B0">
        <w:rPr>
          <w:rFonts w:eastAsia="Times New Roman" w:cs="Times New Roman"/>
          <w:shd w:val="clear" w:color="auto" w:fill="FFFFFF"/>
        </w:rPr>
        <w:t>&lt; 0.001</w:t>
      </w:r>
      <w:r w:rsidR="001841B0">
        <w:rPr>
          <w:rFonts w:eastAsia="Times New Roman" w:cs="Times New Roman"/>
          <w:shd w:val="clear" w:color="auto" w:fill="FFFFFF"/>
        </w:rPr>
        <w:t>.</w:t>
      </w:r>
      <w:r w:rsidR="00841650">
        <w:rPr>
          <w:rFonts w:eastAsia="Times New Roman" w:cs="Times New Roman"/>
          <w:shd w:val="clear" w:color="auto" w:fill="FFFFFF"/>
        </w:rPr>
        <w:t xml:space="preserve"> There </w:t>
      </w:r>
      <w:r w:rsidR="0043162D">
        <w:rPr>
          <w:rFonts w:eastAsia="Times New Roman" w:cs="Times New Roman"/>
          <w:shd w:val="clear" w:color="auto" w:fill="FFFFFF"/>
        </w:rPr>
        <w:t xml:space="preserve">were also effects </w:t>
      </w:r>
      <w:r w:rsidR="00841650">
        <w:rPr>
          <w:rFonts w:eastAsia="Times New Roman" w:cs="Times New Roman"/>
          <w:shd w:val="clear" w:color="auto" w:fill="FFFFFF"/>
        </w:rPr>
        <w:t xml:space="preserve">of </w:t>
      </w:r>
      <w:r w:rsidR="00841650">
        <w:rPr>
          <w:rFonts w:eastAsia="Times New Roman" w:cs="Times New Roman"/>
          <w:i/>
          <w:shd w:val="clear" w:color="auto" w:fill="FFFFFF"/>
        </w:rPr>
        <w:t>Run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-18.82,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841650">
        <w:rPr>
          <w:rFonts w:eastAsia="Times New Roman" w:cs="Times New Roman"/>
          <w:shd w:val="clear" w:color="auto" w:fill="FFFFFF"/>
        </w:rPr>
        <w:t xml:space="preserve"> &lt; 0.001, </w:t>
      </w:r>
      <w:r w:rsidR="00841650">
        <w:rPr>
          <w:rFonts w:eastAsia="Times New Roman" w:cs="Times New Roman"/>
          <w:i/>
          <w:shd w:val="clear" w:color="auto" w:fill="FFFFFF"/>
        </w:rPr>
        <w:t>Confidence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21.61,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841650">
        <w:rPr>
          <w:rFonts w:eastAsia="Times New Roman" w:cs="Times New Roman"/>
          <w:shd w:val="clear" w:color="auto" w:fill="FFFFFF"/>
        </w:rPr>
        <w:t xml:space="preserve"> &lt; 0.001, and </w:t>
      </w:r>
      <w:r w:rsidR="00841650">
        <w:rPr>
          <w:rFonts w:eastAsia="Times New Roman" w:cs="Times New Roman"/>
          <w:i/>
          <w:shd w:val="clear" w:color="auto" w:fill="FFFFFF"/>
        </w:rPr>
        <w:t>Gender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-3.09,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43162D">
        <w:rPr>
          <w:rFonts w:eastAsia="Times New Roman" w:cs="Times New Roman"/>
          <w:shd w:val="clear" w:color="auto" w:fill="FFFFFF"/>
        </w:rPr>
        <w:t xml:space="preserve"> = 0.003, reflecting</w:t>
      </w:r>
      <w:r w:rsidR="00841650">
        <w:rPr>
          <w:rFonts w:eastAsia="Times New Roman" w:cs="Times New Roman"/>
          <w:shd w:val="clear" w:color="auto" w:fill="FFFFFF"/>
        </w:rPr>
        <w:t xml:space="preserve"> short</w:t>
      </w:r>
      <w:r w:rsidR="00702C67">
        <w:rPr>
          <w:rFonts w:eastAsia="Times New Roman" w:cs="Times New Roman"/>
          <w:shd w:val="clear" w:color="auto" w:fill="FFFFFF"/>
        </w:rPr>
        <w:t>er</w:t>
      </w:r>
      <w:r w:rsidR="00841650">
        <w:rPr>
          <w:rFonts w:eastAsia="Times New Roman" w:cs="Times New Roman"/>
          <w:shd w:val="clear" w:color="auto" w:fill="FFFFFF"/>
        </w:rPr>
        <w:t xml:space="preserve"> correct RTs in later blocks, for high confidence responses, and in males.</w:t>
      </w:r>
    </w:p>
    <w:p w14:paraId="72B6F711" w14:textId="77777777" w:rsidR="00FD7772" w:rsidRDefault="00507588" w:rsidP="00507588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 w:rsidRPr="004735BB">
        <w:rPr>
          <w:rFonts w:eastAsia="Times New Roman" w:cs="Times New Roman"/>
          <w:b/>
          <w:shd w:val="clear" w:color="auto" w:fill="FFFFFF"/>
        </w:rPr>
        <w:t>ERPs</w:t>
      </w:r>
    </w:p>
    <w:p w14:paraId="70313073" w14:textId="0B115EE0" w:rsidR="00C623F4" w:rsidRDefault="007668FA" w:rsidP="0057149A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Figure </w:t>
      </w:r>
      <w:r w:rsidR="00B81CC3">
        <w:rPr>
          <w:rFonts w:eastAsia="Times New Roman" w:cs="Times New Roman"/>
          <w:shd w:val="clear" w:color="auto" w:fill="FFFFFF"/>
        </w:rPr>
        <w:t>3</w:t>
      </w:r>
      <w:r>
        <w:rPr>
          <w:rFonts w:eastAsia="Times New Roman" w:cs="Times New Roman"/>
          <w:shd w:val="clear" w:color="auto" w:fill="FFFFFF"/>
        </w:rPr>
        <w:t xml:space="preserve"> </w:t>
      </w:r>
      <w:r w:rsidR="00E67C28">
        <w:rPr>
          <w:rFonts w:eastAsia="Times New Roman" w:cs="Times New Roman"/>
          <w:shd w:val="clear" w:color="auto" w:fill="FFFFFF"/>
        </w:rPr>
        <w:t>display</w:t>
      </w:r>
      <w:r w:rsidR="001F1E2E">
        <w:rPr>
          <w:rFonts w:eastAsia="Times New Roman" w:cs="Times New Roman"/>
          <w:shd w:val="clear" w:color="auto" w:fill="FFFFFF"/>
        </w:rPr>
        <w:t>s</w:t>
      </w:r>
      <w:r w:rsidR="00E67C28">
        <w:rPr>
          <w:rFonts w:eastAsia="Times New Roman" w:cs="Times New Roman"/>
          <w:shd w:val="clear" w:color="auto" w:fill="FFFFFF"/>
        </w:rPr>
        <w:t xml:space="preserve"> waveforms </w:t>
      </w:r>
      <w:r w:rsidR="001F1E2E">
        <w:rPr>
          <w:rFonts w:eastAsia="Times New Roman" w:cs="Times New Roman"/>
          <w:shd w:val="clear" w:color="auto" w:fill="FFFFFF"/>
        </w:rPr>
        <w:t xml:space="preserve">elicited by </w:t>
      </w:r>
      <w:r w:rsidR="00883990">
        <w:rPr>
          <w:rFonts w:eastAsia="Times New Roman" w:cs="Times New Roman"/>
          <w:shd w:val="clear" w:color="auto" w:fill="FFFFFF"/>
        </w:rPr>
        <w:t>correct responses</w:t>
      </w:r>
      <w:r w:rsidR="003778CF">
        <w:rPr>
          <w:rFonts w:eastAsia="Times New Roman" w:cs="Times New Roman"/>
          <w:shd w:val="clear" w:color="auto" w:fill="FFFFFF"/>
        </w:rPr>
        <w:t xml:space="preserve"> to </w:t>
      </w:r>
      <w:r w:rsidR="001F1E2E">
        <w:rPr>
          <w:rFonts w:eastAsia="Times New Roman" w:cs="Times New Roman"/>
          <w:shd w:val="clear" w:color="auto" w:fill="FFFFFF"/>
        </w:rPr>
        <w:t>Question, Side, and Odd/Even cues</w:t>
      </w:r>
      <w:r w:rsidR="002A224B">
        <w:rPr>
          <w:rFonts w:eastAsia="Times New Roman" w:cs="Times New Roman"/>
          <w:shd w:val="clear" w:color="auto" w:fill="FFFFFF"/>
        </w:rPr>
        <w:t>. T</w:t>
      </w:r>
      <w:r w:rsidR="00A80C75">
        <w:rPr>
          <w:rFonts w:eastAsia="Times New Roman" w:cs="Times New Roman"/>
          <w:shd w:val="clear" w:color="auto" w:fill="FFFFFF"/>
        </w:rPr>
        <w:t xml:space="preserve">here </w:t>
      </w:r>
      <w:del w:id="44" w:author="Diego" w:date="2016-10-06T09:10:00Z">
        <w:r w:rsidR="00A80C75" w:rsidDel="004735BB">
          <w:rPr>
            <w:rFonts w:eastAsia="Times New Roman" w:cs="Times New Roman"/>
            <w:shd w:val="clear" w:color="auto" w:fill="FFFFFF"/>
          </w:rPr>
          <w:delText>i</w:delText>
        </w:r>
        <w:r w:rsidR="00883990" w:rsidDel="004735BB">
          <w:rPr>
            <w:rFonts w:eastAsia="Times New Roman" w:cs="Times New Roman"/>
            <w:shd w:val="clear" w:color="auto" w:fill="FFFFFF"/>
          </w:rPr>
          <w:delText xml:space="preserve">s </w:delText>
        </w:r>
      </w:del>
      <w:ins w:id="45" w:author="Diego" w:date="2016-10-06T09:10:00Z">
        <w:r w:rsidR="004735BB">
          <w:rPr>
            <w:rFonts w:eastAsia="Times New Roman" w:cs="Times New Roman"/>
            <w:shd w:val="clear" w:color="auto" w:fill="FFFFFF"/>
          </w:rPr>
          <w:t>was</w:t>
        </w:r>
        <w:r w:rsidR="004735BB">
          <w:rPr>
            <w:rFonts w:eastAsia="Times New Roman" w:cs="Times New Roman"/>
            <w:shd w:val="clear" w:color="auto" w:fill="FFFFFF"/>
          </w:rPr>
          <w:t xml:space="preserve"> </w:t>
        </w:r>
      </w:ins>
      <w:r w:rsidR="00883990">
        <w:rPr>
          <w:rFonts w:eastAsia="Times New Roman" w:cs="Times New Roman"/>
          <w:shd w:val="clear" w:color="auto" w:fill="FFFFFF"/>
        </w:rPr>
        <w:t>robust activi</w:t>
      </w:r>
      <w:r w:rsidR="00CC7B64">
        <w:rPr>
          <w:rFonts w:eastAsia="Times New Roman" w:cs="Times New Roman"/>
          <w:shd w:val="clear" w:color="auto" w:fill="FFFFFF"/>
        </w:rPr>
        <w:t>ty over parietal electrodes</w:t>
      </w:r>
      <w:r w:rsidR="0068631D">
        <w:rPr>
          <w:rFonts w:eastAsia="Times New Roman" w:cs="Times New Roman"/>
          <w:shd w:val="clear" w:color="auto" w:fill="FFFFFF"/>
        </w:rPr>
        <w:t xml:space="preserve"> from 400-800 </w:t>
      </w:r>
      <w:proofErr w:type="spellStart"/>
      <w:r w:rsidR="0068631D">
        <w:rPr>
          <w:rFonts w:eastAsia="Times New Roman" w:cs="Times New Roman"/>
          <w:shd w:val="clear" w:color="auto" w:fill="FFFFFF"/>
        </w:rPr>
        <w:t>ms</w:t>
      </w:r>
      <w:proofErr w:type="spellEnd"/>
      <w:r w:rsidR="002A224B">
        <w:rPr>
          <w:rFonts w:eastAsia="Times New Roman" w:cs="Times New Roman"/>
          <w:shd w:val="clear" w:color="auto" w:fill="FFFFFF"/>
        </w:rPr>
        <w:t xml:space="preserve"> in controls that </w:t>
      </w:r>
      <w:r w:rsidR="00355E75">
        <w:rPr>
          <w:rFonts w:eastAsia="Times New Roman" w:cs="Times New Roman"/>
          <w:shd w:val="clear" w:color="auto" w:fill="FFFFFF"/>
        </w:rPr>
        <w:t>wa</w:t>
      </w:r>
      <w:r w:rsidR="002A224B">
        <w:rPr>
          <w:rFonts w:eastAsia="Times New Roman" w:cs="Times New Roman"/>
          <w:shd w:val="clear" w:color="auto" w:fill="FFFFFF"/>
        </w:rPr>
        <w:t xml:space="preserve">s markedly reduced in MDD, yielding </w:t>
      </w:r>
      <w:r w:rsidR="00B26503">
        <w:rPr>
          <w:rFonts w:eastAsia="Times New Roman" w:cs="Times New Roman"/>
          <w:shd w:val="clear" w:color="auto" w:fill="FFFFFF"/>
        </w:rPr>
        <w:t>an</w:t>
      </w:r>
      <w:r w:rsidR="002A224B">
        <w:rPr>
          <w:rFonts w:eastAsia="Times New Roman" w:cs="Times New Roman"/>
          <w:shd w:val="clear" w:color="auto" w:fill="FFFFFF"/>
        </w:rPr>
        <w:t xml:space="preserve"> effect of </w:t>
      </w:r>
      <w:r w:rsidR="002A224B">
        <w:rPr>
          <w:rFonts w:eastAsia="Times New Roman" w:cs="Times New Roman"/>
          <w:i/>
          <w:shd w:val="clear" w:color="auto" w:fill="FFFFFF"/>
        </w:rPr>
        <w:t>Group</w:t>
      </w:r>
      <w:r w:rsidR="002A224B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2A224B">
        <w:rPr>
          <w:rFonts w:eastAsia="Times New Roman" w:cs="Times New Roman"/>
          <w:i/>
          <w:shd w:val="clear" w:color="auto" w:fill="FFFFFF"/>
        </w:rPr>
        <w:t>F</w:t>
      </w:r>
      <w:r w:rsidR="002A224B">
        <w:rPr>
          <w:rFonts w:eastAsia="Times New Roman" w:cs="Times New Roman"/>
          <w:shd w:val="clear" w:color="auto" w:fill="FFFFFF"/>
        </w:rPr>
        <w:t>(</w:t>
      </w:r>
      <w:proofErr w:type="gramEnd"/>
      <w:r w:rsidR="002A224B">
        <w:rPr>
          <w:rFonts w:eastAsia="Times New Roman" w:cs="Times New Roman"/>
          <w:shd w:val="clear" w:color="auto" w:fill="FFFFFF"/>
        </w:rPr>
        <w:t xml:space="preserve">1,46) = 4.35, </w:t>
      </w:r>
      <w:r w:rsidR="002A224B">
        <w:rPr>
          <w:rFonts w:eastAsia="Times New Roman" w:cs="Times New Roman"/>
          <w:i/>
          <w:shd w:val="clear" w:color="auto" w:fill="FFFFFF"/>
        </w:rPr>
        <w:t>p</w:t>
      </w:r>
      <w:r w:rsidR="002A224B">
        <w:rPr>
          <w:rFonts w:eastAsia="Times New Roman" w:cs="Times New Roman"/>
          <w:shd w:val="clear" w:color="auto" w:fill="FFFFFF"/>
        </w:rPr>
        <w:t xml:space="preserve"> = 0.</w:t>
      </w:r>
      <w:commentRangeStart w:id="46"/>
      <w:r w:rsidR="002A224B">
        <w:rPr>
          <w:rFonts w:eastAsia="Times New Roman" w:cs="Times New Roman"/>
          <w:shd w:val="clear" w:color="auto" w:fill="FFFFFF"/>
        </w:rPr>
        <w:t>043</w:t>
      </w:r>
      <w:commentRangeEnd w:id="46"/>
      <w:r w:rsidR="004735BB">
        <w:rPr>
          <w:rStyle w:val="CommentReference"/>
          <w:rFonts w:asciiTheme="minorHAnsi" w:hAnsiTheme="minorHAnsi"/>
          <w:lang w:eastAsia="en-US"/>
        </w:rPr>
        <w:commentReference w:id="46"/>
      </w:r>
      <w:r w:rsidR="002A224B">
        <w:rPr>
          <w:rFonts w:eastAsia="Times New Roman" w:cs="Times New Roman"/>
          <w:shd w:val="clear" w:color="auto" w:fill="FFFFFF"/>
        </w:rPr>
        <w:t xml:space="preserve">. There was also </w:t>
      </w:r>
      <w:r w:rsidR="00B26503">
        <w:rPr>
          <w:rFonts w:eastAsia="Times New Roman" w:cs="Times New Roman"/>
          <w:shd w:val="clear" w:color="auto" w:fill="FFFFFF"/>
        </w:rPr>
        <w:t xml:space="preserve">an </w:t>
      </w:r>
      <w:r w:rsidR="002A224B">
        <w:rPr>
          <w:rFonts w:eastAsia="Times New Roman" w:cs="Times New Roman"/>
          <w:shd w:val="clear" w:color="auto" w:fill="FFFFFF"/>
        </w:rPr>
        <w:t xml:space="preserve">effect of </w:t>
      </w:r>
      <w:r w:rsidR="002A224B">
        <w:rPr>
          <w:rFonts w:eastAsia="Times New Roman" w:cs="Times New Roman"/>
          <w:i/>
          <w:shd w:val="clear" w:color="auto" w:fill="FFFFFF"/>
        </w:rPr>
        <w:t>Cue</w:t>
      </w:r>
      <w:r w:rsidR="002A224B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2A224B" w:rsidRPr="002A224B">
        <w:rPr>
          <w:rFonts w:eastAsia="Times New Roman" w:cs="Times New Roman"/>
          <w:i/>
          <w:shd w:val="clear" w:color="auto" w:fill="FFFFFF"/>
        </w:rPr>
        <w:t>F</w:t>
      </w:r>
      <w:r w:rsidR="002A224B">
        <w:rPr>
          <w:rFonts w:eastAsia="Times New Roman" w:cs="Times New Roman"/>
          <w:shd w:val="clear" w:color="auto" w:fill="FFFFFF"/>
        </w:rPr>
        <w:t>(</w:t>
      </w:r>
      <w:proofErr w:type="gramEnd"/>
      <w:r w:rsidR="002A224B">
        <w:rPr>
          <w:rFonts w:eastAsia="Times New Roman" w:cs="Times New Roman"/>
          <w:shd w:val="clear" w:color="auto" w:fill="FFFFFF"/>
        </w:rPr>
        <w:t xml:space="preserve">2,92) = 10.37, </w:t>
      </w:r>
      <w:r w:rsidR="002A224B">
        <w:rPr>
          <w:rFonts w:eastAsia="Times New Roman" w:cs="Times New Roman"/>
          <w:i/>
          <w:shd w:val="clear" w:color="auto" w:fill="FFFFFF"/>
        </w:rPr>
        <w:t>p</w:t>
      </w:r>
      <w:r w:rsidR="002A224B">
        <w:rPr>
          <w:rFonts w:eastAsia="Times New Roman" w:cs="Times New Roman"/>
          <w:shd w:val="clear" w:color="auto" w:fill="FFFFFF"/>
        </w:rPr>
        <w:t xml:space="preserve"> &lt; 0.001, </w:t>
      </w:r>
      <w:r w:rsidR="002A224B" w:rsidRPr="002A224B">
        <w:rPr>
          <w:rFonts w:eastAsia="Times New Roman" w:cs="Times New Roman"/>
          <w:shd w:val="clear" w:color="auto" w:fill="FFFFFF"/>
        </w:rPr>
        <w:t>with</w:t>
      </w:r>
      <w:r w:rsidR="002A224B">
        <w:rPr>
          <w:rFonts w:eastAsia="Times New Roman" w:cs="Times New Roman"/>
          <w:shd w:val="clear" w:color="auto" w:fill="FFFFFF"/>
        </w:rPr>
        <w:t xml:space="preserve"> reliable differences between all conditions (</w:t>
      </w:r>
      <w:commentRangeStart w:id="47"/>
      <w:r w:rsidR="002A224B">
        <w:rPr>
          <w:rFonts w:eastAsia="Times New Roman" w:cs="Times New Roman"/>
          <w:shd w:val="clear" w:color="auto" w:fill="FFFFFF"/>
        </w:rPr>
        <w:t>REGWQ</w:t>
      </w:r>
      <w:commentRangeEnd w:id="47"/>
      <w:r w:rsidR="004735BB">
        <w:rPr>
          <w:rStyle w:val="CommentReference"/>
          <w:rFonts w:asciiTheme="minorHAnsi" w:hAnsiTheme="minorHAnsi"/>
          <w:lang w:eastAsia="en-US"/>
        </w:rPr>
        <w:commentReference w:id="47"/>
      </w:r>
      <w:r w:rsidR="002A224B">
        <w:rPr>
          <w:rFonts w:eastAsia="Times New Roman" w:cs="Times New Roman"/>
          <w:shd w:val="clear" w:color="auto" w:fill="FFFFFF"/>
        </w:rPr>
        <w:t xml:space="preserve">; Question &gt; Side &gt; Odd/Even, </w:t>
      </w:r>
      <w:proofErr w:type="spellStart"/>
      <w:r w:rsidR="002A224B">
        <w:rPr>
          <w:rFonts w:eastAsia="Times New Roman" w:cs="Times New Roman"/>
          <w:i/>
          <w:shd w:val="clear" w:color="auto" w:fill="FFFFFF"/>
        </w:rPr>
        <w:t>ps</w:t>
      </w:r>
      <w:proofErr w:type="spellEnd"/>
      <w:r w:rsidR="002A224B">
        <w:rPr>
          <w:rFonts w:eastAsia="Times New Roman" w:cs="Times New Roman"/>
          <w:shd w:val="clear" w:color="auto" w:fill="FFFFFF"/>
        </w:rPr>
        <w:t xml:space="preserve"> &lt; 0.043). These data suggest that recollection was strongest under the Question cue and reduced in MDD. </w:t>
      </w:r>
      <w:r w:rsidR="00124ADB">
        <w:rPr>
          <w:rFonts w:eastAsia="Times New Roman" w:cs="Times New Roman"/>
          <w:shd w:val="clear" w:color="auto" w:fill="FFFFFF"/>
        </w:rPr>
        <w:t>In both groups, t</w:t>
      </w:r>
      <w:r w:rsidR="002A224B">
        <w:rPr>
          <w:rFonts w:eastAsia="Times New Roman" w:cs="Times New Roman"/>
          <w:shd w:val="clear" w:color="auto" w:fill="FFFFFF"/>
        </w:rPr>
        <w:t xml:space="preserve">he LPN </w:t>
      </w:r>
      <w:r w:rsidR="00E909BB">
        <w:rPr>
          <w:rFonts w:eastAsia="Times New Roman" w:cs="Times New Roman"/>
          <w:shd w:val="clear" w:color="auto" w:fill="FFFFFF"/>
        </w:rPr>
        <w:t xml:space="preserve">is </w:t>
      </w:r>
      <w:r w:rsidR="007B3E29">
        <w:rPr>
          <w:rFonts w:eastAsia="Times New Roman" w:cs="Times New Roman"/>
          <w:shd w:val="clear" w:color="auto" w:fill="FFFFFF"/>
        </w:rPr>
        <w:t>apparent</w:t>
      </w:r>
      <w:r w:rsidR="00E909BB">
        <w:rPr>
          <w:rFonts w:eastAsia="Times New Roman" w:cs="Times New Roman"/>
          <w:shd w:val="clear" w:color="auto" w:fill="FFFFFF"/>
        </w:rPr>
        <w:t xml:space="preserve"> </w:t>
      </w:r>
      <w:r w:rsidR="002A224B">
        <w:rPr>
          <w:rFonts w:eastAsia="Times New Roman" w:cs="Times New Roman"/>
          <w:shd w:val="clear" w:color="auto" w:fill="FFFFFF"/>
        </w:rPr>
        <w:t xml:space="preserve">at Oz from 800-2000 </w:t>
      </w:r>
      <w:proofErr w:type="spellStart"/>
      <w:r w:rsidR="002A224B">
        <w:rPr>
          <w:rFonts w:eastAsia="Times New Roman" w:cs="Times New Roman"/>
          <w:shd w:val="clear" w:color="auto" w:fill="FFFFFF"/>
        </w:rPr>
        <w:t>ms</w:t>
      </w:r>
      <w:proofErr w:type="spellEnd"/>
      <w:r w:rsidR="00E909BB">
        <w:rPr>
          <w:rFonts w:eastAsia="Times New Roman" w:cs="Times New Roman"/>
          <w:shd w:val="clear" w:color="auto" w:fill="FFFFFF"/>
        </w:rPr>
        <w:t xml:space="preserve"> </w:t>
      </w:r>
      <w:r w:rsidR="002A224B">
        <w:rPr>
          <w:rFonts w:eastAsia="Times New Roman" w:cs="Times New Roman"/>
          <w:shd w:val="clear" w:color="auto" w:fill="FFFFFF"/>
        </w:rPr>
        <w:t xml:space="preserve">on Question and Side (but not Odd/Even) trials, and </w:t>
      </w:r>
      <w:r w:rsidR="00124ADB">
        <w:rPr>
          <w:rFonts w:eastAsia="Times New Roman" w:cs="Times New Roman"/>
          <w:shd w:val="clear" w:color="auto" w:fill="FFFFFF"/>
        </w:rPr>
        <w:t xml:space="preserve">it </w:t>
      </w:r>
      <w:r w:rsidR="00A04C7A">
        <w:rPr>
          <w:rFonts w:eastAsia="Times New Roman" w:cs="Times New Roman"/>
          <w:shd w:val="clear" w:color="auto" w:fill="FFFFFF"/>
        </w:rPr>
        <w:t>extends</w:t>
      </w:r>
      <w:r w:rsidR="00124ADB">
        <w:rPr>
          <w:rFonts w:eastAsia="Times New Roman" w:cs="Times New Roman"/>
          <w:shd w:val="clear" w:color="auto" w:fill="FFFFFF"/>
        </w:rPr>
        <w:t xml:space="preserve"> over</w:t>
      </w:r>
      <w:r w:rsidR="00A04C7A">
        <w:rPr>
          <w:rFonts w:eastAsia="Times New Roman" w:cs="Times New Roman"/>
          <w:shd w:val="clear" w:color="auto" w:fill="FFFFFF"/>
        </w:rPr>
        <w:t xml:space="preserve"> left frontal cortex on Qu</w:t>
      </w:r>
      <w:r w:rsidR="00F36498">
        <w:rPr>
          <w:rFonts w:eastAsia="Times New Roman" w:cs="Times New Roman"/>
          <w:shd w:val="clear" w:color="auto" w:fill="FFFFFF"/>
        </w:rPr>
        <w:t>estion</w:t>
      </w:r>
      <w:r w:rsidR="00CC7B64">
        <w:rPr>
          <w:rFonts w:eastAsia="Times New Roman" w:cs="Times New Roman"/>
          <w:shd w:val="clear" w:color="auto" w:fill="FFFFFF"/>
        </w:rPr>
        <w:t xml:space="preserve"> trials</w:t>
      </w:r>
      <w:r w:rsidR="009767FC">
        <w:rPr>
          <w:rFonts w:eastAsia="Times New Roman" w:cs="Times New Roman"/>
          <w:shd w:val="clear" w:color="auto" w:fill="FFFFFF"/>
        </w:rPr>
        <w:t>.</w:t>
      </w:r>
      <w:r w:rsidR="0062463C">
        <w:rPr>
          <w:rFonts w:eastAsia="Times New Roman" w:cs="Times New Roman"/>
          <w:shd w:val="clear" w:color="auto" w:fill="FFFFFF"/>
        </w:rPr>
        <w:t xml:space="preserve"> </w:t>
      </w:r>
    </w:p>
    <w:p w14:paraId="2A1C8D8F" w14:textId="77777777" w:rsidR="00D35D2C" w:rsidRDefault="00E33F4E" w:rsidP="00C623F4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FIGURE</w:t>
      </w:r>
      <w:r w:rsidR="00C623F4">
        <w:rPr>
          <w:rFonts w:eastAsia="Times New Roman" w:cs="Times New Roman"/>
          <w:shd w:val="clear" w:color="auto" w:fill="FFFFFF"/>
        </w:rPr>
        <w:t xml:space="preserve"> </w:t>
      </w:r>
      <w:r w:rsidR="00B81CC3">
        <w:rPr>
          <w:rFonts w:eastAsia="Times New Roman" w:cs="Times New Roman"/>
          <w:shd w:val="clear" w:color="auto" w:fill="FFFFFF"/>
        </w:rPr>
        <w:t>3</w:t>
      </w:r>
      <w:r w:rsidR="00C623F4">
        <w:rPr>
          <w:rFonts w:eastAsia="Times New Roman" w:cs="Times New Roman"/>
          <w:shd w:val="clear" w:color="auto" w:fill="FFFFFF"/>
        </w:rPr>
        <w:t xml:space="preserve"> ABOUT HERE</w:t>
      </w:r>
    </w:p>
    <w:p w14:paraId="246F8270" w14:textId="51857597" w:rsidR="00E33F4E" w:rsidRDefault="00E33F4E" w:rsidP="00E33F4E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To test our </w:t>
      </w:r>
      <w:r>
        <w:rPr>
          <w:rFonts w:eastAsia="Times New Roman" w:cs="Times New Roman"/>
          <w:i/>
          <w:shd w:val="clear" w:color="auto" w:fill="FFFFFF"/>
        </w:rPr>
        <w:t>a priori</w:t>
      </w:r>
      <w:r>
        <w:rPr>
          <w:rFonts w:eastAsia="Times New Roman" w:cs="Times New Roman"/>
          <w:shd w:val="clear" w:color="auto" w:fill="FFFFFF"/>
        </w:rPr>
        <w:t xml:space="preserve"> hypothesis, we subtracted activity on Odd/Even trials from Question and Side trials. Figure 4 shows</w:t>
      </w:r>
      <w:r w:rsidR="0057149A">
        <w:rPr>
          <w:rFonts w:eastAsia="Times New Roman" w:cs="Times New Roman"/>
          <w:shd w:val="clear" w:color="auto" w:fill="FFFFFF"/>
        </w:rPr>
        <w:t xml:space="preserve"> that</w:t>
      </w:r>
      <w:r>
        <w:rPr>
          <w:rFonts w:eastAsia="Times New Roman" w:cs="Times New Roman"/>
          <w:shd w:val="clear" w:color="auto" w:fill="FFFFFF"/>
        </w:rPr>
        <w:t xml:space="preserve"> the Question condition</w:t>
      </w:r>
      <w:r w:rsidR="009D2407">
        <w:rPr>
          <w:rFonts w:eastAsia="Times New Roman" w:cs="Times New Roman"/>
          <w:shd w:val="clear" w:color="auto" w:fill="FFFFFF"/>
        </w:rPr>
        <w:t xml:space="preserve"> drove activity</w:t>
      </w:r>
      <w:r>
        <w:rPr>
          <w:rFonts w:eastAsia="Times New Roman" w:cs="Times New Roman"/>
          <w:shd w:val="clear" w:color="auto" w:fill="FFFFFF"/>
        </w:rPr>
        <w:t xml:space="preserve"> over </w:t>
      </w:r>
      <w:r w:rsidR="0057149A">
        <w:rPr>
          <w:rFonts w:eastAsia="Times New Roman" w:cs="Times New Roman"/>
          <w:shd w:val="clear" w:color="auto" w:fill="FFFFFF"/>
        </w:rPr>
        <w:t xml:space="preserve">left </w:t>
      </w:r>
      <w:r>
        <w:rPr>
          <w:rFonts w:eastAsia="Times New Roman" w:cs="Times New Roman"/>
          <w:shd w:val="clear" w:color="auto" w:fill="FFFFFF"/>
        </w:rPr>
        <w:t xml:space="preserve">parietal electrodes from 400-800 </w:t>
      </w:r>
      <w:proofErr w:type="spellStart"/>
      <w:proofErr w:type="gramStart"/>
      <w:r>
        <w:rPr>
          <w:rFonts w:eastAsia="Times New Roman" w:cs="Times New Roman"/>
          <w:shd w:val="clear" w:color="auto" w:fill="FFFFFF"/>
        </w:rPr>
        <w:t>ms</w:t>
      </w:r>
      <w:proofErr w:type="spellEnd"/>
      <w:r>
        <w:rPr>
          <w:rFonts w:eastAsia="Times New Roman" w:cs="Times New Roman"/>
          <w:shd w:val="clear" w:color="auto" w:fill="FFFFFF"/>
        </w:rPr>
        <w:t>,</w:t>
      </w:r>
      <w:proofErr w:type="gramEnd"/>
      <w:r>
        <w:rPr>
          <w:rFonts w:eastAsia="Times New Roman" w:cs="Times New Roman"/>
          <w:shd w:val="clear" w:color="auto" w:fill="FFFFFF"/>
        </w:rPr>
        <w:t xml:space="preserve"> although this</w:t>
      </w:r>
      <w:r w:rsidR="00C44889">
        <w:rPr>
          <w:rFonts w:eastAsia="Times New Roman" w:cs="Times New Roman"/>
          <w:shd w:val="clear" w:color="auto" w:fill="FFFFFF"/>
        </w:rPr>
        <w:t xml:space="preserve"> effect was only reliable in </w:t>
      </w:r>
      <w:r>
        <w:rPr>
          <w:rFonts w:eastAsia="Times New Roman" w:cs="Times New Roman"/>
          <w:shd w:val="clear" w:color="auto" w:fill="FFFFFF"/>
        </w:rPr>
        <w:t>controls (</w:t>
      </w:r>
      <w:r w:rsidR="009D2407">
        <w:rPr>
          <w:rFonts w:eastAsia="Times New Roman" w:cs="Times New Roman"/>
          <w:shd w:val="clear" w:color="auto" w:fill="FFFFFF"/>
        </w:rPr>
        <w:t>a</w:t>
      </w:r>
      <w:r>
        <w:rPr>
          <w:rFonts w:eastAsia="Times New Roman" w:cs="Times New Roman"/>
          <w:shd w:val="clear" w:color="auto" w:fill="FFFFFF"/>
        </w:rPr>
        <w:t xml:space="preserve"> negative difference over right frontal cortex was only </w:t>
      </w:r>
      <w:r w:rsidR="009032A6">
        <w:rPr>
          <w:rFonts w:eastAsia="Times New Roman" w:cs="Times New Roman"/>
          <w:shd w:val="clear" w:color="auto" w:fill="FFFFFF"/>
        </w:rPr>
        <w:t>reliable</w:t>
      </w:r>
      <w:r w:rsidR="00506985">
        <w:rPr>
          <w:rFonts w:eastAsia="Times New Roman" w:cs="Times New Roman"/>
          <w:shd w:val="clear" w:color="auto" w:fill="FFFFFF"/>
        </w:rPr>
        <w:t xml:space="preserve"> in the MDD group). From 14</w:t>
      </w:r>
      <w:r>
        <w:rPr>
          <w:rFonts w:eastAsia="Times New Roman" w:cs="Times New Roman"/>
          <w:shd w:val="clear" w:color="auto" w:fill="FFFFFF"/>
        </w:rPr>
        <w:t xml:space="preserve">00-2000 </w:t>
      </w:r>
      <w:proofErr w:type="spellStart"/>
      <w:r>
        <w:rPr>
          <w:rFonts w:eastAsia="Times New Roman" w:cs="Times New Roman"/>
          <w:shd w:val="clear" w:color="auto" w:fill="FFFFFF"/>
        </w:rPr>
        <w:t>ms</w:t>
      </w:r>
      <w:proofErr w:type="spellEnd"/>
      <w:r>
        <w:rPr>
          <w:rFonts w:eastAsia="Times New Roman" w:cs="Times New Roman"/>
          <w:shd w:val="clear" w:color="auto" w:fill="FFFFFF"/>
        </w:rPr>
        <w:t>, this subtraction revealed a negative difference over left PFC in both groups</w:t>
      </w:r>
      <w:r w:rsidR="00E977D4">
        <w:rPr>
          <w:rFonts w:eastAsia="Times New Roman" w:cs="Times New Roman"/>
          <w:shd w:val="clear" w:color="auto" w:fill="FFFFFF"/>
        </w:rPr>
        <w:t>.</w:t>
      </w:r>
      <w:r w:rsidR="0070450A">
        <w:rPr>
          <w:rFonts w:eastAsia="Times New Roman" w:cs="Times New Roman"/>
          <w:shd w:val="clear" w:color="auto" w:fill="FFFFFF"/>
        </w:rPr>
        <w:t xml:space="preserve"> By contrast, the Side </w:t>
      </w:r>
      <w:r w:rsidR="0070450A">
        <w:rPr>
          <w:rFonts w:eastAsia="Times New Roman" w:cs="Times New Roman"/>
          <w:shd w:val="clear" w:color="auto" w:fill="FFFFFF"/>
        </w:rPr>
        <w:lastRenderedPageBreak/>
        <w:t>condition elicited</w:t>
      </w:r>
      <w:r w:rsidR="00C44889">
        <w:rPr>
          <w:rFonts w:eastAsia="Times New Roman" w:cs="Times New Roman"/>
          <w:shd w:val="clear" w:color="auto" w:fill="FFFFFF"/>
        </w:rPr>
        <w:t xml:space="preserve"> an</w:t>
      </w:r>
      <w:r w:rsidR="0070450A">
        <w:rPr>
          <w:rFonts w:eastAsia="Times New Roman" w:cs="Times New Roman"/>
          <w:shd w:val="clear" w:color="auto" w:fill="FFFFFF"/>
        </w:rPr>
        <w:t xml:space="preserve"> LPN over midline posterior sites from 800-1</w:t>
      </w:r>
      <w:r w:rsidR="00506985">
        <w:rPr>
          <w:rFonts w:eastAsia="Times New Roman" w:cs="Times New Roman"/>
          <w:shd w:val="clear" w:color="auto" w:fill="FFFFFF"/>
        </w:rPr>
        <w:t>4</w:t>
      </w:r>
      <w:r w:rsidR="0070450A">
        <w:rPr>
          <w:rFonts w:eastAsia="Times New Roman" w:cs="Times New Roman"/>
          <w:shd w:val="clear" w:color="auto" w:fill="FFFFFF"/>
        </w:rPr>
        <w:t xml:space="preserve">00 </w:t>
      </w:r>
      <w:proofErr w:type="spellStart"/>
      <w:proofErr w:type="gramStart"/>
      <w:r w:rsidR="0070450A">
        <w:rPr>
          <w:rFonts w:eastAsia="Times New Roman" w:cs="Times New Roman"/>
          <w:shd w:val="clear" w:color="auto" w:fill="FFFFFF"/>
        </w:rPr>
        <w:t>ms</w:t>
      </w:r>
      <w:proofErr w:type="gramEnd"/>
      <w:r w:rsidR="0070450A">
        <w:rPr>
          <w:rFonts w:eastAsia="Times New Roman" w:cs="Times New Roman"/>
          <w:shd w:val="clear" w:color="auto" w:fill="FFFFFF"/>
        </w:rPr>
        <w:t>.</w:t>
      </w:r>
      <w:proofErr w:type="spellEnd"/>
      <w:r w:rsidR="0070450A">
        <w:rPr>
          <w:rFonts w:eastAsia="Times New Roman" w:cs="Times New Roman"/>
          <w:shd w:val="clear" w:color="auto" w:fill="FFFFFF"/>
        </w:rPr>
        <w:t xml:space="preserve"> </w:t>
      </w:r>
      <w:r w:rsidR="0057149A">
        <w:rPr>
          <w:rFonts w:eastAsia="Times New Roman" w:cs="Times New Roman"/>
          <w:shd w:val="clear" w:color="auto" w:fill="FFFFFF"/>
        </w:rPr>
        <w:t>Contrary to expectations</w:t>
      </w:r>
      <w:r w:rsidR="004B2F3E">
        <w:rPr>
          <w:rFonts w:eastAsia="Times New Roman" w:cs="Times New Roman"/>
          <w:shd w:val="clear" w:color="auto" w:fill="FFFFFF"/>
        </w:rPr>
        <w:t>, b</w:t>
      </w:r>
      <w:r w:rsidR="0070450A">
        <w:rPr>
          <w:rFonts w:eastAsia="Times New Roman" w:cs="Times New Roman"/>
          <w:shd w:val="clear" w:color="auto" w:fill="FFFFFF"/>
        </w:rPr>
        <w:t>etween-groups tests yielded no reliable findings.</w:t>
      </w:r>
    </w:p>
    <w:p w14:paraId="64EBD435" w14:textId="77777777" w:rsidR="006C5962" w:rsidRPr="00E33F4E" w:rsidRDefault="006C5962" w:rsidP="006C5962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FIGURE 4 ABOUT HERE</w:t>
      </w:r>
    </w:p>
    <w:p w14:paraId="4638E712" w14:textId="29AAEF2A" w:rsidR="00E47E20" w:rsidRDefault="00ED0871" w:rsidP="00E47E20">
      <w:pPr>
        <w:spacing w:line="480" w:lineRule="auto"/>
        <w:ind w:firstLine="720"/>
        <w:rPr>
          <w:rFonts w:cs="Times New Roman"/>
        </w:rPr>
      </w:pPr>
      <w:proofErr w:type="gramStart"/>
      <w:r>
        <w:rPr>
          <w:rFonts w:cs="Times New Roman"/>
          <w:b/>
          <w:i/>
        </w:rPr>
        <w:t>Group x Cue x Encoding Task</w:t>
      </w:r>
      <w:r w:rsidR="00C623F4">
        <w:rPr>
          <w:rFonts w:cs="Times New Roman"/>
        </w:rPr>
        <w:t>.</w:t>
      </w:r>
      <w:proofErr w:type="gramEnd"/>
      <w:r w:rsidR="00C623F4">
        <w:rPr>
          <w:rFonts w:cs="Times New Roman"/>
        </w:rPr>
        <w:t xml:space="preserve"> </w:t>
      </w:r>
      <w:r w:rsidR="0076566E">
        <w:rPr>
          <w:rFonts w:cs="Times New Roman"/>
        </w:rPr>
        <w:t>Our planned ERP analysis did no</w:t>
      </w:r>
      <w:r w:rsidR="00EE2C40">
        <w:rPr>
          <w:rFonts w:cs="Times New Roman"/>
        </w:rPr>
        <w:t xml:space="preserve">t reveal group differences </w:t>
      </w:r>
      <w:commentRangeStart w:id="48"/>
      <w:r w:rsidR="00EE2C40">
        <w:rPr>
          <w:rFonts w:cs="Times New Roman"/>
        </w:rPr>
        <w:t xml:space="preserve">but </w:t>
      </w:r>
      <w:r w:rsidR="002F328D">
        <w:rPr>
          <w:rFonts w:cs="Times New Roman"/>
        </w:rPr>
        <w:t xml:space="preserve">it </w:t>
      </w:r>
      <w:r w:rsidR="0076566E">
        <w:rPr>
          <w:rFonts w:cs="Times New Roman"/>
        </w:rPr>
        <w:t xml:space="preserve">was not designed to capture the </w:t>
      </w:r>
      <w:r w:rsidR="0076566E">
        <w:rPr>
          <w:rFonts w:cs="Times New Roman"/>
          <w:i/>
        </w:rPr>
        <w:t xml:space="preserve">Group </w:t>
      </w:r>
      <w:r w:rsidR="0076566E">
        <w:rPr>
          <w:rFonts w:cs="Times New Roman"/>
        </w:rPr>
        <w:t xml:space="preserve">x </w:t>
      </w:r>
      <w:r w:rsidR="0076566E">
        <w:rPr>
          <w:rFonts w:cs="Times New Roman"/>
          <w:i/>
        </w:rPr>
        <w:t xml:space="preserve">Cue </w:t>
      </w:r>
      <w:r w:rsidR="0076566E">
        <w:rPr>
          <w:rFonts w:cs="Times New Roman"/>
        </w:rPr>
        <w:t xml:space="preserve">x </w:t>
      </w:r>
      <w:r w:rsidR="0076566E">
        <w:rPr>
          <w:rFonts w:cs="Times New Roman"/>
          <w:i/>
        </w:rPr>
        <w:t xml:space="preserve">Encoding Task </w:t>
      </w:r>
      <w:r w:rsidR="002F328D">
        <w:rPr>
          <w:rFonts w:cs="Times New Roman"/>
        </w:rPr>
        <w:t xml:space="preserve">interaction </w:t>
      </w:r>
      <w:r w:rsidR="0076566E">
        <w:rPr>
          <w:rFonts w:cs="Times New Roman"/>
        </w:rPr>
        <w:t xml:space="preserve">that characterized </w:t>
      </w:r>
      <w:r w:rsidR="006454C5">
        <w:rPr>
          <w:rFonts w:cs="Times New Roman"/>
        </w:rPr>
        <w:t xml:space="preserve">source </w:t>
      </w:r>
      <w:r w:rsidR="0076566E">
        <w:rPr>
          <w:rFonts w:cs="Times New Roman"/>
        </w:rPr>
        <w:t xml:space="preserve">accuracy. </w:t>
      </w:r>
      <w:commentRangeEnd w:id="48"/>
      <w:r w:rsidR="004735BB">
        <w:rPr>
          <w:rStyle w:val="CommentReference"/>
          <w:rFonts w:asciiTheme="minorHAnsi" w:hAnsiTheme="minorHAnsi"/>
          <w:lang w:eastAsia="en-US"/>
        </w:rPr>
        <w:commentReference w:id="48"/>
      </w:r>
      <w:r w:rsidR="0076566E">
        <w:rPr>
          <w:rFonts w:cs="Times New Roman"/>
        </w:rPr>
        <w:t xml:space="preserve">To address this limitation, we computed Question minus Side difference </w:t>
      </w:r>
      <w:r w:rsidR="0085704F">
        <w:rPr>
          <w:rFonts w:cs="Times New Roman"/>
        </w:rPr>
        <w:t>waves</w:t>
      </w:r>
      <w:r w:rsidR="0076566E">
        <w:rPr>
          <w:rFonts w:cs="Times New Roman"/>
        </w:rPr>
        <w:t xml:space="preserve"> for words from each encoding task and</w:t>
      </w:r>
      <w:r w:rsidR="002F328D">
        <w:rPr>
          <w:rFonts w:cs="Times New Roman"/>
        </w:rPr>
        <w:t xml:space="preserve"> </w:t>
      </w:r>
      <w:r w:rsidR="0076566E">
        <w:rPr>
          <w:rFonts w:cs="Times New Roman"/>
        </w:rPr>
        <w:t>submitted them to within and b</w:t>
      </w:r>
      <w:r w:rsidR="0085704F">
        <w:rPr>
          <w:rFonts w:cs="Times New Roman"/>
        </w:rPr>
        <w:t>etwe</w:t>
      </w:r>
      <w:r w:rsidR="00362DF2">
        <w:rPr>
          <w:rFonts w:cs="Times New Roman"/>
        </w:rPr>
        <w:t xml:space="preserve">en-groups analysis, </w:t>
      </w:r>
      <w:r w:rsidR="0085704F">
        <w:rPr>
          <w:rFonts w:cs="Times New Roman"/>
        </w:rPr>
        <w:t xml:space="preserve">duplicating </w:t>
      </w:r>
      <w:r w:rsidR="00985265">
        <w:rPr>
          <w:rFonts w:cs="Times New Roman"/>
        </w:rPr>
        <w:t>our approach to the</w:t>
      </w:r>
      <w:r w:rsidR="0076566E">
        <w:rPr>
          <w:rFonts w:cs="Times New Roman"/>
        </w:rPr>
        <w:t xml:space="preserve"> </w:t>
      </w:r>
      <w:r w:rsidR="00985265">
        <w:rPr>
          <w:rFonts w:cs="Times New Roman"/>
        </w:rPr>
        <w:t>accuracy data</w:t>
      </w:r>
      <w:r w:rsidR="0076566E">
        <w:rPr>
          <w:rFonts w:cs="Times New Roman"/>
        </w:rPr>
        <w:t xml:space="preserve">. Figure </w:t>
      </w:r>
      <w:r w:rsidR="000E7FC5">
        <w:rPr>
          <w:rFonts w:cs="Times New Roman"/>
        </w:rPr>
        <w:t xml:space="preserve">5 </w:t>
      </w:r>
      <w:r w:rsidR="00712806">
        <w:rPr>
          <w:rFonts w:cs="Times New Roman"/>
        </w:rPr>
        <w:t xml:space="preserve">shows </w:t>
      </w:r>
      <w:r w:rsidR="002F328D">
        <w:rPr>
          <w:rFonts w:cs="Times New Roman"/>
        </w:rPr>
        <w:t>that</w:t>
      </w:r>
      <w:r w:rsidR="00712806">
        <w:rPr>
          <w:rFonts w:cs="Times New Roman"/>
        </w:rPr>
        <w:t>,</w:t>
      </w:r>
      <w:r w:rsidR="002F328D">
        <w:rPr>
          <w:rFonts w:cs="Times New Roman"/>
        </w:rPr>
        <w:t xml:space="preserve"> i</w:t>
      </w:r>
      <w:r w:rsidR="000E7FC5">
        <w:rPr>
          <w:rFonts w:cs="Times New Roman"/>
        </w:rPr>
        <w:t xml:space="preserve">n depressed adults, the </w:t>
      </w:r>
      <w:r w:rsidR="00985265">
        <w:rPr>
          <w:rFonts w:cs="Times New Roman"/>
        </w:rPr>
        <w:t xml:space="preserve">Question minus Side difference </w:t>
      </w:r>
      <w:r w:rsidR="00362DF2">
        <w:rPr>
          <w:rFonts w:cs="Times New Roman"/>
        </w:rPr>
        <w:t>varied dras</w:t>
      </w:r>
      <w:r w:rsidR="000E7FC5">
        <w:rPr>
          <w:rFonts w:cs="Times New Roman"/>
        </w:rPr>
        <w:t>tically by encoding task</w:t>
      </w:r>
      <w:r w:rsidR="002F328D">
        <w:rPr>
          <w:rFonts w:cs="Times New Roman"/>
        </w:rPr>
        <w:t xml:space="preserve"> (see Table 3)</w:t>
      </w:r>
      <w:r w:rsidR="000E7FC5">
        <w:rPr>
          <w:rFonts w:cs="Times New Roman"/>
        </w:rPr>
        <w:t xml:space="preserve">. </w:t>
      </w:r>
      <w:r w:rsidR="0085704F">
        <w:rPr>
          <w:rFonts w:cs="Times New Roman"/>
        </w:rPr>
        <w:t>W</w:t>
      </w:r>
      <w:r w:rsidR="000E7FC5">
        <w:rPr>
          <w:rFonts w:cs="Times New Roman"/>
        </w:rPr>
        <w:t>ords from the mobility task</w:t>
      </w:r>
      <w:r w:rsidR="0085704F">
        <w:rPr>
          <w:rFonts w:cs="Times New Roman"/>
        </w:rPr>
        <w:t xml:space="preserve"> </w:t>
      </w:r>
      <w:r w:rsidR="000E7FC5">
        <w:rPr>
          <w:rFonts w:cs="Times New Roman"/>
        </w:rPr>
        <w:t xml:space="preserve">elicited sustained activation over left parietal cortex, leading to significant </w:t>
      </w:r>
      <w:r w:rsidR="00362DF2">
        <w:rPr>
          <w:rFonts w:cs="Times New Roman"/>
        </w:rPr>
        <w:t>effects</w:t>
      </w:r>
      <w:r w:rsidR="002F328D">
        <w:rPr>
          <w:rFonts w:cs="Times New Roman"/>
        </w:rPr>
        <w:t xml:space="preserve"> in all </w:t>
      </w:r>
      <w:r w:rsidR="000E7FC5">
        <w:rPr>
          <w:rFonts w:cs="Times New Roman"/>
        </w:rPr>
        <w:t>time windows.</w:t>
      </w:r>
      <w:r w:rsidR="00946F40">
        <w:rPr>
          <w:rFonts w:cs="Times New Roman"/>
        </w:rPr>
        <w:t xml:space="preserve"> By contrast, words from the </w:t>
      </w:r>
      <w:proofErr w:type="spellStart"/>
      <w:r w:rsidR="00946F40">
        <w:rPr>
          <w:rFonts w:cs="Times New Roman"/>
        </w:rPr>
        <w:t>animacy</w:t>
      </w:r>
      <w:proofErr w:type="spellEnd"/>
      <w:r w:rsidR="00946F40">
        <w:rPr>
          <w:rFonts w:cs="Times New Roman"/>
        </w:rPr>
        <w:t xml:space="preserve"> task</w:t>
      </w:r>
      <w:r w:rsidR="0085704F">
        <w:rPr>
          <w:rFonts w:cs="Times New Roman"/>
        </w:rPr>
        <w:t xml:space="preserve"> </w:t>
      </w:r>
      <w:r w:rsidR="00AA439B">
        <w:rPr>
          <w:rFonts w:cs="Times New Roman"/>
        </w:rPr>
        <w:t xml:space="preserve">elicited </w:t>
      </w:r>
      <w:proofErr w:type="gramStart"/>
      <w:r w:rsidR="00AA439B">
        <w:rPr>
          <w:rFonts w:cs="Times New Roman"/>
        </w:rPr>
        <w:t>a</w:t>
      </w:r>
      <w:r w:rsidR="00F4033D">
        <w:rPr>
          <w:rFonts w:cs="Times New Roman"/>
        </w:rPr>
        <w:t xml:space="preserve"> </w:t>
      </w:r>
      <w:r w:rsidR="00AA439B">
        <w:rPr>
          <w:rFonts w:cs="Times New Roman"/>
        </w:rPr>
        <w:t>negativity</w:t>
      </w:r>
      <w:proofErr w:type="gramEnd"/>
      <w:r w:rsidR="00AA439B">
        <w:rPr>
          <w:rFonts w:cs="Times New Roman"/>
        </w:rPr>
        <w:t xml:space="preserve"> over </w:t>
      </w:r>
      <w:proofErr w:type="spellStart"/>
      <w:r w:rsidR="00AA439B">
        <w:rPr>
          <w:rFonts w:cs="Times New Roman"/>
        </w:rPr>
        <w:t>fronto</w:t>
      </w:r>
      <w:proofErr w:type="spellEnd"/>
      <w:r w:rsidR="00AA439B">
        <w:rPr>
          <w:rFonts w:cs="Times New Roman"/>
        </w:rPr>
        <w:t>-central sites that was stronger over the left hemisphere; again, significant di</w:t>
      </w:r>
      <w:r w:rsidR="00362DF2">
        <w:rPr>
          <w:rFonts w:cs="Times New Roman"/>
        </w:rPr>
        <w:t xml:space="preserve">fferences were observed in all time windows. In </w:t>
      </w:r>
      <w:r w:rsidR="00AA439B">
        <w:rPr>
          <w:rFonts w:cs="Times New Roman"/>
        </w:rPr>
        <w:t xml:space="preserve">controls, no significant </w:t>
      </w:r>
      <w:r w:rsidR="002F328D">
        <w:rPr>
          <w:rFonts w:cs="Times New Roman"/>
        </w:rPr>
        <w:t>effects</w:t>
      </w:r>
      <w:r w:rsidR="00AA439B">
        <w:rPr>
          <w:rFonts w:cs="Times New Roman"/>
        </w:rPr>
        <w:t xml:space="preserve"> were </w:t>
      </w:r>
      <w:r w:rsidR="002F328D">
        <w:rPr>
          <w:rFonts w:cs="Times New Roman"/>
        </w:rPr>
        <w:t xml:space="preserve">seen </w:t>
      </w:r>
      <w:r w:rsidR="00AA439B">
        <w:rPr>
          <w:rFonts w:cs="Times New Roman"/>
        </w:rPr>
        <w:t xml:space="preserve">in any time window. </w:t>
      </w:r>
      <w:r w:rsidR="00EE2C40">
        <w:rPr>
          <w:rFonts w:cs="Times New Roman"/>
        </w:rPr>
        <w:t>B</w:t>
      </w:r>
      <w:r w:rsidR="0076566E">
        <w:rPr>
          <w:rFonts w:cs="Times New Roman"/>
        </w:rPr>
        <w:t xml:space="preserve">etween-groups </w:t>
      </w:r>
      <w:r w:rsidR="00AA439B">
        <w:rPr>
          <w:rFonts w:cs="Times New Roman"/>
        </w:rPr>
        <w:t xml:space="preserve">comparisons revealed </w:t>
      </w:r>
      <w:r w:rsidR="00E72EB6">
        <w:rPr>
          <w:rFonts w:cs="Times New Roman"/>
        </w:rPr>
        <w:t xml:space="preserve">reliable </w:t>
      </w:r>
      <w:r w:rsidR="0085704F">
        <w:rPr>
          <w:rFonts w:cs="Times New Roman"/>
        </w:rPr>
        <w:t>differences</w:t>
      </w:r>
      <w:r w:rsidR="00E72EB6">
        <w:rPr>
          <w:rFonts w:cs="Times New Roman"/>
        </w:rPr>
        <w:t xml:space="preserve"> for the mobility task over left </w:t>
      </w:r>
      <w:proofErr w:type="spellStart"/>
      <w:r w:rsidR="00E72EB6">
        <w:rPr>
          <w:rFonts w:cs="Times New Roman"/>
        </w:rPr>
        <w:t>centro</w:t>
      </w:r>
      <w:proofErr w:type="spellEnd"/>
      <w:r w:rsidR="00E72EB6">
        <w:rPr>
          <w:rFonts w:cs="Times New Roman"/>
        </w:rPr>
        <w:t>-parietal electrod</w:t>
      </w:r>
      <w:r w:rsidR="0076566E">
        <w:rPr>
          <w:rFonts w:cs="Times New Roman"/>
        </w:rPr>
        <w:t xml:space="preserve">es from 400-800 and 800-1400 </w:t>
      </w:r>
      <w:proofErr w:type="spellStart"/>
      <w:r w:rsidR="0076566E">
        <w:rPr>
          <w:rFonts w:cs="Times New Roman"/>
        </w:rPr>
        <w:t>ms</w:t>
      </w:r>
      <w:proofErr w:type="spellEnd"/>
      <w:r w:rsidR="0076566E">
        <w:rPr>
          <w:rFonts w:cs="Times New Roman"/>
        </w:rPr>
        <w:t>, with stronger activation in the MDD group.</w:t>
      </w:r>
      <w:r w:rsidR="00B04E18">
        <w:rPr>
          <w:rFonts w:cs="Times New Roman"/>
        </w:rPr>
        <w:t xml:space="preserve"> </w:t>
      </w:r>
      <w:r w:rsidR="00985265">
        <w:rPr>
          <w:rFonts w:cs="Times New Roman"/>
        </w:rPr>
        <w:t>Thus,</w:t>
      </w:r>
      <w:r w:rsidR="00B35C1B">
        <w:rPr>
          <w:rFonts w:cs="Times New Roman"/>
        </w:rPr>
        <w:t xml:space="preserve"> </w:t>
      </w:r>
      <w:r w:rsidR="00B04E18">
        <w:rPr>
          <w:rFonts w:cs="Times New Roman"/>
        </w:rPr>
        <w:t xml:space="preserve">the </w:t>
      </w:r>
      <w:r w:rsidR="0076566E">
        <w:rPr>
          <w:rFonts w:cs="Times New Roman"/>
        </w:rPr>
        <w:t xml:space="preserve">Question </w:t>
      </w:r>
      <w:r w:rsidR="00B35C1B">
        <w:rPr>
          <w:rFonts w:cs="Times New Roman"/>
        </w:rPr>
        <w:t xml:space="preserve">(minus Side) </w:t>
      </w:r>
      <w:r w:rsidR="0076566E">
        <w:rPr>
          <w:rFonts w:cs="Times New Roman"/>
        </w:rPr>
        <w:t>cue</w:t>
      </w:r>
      <w:r w:rsidR="00B04E18">
        <w:rPr>
          <w:rFonts w:cs="Times New Roman"/>
        </w:rPr>
        <w:t xml:space="preserve"> had a strong, task-dependent effect on brain activity in</w:t>
      </w:r>
      <w:r w:rsidR="000F4FDE">
        <w:rPr>
          <w:rFonts w:cs="Times New Roman"/>
        </w:rPr>
        <w:t xml:space="preserve"> MDD that was muted in controls, paralleling the source accuracy data.</w:t>
      </w:r>
    </w:p>
    <w:p w14:paraId="10057402" w14:textId="77777777" w:rsidR="000E7FC5" w:rsidRDefault="000E7FC5" w:rsidP="00E47E20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PLEASE INSERT </w:t>
      </w:r>
      <w:r w:rsidR="00E47E20">
        <w:rPr>
          <w:rFonts w:cs="Times New Roman"/>
        </w:rPr>
        <w:t xml:space="preserve">FIGURE 5 AND </w:t>
      </w:r>
      <w:r>
        <w:rPr>
          <w:rFonts w:cs="Times New Roman"/>
        </w:rPr>
        <w:t>TABLE 3 ABOUT HERE</w:t>
      </w:r>
    </w:p>
    <w:p w14:paraId="3C403BBB" w14:textId="77777777" w:rsidR="00B04E18" w:rsidRDefault="00871F7E" w:rsidP="005620AF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Individual Differences</w:t>
      </w:r>
    </w:p>
    <w:p w14:paraId="074047F5" w14:textId="77777777" w:rsidR="007F53F6" w:rsidRPr="00265800" w:rsidRDefault="0043404F" w:rsidP="005422C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We </w:t>
      </w:r>
      <w:r w:rsidR="00F00504">
        <w:rPr>
          <w:rFonts w:cs="Times New Roman"/>
        </w:rPr>
        <w:t>computed Pearson</w:t>
      </w:r>
      <w:r w:rsidR="00E21652">
        <w:rPr>
          <w:rFonts w:cs="Times New Roman"/>
        </w:rPr>
        <w:t xml:space="preserve"> </w:t>
      </w:r>
      <w:r w:rsidR="00F00504">
        <w:rPr>
          <w:rFonts w:cs="Times New Roman"/>
        </w:rPr>
        <w:t>correlations</w:t>
      </w:r>
      <w:r w:rsidR="00C973E5">
        <w:rPr>
          <w:rFonts w:cs="Times New Roman"/>
        </w:rPr>
        <w:t xml:space="preserve"> in the MDD group</w:t>
      </w:r>
      <w:r w:rsidR="00F00504">
        <w:rPr>
          <w:rFonts w:cs="Times New Roman"/>
        </w:rPr>
        <w:t xml:space="preserve"> to determine</w:t>
      </w:r>
      <w:r w:rsidR="00C973E5">
        <w:rPr>
          <w:rFonts w:cs="Times New Roman"/>
        </w:rPr>
        <w:t xml:space="preserve"> </w:t>
      </w:r>
      <w:r w:rsidR="00F00504">
        <w:rPr>
          <w:rFonts w:cs="Times New Roman"/>
        </w:rPr>
        <w:t>if</w:t>
      </w:r>
      <w:r w:rsidR="00C973E5">
        <w:rPr>
          <w:rFonts w:cs="Times New Roman"/>
        </w:rPr>
        <w:t xml:space="preserve"> </w:t>
      </w:r>
      <w:r w:rsidR="00153166">
        <w:rPr>
          <w:rFonts w:cs="Times New Roman"/>
        </w:rPr>
        <w:t>variation</w:t>
      </w:r>
      <w:r w:rsidR="00FB2D9D">
        <w:rPr>
          <w:rFonts w:cs="Times New Roman"/>
        </w:rPr>
        <w:t xml:space="preserve"> in </w:t>
      </w:r>
      <w:r>
        <w:rPr>
          <w:rFonts w:cs="Times New Roman"/>
        </w:rPr>
        <w:t>depressive severity, brooding rumination, or sleep disruption</w:t>
      </w:r>
      <w:r w:rsidR="00C973E5">
        <w:rPr>
          <w:rFonts w:cs="Times New Roman"/>
        </w:rPr>
        <w:t xml:space="preserve"> </w:t>
      </w:r>
      <w:r w:rsidR="00CD7E91">
        <w:rPr>
          <w:rFonts w:cs="Times New Roman"/>
        </w:rPr>
        <w:t>affected</w:t>
      </w:r>
      <w:r w:rsidR="00C973E5">
        <w:rPr>
          <w:rFonts w:cs="Times New Roman"/>
        </w:rPr>
        <w:t xml:space="preserve"> source accuracy or </w:t>
      </w:r>
      <w:r w:rsidR="00871F7E">
        <w:rPr>
          <w:rFonts w:cs="Times New Roman"/>
        </w:rPr>
        <w:t>ERP amplitudes</w:t>
      </w:r>
      <w:r w:rsidR="00BF1513">
        <w:rPr>
          <w:rFonts w:cs="Times New Roman"/>
        </w:rPr>
        <w:t xml:space="preserve">. </w:t>
      </w:r>
      <w:r w:rsidR="00F00504">
        <w:rPr>
          <w:rFonts w:cs="Times New Roman"/>
        </w:rPr>
        <w:t xml:space="preserve">We found no relationship </w:t>
      </w:r>
      <w:r w:rsidR="00871F7E">
        <w:rPr>
          <w:rFonts w:cs="Times New Roman"/>
        </w:rPr>
        <w:t xml:space="preserve">with source </w:t>
      </w:r>
      <w:proofErr w:type="gramStart"/>
      <w:r w:rsidR="00871F7E">
        <w:rPr>
          <w:rFonts w:cs="Times New Roman"/>
        </w:rPr>
        <w:t>accuracy,</w:t>
      </w:r>
      <w:proofErr w:type="gramEnd"/>
      <w:r w:rsidR="00362DF2">
        <w:rPr>
          <w:rFonts w:cs="Times New Roman"/>
        </w:rPr>
        <w:t xml:space="preserve"> left pari</w:t>
      </w:r>
      <w:r w:rsidR="007F53F6">
        <w:rPr>
          <w:rFonts w:cs="Times New Roman"/>
        </w:rPr>
        <w:t xml:space="preserve">etal activity averaged over </w:t>
      </w:r>
      <w:r w:rsidR="00871F7E">
        <w:rPr>
          <w:rFonts w:cs="Times New Roman"/>
        </w:rPr>
        <w:t xml:space="preserve">encoding tasks, or </w:t>
      </w:r>
      <w:r w:rsidR="00362DF2">
        <w:rPr>
          <w:rFonts w:cs="Times New Roman"/>
        </w:rPr>
        <w:t>left frontal activity on Question/</w:t>
      </w:r>
      <w:proofErr w:type="spellStart"/>
      <w:r w:rsidR="00362DF2">
        <w:rPr>
          <w:rFonts w:cs="Times New Roman"/>
        </w:rPr>
        <w:t>animacy</w:t>
      </w:r>
      <w:proofErr w:type="spellEnd"/>
      <w:r w:rsidR="00362DF2">
        <w:rPr>
          <w:rFonts w:cs="Times New Roman"/>
        </w:rPr>
        <w:t xml:space="preserve"> trials </w:t>
      </w:r>
      <w:commentRangeStart w:id="49"/>
      <w:r w:rsidR="00362DF2">
        <w:rPr>
          <w:rFonts w:cs="Times New Roman"/>
        </w:rPr>
        <w:t>(|</w:t>
      </w:r>
      <w:proofErr w:type="spellStart"/>
      <w:r w:rsidR="00362DF2">
        <w:rPr>
          <w:rFonts w:cs="Times New Roman"/>
          <w:i/>
        </w:rPr>
        <w:t>p</w:t>
      </w:r>
      <w:r w:rsidR="00362DF2">
        <w:rPr>
          <w:rFonts w:cs="Times New Roman"/>
        </w:rPr>
        <w:t>s</w:t>
      </w:r>
      <w:proofErr w:type="spellEnd"/>
      <w:r w:rsidR="00362DF2">
        <w:rPr>
          <w:rFonts w:cs="Times New Roman"/>
        </w:rPr>
        <w:t xml:space="preserve">| </w:t>
      </w:r>
      <w:commentRangeEnd w:id="49"/>
      <w:r w:rsidR="00343E8C">
        <w:rPr>
          <w:rStyle w:val="CommentReference"/>
          <w:rFonts w:asciiTheme="minorHAnsi" w:hAnsiTheme="minorHAnsi"/>
          <w:lang w:eastAsia="en-US"/>
        </w:rPr>
        <w:commentReference w:id="49"/>
      </w:r>
      <w:r w:rsidR="00362DF2">
        <w:rPr>
          <w:rFonts w:cs="Times New Roman"/>
        </w:rPr>
        <w:t xml:space="preserve">&lt; 0.31, </w:t>
      </w:r>
      <w:proofErr w:type="spellStart"/>
      <w:r w:rsidR="00362DF2">
        <w:rPr>
          <w:rFonts w:cs="Times New Roman"/>
          <w:i/>
        </w:rPr>
        <w:t>p</w:t>
      </w:r>
      <w:r w:rsidR="00362DF2">
        <w:rPr>
          <w:rFonts w:cs="Times New Roman"/>
        </w:rPr>
        <w:t>s</w:t>
      </w:r>
      <w:proofErr w:type="spellEnd"/>
      <w:r w:rsidR="00362DF2">
        <w:rPr>
          <w:rFonts w:cs="Times New Roman"/>
        </w:rPr>
        <w:t xml:space="preserve"> &gt; 0.15). </w:t>
      </w:r>
      <w:r w:rsidR="00B71D53">
        <w:rPr>
          <w:rFonts w:cs="Times New Roman"/>
        </w:rPr>
        <w:lastRenderedPageBreak/>
        <w:t xml:space="preserve">However, </w:t>
      </w:r>
      <w:r w:rsidR="007E0A2B">
        <w:rPr>
          <w:rFonts w:cs="Times New Roman"/>
        </w:rPr>
        <w:t xml:space="preserve">as shown in Figure 6, </w:t>
      </w:r>
      <w:r w:rsidR="00153166">
        <w:rPr>
          <w:rFonts w:cs="Times New Roman"/>
        </w:rPr>
        <w:t xml:space="preserve">the magnitude of </w:t>
      </w:r>
      <w:r w:rsidR="007D5FBC">
        <w:rPr>
          <w:rFonts w:cs="Times New Roman"/>
        </w:rPr>
        <w:t xml:space="preserve">parietal activity isolated by the Question minus Side subtraction for words from the mobility task </w:t>
      </w:r>
      <w:r w:rsidR="007F53F6">
        <w:rPr>
          <w:rFonts w:cs="Times New Roman"/>
        </w:rPr>
        <w:t xml:space="preserve">was </w:t>
      </w:r>
      <w:r w:rsidR="00153166">
        <w:rPr>
          <w:rFonts w:cs="Times New Roman"/>
        </w:rPr>
        <w:t xml:space="preserve">negatively correlated with PSQI scores </w:t>
      </w:r>
      <w:r w:rsidR="00362DF2">
        <w:rPr>
          <w:rFonts w:cs="Times New Roman"/>
        </w:rPr>
        <w:t>from</w:t>
      </w:r>
      <w:r w:rsidR="007D5FBC">
        <w:rPr>
          <w:rFonts w:cs="Times New Roman"/>
        </w:rPr>
        <w:t xml:space="preserve"> 400-800 </w:t>
      </w:r>
      <w:proofErr w:type="spellStart"/>
      <w:r w:rsidR="007D5FBC">
        <w:rPr>
          <w:rFonts w:cs="Times New Roman"/>
        </w:rPr>
        <w:t>ms</w:t>
      </w:r>
      <w:proofErr w:type="spellEnd"/>
      <w:r w:rsidR="007D5FBC">
        <w:rPr>
          <w:rFonts w:cs="Times New Roman"/>
        </w:rPr>
        <w:t xml:space="preserve"> and 800-1400 </w:t>
      </w:r>
      <w:proofErr w:type="spellStart"/>
      <w:r w:rsidR="007D5FBC">
        <w:rPr>
          <w:rFonts w:cs="Times New Roman"/>
        </w:rPr>
        <w:t>ms</w:t>
      </w:r>
      <w:proofErr w:type="spellEnd"/>
      <w:r w:rsidR="007D5FBC">
        <w:rPr>
          <w:rFonts w:cs="Times New Roman"/>
        </w:rPr>
        <w:t xml:space="preserve"> (</w:t>
      </w:r>
      <w:proofErr w:type="spellStart"/>
      <w:r w:rsidR="007D5FBC">
        <w:rPr>
          <w:rFonts w:cs="Times New Roman"/>
          <w:i/>
        </w:rPr>
        <w:t>r</w:t>
      </w:r>
      <w:r w:rsidR="007D5FBC">
        <w:rPr>
          <w:rFonts w:cs="Times New Roman"/>
        </w:rPr>
        <w:t>s</w:t>
      </w:r>
      <w:proofErr w:type="spellEnd"/>
      <w:r w:rsidR="007D5FBC">
        <w:rPr>
          <w:rFonts w:cs="Times New Roman"/>
        </w:rPr>
        <w:t xml:space="preserve"> &lt;</w:t>
      </w:r>
      <w:r w:rsidR="00B71D53">
        <w:rPr>
          <w:rFonts w:cs="Times New Roman"/>
        </w:rPr>
        <w:t xml:space="preserve"> -0.47, </w:t>
      </w:r>
      <w:proofErr w:type="spellStart"/>
      <w:r w:rsidR="00B71D53">
        <w:rPr>
          <w:rFonts w:cs="Times New Roman"/>
          <w:i/>
        </w:rPr>
        <w:t>ps</w:t>
      </w:r>
      <w:proofErr w:type="spellEnd"/>
      <w:r w:rsidR="00B71D53">
        <w:rPr>
          <w:rFonts w:cs="Times New Roman"/>
        </w:rPr>
        <w:t xml:space="preserve"> &lt; 0.02</w:t>
      </w:r>
      <w:r w:rsidR="001A6807">
        <w:rPr>
          <w:rFonts w:cs="Times New Roman"/>
        </w:rPr>
        <w:t>)</w:t>
      </w:r>
      <w:r w:rsidR="00280A6E">
        <w:rPr>
          <w:rFonts w:cs="Times New Roman"/>
        </w:rPr>
        <w:t>.</w:t>
      </w:r>
      <w:r w:rsidR="00871F7E">
        <w:rPr>
          <w:rFonts w:cs="Times New Roman"/>
        </w:rPr>
        <w:t xml:space="preserve"> To confirm that these results were not simply a correlate of depressive severity, we computed hierarchical regressions using ERP amplitude as the criterion and entering BDI-II </w:t>
      </w:r>
      <w:r w:rsidR="00B94D7A">
        <w:rPr>
          <w:rFonts w:cs="Times New Roman"/>
        </w:rPr>
        <w:t xml:space="preserve">and PSQI </w:t>
      </w:r>
      <w:r w:rsidR="00871F7E">
        <w:rPr>
          <w:rFonts w:cs="Times New Roman"/>
        </w:rPr>
        <w:t>score</w:t>
      </w:r>
      <w:r w:rsidR="00B94D7A">
        <w:rPr>
          <w:rFonts w:cs="Times New Roman"/>
        </w:rPr>
        <w:t>s</w:t>
      </w:r>
      <w:r w:rsidR="00871F7E">
        <w:rPr>
          <w:rFonts w:cs="Times New Roman"/>
        </w:rPr>
        <w:t xml:space="preserve"> </w:t>
      </w:r>
      <w:r w:rsidR="00CD7E91">
        <w:rPr>
          <w:rFonts w:cs="Times New Roman"/>
        </w:rPr>
        <w:t>a</w:t>
      </w:r>
      <w:r w:rsidR="008A7C75">
        <w:rPr>
          <w:rFonts w:cs="Times New Roman"/>
        </w:rPr>
        <w:t>s</w:t>
      </w:r>
      <w:r w:rsidR="00CD7E91">
        <w:rPr>
          <w:rFonts w:cs="Times New Roman"/>
        </w:rPr>
        <w:t xml:space="preserve"> predictors </w:t>
      </w:r>
      <w:r w:rsidR="00871F7E">
        <w:rPr>
          <w:rFonts w:cs="Times New Roman"/>
        </w:rPr>
        <w:t>in step</w:t>
      </w:r>
      <w:r w:rsidR="00B94D7A">
        <w:rPr>
          <w:rFonts w:cs="Times New Roman"/>
        </w:rPr>
        <w:t>s</w:t>
      </w:r>
      <w:r w:rsidR="00871F7E">
        <w:rPr>
          <w:rFonts w:cs="Times New Roman"/>
        </w:rPr>
        <w:t xml:space="preserve"> 1 and 2</w:t>
      </w:r>
      <w:r w:rsidR="00B94D7A">
        <w:rPr>
          <w:rFonts w:cs="Times New Roman"/>
        </w:rPr>
        <w:t>, respectively</w:t>
      </w:r>
      <w:r w:rsidR="00871F7E">
        <w:rPr>
          <w:rFonts w:cs="Times New Roman"/>
        </w:rPr>
        <w:t xml:space="preserve">. </w:t>
      </w:r>
      <w:commentRangeStart w:id="50"/>
      <w:r w:rsidR="00871F7E">
        <w:rPr>
          <w:rFonts w:cs="Times New Roman"/>
        </w:rPr>
        <w:t>PSQI</w:t>
      </w:r>
      <w:r w:rsidR="00CD7E91">
        <w:rPr>
          <w:rFonts w:cs="Times New Roman"/>
        </w:rPr>
        <w:t xml:space="preserve"> </w:t>
      </w:r>
      <w:r w:rsidR="00B26503">
        <w:rPr>
          <w:rFonts w:cs="Times New Roman"/>
        </w:rPr>
        <w:t xml:space="preserve">significantly </w:t>
      </w:r>
      <w:r w:rsidR="00CD7E91">
        <w:rPr>
          <w:rFonts w:cs="Times New Roman"/>
        </w:rPr>
        <w:t>predicted</w:t>
      </w:r>
      <w:r w:rsidR="00B94D7A">
        <w:rPr>
          <w:rFonts w:cs="Times New Roman"/>
        </w:rPr>
        <w:t xml:space="preserve"> ERP amplitude after accounting for</w:t>
      </w:r>
      <w:r w:rsidR="00871F7E">
        <w:rPr>
          <w:rFonts w:cs="Times New Roman"/>
        </w:rPr>
        <w:t xml:space="preserve"> BDI-II in both windows</w:t>
      </w:r>
      <w:commentRangeEnd w:id="50"/>
      <w:r w:rsidR="00343E8C">
        <w:rPr>
          <w:rStyle w:val="CommentReference"/>
          <w:rFonts w:asciiTheme="minorHAnsi" w:hAnsiTheme="minorHAnsi"/>
          <w:lang w:eastAsia="en-US"/>
        </w:rPr>
        <w:commentReference w:id="50"/>
      </w:r>
      <w:r w:rsidR="00871F7E">
        <w:rPr>
          <w:rFonts w:cs="Times New Roman"/>
        </w:rPr>
        <w:t xml:space="preserve"> (400-800 </w:t>
      </w:r>
      <w:proofErr w:type="spellStart"/>
      <w:r w:rsidR="00871F7E">
        <w:rPr>
          <w:rFonts w:cs="Times New Roman"/>
        </w:rPr>
        <w:t>ms</w:t>
      </w:r>
      <w:proofErr w:type="spellEnd"/>
      <w:r w:rsidR="00871F7E">
        <w:rPr>
          <w:rFonts w:cs="Times New Roman"/>
        </w:rPr>
        <w:t xml:space="preserve">; </w:t>
      </w:r>
      <w:r w:rsidR="00414B67">
        <w:rPr>
          <w:rFonts w:cs="Times New Roman"/>
          <w:lang w:val="el-GR"/>
        </w:rPr>
        <w:t>β</w:t>
      </w:r>
      <w:r w:rsidR="00414B67">
        <w:rPr>
          <w:rFonts w:cs="Times New Roman"/>
        </w:rPr>
        <w:t xml:space="preserve"> = -0.45, </w:t>
      </w:r>
      <w:r w:rsidR="00414B67">
        <w:rPr>
          <w:rFonts w:cs="Times New Roman"/>
          <w:i/>
        </w:rPr>
        <w:t>p</w:t>
      </w:r>
      <w:r w:rsidR="00414B67">
        <w:rPr>
          <w:rFonts w:cs="Times New Roman"/>
        </w:rPr>
        <w:t xml:space="preserve"> = 0.03; 800-1400 </w:t>
      </w:r>
      <w:proofErr w:type="spellStart"/>
      <w:r w:rsidR="00414B67">
        <w:rPr>
          <w:rFonts w:cs="Times New Roman"/>
        </w:rPr>
        <w:t>ms</w:t>
      </w:r>
      <w:proofErr w:type="spellEnd"/>
      <w:r w:rsidR="00414B67">
        <w:rPr>
          <w:rFonts w:cs="Times New Roman"/>
        </w:rPr>
        <w:t xml:space="preserve">; </w:t>
      </w:r>
      <w:r w:rsidR="00B94D7A">
        <w:rPr>
          <w:rFonts w:cs="Times New Roman"/>
          <w:lang w:val="el-GR"/>
        </w:rPr>
        <w:t>β</w:t>
      </w:r>
      <w:r w:rsidR="00B94D7A">
        <w:rPr>
          <w:rFonts w:cs="Times New Roman"/>
        </w:rPr>
        <w:t xml:space="preserve"> = -0.49, </w:t>
      </w:r>
      <w:r w:rsidR="00B94D7A">
        <w:rPr>
          <w:rFonts w:cs="Times New Roman"/>
          <w:i/>
        </w:rPr>
        <w:t>p</w:t>
      </w:r>
      <w:r w:rsidR="00B94D7A">
        <w:rPr>
          <w:rFonts w:cs="Times New Roman"/>
        </w:rPr>
        <w:t xml:space="preserve"> = 0.03), and </w:t>
      </w:r>
      <w:r w:rsidR="00CD7E91">
        <w:rPr>
          <w:rFonts w:cs="Times New Roman"/>
        </w:rPr>
        <w:t xml:space="preserve">adding PSQI </w:t>
      </w:r>
      <w:r w:rsidR="00265800">
        <w:rPr>
          <w:rFonts w:cs="Times New Roman"/>
        </w:rPr>
        <w:t xml:space="preserve">improved </w:t>
      </w:r>
      <w:r w:rsidR="00CD7E91">
        <w:rPr>
          <w:rFonts w:cs="Times New Roman"/>
        </w:rPr>
        <w:t>both</w:t>
      </w:r>
      <w:r w:rsidR="00265800">
        <w:rPr>
          <w:rFonts w:cs="Times New Roman"/>
        </w:rPr>
        <w:t xml:space="preserve"> models (</w:t>
      </w:r>
      <w:r w:rsidR="00265800">
        <w:rPr>
          <w:rFonts w:cs="Times New Roman"/>
          <w:lang w:val="el-GR"/>
        </w:rPr>
        <w:t>Δ</w:t>
      </w:r>
      <w:r w:rsidR="00265800" w:rsidRPr="00265800">
        <w:rPr>
          <w:rFonts w:cs="Times New Roman"/>
          <w:i/>
        </w:rPr>
        <w:t>R</w:t>
      </w:r>
      <w:r w:rsidR="00265800">
        <w:rPr>
          <w:rFonts w:cs="Times New Roman"/>
          <w:vertAlign w:val="superscript"/>
        </w:rPr>
        <w:t>2</w:t>
      </w:r>
      <w:r w:rsidR="00265800">
        <w:rPr>
          <w:rFonts w:cs="Times New Roman"/>
        </w:rPr>
        <w:t xml:space="preserve">s &gt; 0.16, </w:t>
      </w:r>
      <w:r w:rsidR="00265800">
        <w:rPr>
          <w:rFonts w:cs="Times New Roman"/>
          <w:lang w:val="el-GR"/>
        </w:rPr>
        <w:t>Δ</w:t>
      </w:r>
      <w:r w:rsidR="00265800">
        <w:rPr>
          <w:rFonts w:cs="Times New Roman"/>
          <w:i/>
          <w:lang w:val="el-GR"/>
        </w:rPr>
        <w:t>F</w:t>
      </w:r>
      <w:r w:rsidR="00265800">
        <w:rPr>
          <w:rFonts w:cs="Times New Roman"/>
          <w:lang w:val="el-GR"/>
        </w:rPr>
        <w:t xml:space="preserve">s &gt; 4.5, </w:t>
      </w:r>
      <w:r w:rsidR="00265800">
        <w:rPr>
          <w:rFonts w:cs="Times New Roman"/>
          <w:i/>
          <w:lang w:val="el-GR"/>
        </w:rPr>
        <w:t>p</w:t>
      </w:r>
      <w:r w:rsidR="00265800">
        <w:rPr>
          <w:rFonts w:cs="Times New Roman"/>
          <w:lang w:val="el-GR"/>
        </w:rPr>
        <w:t>s &lt; 0.05).</w:t>
      </w:r>
    </w:p>
    <w:p w14:paraId="48153F5F" w14:textId="77777777" w:rsidR="0066385C" w:rsidRPr="00280A6E" w:rsidRDefault="007F53F6" w:rsidP="007F53F6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</w:rPr>
        <w:t>PLEASE INSERT FIGURE 6 ABOUT HERE</w:t>
      </w:r>
    </w:p>
    <w:p w14:paraId="722CF048" w14:textId="77777777" w:rsidR="00B13B11" w:rsidRPr="00B13B11" w:rsidRDefault="00B13B11" w:rsidP="00B13B11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Discussion</w:t>
      </w:r>
    </w:p>
    <w:p w14:paraId="5C19B9D7" w14:textId="775E6291" w:rsidR="000C7487" w:rsidRDefault="00315462" w:rsidP="005620A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This study yielded two sets of behavioral and ERP </w:t>
      </w:r>
      <w:r w:rsidR="000C7487">
        <w:rPr>
          <w:rFonts w:cs="Times New Roman"/>
        </w:rPr>
        <w:t>findings</w:t>
      </w:r>
      <w:r>
        <w:rPr>
          <w:rFonts w:cs="Times New Roman"/>
        </w:rPr>
        <w:t xml:space="preserve">. </w:t>
      </w:r>
      <w:r w:rsidR="00043B11">
        <w:rPr>
          <w:rFonts w:cs="Times New Roman"/>
        </w:rPr>
        <w:t>R</w:t>
      </w:r>
      <w:r>
        <w:rPr>
          <w:rFonts w:cs="Times New Roman"/>
        </w:rPr>
        <w:t>elative to controls</w:t>
      </w:r>
      <w:r w:rsidR="00043B11">
        <w:rPr>
          <w:rFonts w:cs="Times New Roman"/>
        </w:rPr>
        <w:t xml:space="preserve">, </w:t>
      </w:r>
      <w:r>
        <w:rPr>
          <w:rFonts w:cs="Times New Roman"/>
        </w:rPr>
        <w:t>depressed adults were less accurate and less confi</w:t>
      </w:r>
      <w:r w:rsidR="00103F7E">
        <w:rPr>
          <w:rFonts w:cs="Times New Roman"/>
        </w:rPr>
        <w:t>dent in their memories, and they</w:t>
      </w:r>
      <w:r>
        <w:rPr>
          <w:rFonts w:cs="Times New Roman"/>
        </w:rPr>
        <w:t xml:space="preserve"> </w:t>
      </w:r>
      <w:r w:rsidR="00103F7E">
        <w:rPr>
          <w:rFonts w:cs="Times New Roman"/>
        </w:rPr>
        <w:t xml:space="preserve">showed </w:t>
      </w:r>
      <w:r w:rsidR="00043B11">
        <w:rPr>
          <w:rFonts w:cs="Times New Roman"/>
        </w:rPr>
        <w:t>reduced</w:t>
      </w:r>
      <w:r>
        <w:rPr>
          <w:rFonts w:cs="Times New Roman"/>
        </w:rPr>
        <w:t xml:space="preserve"> parietal ERP amplitude from 400-800 </w:t>
      </w:r>
      <w:proofErr w:type="spellStart"/>
      <w:r>
        <w:rPr>
          <w:rFonts w:cs="Times New Roman"/>
        </w:rPr>
        <w:t>ms.</w:t>
      </w:r>
      <w:proofErr w:type="spellEnd"/>
      <w:r>
        <w:rPr>
          <w:rFonts w:cs="Times New Roman"/>
        </w:rPr>
        <w:t xml:space="preserve"> The negative effect of </w:t>
      </w:r>
      <w:r w:rsidR="00043B11">
        <w:rPr>
          <w:rFonts w:cs="Times New Roman"/>
        </w:rPr>
        <w:t>MDD</w:t>
      </w:r>
      <w:r>
        <w:rPr>
          <w:rFonts w:cs="Times New Roman"/>
        </w:rPr>
        <w:t xml:space="preserve"> on memory was modest, but in addition to </w:t>
      </w:r>
      <w:r w:rsidR="00DB01CC">
        <w:rPr>
          <w:rFonts w:cs="Times New Roman"/>
        </w:rPr>
        <w:t>reporting</w:t>
      </w:r>
      <w:r>
        <w:rPr>
          <w:rFonts w:cs="Times New Roman"/>
        </w:rPr>
        <w:t xml:space="preserve"> lower confidence than controls in all four cells of the de</w:t>
      </w:r>
      <w:r w:rsidR="009E5B80">
        <w:rPr>
          <w:rFonts w:cs="Times New Roman"/>
        </w:rPr>
        <w:t xml:space="preserve">sign, the depressed adults </w:t>
      </w:r>
      <w:r w:rsidR="00DB01CC">
        <w:rPr>
          <w:rFonts w:cs="Times New Roman"/>
        </w:rPr>
        <w:t xml:space="preserve">were </w:t>
      </w:r>
      <w:r w:rsidR="008E0E33">
        <w:rPr>
          <w:rFonts w:cs="Times New Roman"/>
        </w:rPr>
        <w:t xml:space="preserve">numerically </w:t>
      </w:r>
      <w:r w:rsidR="00DB01CC">
        <w:rPr>
          <w:rFonts w:cs="Times New Roman"/>
        </w:rPr>
        <w:t>less accurate</w:t>
      </w:r>
      <w:r w:rsidR="009E5B80">
        <w:rPr>
          <w:rFonts w:cs="Times New Roman"/>
        </w:rPr>
        <w:t xml:space="preserve"> </w:t>
      </w:r>
      <w:r w:rsidR="000C7487">
        <w:rPr>
          <w:rFonts w:cs="Times New Roman"/>
        </w:rPr>
        <w:t>in three cells. W</w:t>
      </w:r>
      <w:r w:rsidR="009E5B80">
        <w:rPr>
          <w:rFonts w:cs="Times New Roman"/>
        </w:rPr>
        <w:t>orse performance in 7/8 cells is improbable under t</w:t>
      </w:r>
      <w:r w:rsidR="000D15C7">
        <w:rPr>
          <w:rFonts w:cs="Times New Roman"/>
        </w:rPr>
        <w:t>he null (binomial tes</w:t>
      </w:r>
      <w:r w:rsidR="009E5B80">
        <w:rPr>
          <w:rFonts w:cs="Times New Roman"/>
        </w:rPr>
        <w:t xml:space="preserve">t, </w:t>
      </w:r>
      <w:r w:rsidR="009E5B80">
        <w:rPr>
          <w:rFonts w:cs="Times New Roman"/>
          <w:i/>
        </w:rPr>
        <w:t>p</w:t>
      </w:r>
      <w:r w:rsidR="000C7487">
        <w:rPr>
          <w:rFonts w:cs="Times New Roman"/>
        </w:rPr>
        <w:t xml:space="preserve"> = 0.035 one-tailed), thus </w:t>
      </w:r>
      <w:r w:rsidR="008E0E33">
        <w:rPr>
          <w:rFonts w:cs="Times New Roman"/>
        </w:rPr>
        <w:t>recollection and brain activity indexing recollection w</w:t>
      </w:r>
      <w:r w:rsidR="00023569">
        <w:rPr>
          <w:rFonts w:cs="Times New Roman"/>
        </w:rPr>
        <w:t>ere</w:t>
      </w:r>
      <w:r w:rsidR="008E0E33">
        <w:rPr>
          <w:rFonts w:cs="Times New Roman"/>
        </w:rPr>
        <w:t xml:space="preserve"> weak</w:t>
      </w:r>
      <w:r w:rsidR="00023569">
        <w:rPr>
          <w:rFonts w:cs="Times New Roman"/>
        </w:rPr>
        <w:t>er</w:t>
      </w:r>
      <w:r w:rsidR="00B30BDA">
        <w:rPr>
          <w:rFonts w:cs="Times New Roman"/>
        </w:rPr>
        <w:t xml:space="preserve"> in MDD</w:t>
      </w:r>
      <w:r w:rsidR="000C7487">
        <w:rPr>
          <w:rFonts w:cs="Times New Roman"/>
        </w:rPr>
        <w:t>.</w:t>
      </w:r>
    </w:p>
    <w:p w14:paraId="5C4CAF6D" w14:textId="1919F2CB" w:rsidR="00043B11" w:rsidRDefault="008E0E33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However</w:t>
      </w:r>
      <w:r w:rsidR="004F0CAB">
        <w:rPr>
          <w:rFonts w:cs="Times New Roman"/>
        </w:rPr>
        <w:t xml:space="preserve">, </w:t>
      </w:r>
      <w:r w:rsidR="002E5496">
        <w:rPr>
          <w:rFonts w:cs="Times New Roman"/>
        </w:rPr>
        <w:t>depressed adults showed excellent memory for</w:t>
      </w:r>
      <w:r w:rsidR="004F0CAB">
        <w:rPr>
          <w:rFonts w:cs="Times New Roman"/>
        </w:rPr>
        <w:t xml:space="preserve"> words from the mobility task </w:t>
      </w:r>
      <w:r w:rsidR="002E5496">
        <w:rPr>
          <w:rFonts w:cs="Times New Roman"/>
        </w:rPr>
        <w:t>presented under the Question cue, which we</w:t>
      </w:r>
      <w:r w:rsidR="004F0CAB">
        <w:rPr>
          <w:rFonts w:cs="Times New Roman"/>
        </w:rPr>
        <w:t xml:space="preserve"> </w:t>
      </w:r>
      <w:r>
        <w:rPr>
          <w:rFonts w:cs="Times New Roman"/>
        </w:rPr>
        <w:t>interpret</w:t>
      </w:r>
      <w:r w:rsidR="00043B11">
        <w:rPr>
          <w:rFonts w:cs="Times New Roman"/>
        </w:rPr>
        <w:t xml:space="preserve"> </w:t>
      </w:r>
      <w:r w:rsidR="004F0CAB">
        <w:rPr>
          <w:rFonts w:cs="Times New Roman"/>
        </w:rPr>
        <w:t xml:space="preserve">as reflecting sustained attention. At encoding, the mobility </w:t>
      </w:r>
      <w:r w:rsidR="002E5496">
        <w:rPr>
          <w:rFonts w:cs="Times New Roman"/>
        </w:rPr>
        <w:t xml:space="preserve">task </w:t>
      </w:r>
      <w:r w:rsidR="004B37D9">
        <w:rPr>
          <w:rFonts w:cs="Times New Roman"/>
        </w:rPr>
        <w:t>elicited</w:t>
      </w:r>
      <w:r w:rsidR="004F0CAB">
        <w:rPr>
          <w:rFonts w:cs="Times New Roman"/>
        </w:rPr>
        <w:t xml:space="preserve"> longer </w:t>
      </w:r>
      <w:r w:rsidR="004B37D9">
        <w:rPr>
          <w:rFonts w:cs="Times New Roman"/>
        </w:rPr>
        <w:t xml:space="preserve">RTs </w:t>
      </w:r>
      <w:r w:rsidR="004F0CAB">
        <w:rPr>
          <w:rFonts w:cs="Times New Roman"/>
        </w:rPr>
        <w:t xml:space="preserve">and lower accuracy than the </w:t>
      </w:r>
      <w:proofErr w:type="spellStart"/>
      <w:r w:rsidR="004F0CAB">
        <w:rPr>
          <w:rFonts w:cs="Times New Roman"/>
        </w:rPr>
        <w:t>animacy</w:t>
      </w:r>
      <w:proofErr w:type="spellEnd"/>
      <w:r w:rsidR="004F0CAB">
        <w:rPr>
          <w:rFonts w:cs="Times New Roman"/>
        </w:rPr>
        <w:t xml:space="preserve"> task. It is </w:t>
      </w:r>
      <w:r w:rsidR="00103F7E">
        <w:rPr>
          <w:rFonts w:cs="Times New Roman"/>
        </w:rPr>
        <w:t>easy</w:t>
      </w:r>
      <w:r w:rsidR="004F0CAB">
        <w:rPr>
          <w:rFonts w:cs="Times New Roman"/>
        </w:rPr>
        <w:t xml:space="preserve"> to see why—</w:t>
      </w:r>
      <w:r w:rsidR="0013573A">
        <w:rPr>
          <w:rFonts w:cs="Times New Roman"/>
        </w:rPr>
        <w:t xml:space="preserve">for example, </w:t>
      </w:r>
      <w:r>
        <w:rPr>
          <w:rFonts w:cs="Times New Roman"/>
        </w:rPr>
        <w:t xml:space="preserve">because trees sway in the breeze, </w:t>
      </w:r>
      <w:r w:rsidR="004F0CAB">
        <w:rPr>
          <w:rFonts w:cs="Times New Roman"/>
        </w:rPr>
        <w:t xml:space="preserve">deciding whether </w:t>
      </w:r>
      <w:r w:rsidR="004F0CAB">
        <w:rPr>
          <w:rFonts w:cs="Times New Roman"/>
          <w:i/>
        </w:rPr>
        <w:t>oak</w:t>
      </w:r>
      <w:r w:rsidR="004F0CAB">
        <w:rPr>
          <w:rFonts w:cs="Times New Roman"/>
        </w:rPr>
        <w:t xml:space="preserve"> </w:t>
      </w:r>
      <w:r w:rsidR="0013573A">
        <w:rPr>
          <w:rFonts w:cs="Times New Roman"/>
        </w:rPr>
        <w:t>is “</w:t>
      </w:r>
      <w:r w:rsidR="004F0CAB">
        <w:rPr>
          <w:rFonts w:cs="Times New Roman"/>
        </w:rPr>
        <w:t>mobile</w:t>
      </w:r>
      <w:r w:rsidR="0013573A">
        <w:rPr>
          <w:rFonts w:cs="Times New Roman"/>
        </w:rPr>
        <w:t>”</w:t>
      </w:r>
      <w:r w:rsidR="004F0CAB">
        <w:rPr>
          <w:rFonts w:cs="Times New Roman"/>
        </w:rPr>
        <w:t xml:space="preserve"> is harder than deciding whether an oak is </w:t>
      </w:r>
      <w:r w:rsidR="009F44F0">
        <w:rPr>
          <w:rFonts w:cs="Times New Roman"/>
        </w:rPr>
        <w:t>alive</w:t>
      </w:r>
      <w:r w:rsidR="00043B11">
        <w:rPr>
          <w:rFonts w:cs="Times New Roman"/>
        </w:rPr>
        <w:t>—and w</w:t>
      </w:r>
      <w:r w:rsidR="004F0CAB">
        <w:rPr>
          <w:rFonts w:cs="Times New Roman"/>
        </w:rPr>
        <w:t xml:space="preserve">e </w:t>
      </w:r>
      <w:r w:rsidR="004B37D9">
        <w:rPr>
          <w:rFonts w:cs="Times New Roman"/>
        </w:rPr>
        <w:t>thi</w:t>
      </w:r>
      <w:r>
        <w:rPr>
          <w:rFonts w:cs="Times New Roman"/>
        </w:rPr>
        <w:t>nk the additional consideration</w:t>
      </w:r>
      <w:r w:rsidR="004B37D9">
        <w:rPr>
          <w:rFonts w:cs="Times New Roman"/>
        </w:rPr>
        <w:t xml:space="preserve"> needed </w:t>
      </w:r>
      <w:r w:rsidR="009F44F0">
        <w:rPr>
          <w:rFonts w:cs="Times New Roman"/>
        </w:rPr>
        <w:t xml:space="preserve">to render </w:t>
      </w:r>
      <w:r w:rsidR="004B37D9">
        <w:rPr>
          <w:rFonts w:cs="Times New Roman"/>
        </w:rPr>
        <w:t xml:space="preserve">mobility judgments led to deeper encoding. At retrieval, the </w:t>
      </w:r>
      <w:r w:rsidR="004B37D9">
        <w:rPr>
          <w:rFonts w:cs="Times New Roman"/>
        </w:rPr>
        <w:lastRenderedPageBreak/>
        <w:t xml:space="preserve">Question cue elicited longer RTs and more confident responses than the Side cue, suggesting more extended and successful memory searches. Thus, </w:t>
      </w:r>
      <w:r w:rsidR="009F44F0">
        <w:rPr>
          <w:rFonts w:cs="Times New Roman"/>
        </w:rPr>
        <w:t xml:space="preserve">directing conceptual retrieval at </w:t>
      </w:r>
      <w:r w:rsidR="004B37D9">
        <w:rPr>
          <w:rFonts w:cs="Times New Roman"/>
        </w:rPr>
        <w:t xml:space="preserve">words from the mobility task </w:t>
      </w:r>
      <w:r w:rsidR="00103F7E">
        <w:rPr>
          <w:rFonts w:cs="Times New Roman"/>
        </w:rPr>
        <w:t>pairs</w:t>
      </w:r>
      <w:r w:rsidR="009F44F0">
        <w:rPr>
          <w:rFonts w:cs="Times New Roman"/>
        </w:rPr>
        <w:t xml:space="preserve"> a deep retrieval search with deep</w:t>
      </w:r>
      <w:r>
        <w:rPr>
          <w:rFonts w:cs="Times New Roman"/>
        </w:rPr>
        <w:t xml:space="preserve"> encoding. B</w:t>
      </w:r>
      <w:r w:rsidR="009F44F0">
        <w:rPr>
          <w:rFonts w:cs="Times New Roman"/>
        </w:rPr>
        <w:t xml:space="preserve">ehavioral </w:t>
      </w:r>
      <w:r>
        <w:rPr>
          <w:rFonts w:cs="Times New Roman"/>
        </w:rPr>
        <w:t xml:space="preserve">studies report </w:t>
      </w:r>
      <w:r w:rsidR="009F44F0">
        <w:rPr>
          <w:rFonts w:cs="Times New Roman"/>
        </w:rPr>
        <w:t>goo</w:t>
      </w:r>
      <w:r w:rsidR="0013573A">
        <w:rPr>
          <w:rFonts w:cs="Times New Roman"/>
        </w:rPr>
        <w:t>d performance in depression</w:t>
      </w:r>
      <w:r w:rsidR="009F44F0">
        <w:rPr>
          <w:rFonts w:cs="Times New Roman"/>
        </w:rPr>
        <w:t xml:space="preserve"> </w:t>
      </w:r>
      <w:r w:rsidR="00C4704A">
        <w:rPr>
          <w:rFonts w:cs="Times New Roman"/>
        </w:rPr>
        <w:t>under</w:t>
      </w:r>
      <w:r w:rsidR="009F44F0">
        <w:rPr>
          <w:rFonts w:cs="Times New Roman"/>
        </w:rPr>
        <w:t xml:space="preserve"> these conditions (</w:t>
      </w:r>
      <w:r>
        <w:rPr>
          <w:rFonts w:cs="Times New Roman"/>
        </w:rPr>
        <w:t xml:space="preserve">29; 30), and our ERP data </w:t>
      </w:r>
      <w:r w:rsidR="0013573A">
        <w:rPr>
          <w:rFonts w:cs="Times New Roman"/>
        </w:rPr>
        <w:t>highlight</w:t>
      </w:r>
      <w:r>
        <w:rPr>
          <w:rFonts w:cs="Times New Roman"/>
        </w:rPr>
        <w:t xml:space="preserve"> </w:t>
      </w:r>
      <w:ins w:id="51" w:author="Diego" w:date="2016-10-06T09:16:00Z">
        <w:r w:rsidR="00343E8C">
          <w:rPr>
            <w:rFonts w:cs="Times New Roman"/>
          </w:rPr>
          <w:t xml:space="preserve">a </w:t>
        </w:r>
        <w:commentRangeStart w:id="52"/>
        <w:r w:rsidR="00343E8C">
          <w:rPr>
            <w:rFonts w:cs="Times New Roman"/>
          </w:rPr>
          <w:t xml:space="preserve">possible </w:t>
        </w:r>
      </w:ins>
      <w:del w:id="53" w:author="Diego" w:date="2016-10-06T09:16:00Z">
        <w:r w:rsidR="0013573A" w:rsidDel="00343E8C">
          <w:rPr>
            <w:rFonts w:cs="Times New Roman"/>
          </w:rPr>
          <w:delText xml:space="preserve">the </w:delText>
        </w:r>
      </w:del>
      <w:r>
        <w:rPr>
          <w:rFonts w:cs="Times New Roman"/>
        </w:rPr>
        <w:t xml:space="preserve">neural </w:t>
      </w:r>
      <w:r w:rsidR="0013573A">
        <w:rPr>
          <w:rFonts w:cs="Times New Roman"/>
        </w:rPr>
        <w:t>mechanism</w:t>
      </w:r>
      <w:ins w:id="54" w:author="Diego" w:date="2016-10-06T09:16:00Z">
        <w:r w:rsidR="00343E8C">
          <w:rPr>
            <w:rFonts w:cs="Times New Roman"/>
          </w:rPr>
          <w:t xml:space="preserve"> </w:t>
        </w:r>
      </w:ins>
      <w:commentRangeEnd w:id="52"/>
      <w:ins w:id="55" w:author="Diego" w:date="2016-10-06T09:17:00Z">
        <w:r w:rsidR="00343E8C">
          <w:rPr>
            <w:rStyle w:val="CommentReference"/>
            <w:rFonts w:asciiTheme="minorHAnsi" w:hAnsiTheme="minorHAnsi"/>
            <w:lang w:eastAsia="en-US"/>
          </w:rPr>
          <w:commentReference w:id="52"/>
        </w:r>
      </w:ins>
      <w:ins w:id="56" w:author="Diego" w:date="2016-10-06T09:16:00Z">
        <w:r w:rsidR="00343E8C">
          <w:rPr>
            <w:rFonts w:cs="Times New Roman"/>
          </w:rPr>
          <w:t>of this effect</w:t>
        </w:r>
      </w:ins>
      <w:r w:rsidR="00912D52">
        <w:rPr>
          <w:rFonts w:cs="Times New Roman"/>
        </w:rPr>
        <w:t>: sustained recruitment of left parietal cortex, which w</w:t>
      </w:r>
      <w:r w:rsidR="00043B11">
        <w:rPr>
          <w:rFonts w:cs="Times New Roman"/>
        </w:rPr>
        <w:t>as otherwise hypoactive.</w:t>
      </w:r>
    </w:p>
    <w:p w14:paraId="7A6486B6" w14:textId="56F45603" w:rsidR="005754BF" w:rsidRDefault="00C24D39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We speculate that this ERP effect </w:t>
      </w:r>
      <w:r w:rsidR="007A1F3B">
        <w:rPr>
          <w:rFonts w:cs="Times New Roman"/>
        </w:rPr>
        <w:t xml:space="preserve">may track </w:t>
      </w:r>
      <w:r w:rsidR="00EC687A">
        <w:rPr>
          <w:rFonts w:cs="Times New Roman"/>
        </w:rPr>
        <w:t xml:space="preserve">relatively effortless </w:t>
      </w:r>
      <w:r w:rsidR="0089700F">
        <w:rPr>
          <w:rFonts w:cs="Times New Roman"/>
        </w:rPr>
        <w:t xml:space="preserve">recovery of episodic details, because </w:t>
      </w:r>
      <w:ins w:id="57" w:author="Diego" w:date="2016-10-06T09:17:00Z">
        <w:r w:rsidR="00343E8C">
          <w:rPr>
            <w:rFonts w:cs="Times New Roman"/>
          </w:rPr>
          <w:t>memory accuracy was lower and left parietal activity was not seen</w:t>
        </w:r>
        <w:r w:rsidR="00343E8C">
          <w:rPr>
            <w:rFonts w:cs="Times New Roman"/>
          </w:rPr>
          <w:t xml:space="preserve"> </w:t>
        </w:r>
      </w:ins>
      <w:r w:rsidR="0089700F">
        <w:rPr>
          <w:rFonts w:cs="Times New Roman"/>
        </w:rPr>
        <w:t>when the Question cue was paired with words from the shallower encoding task (</w:t>
      </w:r>
      <w:proofErr w:type="spellStart"/>
      <w:r w:rsidR="0089700F">
        <w:rPr>
          <w:rFonts w:cs="Times New Roman"/>
        </w:rPr>
        <w:t>animacy</w:t>
      </w:r>
      <w:proofErr w:type="spellEnd"/>
      <w:r w:rsidR="0089700F">
        <w:rPr>
          <w:rFonts w:cs="Times New Roman"/>
        </w:rPr>
        <w:t xml:space="preserve"> judgment)</w:t>
      </w:r>
      <w:del w:id="58" w:author="Diego" w:date="2016-10-06T09:17:00Z">
        <w:r w:rsidR="0089700F" w:rsidDel="00343E8C">
          <w:rPr>
            <w:rFonts w:cs="Times New Roman"/>
          </w:rPr>
          <w:delText>, memory accuracy was lower and left parietal activity was not seen</w:delText>
        </w:r>
      </w:del>
      <w:r w:rsidR="0089700F">
        <w:rPr>
          <w:rFonts w:cs="Times New Roman"/>
        </w:rPr>
        <w:t xml:space="preserve">. Instead, there was lasting activity over </w:t>
      </w:r>
      <w:ins w:id="59" w:author="Diego" w:date="2016-10-06T09:17:00Z">
        <w:r w:rsidR="00343E8C">
          <w:rPr>
            <w:rFonts w:cs="Times New Roman"/>
          </w:rPr>
          <w:t xml:space="preserve">the </w:t>
        </w:r>
      </w:ins>
      <w:r w:rsidR="0089700F">
        <w:rPr>
          <w:rFonts w:cs="Times New Roman"/>
        </w:rPr>
        <w:t xml:space="preserve">left PFC, which may reflect additional cue elaboration or careful selection </w:t>
      </w:r>
      <w:r w:rsidR="003B3024">
        <w:rPr>
          <w:rFonts w:cs="Times New Roman"/>
        </w:rPr>
        <w:t>from</w:t>
      </w:r>
      <w:r w:rsidR="0089700F">
        <w:rPr>
          <w:rFonts w:cs="Times New Roman"/>
        </w:rPr>
        <w:t xml:space="preserve"> candidate memories following </w:t>
      </w:r>
      <w:r w:rsidR="003E1DAC">
        <w:rPr>
          <w:rFonts w:cs="Times New Roman"/>
        </w:rPr>
        <w:t>relatively poor</w:t>
      </w:r>
      <w:r w:rsidR="0089700F">
        <w:rPr>
          <w:rFonts w:cs="Times New Roman"/>
        </w:rPr>
        <w:t xml:space="preserve"> encoding. Interestingly, the only other imaging st</w:t>
      </w:r>
      <w:r w:rsidR="003E1DAC">
        <w:rPr>
          <w:rFonts w:cs="Times New Roman"/>
        </w:rPr>
        <w:t>udy of source memory in MDD</w:t>
      </w:r>
      <w:r w:rsidR="0089700F">
        <w:rPr>
          <w:rFonts w:cs="Times New Roman"/>
        </w:rPr>
        <w:t xml:space="preserve"> we know of reported increased left frontal activation during recollection attempts in depressed versus healthy adults</w:t>
      </w:r>
      <w:r w:rsidR="00EC687A">
        <w:rPr>
          <w:rFonts w:cs="Times New Roman"/>
        </w:rPr>
        <w:t xml:space="preserve"> (52)</w:t>
      </w:r>
      <w:r w:rsidR="0089700F">
        <w:rPr>
          <w:rFonts w:cs="Times New Roman"/>
        </w:rPr>
        <w:t xml:space="preserve">. </w:t>
      </w:r>
      <w:r w:rsidR="003E1DAC">
        <w:rPr>
          <w:rFonts w:cs="Times New Roman"/>
        </w:rPr>
        <w:t xml:space="preserve">That </w:t>
      </w:r>
      <w:r w:rsidR="00464A87">
        <w:rPr>
          <w:rFonts w:cs="Times New Roman"/>
        </w:rPr>
        <w:t xml:space="preserve">study did not manipulate encoding difficulty, </w:t>
      </w:r>
      <w:ins w:id="60" w:author="Diego" w:date="2016-10-06T09:18:00Z">
        <w:r w:rsidR="00343E8C">
          <w:rPr>
            <w:rFonts w:cs="Times New Roman"/>
          </w:rPr>
          <w:t xml:space="preserve">however; </w:t>
        </w:r>
      </w:ins>
      <w:del w:id="61" w:author="Diego" w:date="2016-10-06T09:18:00Z">
        <w:r w:rsidR="00464A87" w:rsidDel="00343E8C">
          <w:rPr>
            <w:rFonts w:cs="Times New Roman"/>
          </w:rPr>
          <w:delText xml:space="preserve">but </w:delText>
        </w:r>
      </w:del>
      <w:r w:rsidR="00464A87">
        <w:rPr>
          <w:rFonts w:cs="Times New Roman"/>
        </w:rPr>
        <w:t xml:space="preserve">based on our data we predict that </w:t>
      </w:r>
      <w:r w:rsidR="0089700F">
        <w:rPr>
          <w:rFonts w:cs="Times New Roman"/>
        </w:rPr>
        <w:t xml:space="preserve">left PFC </w:t>
      </w:r>
      <w:r w:rsidR="00464A87">
        <w:rPr>
          <w:rFonts w:cs="Times New Roman"/>
        </w:rPr>
        <w:t xml:space="preserve">activation </w:t>
      </w:r>
      <w:r w:rsidR="0089700F">
        <w:rPr>
          <w:rFonts w:cs="Times New Roman"/>
        </w:rPr>
        <w:t xml:space="preserve">during source </w:t>
      </w:r>
      <w:r w:rsidR="00464A87">
        <w:rPr>
          <w:rFonts w:cs="Times New Roman"/>
        </w:rPr>
        <w:t xml:space="preserve">retrieval in </w:t>
      </w:r>
      <w:r w:rsidR="00680740">
        <w:rPr>
          <w:rFonts w:cs="Times New Roman"/>
        </w:rPr>
        <w:t>MDD</w:t>
      </w:r>
      <w:r w:rsidR="00464A87">
        <w:rPr>
          <w:rFonts w:cs="Times New Roman"/>
        </w:rPr>
        <w:t xml:space="preserve"> will be strongest when encoding is shallow and recollection is </w:t>
      </w:r>
      <w:r w:rsidR="003E1DAC">
        <w:rPr>
          <w:rFonts w:cs="Times New Roman"/>
        </w:rPr>
        <w:t>weakest</w:t>
      </w:r>
      <w:r w:rsidR="00464A87">
        <w:rPr>
          <w:rFonts w:cs="Times New Roman"/>
        </w:rPr>
        <w:t>.</w:t>
      </w:r>
    </w:p>
    <w:p w14:paraId="32D37C69" w14:textId="76948AED" w:rsidR="0056113B" w:rsidRDefault="00464A87" w:rsidP="00464A87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Our</w:t>
      </w:r>
      <w:r w:rsidR="001D35B9">
        <w:rPr>
          <w:rFonts w:cs="Times New Roman"/>
        </w:rPr>
        <w:t xml:space="preserve"> data may </w:t>
      </w:r>
      <w:r w:rsidR="008F604B">
        <w:rPr>
          <w:rFonts w:cs="Times New Roman"/>
        </w:rPr>
        <w:t>have</w:t>
      </w:r>
      <w:r w:rsidR="001D35B9">
        <w:rPr>
          <w:rFonts w:cs="Times New Roman"/>
        </w:rPr>
        <w:t xml:space="preserve"> treatment</w:t>
      </w:r>
      <w:r w:rsidR="008F604B">
        <w:rPr>
          <w:rFonts w:cs="Times New Roman"/>
        </w:rPr>
        <w:t xml:space="preserve"> implications</w:t>
      </w:r>
      <w:r w:rsidR="001D35B9">
        <w:rPr>
          <w:rFonts w:cs="Times New Roman"/>
        </w:rPr>
        <w:t xml:space="preserve">. As described </w:t>
      </w:r>
      <w:r w:rsidR="008A4A21">
        <w:rPr>
          <w:rFonts w:cs="Times New Roman"/>
        </w:rPr>
        <w:t>earlier</w:t>
      </w:r>
      <w:r w:rsidR="001D35B9">
        <w:rPr>
          <w:rFonts w:cs="Times New Roman"/>
        </w:rPr>
        <w:t>, imprecise retrieval is associated with depression and enhancing retr</w:t>
      </w:r>
      <w:r w:rsidR="001311E6">
        <w:rPr>
          <w:rFonts w:cs="Times New Roman"/>
        </w:rPr>
        <w:t>ieval can speed recovery. C</w:t>
      </w:r>
      <w:r w:rsidR="001D35B9">
        <w:rPr>
          <w:rFonts w:cs="Times New Roman"/>
        </w:rPr>
        <w:t xml:space="preserve">onsideration of treatment mechanisms </w:t>
      </w:r>
      <w:r w:rsidR="008A4A21">
        <w:rPr>
          <w:rFonts w:cs="Times New Roman"/>
        </w:rPr>
        <w:t xml:space="preserve">suggests </w:t>
      </w:r>
      <w:r w:rsidR="001311E6">
        <w:rPr>
          <w:rFonts w:cs="Times New Roman"/>
        </w:rPr>
        <w:t>an explanation</w:t>
      </w:r>
      <w:r w:rsidR="00371D5C">
        <w:rPr>
          <w:rFonts w:cs="Times New Roman"/>
        </w:rPr>
        <w:t>. During c</w:t>
      </w:r>
      <w:r w:rsidR="001D35B9">
        <w:rPr>
          <w:rFonts w:cs="Times New Roman"/>
        </w:rPr>
        <w:t xml:space="preserve">ognitive behavioral therapy </w:t>
      </w:r>
      <w:r w:rsidR="00371D5C">
        <w:rPr>
          <w:rFonts w:cs="Times New Roman"/>
        </w:rPr>
        <w:t xml:space="preserve">(CBT), </w:t>
      </w:r>
      <w:r w:rsidR="001D35B9">
        <w:rPr>
          <w:rFonts w:cs="Times New Roman"/>
        </w:rPr>
        <w:t>patients recall difficul</w:t>
      </w:r>
      <w:r w:rsidR="008A4A21">
        <w:rPr>
          <w:rFonts w:cs="Times New Roman"/>
        </w:rPr>
        <w:t xml:space="preserve">t episodes from their lives and then </w:t>
      </w:r>
      <w:r w:rsidR="001D35B9">
        <w:rPr>
          <w:rFonts w:cs="Times New Roman"/>
        </w:rPr>
        <w:t xml:space="preserve">reappraise them </w:t>
      </w:r>
      <w:r w:rsidR="00371D5C">
        <w:rPr>
          <w:rFonts w:cs="Times New Roman"/>
        </w:rPr>
        <w:t xml:space="preserve">to reduce distress; </w:t>
      </w:r>
      <w:r w:rsidR="008A4A21">
        <w:rPr>
          <w:rFonts w:cs="Times New Roman"/>
        </w:rPr>
        <w:t xml:space="preserve">here </w:t>
      </w:r>
      <w:r w:rsidR="001D35B9">
        <w:rPr>
          <w:rFonts w:cs="Times New Roman"/>
        </w:rPr>
        <w:t xml:space="preserve">the importance of </w:t>
      </w:r>
      <w:r>
        <w:rPr>
          <w:rFonts w:cs="Times New Roman"/>
        </w:rPr>
        <w:t>accurate</w:t>
      </w:r>
      <w:r w:rsidR="001D35B9">
        <w:rPr>
          <w:rFonts w:cs="Times New Roman"/>
        </w:rPr>
        <w:t xml:space="preserve"> retrieval is self-evident. But patients are also asked to imagine similar situations unfolding in the f</w:t>
      </w:r>
      <w:r w:rsidR="000A2028">
        <w:rPr>
          <w:rFonts w:cs="Times New Roman"/>
        </w:rPr>
        <w:t xml:space="preserve">uture </w:t>
      </w:r>
      <w:r w:rsidR="00371D5C">
        <w:rPr>
          <w:rFonts w:cs="Times New Roman"/>
        </w:rPr>
        <w:t xml:space="preserve">so </w:t>
      </w:r>
      <w:r w:rsidR="001D35B9">
        <w:rPr>
          <w:rFonts w:cs="Times New Roman"/>
        </w:rPr>
        <w:t xml:space="preserve">they can </w:t>
      </w:r>
      <w:r w:rsidR="008A4A21">
        <w:rPr>
          <w:rFonts w:cs="Times New Roman"/>
        </w:rPr>
        <w:t>envision themselves</w:t>
      </w:r>
      <w:r w:rsidR="001D35B9">
        <w:rPr>
          <w:rFonts w:cs="Times New Roman"/>
        </w:rPr>
        <w:t xml:space="preserve"> </w:t>
      </w:r>
      <w:r w:rsidR="00371D5C">
        <w:rPr>
          <w:rFonts w:cs="Times New Roman"/>
        </w:rPr>
        <w:t xml:space="preserve">effectively </w:t>
      </w:r>
      <w:r w:rsidR="001D35B9">
        <w:rPr>
          <w:rFonts w:cs="Times New Roman"/>
        </w:rPr>
        <w:t xml:space="preserve">using new coping skills </w:t>
      </w:r>
      <w:r w:rsidR="008A4A21">
        <w:rPr>
          <w:rFonts w:cs="Times New Roman"/>
        </w:rPr>
        <w:t>(53).</w:t>
      </w:r>
      <w:r w:rsidR="000A2028">
        <w:rPr>
          <w:rFonts w:cs="Times New Roman"/>
        </w:rPr>
        <w:t xml:space="preserve"> </w:t>
      </w:r>
      <w:r w:rsidR="008A4A21">
        <w:rPr>
          <w:rFonts w:cs="Times New Roman"/>
        </w:rPr>
        <w:t>I</w:t>
      </w:r>
      <w:r w:rsidR="000A2028">
        <w:rPr>
          <w:rFonts w:cs="Times New Roman"/>
        </w:rPr>
        <w:t xml:space="preserve">magining future events depends on the same </w:t>
      </w:r>
      <w:proofErr w:type="spellStart"/>
      <w:r w:rsidR="000A2028">
        <w:rPr>
          <w:rFonts w:cs="Times New Roman"/>
        </w:rPr>
        <w:t>parieto</w:t>
      </w:r>
      <w:proofErr w:type="spellEnd"/>
      <w:r w:rsidR="000A2028">
        <w:rPr>
          <w:rFonts w:cs="Times New Roman"/>
        </w:rPr>
        <w:t>-hippocampal circuitry t</w:t>
      </w:r>
      <w:r w:rsidR="00371D5C">
        <w:rPr>
          <w:rFonts w:cs="Times New Roman"/>
        </w:rPr>
        <w:t xml:space="preserve">hat </w:t>
      </w:r>
      <w:r w:rsidR="00371D5C">
        <w:rPr>
          <w:rFonts w:cs="Times New Roman"/>
        </w:rPr>
        <w:lastRenderedPageBreak/>
        <w:t>supports retrieval (54-</w:t>
      </w:r>
      <w:r w:rsidR="008A4A21">
        <w:rPr>
          <w:rFonts w:cs="Times New Roman"/>
        </w:rPr>
        <w:t xml:space="preserve">55), and we </w:t>
      </w:r>
      <w:r w:rsidR="00371D5C">
        <w:rPr>
          <w:rFonts w:cs="Times New Roman"/>
        </w:rPr>
        <w:t xml:space="preserve">have </w:t>
      </w:r>
      <w:r w:rsidR="008A4A21">
        <w:rPr>
          <w:rFonts w:cs="Times New Roman"/>
        </w:rPr>
        <w:t>show</w:t>
      </w:r>
      <w:r w:rsidR="00371D5C">
        <w:rPr>
          <w:rFonts w:cs="Times New Roman"/>
        </w:rPr>
        <w:t>n</w:t>
      </w:r>
      <w:r w:rsidR="008A4A21">
        <w:rPr>
          <w:rFonts w:cs="Times New Roman"/>
        </w:rPr>
        <w:t xml:space="preserve"> that activity in these circuits is blunted in MDD but </w:t>
      </w:r>
      <w:r w:rsidR="00D708C6">
        <w:rPr>
          <w:rFonts w:cs="Times New Roman"/>
        </w:rPr>
        <w:t xml:space="preserve">can recover </w:t>
      </w:r>
      <w:r w:rsidR="0080205A">
        <w:rPr>
          <w:rFonts w:cs="Times New Roman"/>
        </w:rPr>
        <w:t>with</w:t>
      </w:r>
      <w:r w:rsidR="008A4A21">
        <w:rPr>
          <w:rFonts w:cs="Times New Roman"/>
        </w:rPr>
        <w:t xml:space="preserve"> adequate support</w:t>
      </w:r>
      <w:r w:rsidR="00D708C6">
        <w:rPr>
          <w:rFonts w:cs="Times New Roman"/>
        </w:rPr>
        <w:t xml:space="preserve">. By extension, we speculate that </w:t>
      </w:r>
      <w:r w:rsidR="0080205A">
        <w:rPr>
          <w:rFonts w:cs="Times New Roman"/>
        </w:rPr>
        <w:t xml:space="preserve">effective </w:t>
      </w:r>
      <w:r w:rsidR="00D708C6">
        <w:rPr>
          <w:rFonts w:cs="Times New Roman"/>
        </w:rPr>
        <w:t xml:space="preserve">CBT may </w:t>
      </w:r>
      <w:r w:rsidR="008A4A21">
        <w:rPr>
          <w:rFonts w:cs="Times New Roman"/>
        </w:rPr>
        <w:t xml:space="preserve">be associated with </w:t>
      </w:r>
      <w:r w:rsidR="00D708C6">
        <w:rPr>
          <w:rFonts w:cs="Times New Roman"/>
        </w:rPr>
        <w:t>improve</w:t>
      </w:r>
      <w:r w:rsidR="008A4A21">
        <w:rPr>
          <w:rFonts w:cs="Times New Roman"/>
        </w:rPr>
        <w:t>d</w:t>
      </w:r>
      <w:r w:rsidR="00D708C6">
        <w:rPr>
          <w:rFonts w:cs="Times New Roman"/>
        </w:rPr>
        <w:t xml:space="preserve"> functioning in </w:t>
      </w:r>
      <w:proofErr w:type="spellStart"/>
      <w:r w:rsidR="00D708C6">
        <w:rPr>
          <w:rFonts w:cs="Times New Roman"/>
        </w:rPr>
        <w:t>parieto</w:t>
      </w:r>
      <w:proofErr w:type="spellEnd"/>
      <w:r w:rsidR="00D708C6">
        <w:rPr>
          <w:rFonts w:cs="Times New Roman"/>
        </w:rPr>
        <w:t>-hippocampal circuits. Given links between antidepressant effects and both functional and structural changes in the hippocampus (56), this argument may extend to psychopharmacological interventions as well.</w:t>
      </w:r>
      <w:r w:rsidR="008A4A21">
        <w:rPr>
          <w:rFonts w:cs="Times New Roman"/>
        </w:rPr>
        <w:t xml:space="preserve"> Finally, </w:t>
      </w:r>
      <w:r w:rsidR="0080205A">
        <w:rPr>
          <w:rFonts w:cs="Times New Roman"/>
        </w:rPr>
        <w:t xml:space="preserve">we </w:t>
      </w:r>
      <w:r w:rsidR="002768F4">
        <w:rPr>
          <w:rFonts w:cs="Times New Roman"/>
        </w:rPr>
        <w:t>expect</w:t>
      </w:r>
      <w:r w:rsidR="0080205A">
        <w:rPr>
          <w:rFonts w:cs="Times New Roman"/>
        </w:rPr>
        <w:t xml:space="preserve"> that</w:t>
      </w:r>
      <w:r>
        <w:rPr>
          <w:rFonts w:cs="Times New Roman"/>
        </w:rPr>
        <w:t xml:space="preserve"> a sleep intervention</w:t>
      </w:r>
      <w:r w:rsidR="0080205A">
        <w:rPr>
          <w:rFonts w:cs="Times New Roman"/>
        </w:rPr>
        <w:t xml:space="preserve"> </w:t>
      </w:r>
      <w:r w:rsidR="002768F4">
        <w:rPr>
          <w:rFonts w:cs="Times New Roman"/>
        </w:rPr>
        <w:t>would</w:t>
      </w:r>
      <w:r>
        <w:rPr>
          <w:rFonts w:cs="Times New Roman"/>
        </w:rPr>
        <w:t xml:space="preserve"> enhance</w:t>
      </w:r>
      <w:r w:rsidR="008A4A21">
        <w:rPr>
          <w:rFonts w:cs="Times New Roman"/>
        </w:rPr>
        <w:t xml:space="preserve"> memory retrieval in MDD, </w:t>
      </w:r>
      <w:r>
        <w:rPr>
          <w:rFonts w:cs="Times New Roman"/>
        </w:rPr>
        <w:t>based on the negative relationship between slee</w:t>
      </w:r>
      <w:r w:rsidR="008A4A21">
        <w:rPr>
          <w:rFonts w:cs="Times New Roman"/>
        </w:rPr>
        <w:t xml:space="preserve">p quality and </w:t>
      </w:r>
      <w:r>
        <w:rPr>
          <w:rFonts w:cs="Times New Roman"/>
        </w:rPr>
        <w:t xml:space="preserve">ERP amplitudes observed </w:t>
      </w:r>
      <w:del w:id="62" w:author="Diego" w:date="2016-10-06T09:19:00Z">
        <w:r w:rsidR="007B1A06" w:rsidDel="00343E8C">
          <w:rPr>
            <w:rFonts w:cs="Times New Roman"/>
          </w:rPr>
          <w:delText xml:space="preserve">shown </w:delText>
        </w:r>
      </w:del>
      <w:r w:rsidR="007B1A06">
        <w:rPr>
          <w:rFonts w:cs="Times New Roman"/>
        </w:rPr>
        <w:t>in Figure 6</w:t>
      </w:r>
      <w:r>
        <w:rPr>
          <w:rFonts w:cs="Times New Roman"/>
        </w:rPr>
        <w:t>.</w:t>
      </w:r>
    </w:p>
    <w:p w14:paraId="57C5BF62" w14:textId="3BA29E22" w:rsidR="005322B3" w:rsidRDefault="00FB3C16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In summa</w:t>
      </w:r>
      <w:r w:rsidR="009C419F">
        <w:rPr>
          <w:rFonts w:cs="Times New Roman"/>
        </w:rPr>
        <w:t xml:space="preserve">ry, this study provides </w:t>
      </w:r>
      <w:ins w:id="63" w:author="Diego" w:date="2016-10-06T09:19:00Z">
        <w:r w:rsidR="00343E8C">
          <w:rPr>
            <w:rFonts w:cs="Times New Roman"/>
          </w:rPr>
          <w:t xml:space="preserve">novel </w:t>
        </w:r>
      </w:ins>
      <w:r>
        <w:rPr>
          <w:rFonts w:cs="Times New Roman"/>
        </w:rPr>
        <w:t xml:space="preserve">insight into the impact of depression on brain activity during retrieval. </w:t>
      </w:r>
      <w:r w:rsidR="00374BD9">
        <w:rPr>
          <w:rFonts w:cs="Times New Roman"/>
        </w:rPr>
        <w:t xml:space="preserve">The central role of </w:t>
      </w:r>
      <w:proofErr w:type="spellStart"/>
      <w:r w:rsidR="00374BD9">
        <w:rPr>
          <w:rFonts w:cs="Times New Roman"/>
        </w:rPr>
        <w:t>parieto</w:t>
      </w:r>
      <w:proofErr w:type="spellEnd"/>
      <w:r w:rsidR="00374BD9">
        <w:rPr>
          <w:rFonts w:cs="Times New Roman"/>
        </w:rPr>
        <w:t xml:space="preserve">-hippocampal activity in episodic </w:t>
      </w:r>
      <w:r w:rsidR="009C419F">
        <w:rPr>
          <w:rFonts w:cs="Times New Roman"/>
        </w:rPr>
        <w:t>memory</w:t>
      </w:r>
      <w:r w:rsidR="00374BD9">
        <w:rPr>
          <w:rFonts w:cs="Times New Roman"/>
        </w:rPr>
        <w:t xml:space="preserve"> is widely-known. These </w:t>
      </w:r>
      <w:r w:rsidR="00464A87">
        <w:rPr>
          <w:rFonts w:cs="Times New Roman"/>
        </w:rPr>
        <w:t>data</w:t>
      </w:r>
      <w:r w:rsidR="00991C3C">
        <w:rPr>
          <w:rFonts w:cs="Times New Roman"/>
        </w:rPr>
        <w:t xml:space="preserve"> indicate that the same circuitry</w:t>
      </w:r>
      <w:r w:rsidR="00374BD9">
        <w:rPr>
          <w:rFonts w:cs="Times New Roman"/>
        </w:rPr>
        <w:t xml:space="preserve"> may play an important but underappreciated part in depression and its treatment.</w:t>
      </w:r>
    </w:p>
    <w:p w14:paraId="52DB2439" w14:textId="77777777" w:rsidR="005322B3" w:rsidRDefault="005322B3">
      <w:pPr>
        <w:rPr>
          <w:rFonts w:cs="Times New Roman"/>
        </w:rPr>
      </w:pPr>
      <w:r>
        <w:rPr>
          <w:rFonts w:cs="Times New Roman"/>
        </w:rPr>
        <w:br w:type="page"/>
      </w:r>
    </w:p>
    <w:p w14:paraId="461F43D8" w14:textId="3C096F55" w:rsidR="00FB3C16" w:rsidRDefault="005322B3" w:rsidP="005322B3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Acknowledgements</w:t>
      </w:r>
    </w:p>
    <w:p w14:paraId="5100D470" w14:textId="7DCA70EA" w:rsidR="005322B3" w:rsidRDefault="005322B3" w:rsidP="00343E8C">
      <w:pPr>
        <w:spacing w:line="480" w:lineRule="auto"/>
        <w:ind w:firstLine="720"/>
        <w:rPr>
          <w:rFonts w:cs="Times New Roman"/>
          <w:bCs/>
        </w:rPr>
      </w:pPr>
      <w:del w:id="64" w:author="Diego" w:date="2016-10-06T09:20:00Z">
        <w:r w:rsidDel="00343E8C">
          <w:rPr>
            <w:rFonts w:cs="Times New Roman"/>
          </w:rPr>
          <w:delText>E.B. and</w:delText>
        </w:r>
      </w:del>
      <w:ins w:id="65" w:author="Diego" w:date="2016-10-06T09:20:00Z">
        <w:r w:rsidR="00343E8C">
          <w:rPr>
            <w:rFonts w:cs="Times New Roman"/>
          </w:rPr>
          <w:t xml:space="preserve">The study was supported </w:t>
        </w:r>
      </w:ins>
      <w:del w:id="66" w:author="Diego" w:date="2016-10-06T09:20:00Z">
        <w:r w:rsidDel="00343E8C">
          <w:rPr>
            <w:rFonts w:cs="Times New Roman"/>
          </w:rPr>
          <w:delText xml:space="preserve"> D.G.D. were supported </w:delText>
        </w:r>
      </w:del>
      <w:r>
        <w:rPr>
          <w:rFonts w:cs="Times New Roman"/>
        </w:rPr>
        <w:t xml:space="preserve">by NIMH grant </w:t>
      </w:r>
      <w:r w:rsidR="006155BE" w:rsidRPr="006155BE">
        <w:rPr>
          <w:rFonts w:cs="Times New Roman"/>
          <w:bCs/>
        </w:rPr>
        <w:t>R00 MH094438-03</w:t>
      </w:r>
      <w:r w:rsidR="006155BE">
        <w:rPr>
          <w:rFonts w:cs="Times New Roman"/>
          <w:bCs/>
        </w:rPr>
        <w:t xml:space="preserve"> (D.G.D) and by generous funding from McLean Hospital. </w:t>
      </w:r>
      <w:ins w:id="67" w:author="Diego" w:date="2016-10-06T09:21:00Z">
        <w:r w:rsidR="00343E8C" w:rsidRPr="00343E8C">
          <w:rPr>
            <w:rFonts w:cs="Times New Roman"/>
            <w:bCs/>
          </w:rPr>
          <w:t>The content is solely the</w:t>
        </w:r>
        <w:r w:rsidR="00343E8C">
          <w:rPr>
            <w:rFonts w:cs="Times New Roman"/>
            <w:bCs/>
          </w:rPr>
          <w:t xml:space="preserve"> </w:t>
        </w:r>
        <w:r w:rsidR="00343E8C" w:rsidRPr="00343E8C">
          <w:rPr>
            <w:rFonts w:cs="Times New Roman"/>
            <w:bCs/>
          </w:rPr>
          <w:t>responsibility of the authors and does not necessarily represent the official views of the National</w:t>
        </w:r>
        <w:r w:rsidR="00343E8C">
          <w:rPr>
            <w:rFonts w:cs="Times New Roman"/>
            <w:bCs/>
          </w:rPr>
          <w:t xml:space="preserve"> </w:t>
        </w:r>
        <w:r w:rsidR="00343E8C" w:rsidRPr="00343E8C">
          <w:rPr>
            <w:rFonts w:cs="Times New Roman"/>
            <w:bCs/>
          </w:rPr>
          <w:t xml:space="preserve">Institutes of </w:t>
        </w:r>
        <w:commentRangeStart w:id="68"/>
        <w:r w:rsidR="00343E8C" w:rsidRPr="00343E8C">
          <w:rPr>
            <w:rFonts w:cs="Times New Roman"/>
            <w:bCs/>
          </w:rPr>
          <w:t>Health.</w:t>
        </w:r>
        <w:commentRangeEnd w:id="68"/>
        <w:r w:rsidR="00343E8C">
          <w:rPr>
            <w:rStyle w:val="CommentReference"/>
            <w:rFonts w:asciiTheme="minorHAnsi" w:hAnsiTheme="minorHAnsi"/>
            <w:lang w:eastAsia="en-US"/>
          </w:rPr>
          <w:commentReference w:id="68"/>
        </w:r>
        <w:r w:rsidR="00343E8C" w:rsidRPr="00343E8C">
          <w:rPr>
            <w:rFonts w:cs="Times New Roman"/>
            <w:bCs/>
          </w:rPr>
          <w:t xml:space="preserve"> </w:t>
        </w:r>
      </w:ins>
      <w:r w:rsidR="006155BE">
        <w:rPr>
          <w:rFonts w:cs="Times New Roman"/>
          <w:bCs/>
        </w:rPr>
        <w:t>The authors gratefully acknowledge Victoria Lawlor for assistance with recruitment and participant testing.</w:t>
      </w:r>
    </w:p>
    <w:p w14:paraId="02116766" w14:textId="77777777" w:rsidR="006155BE" w:rsidRDefault="006155BE" w:rsidP="006155BE">
      <w:pPr>
        <w:spacing w:line="480" w:lineRule="auto"/>
        <w:rPr>
          <w:rFonts w:cs="Times New Roman"/>
          <w:bCs/>
        </w:rPr>
      </w:pPr>
    </w:p>
    <w:p w14:paraId="6C744912" w14:textId="3ADD5865" w:rsidR="006155BE" w:rsidRDefault="006155BE" w:rsidP="006155BE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Financial Disclosures</w:t>
      </w:r>
    </w:p>
    <w:p w14:paraId="44242CF4" w14:textId="51BC4CB1" w:rsidR="006155BE" w:rsidRPr="006155BE" w:rsidRDefault="006155BE" w:rsidP="006155BE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Cs/>
        </w:rPr>
        <w:t>Dr. Dillon has received consulting fees from Pfizer, Inc., for work unrelated to this project. Ms. Barrick reports no biomedical financial interests or potential conflicts of interest.</w:t>
      </w:r>
    </w:p>
    <w:p w14:paraId="7D90EEFF" w14:textId="77777777" w:rsidR="005754BF" w:rsidRDefault="005754BF">
      <w:pPr>
        <w:rPr>
          <w:rFonts w:cs="Times New Roman"/>
        </w:rPr>
      </w:pPr>
      <w:r>
        <w:rPr>
          <w:rFonts w:cs="Times New Roman"/>
        </w:rPr>
        <w:br w:type="page"/>
      </w:r>
    </w:p>
    <w:p w14:paraId="3C2DA8A5" w14:textId="77777777" w:rsidR="005620AF" w:rsidRDefault="005754BF" w:rsidP="005754BF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References</w:t>
      </w:r>
    </w:p>
    <w:p w14:paraId="3EAB8D18" w14:textId="0D87530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1. Williams JMG, Barnhofer T, Crane C, Herman D, Raes F, Watkins E, </w:t>
      </w:r>
      <w:r w:rsidR="004C3795">
        <w:rPr>
          <w:i/>
          <w:noProof/>
        </w:rPr>
        <w:t>et al.</w:t>
      </w:r>
      <w:r w:rsidRPr="00596C0F">
        <w:rPr>
          <w:noProof/>
        </w:rPr>
        <w:t xml:space="preserve"> (2007): Autobiographical memory specificity and emotional disorder. </w:t>
      </w:r>
      <w:r w:rsidRPr="00596C0F">
        <w:rPr>
          <w:i/>
          <w:iCs/>
          <w:noProof/>
        </w:rPr>
        <w:t>Psychol Bull</w:t>
      </w:r>
      <w:r w:rsidRPr="00596C0F">
        <w:rPr>
          <w:noProof/>
        </w:rPr>
        <w:t xml:space="preserve"> 133: 122–</w:t>
      </w:r>
      <w:r w:rsidR="00966C64">
        <w:rPr>
          <w:noProof/>
        </w:rPr>
        <w:t>1</w:t>
      </w:r>
      <w:r w:rsidRPr="00596C0F">
        <w:rPr>
          <w:noProof/>
        </w:rPr>
        <w:t>48.</w:t>
      </w:r>
    </w:p>
    <w:p w14:paraId="5650B2AD" w14:textId="1B88A32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2. Brittlebank AD, Scott J, Williams JM, Ferrier IN (1993): Autobiographical memory in depression: state or trait marker? </w:t>
      </w:r>
      <w:r w:rsidRPr="00596C0F">
        <w:rPr>
          <w:i/>
          <w:iCs/>
          <w:noProof/>
        </w:rPr>
        <w:t>Br J Psychiatry</w:t>
      </w:r>
      <w:r w:rsidRPr="00596C0F">
        <w:rPr>
          <w:noProof/>
        </w:rPr>
        <w:t xml:space="preserve"> 162: 118–</w:t>
      </w:r>
      <w:r w:rsidR="00966C64">
        <w:rPr>
          <w:noProof/>
        </w:rPr>
        <w:t>1</w:t>
      </w:r>
      <w:r w:rsidRPr="00596C0F">
        <w:rPr>
          <w:noProof/>
        </w:rPr>
        <w:t>21.</w:t>
      </w:r>
    </w:p>
    <w:p w14:paraId="70E37255" w14:textId="4850C6C6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3. Peeters F, Wessel I, Merckelbach H, Boon-Vermeeren M (2002): Autobiographical memory specificity and the course of major depressive disorder. </w:t>
      </w:r>
      <w:r w:rsidRPr="00596C0F">
        <w:rPr>
          <w:i/>
          <w:iCs/>
          <w:noProof/>
        </w:rPr>
        <w:t>Compr Psychiatry</w:t>
      </w:r>
      <w:r w:rsidRPr="00596C0F">
        <w:rPr>
          <w:noProof/>
        </w:rPr>
        <w:t xml:space="preserve"> 43: 344–350.</w:t>
      </w:r>
    </w:p>
    <w:p w14:paraId="60A61EC3" w14:textId="5DE66AB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4. Sumner JA, Griffith JW, Mineka S (2010): Overgeneral autobiographical memory as a predictor of the course of depression: </w:t>
      </w:r>
      <w:r w:rsidR="00081B65">
        <w:rPr>
          <w:noProof/>
        </w:rPr>
        <w:t>a</w:t>
      </w:r>
      <w:r w:rsidRPr="00596C0F">
        <w:rPr>
          <w:noProof/>
        </w:rPr>
        <w:t xml:space="preserve"> meta-analysis. </w:t>
      </w:r>
      <w:r w:rsidRPr="00596C0F">
        <w:rPr>
          <w:i/>
          <w:iCs/>
          <w:noProof/>
        </w:rPr>
        <w:t>Behav Res Ther</w:t>
      </w:r>
      <w:r w:rsidRPr="00596C0F">
        <w:rPr>
          <w:noProof/>
        </w:rPr>
        <w:t xml:space="preserve"> 48: 614–625.</w:t>
      </w:r>
    </w:p>
    <w:p w14:paraId="5FF710A7" w14:textId="6B984DE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5. Raes F, Williams JMG, Hermans D (2009): Reducing cognitive vulnerability to depression: A preliminary investigation of MEmory Specificity Training (MEST) in inpatients with depressive symptomatology. </w:t>
      </w:r>
      <w:r w:rsidRPr="00596C0F">
        <w:rPr>
          <w:i/>
          <w:iCs/>
          <w:noProof/>
        </w:rPr>
        <w:t>J Behav Ther Exp Psychiatry</w:t>
      </w:r>
      <w:r w:rsidRPr="00596C0F">
        <w:rPr>
          <w:noProof/>
        </w:rPr>
        <w:t xml:space="preserve"> 40: 24–38.</w:t>
      </w:r>
    </w:p>
    <w:p w14:paraId="2446D380" w14:textId="51BEB25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6. Neshat-Doost HT, Dalgleish T, Yule W, Kal</w:t>
      </w:r>
      <w:r w:rsidR="004C3795">
        <w:rPr>
          <w:noProof/>
        </w:rPr>
        <w:t>antari M, Ahmadi SJ, Dyregrov A</w:t>
      </w:r>
      <w:r w:rsidRPr="00596C0F">
        <w:rPr>
          <w:noProof/>
        </w:rPr>
        <w:t xml:space="preserve">, </w:t>
      </w:r>
      <w:r w:rsidR="004C3795">
        <w:rPr>
          <w:i/>
          <w:noProof/>
        </w:rPr>
        <w:t>et al</w:t>
      </w:r>
      <w:r w:rsidR="004C3795">
        <w:rPr>
          <w:noProof/>
        </w:rPr>
        <w:t>.</w:t>
      </w:r>
      <w:r w:rsidRPr="00596C0F">
        <w:rPr>
          <w:noProof/>
        </w:rPr>
        <w:t xml:space="preserve"> (201</w:t>
      </w:r>
      <w:r w:rsidR="00FC56D1">
        <w:rPr>
          <w:noProof/>
        </w:rPr>
        <w:t>3</w:t>
      </w:r>
      <w:r w:rsidR="00081B65">
        <w:rPr>
          <w:noProof/>
        </w:rPr>
        <w:t>): Enhancing autobiographical memory specificity through cognitive training: an i</w:t>
      </w:r>
      <w:r w:rsidRPr="00596C0F">
        <w:rPr>
          <w:noProof/>
        </w:rPr>
        <w:t xml:space="preserve">ntervention for </w:t>
      </w:r>
      <w:r w:rsidR="00081B65">
        <w:rPr>
          <w:noProof/>
        </w:rPr>
        <w:t>d</w:t>
      </w:r>
      <w:r w:rsidRPr="00596C0F">
        <w:rPr>
          <w:noProof/>
        </w:rPr>
        <w:t xml:space="preserve">epression </w:t>
      </w:r>
      <w:r w:rsidR="00081B65">
        <w:rPr>
          <w:noProof/>
        </w:rPr>
        <w:t>t</w:t>
      </w:r>
      <w:r w:rsidRPr="00596C0F">
        <w:rPr>
          <w:noProof/>
        </w:rPr>
        <w:t xml:space="preserve">ranslated </w:t>
      </w:r>
      <w:r w:rsidR="00081B65">
        <w:rPr>
          <w:noProof/>
        </w:rPr>
        <w:t>f</w:t>
      </w:r>
      <w:r w:rsidRPr="00596C0F">
        <w:rPr>
          <w:noProof/>
        </w:rPr>
        <w:t xml:space="preserve">rom </w:t>
      </w:r>
      <w:r w:rsidR="00081B65">
        <w:rPr>
          <w:noProof/>
        </w:rPr>
        <w:t>b</w:t>
      </w:r>
      <w:r w:rsidRPr="00596C0F">
        <w:rPr>
          <w:noProof/>
        </w:rPr>
        <w:t xml:space="preserve">asic </w:t>
      </w:r>
      <w:r w:rsidR="00081B65">
        <w:rPr>
          <w:noProof/>
        </w:rPr>
        <w:t>s</w:t>
      </w:r>
      <w:r w:rsidRPr="00596C0F">
        <w:rPr>
          <w:noProof/>
        </w:rPr>
        <w:t xml:space="preserve">cience. </w:t>
      </w:r>
      <w:r w:rsidRPr="00596C0F">
        <w:rPr>
          <w:i/>
          <w:iCs/>
          <w:noProof/>
        </w:rPr>
        <w:t>Clin Psychol Sci</w:t>
      </w:r>
      <w:r w:rsidR="00FC56D1">
        <w:rPr>
          <w:noProof/>
        </w:rPr>
        <w:t xml:space="preserve"> 1</w:t>
      </w:r>
      <w:r w:rsidRPr="00596C0F">
        <w:rPr>
          <w:noProof/>
        </w:rPr>
        <w:t>:</w:t>
      </w:r>
      <w:r w:rsidR="00FC56D1">
        <w:rPr>
          <w:noProof/>
        </w:rPr>
        <w:t xml:space="preserve"> 84-92.</w:t>
      </w:r>
    </w:p>
    <w:p w14:paraId="4C2CA081" w14:textId="4E6C7DE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7. Rugg MD, Curran T (2007): Event-related potentials and recognition memory. </w:t>
      </w:r>
      <w:r w:rsidRPr="00596C0F">
        <w:rPr>
          <w:i/>
          <w:iCs/>
          <w:noProof/>
        </w:rPr>
        <w:t>Trends Cogn Sci</w:t>
      </w:r>
      <w:r w:rsidR="00AA3882">
        <w:rPr>
          <w:noProof/>
        </w:rPr>
        <w:t xml:space="preserve"> </w:t>
      </w:r>
      <w:r w:rsidRPr="00596C0F">
        <w:rPr>
          <w:noProof/>
        </w:rPr>
        <w:t>11: 251–257.</w:t>
      </w:r>
    </w:p>
    <w:p w14:paraId="671647E2" w14:textId="332749E2" w:rsidR="00596C0F" w:rsidRPr="00596C0F" w:rsidRDefault="004C379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8. Eichenbaum H, Yonelinas</w:t>
      </w:r>
      <w:r w:rsidR="00596C0F" w:rsidRPr="00596C0F">
        <w:rPr>
          <w:noProof/>
        </w:rPr>
        <w:t xml:space="preserve"> </w:t>
      </w:r>
      <w:r>
        <w:rPr>
          <w:noProof/>
        </w:rPr>
        <w:t>A</w:t>
      </w:r>
      <w:r w:rsidR="00596C0F" w:rsidRPr="00596C0F">
        <w:rPr>
          <w:noProof/>
        </w:rPr>
        <w:t xml:space="preserve">P, Ranganath C (2007): The medial temporal lobe and recognition memory. </w:t>
      </w:r>
      <w:r w:rsidR="00596C0F" w:rsidRPr="00596C0F">
        <w:rPr>
          <w:i/>
          <w:iCs/>
          <w:noProof/>
        </w:rPr>
        <w:t>Annu Rev Neurosci</w:t>
      </w:r>
      <w:r w:rsidR="00596C0F" w:rsidRPr="00596C0F">
        <w:rPr>
          <w:noProof/>
        </w:rPr>
        <w:t xml:space="preserve"> 30: 123–152.</w:t>
      </w:r>
    </w:p>
    <w:p w14:paraId="5CD08CD4" w14:textId="054A2EB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9. Rugg MD, Vilberg KL (2013): Brain networks underlying episodic memory retrieval. </w:t>
      </w:r>
      <w:r w:rsidRPr="00596C0F">
        <w:rPr>
          <w:i/>
          <w:iCs/>
          <w:noProof/>
        </w:rPr>
        <w:t>Curr Opin Neurobiol</w:t>
      </w:r>
      <w:r w:rsidRPr="00596C0F">
        <w:rPr>
          <w:noProof/>
        </w:rPr>
        <w:t xml:space="preserve"> 23: 255–260.</w:t>
      </w:r>
    </w:p>
    <w:p w14:paraId="47B79827" w14:textId="75CDAD2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10. Steffens DC, Otey E, Alexopoulos GS, Butters MA, Cuthbert B, Ganguli M,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(2006): Perspectives on </w:t>
      </w:r>
      <w:r w:rsidR="00081B65">
        <w:rPr>
          <w:noProof/>
        </w:rPr>
        <w:t>d</w:t>
      </w:r>
      <w:r w:rsidRPr="00596C0F">
        <w:rPr>
          <w:noProof/>
        </w:rPr>
        <w:t xml:space="preserve">epression, </w:t>
      </w:r>
      <w:r w:rsidR="00081B65">
        <w:rPr>
          <w:noProof/>
        </w:rPr>
        <w:t>m</w:t>
      </w:r>
      <w:r w:rsidRPr="00596C0F">
        <w:rPr>
          <w:noProof/>
        </w:rPr>
        <w:t xml:space="preserve">ild </w:t>
      </w:r>
      <w:r w:rsidR="00081B65">
        <w:rPr>
          <w:noProof/>
        </w:rPr>
        <w:t>cognitive impairment, and cognitive d</w:t>
      </w:r>
      <w:r w:rsidRPr="00596C0F">
        <w:rPr>
          <w:noProof/>
        </w:rPr>
        <w:t xml:space="preserve">ecline. </w:t>
      </w:r>
      <w:r w:rsidRPr="00596C0F">
        <w:rPr>
          <w:i/>
          <w:iCs/>
          <w:noProof/>
        </w:rPr>
        <w:t xml:space="preserve">Arch Gen </w:t>
      </w:r>
      <w:r w:rsidRPr="00596C0F">
        <w:rPr>
          <w:i/>
          <w:iCs/>
          <w:noProof/>
        </w:rPr>
        <w:lastRenderedPageBreak/>
        <w:t>Psychiatry</w:t>
      </w:r>
      <w:r w:rsidRPr="00596C0F">
        <w:rPr>
          <w:noProof/>
        </w:rPr>
        <w:t xml:space="preserve"> 63: 130</w:t>
      </w:r>
      <w:r w:rsidR="005F5E52">
        <w:rPr>
          <w:noProof/>
        </w:rPr>
        <w:t>-138</w:t>
      </w:r>
      <w:r w:rsidRPr="00596C0F">
        <w:rPr>
          <w:noProof/>
        </w:rPr>
        <w:t>.</w:t>
      </w:r>
    </w:p>
    <w:p w14:paraId="6954E2A9" w14:textId="13B52E5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11. Raes F, Hermans D, Williams JMG, Demyttenaere K, Sabbe B, Pieters G, </w:t>
      </w:r>
      <w:r w:rsidR="004C3795">
        <w:rPr>
          <w:i/>
          <w:noProof/>
        </w:rPr>
        <w:t>et al</w:t>
      </w:r>
      <w:r w:rsidR="004C3795">
        <w:rPr>
          <w:noProof/>
        </w:rPr>
        <w:t>.</w:t>
      </w:r>
      <w:r w:rsidRPr="00596C0F">
        <w:rPr>
          <w:noProof/>
        </w:rPr>
        <w:t xml:space="preserve"> (2006): Is overgeneral autobiographical memory an isolated memory phenomenon in major depression? </w:t>
      </w:r>
      <w:r w:rsidRPr="00596C0F">
        <w:rPr>
          <w:i/>
          <w:iCs/>
          <w:noProof/>
        </w:rPr>
        <w:t>Memory</w:t>
      </w:r>
      <w:r w:rsidR="00AA3882">
        <w:rPr>
          <w:noProof/>
        </w:rPr>
        <w:t xml:space="preserve"> </w:t>
      </w:r>
      <w:r w:rsidRPr="00596C0F">
        <w:rPr>
          <w:noProof/>
        </w:rPr>
        <w:t>14: 584–594.</w:t>
      </w:r>
    </w:p>
    <w:p w14:paraId="78886D12" w14:textId="28BFB3E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12. MacQueen GM, Galway TM, Hay J, Young LT, Joffe RT (2002): Recollection memory deficits in patients with major depressive disorder predicted by past depressions but not current mood state or treatment status. </w:t>
      </w:r>
      <w:r w:rsidRPr="00596C0F">
        <w:rPr>
          <w:i/>
          <w:iCs/>
          <w:noProof/>
        </w:rPr>
        <w:t>Psychol Med</w:t>
      </w:r>
      <w:r w:rsidRPr="00596C0F">
        <w:rPr>
          <w:noProof/>
        </w:rPr>
        <w:t xml:space="preserve"> 32: 251–258.</w:t>
      </w:r>
    </w:p>
    <w:p w14:paraId="24CD3929" w14:textId="5DEAFD8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13. MacQueen GM, Campbell S, McEwen BS, Macdonald K, Amano S, Joffe RT,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(2003): Course of illness, hippocampal function, and hippocampal volume in major depression. </w:t>
      </w:r>
      <w:r w:rsidR="00AA3882">
        <w:rPr>
          <w:i/>
          <w:iCs/>
          <w:noProof/>
        </w:rPr>
        <w:t>Proc Natl Acad Sci US</w:t>
      </w:r>
      <w:r w:rsidRPr="00596C0F">
        <w:rPr>
          <w:i/>
          <w:iCs/>
          <w:noProof/>
        </w:rPr>
        <w:t>A</w:t>
      </w:r>
      <w:r w:rsidRPr="00596C0F">
        <w:rPr>
          <w:noProof/>
        </w:rPr>
        <w:t xml:space="preserve"> 100: 1387–1392.</w:t>
      </w:r>
    </w:p>
    <w:p w14:paraId="7016A9D7" w14:textId="1B0C9AE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14. Ramponi C, Barnard P, Nimmo</w:t>
      </w:r>
      <w:r w:rsidRPr="00596C0F">
        <w:rPr>
          <w:rFonts w:ascii="Adobe Caslon Pro" w:hAnsi="Adobe Caslon Pro" w:cs="Adobe Caslon Pro"/>
          <w:noProof/>
        </w:rPr>
        <w:t>‐</w:t>
      </w:r>
      <w:r w:rsidRPr="00596C0F">
        <w:rPr>
          <w:noProof/>
        </w:rPr>
        <w:t xml:space="preserve">Smith I (2004): Recollection deficits in dysphoric mood: </w:t>
      </w:r>
      <w:r w:rsidR="00081B65">
        <w:rPr>
          <w:noProof/>
        </w:rPr>
        <w:t>a</w:t>
      </w:r>
      <w:r w:rsidRPr="00596C0F">
        <w:rPr>
          <w:noProof/>
        </w:rPr>
        <w:t xml:space="preserve">n effect of schematic models and executive mode? </w:t>
      </w:r>
      <w:r w:rsidRPr="00596C0F">
        <w:rPr>
          <w:i/>
          <w:iCs/>
          <w:noProof/>
        </w:rPr>
        <w:t>Memory</w:t>
      </w:r>
      <w:r w:rsidRPr="00596C0F">
        <w:rPr>
          <w:noProof/>
        </w:rPr>
        <w:t xml:space="preserve"> 12: 655–670.</w:t>
      </w:r>
    </w:p>
    <w:p w14:paraId="307E960B" w14:textId="4D9F639D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15. Bergström ZM, Henson RN, Taylor JR, Simons JS (2013): Multimodal imaging reveals the spatiotemporal dynamics of recollection. </w:t>
      </w:r>
      <w:r w:rsidRPr="00596C0F">
        <w:rPr>
          <w:i/>
          <w:iCs/>
          <w:noProof/>
        </w:rPr>
        <w:t>Neuroimage</w:t>
      </w:r>
      <w:r w:rsidRPr="00596C0F">
        <w:rPr>
          <w:noProof/>
        </w:rPr>
        <w:t xml:space="preserve"> 68: 141–153.</w:t>
      </w:r>
    </w:p>
    <w:p w14:paraId="034EDE12" w14:textId="4CC497B1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16. Simons JS, Gilbert SJ, Owen AM, Fletcher PC, Burgess PW (2005): Distinct </w:t>
      </w:r>
      <w:r w:rsidR="00081B65">
        <w:rPr>
          <w:noProof/>
        </w:rPr>
        <w:t>r</w:t>
      </w:r>
      <w:r w:rsidRPr="00596C0F">
        <w:rPr>
          <w:noProof/>
        </w:rPr>
        <w:t xml:space="preserve">oles for </w:t>
      </w:r>
      <w:r w:rsidR="00081B65">
        <w:rPr>
          <w:noProof/>
        </w:rPr>
        <w:t>l</w:t>
      </w:r>
      <w:r w:rsidRPr="00596C0F">
        <w:rPr>
          <w:noProof/>
        </w:rPr>
        <w:t xml:space="preserve">ateral and </w:t>
      </w:r>
      <w:r w:rsidR="00081B65">
        <w:rPr>
          <w:noProof/>
        </w:rPr>
        <w:t>m</w:t>
      </w:r>
      <w:r w:rsidRPr="00596C0F">
        <w:rPr>
          <w:noProof/>
        </w:rPr>
        <w:t xml:space="preserve">edial </w:t>
      </w:r>
      <w:r w:rsidR="00081B65">
        <w:rPr>
          <w:noProof/>
        </w:rPr>
        <w:t>a</w:t>
      </w:r>
      <w:r w:rsidRPr="00596C0F">
        <w:rPr>
          <w:noProof/>
        </w:rPr>
        <w:t xml:space="preserve">nterior </w:t>
      </w:r>
      <w:r w:rsidR="00081B65">
        <w:rPr>
          <w:noProof/>
        </w:rPr>
        <w:t>p</w:t>
      </w:r>
      <w:r w:rsidRPr="00596C0F">
        <w:rPr>
          <w:noProof/>
        </w:rPr>
        <w:t xml:space="preserve">refrontal </w:t>
      </w:r>
      <w:r w:rsidR="00081B65">
        <w:rPr>
          <w:noProof/>
        </w:rPr>
        <w:t>c</w:t>
      </w:r>
      <w:r w:rsidRPr="00596C0F">
        <w:rPr>
          <w:noProof/>
        </w:rPr>
        <w:t xml:space="preserve">ortex in </w:t>
      </w:r>
      <w:r w:rsidR="00081B65">
        <w:rPr>
          <w:noProof/>
        </w:rPr>
        <w:t>c</w:t>
      </w:r>
      <w:r w:rsidRPr="00596C0F">
        <w:rPr>
          <w:noProof/>
        </w:rPr>
        <w:t xml:space="preserve">ontextual </w:t>
      </w:r>
      <w:r w:rsidR="00081B65">
        <w:rPr>
          <w:noProof/>
        </w:rPr>
        <w:t>r</w:t>
      </w:r>
      <w:r w:rsidRPr="00596C0F">
        <w:rPr>
          <w:noProof/>
        </w:rPr>
        <w:t xml:space="preserve">ecollection. </w:t>
      </w:r>
      <w:r w:rsidR="00AA3882">
        <w:rPr>
          <w:i/>
          <w:noProof/>
        </w:rPr>
        <w:t xml:space="preserve">J Neurophysiol </w:t>
      </w:r>
      <w:r w:rsidR="00AA3882">
        <w:rPr>
          <w:noProof/>
        </w:rPr>
        <w:t xml:space="preserve">94: </w:t>
      </w:r>
      <w:r w:rsidRPr="00596C0F">
        <w:rPr>
          <w:noProof/>
        </w:rPr>
        <w:t>813–820.</w:t>
      </w:r>
    </w:p>
    <w:p w14:paraId="03AA0341" w14:textId="440D9C0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17. Dobbins IG, Wagner AD (2005): Domain-general and domain-sensitive prefrontal mechanisms for recollecting events and detecting novelty. </w:t>
      </w:r>
      <w:r w:rsidRPr="00596C0F">
        <w:rPr>
          <w:i/>
          <w:iCs/>
          <w:noProof/>
        </w:rPr>
        <w:t>Cereb Cortex</w:t>
      </w:r>
      <w:r w:rsidRPr="00596C0F">
        <w:rPr>
          <w:noProof/>
        </w:rPr>
        <w:t xml:space="preserve"> 15: 1768–1778.</w:t>
      </w:r>
    </w:p>
    <w:p w14:paraId="2C4B7643" w14:textId="592824A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18. Bower GH (1981): Mood and memory. </w:t>
      </w:r>
      <w:r w:rsidRPr="00596C0F">
        <w:rPr>
          <w:i/>
          <w:iCs/>
          <w:noProof/>
        </w:rPr>
        <w:t>Am Psychol</w:t>
      </w:r>
      <w:r w:rsidRPr="00596C0F">
        <w:rPr>
          <w:noProof/>
        </w:rPr>
        <w:t xml:space="preserve"> 36: 129–148.</w:t>
      </w:r>
    </w:p>
    <w:p w14:paraId="6604A1CC" w14:textId="74128ED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19. Bower GH (1987): Commentary on mood and memory. </w:t>
      </w:r>
      <w:r w:rsidRPr="00596C0F">
        <w:rPr>
          <w:i/>
          <w:iCs/>
          <w:noProof/>
        </w:rPr>
        <w:t>Behav Res Ther</w:t>
      </w:r>
      <w:r w:rsidRPr="00596C0F">
        <w:rPr>
          <w:noProof/>
        </w:rPr>
        <w:t xml:space="preserve"> 25: 443–455.</w:t>
      </w:r>
    </w:p>
    <w:p w14:paraId="5AC00C47" w14:textId="62F9336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20. Dillon DG, Dobbins IG, Pizzagalli DA (2014): Weak reward source memory in depression reflects blunted activation of VTA/SN and parahippocampus. </w:t>
      </w:r>
      <w:r w:rsidRPr="00596C0F">
        <w:rPr>
          <w:i/>
          <w:iCs/>
          <w:noProof/>
        </w:rPr>
        <w:t>Soc Cogn Affect Neurosci</w:t>
      </w:r>
      <w:r w:rsidRPr="00596C0F">
        <w:rPr>
          <w:noProof/>
        </w:rPr>
        <w:t xml:space="preserve"> 9: 1576–</w:t>
      </w:r>
      <w:r w:rsidR="00423A35">
        <w:rPr>
          <w:noProof/>
        </w:rPr>
        <w:t>15</w:t>
      </w:r>
      <w:r w:rsidRPr="00596C0F">
        <w:rPr>
          <w:noProof/>
        </w:rPr>
        <w:t>83.</w:t>
      </w:r>
    </w:p>
    <w:p w14:paraId="14A3D703" w14:textId="0D354EDC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lastRenderedPageBreak/>
        <w:t xml:space="preserve">21. Johansson M, Mecklinger A (2003): The late posterior negativity in ERP studies of episodic memory: action monitoring and retrieval of attribute conjunctions. </w:t>
      </w:r>
      <w:r w:rsidRPr="00596C0F">
        <w:rPr>
          <w:i/>
          <w:iCs/>
          <w:noProof/>
        </w:rPr>
        <w:t>Biol Psychol</w:t>
      </w:r>
      <w:r w:rsidRPr="00596C0F">
        <w:rPr>
          <w:noProof/>
        </w:rPr>
        <w:t xml:space="preserve"> 64: 91–117.</w:t>
      </w:r>
    </w:p>
    <w:p w14:paraId="6C7C520C" w14:textId="511F04F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22. Mecklinger A, Johansson M, Parra M, Hanslmayr S (2007): Source-retrieval requirements influence late ERP and EEG memory effects. </w:t>
      </w:r>
      <w:r w:rsidRPr="00596C0F">
        <w:rPr>
          <w:i/>
          <w:iCs/>
          <w:noProof/>
        </w:rPr>
        <w:t>Brain Res</w:t>
      </w:r>
      <w:r w:rsidRPr="00596C0F">
        <w:rPr>
          <w:noProof/>
        </w:rPr>
        <w:t xml:space="preserve"> 1172: 110–123.</w:t>
      </w:r>
    </w:p>
    <w:p w14:paraId="78648CE5" w14:textId="2E0F718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23. Cycowicz YM, Friedman D, Snodgrass JG (2001): Remembering the color of objects: an ERP investigation of source memory. </w:t>
      </w:r>
      <w:r w:rsidRPr="00596C0F">
        <w:rPr>
          <w:i/>
          <w:iCs/>
          <w:noProof/>
        </w:rPr>
        <w:t>Cereb Cortex</w:t>
      </w:r>
      <w:r w:rsidRPr="00596C0F">
        <w:rPr>
          <w:noProof/>
        </w:rPr>
        <w:t xml:space="preserve"> 11: 322–334.</w:t>
      </w:r>
    </w:p>
    <w:p w14:paraId="447E14D1" w14:textId="2182CEB7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24. Badre D, Wagner AD (2007): Left ventrolateral prefrontal cortex and the cognitive control of memory. </w:t>
      </w:r>
      <w:r w:rsidRPr="00596C0F">
        <w:rPr>
          <w:i/>
          <w:iCs/>
          <w:noProof/>
        </w:rPr>
        <w:t>Neuropsychologia</w:t>
      </w:r>
      <w:r w:rsidRPr="00596C0F">
        <w:rPr>
          <w:noProof/>
        </w:rPr>
        <w:t xml:space="preserve"> 45: 2883–2901.</w:t>
      </w:r>
    </w:p>
    <w:p w14:paraId="33F177DC" w14:textId="3240FC5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25. Treadway MT, Waskom ML</w:t>
      </w:r>
      <w:r w:rsidR="00423AEA">
        <w:rPr>
          <w:noProof/>
        </w:rPr>
        <w:t>, Dillon DG, Holmes AJ, Park MT</w:t>
      </w:r>
      <w:r w:rsidRPr="00596C0F">
        <w:rPr>
          <w:noProof/>
        </w:rPr>
        <w:t xml:space="preserve">, Chakravarty MM,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(2015): Illness progression, recent stress, and morphometry of hippocampal subfields and medial prefrontal cortex in major depression. </w:t>
      </w:r>
      <w:r w:rsidRPr="00596C0F">
        <w:rPr>
          <w:i/>
          <w:iCs/>
          <w:noProof/>
        </w:rPr>
        <w:t>Biol Psychiatry</w:t>
      </w:r>
      <w:r w:rsidRPr="00596C0F">
        <w:rPr>
          <w:noProof/>
        </w:rPr>
        <w:t xml:space="preserve"> 77: 285–294.</w:t>
      </w:r>
    </w:p>
    <w:p w14:paraId="518FF5E8" w14:textId="021CDEB0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26. Hertel PT (1997): On the </w:t>
      </w:r>
      <w:r w:rsidR="00081B65">
        <w:rPr>
          <w:noProof/>
        </w:rPr>
        <w:t>c</w:t>
      </w:r>
      <w:r w:rsidRPr="00596C0F">
        <w:rPr>
          <w:noProof/>
        </w:rPr>
        <w:t xml:space="preserve">ontributions of </w:t>
      </w:r>
      <w:r w:rsidR="00081B65">
        <w:rPr>
          <w:noProof/>
        </w:rPr>
        <w:t>d</w:t>
      </w:r>
      <w:r w:rsidRPr="00596C0F">
        <w:rPr>
          <w:noProof/>
        </w:rPr>
        <w:t xml:space="preserve">eficent </w:t>
      </w:r>
      <w:r w:rsidR="00081B65">
        <w:rPr>
          <w:noProof/>
        </w:rPr>
        <w:t>c</w:t>
      </w:r>
      <w:r w:rsidRPr="00596C0F">
        <w:rPr>
          <w:noProof/>
        </w:rPr>
        <w:t xml:space="preserve">ognitive </w:t>
      </w:r>
      <w:r w:rsidR="00081B65">
        <w:rPr>
          <w:noProof/>
        </w:rPr>
        <w:t>c</w:t>
      </w:r>
      <w:r w:rsidRPr="00596C0F">
        <w:rPr>
          <w:noProof/>
        </w:rPr>
        <w:t xml:space="preserve">ontrol to </w:t>
      </w:r>
      <w:r w:rsidR="00081B65">
        <w:rPr>
          <w:noProof/>
        </w:rPr>
        <w:t>m</w:t>
      </w:r>
      <w:r w:rsidRPr="00596C0F">
        <w:rPr>
          <w:noProof/>
        </w:rPr>
        <w:t xml:space="preserve">emory </w:t>
      </w:r>
      <w:r w:rsidR="00081B65">
        <w:rPr>
          <w:noProof/>
        </w:rPr>
        <w:t>i</w:t>
      </w:r>
      <w:r w:rsidRPr="00596C0F">
        <w:rPr>
          <w:noProof/>
        </w:rPr>
        <w:t xml:space="preserve">mpairments in </w:t>
      </w:r>
      <w:r w:rsidR="00081B65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Cogn Emot</w:t>
      </w:r>
      <w:r w:rsidRPr="00596C0F">
        <w:rPr>
          <w:noProof/>
        </w:rPr>
        <w:t xml:space="preserve"> 11: 569–583.</w:t>
      </w:r>
    </w:p>
    <w:p w14:paraId="1AD9ADF5" w14:textId="2897B3F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27. Hertel PT, Brozovich F (2010): Cognitive </w:t>
      </w:r>
      <w:r w:rsidR="00081B65">
        <w:rPr>
          <w:noProof/>
        </w:rPr>
        <w:t>h</w:t>
      </w:r>
      <w:r w:rsidRPr="00596C0F">
        <w:rPr>
          <w:noProof/>
        </w:rPr>
        <w:t xml:space="preserve">abits and </w:t>
      </w:r>
      <w:r w:rsidR="00081B65">
        <w:rPr>
          <w:noProof/>
        </w:rPr>
        <w:t>m</w:t>
      </w:r>
      <w:r w:rsidRPr="00596C0F">
        <w:rPr>
          <w:noProof/>
        </w:rPr>
        <w:t xml:space="preserve">emory </w:t>
      </w:r>
      <w:r w:rsidR="00081B65">
        <w:rPr>
          <w:noProof/>
        </w:rPr>
        <w:t>d</w:t>
      </w:r>
      <w:r w:rsidRPr="00596C0F">
        <w:rPr>
          <w:noProof/>
        </w:rPr>
        <w:t xml:space="preserve">istortions in </w:t>
      </w:r>
      <w:r w:rsidR="00081B65">
        <w:rPr>
          <w:noProof/>
        </w:rPr>
        <w:t>a</w:t>
      </w:r>
      <w:r w:rsidRPr="00596C0F">
        <w:rPr>
          <w:noProof/>
        </w:rPr>
        <w:t xml:space="preserve">nxiety and </w:t>
      </w:r>
      <w:r w:rsidR="00081B65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Curr Dir Psychol Sci</w:t>
      </w:r>
      <w:r w:rsidRPr="00596C0F">
        <w:rPr>
          <w:noProof/>
        </w:rPr>
        <w:t xml:space="preserve"> 19: 155–160.</w:t>
      </w:r>
    </w:p>
    <w:p w14:paraId="2BF36054" w14:textId="5EDF129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28. Hertel PT, Benbow AA, Geraerts E (2012): Brooding deficits in memory: Focusing attention improves subsequent recall. </w:t>
      </w:r>
      <w:r w:rsidRPr="00596C0F">
        <w:rPr>
          <w:i/>
          <w:iCs/>
          <w:noProof/>
        </w:rPr>
        <w:t>Cogn Emot</w:t>
      </w:r>
      <w:r w:rsidRPr="00596C0F">
        <w:rPr>
          <w:noProof/>
        </w:rPr>
        <w:t xml:space="preserve"> 26: 1516–1525.</w:t>
      </w:r>
    </w:p>
    <w:p w14:paraId="32C34591" w14:textId="2EDA4816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29. Hertel PT, Hardin TS (1990): Remembering with and without awareness in a depressed mood: Evidence of deficits in initiative. </w:t>
      </w:r>
      <w:r w:rsidRPr="00596C0F">
        <w:rPr>
          <w:i/>
          <w:iCs/>
          <w:noProof/>
        </w:rPr>
        <w:t>J Exp Psychol Gen</w:t>
      </w:r>
      <w:r w:rsidRPr="00596C0F">
        <w:rPr>
          <w:noProof/>
        </w:rPr>
        <w:t xml:space="preserve"> 119: 45–59.</w:t>
      </w:r>
    </w:p>
    <w:p w14:paraId="0850975B" w14:textId="070C442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30. Hertel PT, Rude SS (1991): Depressive deficits in memory: focusing attention improves subsequent recall. </w:t>
      </w:r>
      <w:r w:rsidRPr="00596C0F">
        <w:rPr>
          <w:i/>
          <w:iCs/>
          <w:noProof/>
        </w:rPr>
        <w:t>J Exp Psychol Gen</w:t>
      </w:r>
      <w:r w:rsidRPr="00596C0F">
        <w:rPr>
          <w:noProof/>
        </w:rPr>
        <w:t xml:space="preserve"> 120: 301–309.</w:t>
      </w:r>
    </w:p>
    <w:p w14:paraId="16CB4312" w14:textId="5FCC3440" w:rsidR="00596C0F" w:rsidRPr="00596C0F" w:rsidRDefault="00275656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31. Sheehan DV</w:t>
      </w:r>
      <w:r w:rsidR="00596C0F" w:rsidRPr="00596C0F">
        <w:rPr>
          <w:noProof/>
        </w:rPr>
        <w:t xml:space="preserve">, Lecrubier Y, Sheehan KH, Amorim P, Janavs J, Weiller E, </w:t>
      </w:r>
      <w:r w:rsidR="00596C0F" w:rsidRPr="00596C0F">
        <w:rPr>
          <w:i/>
          <w:iCs/>
          <w:noProof/>
        </w:rPr>
        <w:t>et al.</w:t>
      </w:r>
      <w:r w:rsidR="00596C0F" w:rsidRPr="00596C0F">
        <w:rPr>
          <w:noProof/>
        </w:rPr>
        <w:t xml:space="preserve"> (1998): The Mini-International Neuropsychiatric Interview (M.I.N.I.): </w:t>
      </w:r>
      <w:r w:rsidR="00EF73E9">
        <w:rPr>
          <w:noProof/>
        </w:rPr>
        <w:t>t</w:t>
      </w:r>
      <w:r w:rsidR="00596C0F" w:rsidRPr="00596C0F">
        <w:rPr>
          <w:noProof/>
        </w:rPr>
        <w:t xml:space="preserve">he development and validation of </w:t>
      </w:r>
      <w:r w:rsidR="00596C0F" w:rsidRPr="00596C0F">
        <w:rPr>
          <w:noProof/>
        </w:rPr>
        <w:lastRenderedPageBreak/>
        <w:t xml:space="preserve">a structured diagnostic psychiatric interview for DSM-IV and ICD-10. </w:t>
      </w:r>
      <w:r w:rsidR="00596C0F" w:rsidRPr="00596C0F">
        <w:rPr>
          <w:i/>
          <w:iCs/>
          <w:noProof/>
        </w:rPr>
        <w:t>J Clin Psychiatry</w:t>
      </w:r>
      <w:r w:rsidR="00EF73E9">
        <w:rPr>
          <w:noProof/>
        </w:rPr>
        <w:t xml:space="preserve"> 59:</w:t>
      </w:r>
      <w:r w:rsidR="00596C0F" w:rsidRPr="00596C0F">
        <w:rPr>
          <w:noProof/>
        </w:rPr>
        <w:t xml:space="preserve"> 22–33.</w:t>
      </w:r>
    </w:p>
    <w:p w14:paraId="0ED8C82F" w14:textId="25BD2960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32. Beck AT, Steer RA, Brown </w:t>
      </w:r>
      <w:r w:rsidR="00EF73E9">
        <w:rPr>
          <w:noProof/>
        </w:rPr>
        <w:t xml:space="preserve">GK (1996): </w:t>
      </w:r>
      <w:r w:rsidR="00EF73E9" w:rsidRPr="00EF73E9">
        <w:rPr>
          <w:i/>
          <w:noProof/>
        </w:rPr>
        <w:t>Manual for the Beck De</w:t>
      </w:r>
      <w:r w:rsidRPr="00EF73E9">
        <w:rPr>
          <w:i/>
          <w:noProof/>
        </w:rPr>
        <w:t xml:space="preserve">pression </w:t>
      </w:r>
      <w:r w:rsidR="00EF73E9" w:rsidRPr="00EF73E9">
        <w:rPr>
          <w:i/>
          <w:noProof/>
        </w:rPr>
        <w:t>I</w:t>
      </w:r>
      <w:r w:rsidRPr="00EF73E9">
        <w:rPr>
          <w:i/>
          <w:noProof/>
        </w:rPr>
        <w:t>nventory-II</w:t>
      </w:r>
      <w:r w:rsidRPr="00596C0F">
        <w:rPr>
          <w:noProof/>
        </w:rPr>
        <w:t xml:space="preserve">. </w:t>
      </w:r>
      <w:r w:rsidRPr="00EF73E9">
        <w:rPr>
          <w:iCs/>
          <w:noProof/>
        </w:rPr>
        <w:t>San Antonio, TX</w:t>
      </w:r>
      <w:r w:rsidR="00CD3488">
        <w:rPr>
          <w:iCs/>
          <w:noProof/>
        </w:rPr>
        <w:t>:</w:t>
      </w:r>
      <w:r w:rsidRPr="00EF73E9">
        <w:rPr>
          <w:iCs/>
          <w:noProof/>
        </w:rPr>
        <w:t xml:space="preserve"> Psychol</w:t>
      </w:r>
      <w:r w:rsidR="00CD3488">
        <w:rPr>
          <w:iCs/>
          <w:noProof/>
        </w:rPr>
        <w:t>ogical</w:t>
      </w:r>
      <w:r w:rsidRPr="00EF73E9">
        <w:rPr>
          <w:iCs/>
          <w:noProof/>
        </w:rPr>
        <w:t xml:space="preserve"> Corp</w:t>
      </w:r>
      <w:r w:rsidR="00CD3488">
        <w:rPr>
          <w:iCs/>
          <w:noProof/>
        </w:rPr>
        <w:t>oration.</w:t>
      </w:r>
    </w:p>
    <w:p w14:paraId="2D8460DB" w14:textId="3C5FF7B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33. Watson D, Weber K, Assenheimer JS, Clark LA, Strauss ME, McCormick RA (1995): Testing a tripartite model: I. Evaluating the convergent and discriminant validity of anxiety and depression symptom scales. </w:t>
      </w:r>
      <w:r w:rsidRPr="00596C0F">
        <w:rPr>
          <w:i/>
          <w:iCs/>
          <w:noProof/>
        </w:rPr>
        <w:t>J Abnorm Psychol</w:t>
      </w:r>
      <w:r w:rsidRPr="00596C0F">
        <w:rPr>
          <w:noProof/>
        </w:rPr>
        <w:t xml:space="preserve"> 104: 3–14.</w:t>
      </w:r>
    </w:p>
    <w:p w14:paraId="4A848AB9" w14:textId="007BCFE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34. Treynor W, Gonzalez </w:t>
      </w:r>
      <w:r w:rsidR="00275656">
        <w:rPr>
          <w:noProof/>
        </w:rPr>
        <w:t>R, Nolen-H</w:t>
      </w:r>
      <w:r w:rsidRPr="00596C0F">
        <w:rPr>
          <w:noProof/>
        </w:rPr>
        <w:t xml:space="preserve">oeksema S (2003): Rumination </w:t>
      </w:r>
      <w:r w:rsidR="00781A36">
        <w:rPr>
          <w:noProof/>
        </w:rPr>
        <w:t>r</w:t>
      </w:r>
      <w:r w:rsidRPr="00596C0F">
        <w:rPr>
          <w:noProof/>
        </w:rPr>
        <w:t xml:space="preserve">econsidered : </w:t>
      </w:r>
      <w:r w:rsidR="00781A36">
        <w:rPr>
          <w:noProof/>
        </w:rPr>
        <w:t>a</w:t>
      </w:r>
      <w:r w:rsidRPr="00596C0F">
        <w:rPr>
          <w:noProof/>
        </w:rPr>
        <w:t xml:space="preserve"> </w:t>
      </w:r>
      <w:r w:rsidR="00781A36">
        <w:rPr>
          <w:noProof/>
        </w:rPr>
        <w:t>p</w:t>
      </w:r>
      <w:r w:rsidRPr="00596C0F">
        <w:rPr>
          <w:noProof/>
        </w:rPr>
        <w:t xml:space="preserve">sychometric </w:t>
      </w:r>
      <w:r w:rsidR="00781A36">
        <w:rPr>
          <w:noProof/>
        </w:rPr>
        <w:t>a</w:t>
      </w:r>
      <w:r w:rsidRPr="00596C0F">
        <w:rPr>
          <w:noProof/>
        </w:rPr>
        <w:t xml:space="preserve">nalysis. </w:t>
      </w:r>
      <w:r w:rsidR="009051B0">
        <w:rPr>
          <w:i/>
          <w:noProof/>
        </w:rPr>
        <w:t xml:space="preserve">Cognit Ther Res </w:t>
      </w:r>
      <w:r w:rsidRPr="00596C0F">
        <w:rPr>
          <w:noProof/>
        </w:rPr>
        <w:t>27: 247–259.</w:t>
      </w:r>
    </w:p>
    <w:p w14:paraId="59CABAE4" w14:textId="28E3387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35. Buysse DJ, Reynolds CF, Monk TH, Berman SR, Kupfer DJ (1989): The Pittsburgh Sleep Quality Index: a new instrument for psychiatric practice and research. </w:t>
      </w:r>
      <w:r w:rsidRPr="00596C0F">
        <w:rPr>
          <w:i/>
          <w:iCs/>
          <w:noProof/>
        </w:rPr>
        <w:t>Psychiatry Res</w:t>
      </w:r>
      <w:r w:rsidRPr="00596C0F">
        <w:rPr>
          <w:noProof/>
        </w:rPr>
        <w:t xml:space="preserve"> 28: 193–213.</w:t>
      </w:r>
    </w:p>
    <w:p w14:paraId="517094F1" w14:textId="2DAC62C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36. Holdnack HA (2001): </w:t>
      </w:r>
      <w:r w:rsidRPr="00596C0F">
        <w:rPr>
          <w:i/>
          <w:iCs/>
          <w:noProof/>
        </w:rPr>
        <w:t>Wechsler Test of Adult Reading: WTAR</w:t>
      </w:r>
      <w:r w:rsidRPr="00596C0F">
        <w:rPr>
          <w:noProof/>
        </w:rPr>
        <w:t>. San Antonio, T</w:t>
      </w:r>
      <w:r w:rsidR="00781A36">
        <w:rPr>
          <w:noProof/>
        </w:rPr>
        <w:t>X</w:t>
      </w:r>
      <w:r w:rsidRPr="00596C0F">
        <w:rPr>
          <w:noProof/>
        </w:rPr>
        <w:t>: Psychological Corporation.</w:t>
      </w:r>
    </w:p>
    <w:p w14:paraId="670ED2C4" w14:textId="2FFB0B5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37. Peirce JW (2008): Generating </w:t>
      </w:r>
      <w:r w:rsidR="00781A36">
        <w:rPr>
          <w:noProof/>
        </w:rPr>
        <w:t>s</w:t>
      </w:r>
      <w:r w:rsidRPr="00596C0F">
        <w:rPr>
          <w:noProof/>
        </w:rPr>
        <w:t xml:space="preserve">timuli for </w:t>
      </w:r>
      <w:r w:rsidR="00781A36">
        <w:rPr>
          <w:noProof/>
        </w:rPr>
        <w:t>n</w:t>
      </w:r>
      <w:r w:rsidRPr="00596C0F">
        <w:rPr>
          <w:noProof/>
        </w:rPr>
        <w:t xml:space="preserve">euroscience </w:t>
      </w:r>
      <w:r w:rsidR="00781A36">
        <w:rPr>
          <w:noProof/>
        </w:rPr>
        <w:t>u</w:t>
      </w:r>
      <w:r w:rsidRPr="00596C0F">
        <w:rPr>
          <w:noProof/>
        </w:rPr>
        <w:t xml:space="preserve">sing PsychoPy. </w:t>
      </w:r>
      <w:r w:rsidRPr="00596C0F">
        <w:rPr>
          <w:i/>
          <w:iCs/>
          <w:noProof/>
        </w:rPr>
        <w:t>Front Neuroinform</w:t>
      </w:r>
      <w:r w:rsidRPr="00596C0F">
        <w:rPr>
          <w:noProof/>
        </w:rPr>
        <w:t xml:space="preserve"> 2: 10.</w:t>
      </w:r>
    </w:p>
    <w:p w14:paraId="3EB894A7" w14:textId="4CF0196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38. Coltheart M (1981): The MRC psycholinguistic database. </w:t>
      </w:r>
      <w:r w:rsidRPr="00596C0F">
        <w:rPr>
          <w:i/>
          <w:iCs/>
          <w:noProof/>
        </w:rPr>
        <w:t>Q J Exp Psychol Sect A</w:t>
      </w:r>
      <w:r w:rsidRPr="00596C0F">
        <w:rPr>
          <w:noProof/>
        </w:rPr>
        <w:t xml:space="preserve"> 33: 497–505.</w:t>
      </w:r>
    </w:p>
    <w:p w14:paraId="4A2B9047" w14:textId="320C985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39. Reitman JS, Higman B, Lifson A, Rosenblum J (1974): Without </w:t>
      </w:r>
      <w:r w:rsidR="00781A36">
        <w:rPr>
          <w:noProof/>
        </w:rPr>
        <w:t>s</w:t>
      </w:r>
      <w:r w:rsidRPr="00596C0F">
        <w:rPr>
          <w:noProof/>
        </w:rPr>
        <w:t xml:space="preserve">urreptitious </w:t>
      </w:r>
      <w:r w:rsidR="00781A36">
        <w:rPr>
          <w:noProof/>
        </w:rPr>
        <w:t>r</w:t>
      </w:r>
      <w:r w:rsidRPr="00596C0F">
        <w:rPr>
          <w:noProof/>
        </w:rPr>
        <w:t xml:space="preserve">ehearsal, </w:t>
      </w:r>
      <w:r w:rsidR="00781A36">
        <w:rPr>
          <w:noProof/>
        </w:rPr>
        <w:t>i</w:t>
      </w:r>
      <w:r w:rsidRPr="00596C0F">
        <w:rPr>
          <w:noProof/>
        </w:rPr>
        <w:t xml:space="preserve">nformation in </w:t>
      </w:r>
      <w:r w:rsidR="00781A36">
        <w:rPr>
          <w:noProof/>
        </w:rPr>
        <w:t>s</w:t>
      </w:r>
      <w:r w:rsidRPr="00596C0F">
        <w:rPr>
          <w:noProof/>
        </w:rPr>
        <w:t>hort-</w:t>
      </w:r>
      <w:r w:rsidR="00781A36">
        <w:rPr>
          <w:noProof/>
        </w:rPr>
        <w:t>t</w:t>
      </w:r>
      <w:r w:rsidRPr="00596C0F">
        <w:rPr>
          <w:noProof/>
        </w:rPr>
        <w:t xml:space="preserve">erm </w:t>
      </w:r>
      <w:r w:rsidR="00781A36">
        <w:rPr>
          <w:noProof/>
        </w:rPr>
        <w:t>m</w:t>
      </w:r>
      <w:r w:rsidRPr="00596C0F">
        <w:rPr>
          <w:noProof/>
        </w:rPr>
        <w:t xml:space="preserve">emory </w:t>
      </w:r>
      <w:r w:rsidR="00781A36">
        <w:rPr>
          <w:noProof/>
        </w:rPr>
        <w:t>d</w:t>
      </w:r>
      <w:r w:rsidRPr="00596C0F">
        <w:rPr>
          <w:noProof/>
        </w:rPr>
        <w:t xml:space="preserve">ecays. </w:t>
      </w:r>
      <w:r w:rsidRPr="00596C0F">
        <w:rPr>
          <w:i/>
          <w:iCs/>
          <w:noProof/>
        </w:rPr>
        <w:t>J Verbal Learning Verbal Behav</w:t>
      </w:r>
      <w:r w:rsidRPr="00596C0F">
        <w:rPr>
          <w:noProof/>
        </w:rPr>
        <w:t xml:space="preserve"> 13: 365–377.</w:t>
      </w:r>
    </w:p>
    <w:p w14:paraId="49E8C9CC" w14:textId="77777777" w:rsidR="00E63768" w:rsidRPr="00E63768" w:rsidRDefault="00596C0F" w:rsidP="00E6376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  <w:lang w:val="nl-NL"/>
        </w:rPr>
      </w:pPr>
      <w:r w:rsidRPr="00596C0F">
        <w:rPr>
          <w:noProof/>
        </w:rPr>
        <w:t xml:space="preserve">40. R </w:t>
      </w:r>
      <w:r w:rsidR="00BA59CB">
        <w:rPr>
          <w:noProof/>
        </w:rPr>
        <w:t>Core Team (2015): R: a l</w:t>
      </w:r>
      <w:r w:rsidRPr="00596C0F">
        <w:rPr>
          <w:noProof/>
        </w:rPr>
        <w:t xml:space="preserve">anguage and </w:t>
      </w:r>
      <w:r w:rsidR="00BA59CB">
        <w:rPr>
          <w:noProof/>
        </w:rPr>
        <w:t>e</w:t>
      </w:r>
      <w:r w:rsidRPr="00596C0F">
        <w:rPr>
          <w:noProof/>
        </w:rPr>
        <w:t xml:space="preserve">nvironment for </w:t>
      </w:r>
      <w:r w:rsidR="00BA59CB">
        <w:rPr>
          <w:noProof/>
        </w:rPr>
        <w:t>s</w:t>
      </w:r>
      <w:r w:rsidRPr="00596C0F">
        <w:rPr>
          <w:noProof/>
        </w:rPr>
        <w:t xml:space="preserve">tatistical </w:t>
      </w:r>
      <w:r w:rsidR="00BA59CB">
        <w:rPr>
          <w:noProof/>
        </w:rPr>
        <w:t>c</w:t>
      </w:r>
      <w:r w:rsidRPr="00596C0F">
        <w:rPr>
          <w:noProof/>
        </w:rPr>
        <w:t xml:space="preserve">omputing. </w:t>
      </w:r>
      <w:r w:rsidRPr="00596C0F">
        <w:rPr>
          <w:i/>
          <w:iCs/>
          <w:noProof/>
        </w:rPr>
        <w:t>R Found Stat Compu</w:t>
      </w:r>
      <w:r w:rsidR="00E63768">
        <w:rPr>
          <w:i/>
          <w:iCs/>
          <w:noProof/>
        </w:rPr>
        <w:t>t</w:t>
      </w:r>
      <w:r w:rsidR="00E63768">
        <w:rPr>
          <w:iCs/>
          <w:noProof/>
        </w:rPr>
        <w:t>, Vienna, Austria</w:t>
      </w:r>
      <w:r w:rsidRPr="00596C0F">
        <w:rPr>
          <w:noProof/>
        </w:rPr>
        <w:t>.</w:t>
      </w:r>
      <w:r w:rsidR="00E63768">
        <w:rPr>
          <w:noProof/>
        </w:rPr>
        <w:t xml:space="preserve"> </w:t>
      </w:r>
      <w:r w:rsidR="00E63768" w:rsidRPr="00E63768">
        <w:rPr>
          <w:noProof/>
          <w:lang w:val="nl-NL"/>
        </w:rPr>
        <w:t>ISBN 3-900051-07-0, URL   http://www.R-project.org/.</w:t>
      </w:r>
    </w:p>
    <w:p w14:paraId="43470277" w14:textId="282698A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41. Bates D, Maechler M, Bolker B, Walker S (2015): </w:t>
      </w:r>
      <w:r w:rsidR="004410F0">
        <w:rPr>
          <w:noProof/>
        </w:rPr>
        <w:t xml:space="preserve">Fitting linear mixed-effects models using </w:t>
      </w:r>
      <w:r w:rsidRPr="00596C0F">
        <w:rPr>
          <w:noProof/>
        </w:rPr>
        <w:lastRenderedPageBreak/>
        <w:t>lme4</w:t>
      </w:r>
      <w:r w:rsidR="004410F0">
        <w:rPr>
          <w:noProof/>
        </w:rPr>
        <w:t xml:space="preserve">. </w:t>
      </w:r>
      <w:r w:rsidR="004410F0">
        <w:rPr>
          <w:i/>
          <w:noProof/>
        </w:rPr>
        <w:t>J Stat Softw</w:t>
      </w:r>
      <w:r w:rsidR="004410F0">
        <w:rPr>
          <w:noProof/>
        </w:rPr>
        <w:t xml:space="preserve"> 67: 1-48.</w:t>
      </w:r>
    </w:p>
    <w:p w14:paraId="16366B65" w14:textId="0ACB388C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42. Mark RE, Rugg MD (1998): Age effects on brain activity associated with episodic memory retrieval. An electrophysiological study. </w:t>
      </w:r>
      <w:r w:rsidRPr="00596C0F">
        <w:rPr>
          <w:i/>
          <w:iCs/>
          <w:noProof/>
        </w:rPr>
        <w:t>Brain</w:t>
      </w:r>
      <w:r w:rsidRPr="00596C0F">
        <w:rPr>
          <w:noProof/>
        </w:rPr>
        <w:t xml:space="preserve"> 121: 861–873.</w:t>
      </w:r>
    </w:p>
    <w:p w14:paraId="40C2C534" w14:textId="31450DE7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43. Nolen-Hoeksema S (2001): Gender </w:t>
      </w:r>
      <w:r w:rsidR="00176AC4">
        <w:rPr>
          <w:noProof/>
        </w:rPr>
        <w:t>d</w:t>
      </w:r>
      <w:r w:rsidRPr="00596C0F">
        <w:rPr>
          <w:noProof/>
        </w:rPr>
        <w:t xml:space="preserve">ifferences in </w:t>
      </w:r>
      <w:r w:rsidR="00176AC4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Curr Dir Psychol Sci</w:t>
      </w:r>
      <w:r w:rsidRPr="00596C0F">
        <w:rPr>
          <w:noProof/>
        </w:rPr>
        <w:t xml:space="preserve"> 10: 173–176.</w:t>
      </w:r>
    </w:p>
    <w:p w14:paraId="0B14289F" w14:textId="413335D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44. Delorme A, Makeig S (2004): EEGLAB: An open source toolbox for analysis of single-trial EEG dynamics including independent component analysis. </w:t>
      </w:r>
      <w:r w:rsidRPr="00596C0F">
        <w:rPr>
          <w:i/>
          <w:iCs/>
          <w:noProof/>
        </w:rPr>
        <w:t>J Neurosci Methods</w:t>
      </w:r>
      <w:r w:rsidRPr="00596C0F">
        <w:rPr>
          <w:noProof/>
        </w:rPr>
        <w:t xml:space="preserve"> 134: 9–21.</w:t>
      </w:r>
    </w:p>
    <w:p w14:paraId="1F670F3D" w14:textId="64A5CB5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45. Lopez-Calderon J, Luck SJ (2014): ERPLAB: an open-source toolbox for the analysis of event-related potentials. </w:t>
      </w:r>
      <w:r w:rsidRPr="00596C0F">
        <w:rPr>
          <w:i/>
          <w:iCs/>
          <w:noProof/>
        </w:rPr>
        <w:t>Front Hum Neurosci</w:t>
      </w:r>
      <w:r w:rsidRPr="00596C0F">
        <w:rPr>
          <w:noProof/>
        </w:rPr>
        <w:t xml:space="preserve"> 8: 213.</w:t>
      </w:r>
    </w:p>
    <w:p w14:paraId="4FC068D5" w14:textId="47772FC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46. Hayama HR, Johnson JD, Rugg MD (2008): The relationship between the right frontal old/new ERP effect and post-retrieval monitoring: Specific or non-specific? </w:t>
      </w:r>
      <w:r w:rsidRPr="00596C0F">
        <w:rPr>
          <w:i/>
          <w:iCs/>
          <w:noProof/>
        </w:rPr>
        <w:t>Neuropsychologia</w:t>
      </w:r>
      <w:r w:rsidRPr="00596C0F">
        <w:rPr>
          <w:noProof/>
        </w:rPr>
        <w:t xml:space="preserve"> 46: 1211–1223.</w:t>
      </w:r>
    </w:p>
    <w:p w14:paraId="23828CC5" w14:textId="42700D2D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47. Wilding EL, Rugg MD (1996): An event-related potential study of recognition memory with and without retrieval of source. </w:t>
      </w:r>
      <w:r w:rsidRPr="00596C0F">
        <w:rPr>
          <w:i/>
          <w:iCs/>
          <w:noProof/>
        </w:rPr>
        <w:t>Brain</w:t>
      </w:r>
      <w:r w:rsidRPr="00596C0F">
        <w:rPr>
          <w:noProof/>
        </w:rPr>
        <w:t xml:space="preserve"> 119: 889–905.</w:t>
      </w:r>
    </w:p>
    <w:p w14:paraId="625F2FCA" w14:textId="3A34F85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48. Groppe DM, Urbach TP, Kutas M (2011): Mass univariate analysis of event-related brain potentials/fields I: A critical tutorial review. </w:t>
      </w:r>
      <w:r w:rsidRPr="00596C0F">
        <w:rPr>
          <w:i/>
          <w:iCs/>
          <w:noProof/>
        </w:rPr>
        <w:t>Psychophysiology</w:t>
      </w:r>
      <w:r w:rsidR="008E4009">
        <w:rPr>
          <w:noProof/>
        </w:rPr>
        <w:t xml:space="preserve"> 48: 1711-1725.</w:t>
      </w:r>
    </w:p>
    <w:p w14:paraId="78B94A7F" w14:textId="4A8540DF" w:rsidR="00596C0F" w:rsidRPr="00596C0F" w:rsidRDefault="004C379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49. Friston KJ, Holmes</w:t>
      </w:r>
      <w:r w:rsidR="00596C0F" w:rsidRPr="00596C0F">
        <w:rPr>
          <w:noProof/>
        </w:rPr>
        <w:t xml:space="preserve"> </w:t>
      </w:r>
      <w:r>
        <w:rPr>
          <w:noProof/>
        </w:rPr>
        <w:t>A</w:t>
      </w:r>
      <w:r w:rsidR="00596C0F" w:rsidRPr="00596C0F">
        <w:rPr>
          <w:noProof/>
        </w:rPr>
        <w:t xml:space="preserve">P, Worsley KJ, Poline J-P, Frith CD, Frackowiak RSJ (1995): Statistical parametric maps in functional imaging: A general linear approach. </w:t>
      </w:r>
      <w:r w:rsidR="00596C0F" w:rsidRPr="00596C0F">
        <w:rPr>
          <w:i/>
          <w:iCs/>
          <w:noProof/>
        </w:rPr>
        <w:t>Hum Brain Mapp</w:t>
      </w:r>
      <w:r w:rsidR="00596C0F" w:rsidRPr="00596C0F">
        <w:rPr>
          <w:noProof/>
        </w:rPr>
        <w:t xml:space="preserve"> 2: 189–210.</w:t>
      </w:r>
    </w:p>
    <w:p w14:paraId="776BDC79" w14:textId="7CB6E81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50. Groppe DM, Urbach TP, Kutas M (2011): Mass univariate analysis of event-related brain potentials/fields II: Simulation studies. </w:t>
      </w:r>
      <w:r w:rsidRPr="00596C0F">
        <w:rPr>
          <w:i/>
          <w:iCs/>
          <w:noProof/>
        </w:rPr>
        <w:t>Psychophysiology</w:t>
      </w:r>
      <w:r w:rsidRPr="00596C0F">
        <w:rPr>
          <w:noProof/>
        </w:rPr>
        <w:t xml:space="preserve"> 48: 1726–</w:t>
      </w:r>
      <w:r w:rsidR="00115533">
        <w:rPr>
          <w:noProof/>
        </w:rPr>
        <w:t>17</w:t>
      </w:r>
      <w:r w:rsidRPr="00596C0F">
        <w:rPr>
          <w:noProof/>
        </w:rPr>
        <w:t>37.</w:t>
      </w:r>
    </w:p>
    <w:p w14:paraId="7FF61559" w14:textId="0FF1EEC2" w:rsid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51. Bullmore ET, Suckling J, Overmeyer S, Rabe-Hesketh S, Taylor E, Brammer MJ (1999): Global, voxel, and cluster tests, by theory and permutation, for a difference between two </w:t>
      </w:r>
      <w:r w:rsidRPr="00596C0F">
        <w:rPr>
          <w:noProof/>
        </w:rPr>
        <w:lastRenderedPageBreak/>
        <w:t xml:space="preserve">groups of structural MR images of the brain. </w:t>
      </w:r>
      <w:r w:rsidRPr="00596C0F">
        <w:rPr>
          <w:i/>
          <w:iCs/>
          <w:noProof/>
        </w:rPr>
        <w:t>IEEE Trans Med Imaging</w:t>
      </w:r>
      <w:r w:rsidRPr="00596C0F">
        <w:rPr>
          <w:noProof/>
        </w:rPr>
        <w:t xml:space="preserve"> 18: 32–42.</w:t>
      </w:r>
    </w:p>
    <w:p w14:paraId="169996A4" w14:textId="49452043" w:rsidR="001C515F" w:rsidRDefault="001C515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52. </w:t>
      </w:r>
      <w:r w:rsidR="00BF3DCF">
        <w:rPr>
          <w:noProof/>
        </w:rPr>
        <w:t>van Eijndhoven P, van Wingen G, Fern</w:t>
      </w:r>
      <w:r w:rsidR="007630F9">
        <w:rPr>
          <w:noProof/>
        </w:rPr>
        <w:t xml:space="preserve">ádez G, Rijpkema M, Pop-Purceleanu M, Verkes RJ, </w:t>
      </w:r>
      <w:r w:rsidR="007630F9">
        <w:rPr>
          <w:i/>
          <w:noProof/>
        </w:rPr>
        <w:t>et al</w:t>
      </w:r>
      <w:r w:rsidR="007630F9">
        <w:rPr>
          <w:noProof/>
        </w:rPr>
        <w:t xml:space="preserve"> (2013). Neural basis of recollection in first-episode major depression. </w:t>
      </w:r>
      <w:r w:rsidR="007630F9">
        <w:rPr>
          <w:i/>
          <w:noProof/>
        </w:rPr>
        <w:t>Hum Brain Mapp</w:t>
      </w:r>
      <w:r w:rsidR="007630F9">
        <w:rPr>
          <w:noProof/>
        </w:rPr>
        <w:t xml:space="preserve"> 34: 283-294.</w:t>
      </w:r>
    </w:p>
    <w:p w14:paraId="11027D30" w14:textId="64F5BEF4" w:rsidR="005258CE" w:rsidRDefault="005258CE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53. Holmes EA, </w:t>
      </w:r>
      <w:r w:rsidR="0094779C">
        <w:rPr>
          <w:noProof/>
        </w:rPr>
        <w:t xml:space="preserve">Arntz A, Smucker MR (2007): Imagery rescripting in cognitive behaviour therapy: images, treatment techniques and outcomes. </w:t>
      </w:r>
      <w:r w:rsidR="00D16827">
        <w:rPr>
          <w:i/>
          <w:noProof/>
        </w:rPr>
        <w:t xml:space="preserve">J Behav Ther Exp Psychiatry </w:t>
      </w:r>
      <w:r w:rsidR="00D16827">
        <w:rPr>
          <w:noProof/>
        </w:rPr>
        <w:t>38: 297-305.</w:t>
      </w:r>
    </w:p>
    <w:p w14:paraId="7FEB82AE" w14:textId="3413F6F3" w:rsidR="001D6C85" w:rsidRDefault="001D6C8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54.</w:t>
      </w:r>
      <w:r w:rsidR="00ED75CC">
        <w:rPr>
          <w:noProof/>
        </w:rPr>
        <w:t xml:space="preserve"> Addis DR, Pan L, Vu MA, Laiser N, Schacter DL (2009): Constructive episodic simulation of the future and the past: distinct subsystems of a core brain network mediate imagining and remembering. </w:t>
      </w:r>
      <w:r w:rsidR="00ED75CC">
        <w:rPr>
          <w:i/>
          <w:noProof/>
        </w:rPr>
        <w:t>Neuropsychologia</w:t>
      </w:r>
      <w:r w:rsidR="00ED75CC">
        <w:rPr>
          <w:noProof/>
        </w:rPr>
        <w:t xml:space="preserve"> 47: 2222-2238.</w:t>
      </w:r>
    </w:p>
    <w:p w14:paraId="6E61AC18" w14:textId="7AF9D6C2" w:rsidR="00ED75CC" w:rsidRDefault="00206E3D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55. Madore KP, Szpunar KK, Addis DR, Schacter DL (2016): Episodic specificity induction imparts activity in a core brain network during construction of imagined future experiences. </w:t>
      </w:r>
      <w:r>
        <w:rPr>
          <w:i/>
          <w:noProof/>
        </w:rPr>
        <w:t>Proc Natl Acad Sci USA</w:t>
      </w:r>
      <w:r>
        <w:rPr>
          <w:noProof/>
        </w:rPr>
        <w:t xml:space="preserve"> 113: 10696-10701.</w:t>
      </w:r>
    </w:p>
    <w:p w14:paraId="38C9A7F1" w14:textId="0C24834D" w:rsidR="0095051C" w:rsidRDefault="0095051C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56. Santarelli L, Saxe M, Gross C, Surget A, Battaglia F, Dulawa S, </w:t>
      </w:r>
      <w:r>
        <w:rPr>
          <w:i/>
          <w:noProof/>
        </w:rPr>
        <w:t>et al</w:t>
      </w:r>
      <w:r>
        <w:rPr>
          <w:noProof/>
        </w:rPr>
        <w:t xml:space="preserve">. (2003): Requirement of hippocampal neurogenesis for the behavioral effects of antidepressants. </w:t>
      </w:r>
      <w:r>
        <w:rPr>
          <w:i/>
          <w:noProof/>
        </w:rPr>
        <w:t>Science</w:t>
      </w:r>
      <w:r>
        <w:rPr>
          <w:noProof/>
        </w:rPr>
        <w:t xml:space="preserve"> 301: 805-809.</w:t>
      </w:r>
    </w:p>
    <w:p w14:paraId="335E8CC2" w14:textId="14CF3BC4" w:rsidR="009F41E5" w:rsidRPr="009F41E5" w:rsidRDefault="009F41E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57. Burt DB, Zembar MJ, Niederehe G (1995): Depression and memory impairment: a meta-analysis of the association, its pattern, and specificity. </w:t>
      </w:r>
      <w:r>
        <w:rPr>
          <w:i/>
          <w:noProof/>
        </w:rPr>
        <w:t>Psychol Bull</w:t>
      </w:r>
      <w:r>
        <w:rPr>
          <w:noProof/>
        </w:rPr>
        <w:t xml:space="preserve"> 117: 285-305.</w:t>
      </w:r>
    </w:p>
    <w:p w14:paraId="1E9E003A" w14:textId="77777777" w:rsidR="005754BF" w:rsidRPr="005754BF" w:rsidRDefault="005754B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b/>
        </w:rPr>
      </w:pPr>
    </w:p>
    <w:p w14:paraId="2E7B8584" w14:textId="77777777" w:rsidR="00B61611" w:rsidRDefault="00B61611">
      <w:pPr>
        <w:rPr>
          <w:rFonts w:cs="Times New Roman"/>
        </w:rPr>
      </w:pPr>
      <w:r>
        <w:rPr>
          <w:rFonts w:cs="Times New Roman"/>
        </w:rPr>
        <w:br w:type="page"/>
      </w:r>
    </w:p>
    <w:p w14:paraId="53BDE7A1" w14:textId="77777777" w:rsidR="00B61611" w:rsidRDefault="00B61611" w:rsidP="00B61611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Figure Captions</w:t>
      </w:r>
    </w:p>
    <w:p w14:paraId="376BDAB0" w14:textId="77777777" w:rsidR="000218CA" w:rsidRDefault="00B61611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1</w:t>
      </w:r>
      <w:r>
        <w:rPr>
          <w:rFonts w:cs="Times New Roman"/>
        </w:rPr>
        <w:t xml:space="preserve">. </w:t>
      </w:r>
      <w:proofErr w:type="gramStart"/>
      <w:r>
        <w:rPr>
          <w:rFonts w:cs="Times New Roman"/>
        </w:rPr>
        <w:t>Encoding (left) and recognition (</w:t>
      </w:r>
      <w:commentRangeStart w:id="69"/>
      <w:r>
        <w:rPr>
          <w:rFonts w:cs="Times New Roman"/>
        </w:rPr>
        <w:t>right) trial structures.</w:t>
      </w:r>
      <w:proofErr w:type="gramEnd"/>
      <w:r>
        <w:rPr>
          <w:rFonts w:cs="Times New Roman"/>
        </w:rPr>
        <w:t xml:space="preserve"> </w:t>
      </w:r>
      <w:commentRangeEnd w:id="69"/>
      <w:r w:rsidR="00343E8C">
        <w:rPr>
          <w:rStyle w:val="CommentReference"/>
          <w:rFonts w:asciiTheme="minorHAnsi" w:hAnsiTheme="minorHAnsi"/>
          <w:lang w:eastAsia="en-US"/>
        </w:rPr>
        <w:commentReference w:id="69"/>
      </w:r>
      <w:r>
        <w:rPr>
          <w:rFonts w:cs="Times New Roman"/>
        </w:rPr>
        <w:t xml:space="preserve">Encoding trials began with three centrally presented arrows pointing to the side on which the word would appear. The encoding </w:t>
      </w:r>
      <w:r w:rsidR="00C702AA">
        <w:rPr>
          <w:rFonts w:cs="Times New Roman"/>
        </w:rPr>
        <w:t>task</w:t>
      </w:r>
      <w:r>
        <w:rPr>
          <w:rFonts w:cs="Times New Roman"/>
        </w:rPr>
        <w:t xml:space="preserve"> was presented next, either “living or non-living?” (</w:t>
      </w:r>
      <w:proofErr w:type="spellStart"/>
      <w:proofErr w:type="gramStart"/>
      <w:r>
        <w:rPr>
          <w:rFonts w:cs="Times New Roman"/>
        </w:rPr>
        <w:t>animacy</w:t>
      </w:r>
      <w:proofErr w:type="spellEnd"/>
      <w:proofErr w:type="gramEnd"/>
      <w:r>
        <w:rPr>
          <w:rFonts w:cs="Times New Roman"/>
        </w:rPr>
        <w:t xml:space="preserve"> judgment) or “mobile or immobile?” (</w:t>
      </w:r>
      <w:proofErr w:type="gramStart"/>
      <w:r>
        <w:rPr>
          <w:rFonts w:cs="Times New Roman"/>
        </w:rPr>
        <w:t>mobility</w:t>
      </w:r>
      <w:proofErr w:type="gramEnd"/>
      <w:r>
        <w:rPr>
          <w:rFonts w:cs="Times New Roman"/>
        </w:rPr>
        <w:t xml:space="preserve"> judgment, not shown). Finally, </w:t>
      </w:r>
      <w:r w:rsidR="004B3DB9">
        <w:rPr>
          <w:rFonts w:cs="Times New Roman"/>
        </w:rPr>
        <w:t>a</w:t>
      </w:r>
      <w:r>
        <w:rPr>
          <w:rFonts w:cs="Times New Roman"/>
        </w:rPr>
        <w:t xml:space="preserve"> word was presented directly above the encoding question</w:t>
      </w:r>
      <w:r w:rsidR="003C40BA">
        <w:rPr>
          <w:rFonts w:cs="Times New Roman"/>
        </w:rPr>
        <w:t xml:space="preserve">; participants had 3500 </w:t>
      </w:r>
      <w:proofErr w:type="spellStart"/>
      <w:r w:rsidR="003C40BA">
        <w:rPr>
          <w:rFonts w:cs="Times New Roman"/>
        </w:rPr>
        <w:t>ms</w:t>
      </w:r>
      <w:proofErr w:type="spellEnd"/>
      <w:r w:rsidR="003C40BA">
        <w:rPr>
          <w:rFonts w:cs="Times New Roman"/>
        </w:rPr>
        <w:t xml:space="preserve"> to respond. Re</w:t>
      </w:r>
      <w:r w:rsidR="004B3DB9">
        <w:rPr>
          <w:rFonts w:cs="Times New Roman"/>
        </w:rPr>
        <w:t>trieval</w:t>
      </w:r>
      <w:r w:rsidR="003C40BA">
        <w:rPr>
          <w:rFonts w:cs="Times New Roman"/>
        </w:rPr>
        <w:t xml:space="preserve"> trials began with presentation of one of three cues (“Side”, “Question”, or “Odd/Even”). </w:t>
      </w:r>
      <w:proofErr w:type="gramStart"/>
      <w:r w:rsidR="003C40BA">
        <w:rPr>
          <w:rFonts w:cs="Times New Roman"/>
        </w:rPr>
        <w:t xml:space="preserve">After a 1000 </w:t>
      </w:r>
      <w:proofErr w:type="spellStart"/>
      <w:r w:rsidR="003C40BA">
        <w:rPr>
          <w:rFonts w:cs="Times New Roman"/>
        </w:rPr>
        <w:t>ms</w:t>
      </w:r>
      <w:proofErr w:type="spellEnd"/>
      <w:r w:rsidR="003C40BA">
        <w:rPr>
          <w:rFonts w:cs="Times New Roman"/>
        </w:rPr>
        <w:t xml:space="preserve"> delay, a word was pres</w:t>
      </w:r>
      <w:r w:rsidR="00895A7B">
        <w:rPr>
          <w:rFonts w:cs="Times New Roman"/>
        </w:rPr>
        <w:t>ented.</w:t>
      </w:r>
      <w:proofErr w:type="gramEnd"/>
      <w:r w:rsidR="00895A7B">
        <w:rPr>
          <w:rFonts w:cs="Times New Roman"/>
        </w:rPr>
        <w:t xml:space="preserve"> O</w:t>
      </w:r>
      <w:r w:rsidR="003C40BA">
        <w:rPr>
          <w:rFonts w:cs="Times New Roman"/>
        </w:rPr>
        <w:t>n Side and Question trials, the word came from the immediately preceding encoding block</w:t>
      </w:r>
      <w:r w:rsidR="00895A7B">
        <w:rPr>
          <w:rFonts w:cs="Times New Roman"/>
        </w:rPr>
        <w:t>, while on Odd/Even trials the word was a numeral (e.g., “seventy-seven”)</w:t>
      </w:r>
      <w:r w:rsidR="003C40BA">
        <w:rPr>
          <w:rFonts w:cs="Times New Roman"/>
        </w:rPr>
        <w:t xml:space="preserve">. Finally, a response screen was presented </w:t>
      </w:r>
      <w:r w:rsidR="00895A7B">
        <w:rPr>
          <w:rFonts w:cs="Times New Roman"/>
        </w:rPr>
        <w:t xml:space="preserve">and persisted </w:t>
      </w:r>
      <w:r w:rsidR="003C40BA">
        <w:rPr>
          <w:rFonts w:cs="Times New Roman"/>
        </w:rPr>
        <w:t xml:space="preserve">until the participant responded </w:t>
      </w:r>
      <w:r w:rsidR="00895A7B">
        <w:rPr>
          <w:rFonts w:cs="Times New Roman"/>
        </w:rPr>
        <w:t>or 10 seconds had elapsed. The response options for a Side trial are displayed. On Question trials, “left” and “right” were replaced with “living/non-living” and “mobile/immobile”, respectively; on Odd/Even trials they were replaced with “odd” and “even”.</w:t>
      </w:r>
    </w:p>
    <w:p w14:paraId="3FB16B8D" w14:textId="77777777" w:rsidR="00B61611" w:rsidRDefault="00B61611" w:rsidP="00B61611">
      <w:pPr>
        <w:spacing w:line="480" w:lineRule="auto"/>
        <w:rPr>
          <w:rFonts w:cs="Times New Roman"/>
        </w:rPr>
      </w:pPr>
    </w:p>
    <w:p w14:paraId="1477E35B" w14:textId="77777777" w:rsidR="000218CA" w:rsidRDefault="00A176D4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2</w:t>
      </w:r>
      <w:r>
        <w:rPr>
          <w:rFonts w:cs="Times New Roman"/>
        </w:rPr>
        <w:t>. Source memory (A) accuracy, (B</w:t>
      </w:r>
      <w:r w:rsidR="008C6DC3">
        <w:rPr>
          <w:rFonts w:cs="Times New Roman"/>
        </w:rPr>
        <w:t xml:space="preserve">, </w:t>
      </w:r>
      <w:r w:rsidR="008C6DC3">
        <w:rPr>
          <w:rFonts w:cs="Times New Roman"/>
          <w:i/>
        </w:rPr>
        <w:t>top</w:t>
      </w:r>
      <w:r>
        <w:rPr>
          <w:rFonts w:cs="Times New Roman"/>
        </w:rPr>
        <w:t>) confidence, and (</w:t>
      </w:r>
      <w:r w:rsidR="008C6DC3">
        <w:rPr>
          <w:rFonts w:cs="Times New Roman"/>
        </w:rPr>
        <w:t>B</w:t>
      </w:r>
      <w:r w:rsidR="008C6DC3">
        <w:rPr>
          <w:rFonts w:cs="Times New Roman"/>
          <w:i/>
        </w:rPr>
        <w:t>, bottom</w:t>
      </w:r>
      <w:r>
        <w:rPr>
          <w:rFonts w:cs="Times New Roman"/>
        </w:rPr>
        <w:t>) correct RT. Bar heights correspond to the mean, error bars = SEM.</w:t>
      </w:r>
      <w:r w:rsidR="008C6DC3">
        <w:rPr>
          <w:rFonts w:cs="Times New Roman"/>
        </w:rPr>
        <w:t xml:space="preserve"> </w:t>
      </w:r>
      <w:commentRangeStart w:id="70"/>
      <w:r w:rsidR="008C6DC3">
        <w:rPr>
          <w:rFonts w:cs="Times New Roman"/>
        </w:rPr>
        <w:t xml:space="preserve">Asterisks </w:t>
      </w:r>
      <w:commentRangeEnd w:id="70"/>
      <w:r w:rsidR="00E425A3">
        <w:rPr>
          <w:rStyle w:val="CommentReference"/>
          <w:rFonts w:asciiTheme="minorHAnsi" w:hAnsiTheme="minorHAnsi"/>
          <w:lang w:eastAsia="en-US"/>
        </w:rPr>
        <w:commentReference w:id="70"/>
      </w:r>
      <w:r w:rsidR="008C6DC3">
        <w:rPr>
          <w:rFonts w:cs="Times New Roman"/>
        </w:rPr>
        <w:t xml:space="preserve">denote </w:t>
      </w:r>
      <w:r w:rsidR="008C6DC3">
        <w:rPr>
          <w:rFonts w:cs="Times New Roman"/>
          <w:i/>
        </w:rPr>
        <w:t>p</w:t>
      </w:r>
      <w:r w:rsidR="008C6DC3">
        <w:rPr>
          <w:rFonts w:cs="Times New Roman"/>
        </w:rPr>
        <w:t xml:space="preserve"> &lt; 0.05.</w:t>
      </w:r>
    </w:p>
    <w:p w14:paraId="5659D972" w14:textId="77777777" w:rsidR="00A176D4" w:rsidRPr="008C6DC3" w:rsidRDefault="00A176D4" w:rsidP="00B61611">
      <w:pPr>
        <w:spacing w:line="480" w:lineRule="auto"/>
        <w:rPr>
          <w:rFonts w:cs="Times New Roman"/>
        </w:rPr>
      </w:pPr>
    </w:p>
    <w:p w14:paraId="4FF7DDE1" w14:textId="03AF7392" w:rsidR="000218CA" w:rsidRDefault="00A176D4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3</w:t>
      </w:r>
      <w:r>
        <w:rPr>
          <w:rFonts w:cs="Times New Roman"/>
        </w:rPr>
        <w:t xml:space="preserve">. </w:t>
      </w:r>
      <w:r w:rsidR="006B3EB1">
        <w:rPr>
          <w:rFonts w:cs="Times New Roman"/>
        </w:rPr>
        <w:t xml:space="preserve">Waveforms elicited by correct responses to the Question (black), Side (red), and Odd/Even (blue) cues. </w:t>
      </w:r>
      <w:r w:rsidR="007A3E6C">
        <w:rPr>
          <w:rFonts w:cs="Times New Roman"/>
        </w:rPr>
        <w:t xml:space="preserve">Representative electrodes from the left and right hemisphere are depicted for frontal and parietal scalp; </w:t>
      </w:r>
      <w:ins w:id="71" w:author="Diego" w:date="2016-10-06T09:25:00Z">
        <w:r w:rsidR="00E425A3">
          <w:rPr>
            <w:rFonts w:cs="Times New Roman"/>
          </w:rPr>
          <w:t xml:space="preserve">the late </w:t>
        </w:r>
        <w:r w:rsidR="00E425A3">
          <w:rPr>
            <w:rFonts w:cs="Times New Roman"/>
          </w:rPr>
          <w:t>posterior negativity (LPN) was maximal</w:t>
        </w:r>
        <w:r w:rsidR="00E425A3">
          <w:rPr>
            <w:rFonts w:cs="Times New Roman"/>
          </w:rPr>
          <w:t xml:space="preserve"> at </w:t>
        </w:r>
      </w:ins>
      <w:r w:rsidR="007A3E6C">
        <w:rPr>
          <w:rFonts w:cs="Times New Roman"/>
        </w:rPr>
        <w:t>a midline occipital electrode</w:t>
      </w:r>
      <w:del w:id="72" w:author="Diego" w:date="2016-10-06T09:25:00Z">
        <w:r w:rsidR="007A3E6C" w:rsidDel="00E425A3">
          <w:rPr>
            <w:rFonts w:cs="Times New Roman"/>
          </w:rPr>
          <w:delText xml:space="preserve"> is displayed as this is where the late posterior negativity </w:delText>
        </w:r>
        <w:r w:rsidR="00570AD2" w:rsidDel="00E425A3">
          <w:rPr>
            <w:rFonts w:cs="Times New Roman"/>
          </w:rPr>
          <w:delText xml:space="preserve">(LPN) </w:delText>
        </w:r>
        <w:r w:rsidR="007A3E6C" w:rsidDel="00E425A3">
          <w:rPr>
            <w:rFonts w:cs="Times New Roman"/>
          </w:rPr>
          <w:delText>was maximal</w:delText>
        </w:r>
      </w:del>
      <w:r w:rsidR="007A3E6C">
        <w:rPr>
          <w:rFonts w:cs="Times New Roman"/>
        </w:rPr>
        <w:t xml:space="preserve">. Gray shading </w:t>
      </w:r>
      <w:r w:rsidR="001A178B">
        <w:rPr>
          <w:rFonts w:cs="Times New Roman"/>
        </w:rPr>
        <w:t>demarcates</w:t>
      </w:r>
      <w:r w:rsidR="007A3E6C">
        <w:rPr>
          <w:rFonts w:cs="Times New Roman"/>
        </w:rPr>
        <w:t xml:space="preserve"> the </w:t>
      </w:r>
      <w:r w:rsidR="001A178B">
        <w:rPr>
          <w:rFonts w:cs="Times New Roman"/>
        </w:rPr>
        <w:t xml:space="preserve">parietal ERP associated with </w:t>
      </w:r>
      <w:proofErr w:type="gramStart"/>
      <w:r w:rsidR="001A178B">
        <w:rPr>
          <w:rFonts w:cs="Times New Roman"/>
        </w:rPr>
        <w:t>recollection</w:t>
      </w:r>
      <w:r w:rsidR="006E7E58">
        <w:rPr>
          <w:rFonts w:cs="Times New Roman"/>
        </w:rPr>
        <w:t>,</w:t>
      </w:r>
      <w:proofErr w:type="gramEnd"/>
      <w:r w:rsidR="006E7E58">
        <w:rPr>
          <w:rFonts w:cs="Times New Roman"/>
        </w:rPr>
        <w:t xml:space="preserve"> a</w:t>
      </w:r>
      <w:r w:rsidR="00915C24">
        <w:rPr>
          <w:rFonts w:cs="Times New Roman"/>
        </w:rPr>
        <w:t xml:space="preserve">sterisks </w:t>
      </w:r>
      <w:r w:rsidR="00393A84">
        <w:rPr>
          <w:rFonts w:cs="Times New Roman"/>
        </w:rPr>
        <w:t xml:space="preserve">indicate </w:t>
      </w:r>
      <w:r w:rsidR="007A3E6C">
        <w:rPr>
          <w:rFonts w:cs="Times New Roman"/>
        </w:rPr>
        <w:t xml:space="preserve">the reduction in </w:t>
      </w:r>
      <w:r w:rsidR="001A178B">
        <w:rPr>
          <w:rFonts w:cs="Times New Roman"/>
        </w:rPr>
        <w:t xml:space="preserve">parietal </w:t>
      </w:r>
      <w:r w:rsidR="007A3E6C">
        <w:rPr>
          <w:rFonts w:cs="Times New Roman"/>
        </w:rPr>
        <w:t xml:space="preserve">activity </w:t>
      </w:r>
      <w:r w:rsidR="001A178B">
        <w:rPr>
          <w:rFonts w:cs="Times New Roman"/>
        </w:rPr>
        <w:t>i</w:t>
      </w:r>
      <w:r w:rsidR="007A3E6C">
        <w:rPr>
          <w:rFonts w:cs="Times New Roman"/>
        </w:rPr>
        <w:t>n depressed adults.</w:t>
      </w:r>
    </w:p>
    <w:p w14:paraId="7307D70E" w14:textId="77777777" w:rsidR="007A3E6C" w:rsidRDefault="007A3E6C" w:rsidP="00B61611">
      <w:pPr>
        <w:spacing w:line="480" w:lineRule="auto"/>
        <w:rPr>
          <w:rFonts w:cs="Times New Roman"/>
        </w:rPr>
      </w:pPr>
    </w:p>
    <w:p w14:paraId="0ED21785" w14:textId="77777777" w:rsidR="000218CA" w:rsidRDefault="007A3E6C" w:rsidP="00B61611">
      <w:pPr>
        <w:spacing w:line="480" w:lineRule="auto"/>
        <w:rPr>
          <w:rFonts w:cs="Times New Roman"/>
        </w:rPr>
      </w:pPr>
      <w:commentRangeStart w:id="73"/>
      <w:proofErr w:type="gramStart"/>
      <w:r>
        <w:rPr>
          <w:rFonts w:cs="Times New Roman"/>
          <w:i/>
        </w:rPr>
        <w:lastRenderedPageBreak/>
        <w:t xml:space="preserve">Figure </w:t>
      </w:r>
      <w:commentRangeEnd w:id="73"/>
      <w:r w:rsidR="00E425A3">
        <w:rPr>
          <w:rStyle w:val="CommentReference"/>
          <w:rFonts w:asciiTheme="minorHAnsi" w:hAnsiTheme="minorHAnsi"/>
          <w:lang w:eastAsia="en-US"/>
        </w:rPr>
        <w:commentReference w:id="73"/>
      </w:r>
      <w:r>
        <w:rPr>
          <w:rFonts w:cs="Times New Roman"/>
          <w:i/>
        </w:rPr>
        <w:t>4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Topographies showing </w:t>
      </w:r>
      <w:r w:rsidR="00153CDB">
        <w:rPr>
          <w:rFonts w:cs="Times New Roman"/>
        </w:rPr>
        <w:t xml:space="preserve">activity elicited by Question and Side hits, with activity on correct </w:t>
      </w:r>
      <w:r>
        <w:rPr>
          <w:rFonts w:cs="Times New Roman"/>
        </w:rPr>
        <w:t xml:space="preserve">Odd/Even </w:t>
      </w:r>
      <w:r w:rsidR="00153CDB">
        <w:rPr>
          <w:rFonts w:cs="Times New Roman"/>
        </w:rPr>
        <w:t>trials subtracted out</w:t>
      </w:r>
      <w:r>
        <w:rPr>
          <w:rFonts w:cs="Times New Roman"/>
        </w:rPr>
        <w:t xml:space="preserve">. </w:t>
      </w:r>
      <w:r w:rsidR="00262CB4">
        <w:rPr>
          <w:rFonts w:cs="Times New Roman"/>
        </w:rPr>
        <w:t xml:space="preserve">Columns correspond to the three time windows analyzed (400-800, 800-1400, 1400-2000 </w:t>
      </w:r>
      <w:proofErr w:type="spellStart"/>
      <w:r w:rsidR="00262CB4">
        <w:rPr>
          <w:rFonts w:cs="Times New Roman"/>
        </w:rPr>
        <w:t>ms</w:t>
      </w:r>
      <w:proofErr w:type="spellEnd"/>
      <w:r w:rsidR="00262CB4">
        <w:rPr>
          <w:rFonts w:cs="Times New Roman"/>
        </w:rPr>
        <w:t xml:space="preserve">). </w:t>
      </w:r>
      <w:r w:rsidR="00153CDB">
        <w:rPr>
          <w:rFonts w:cs="Times New Roman"/>
        </w:rPr>
        <w:t xml:space="preserve">Electrodes in clusters associated with significant effects (within-group) are shown in white. Between-group comparisons revealed no </w:t>
      </w:r>
      <w:commentRangeStart w:id="74"/>
      <w:r w:rsidR="00153CDB">
        <w:rPr>
          <w:rFonts w:cs="Times New Roman"/>
        </w:rPr>
        <w:t>differences</w:t>
      </w:r>
      <w:commentRangeEnd w:id="74"/>
      <w:r w:rsidR="00E425A3">
        <w:rPr>
          <w:rStyle w:val="CommentReference"/>
          <w:rFonts w:asciiTheme="minorHAnsi" w:hAnsiTheme="minorHAnsi"/>
          <w:lang w:eastAsia="en-US"/>
        </w:rPr>
        <w:commentReference w:id="74"/>
      </w:r>
      <w:r w:rsidR="00153CDB">
        <w:rPr>
          <w:rFonts w:cs="Times New Roman"/>
        </w:rPr>
        <w:t>.</w:t>
      </w:r>
    </w:p>
    <w:p w14:paraId="2CDCFE4B" w14:textId="77777777" w:rsidR="00A176D4" w:rsidRDefault="00A176D4" w:rsidP="00B61611">
      <w:pPr>
        <w:spacing w:line="480" w:lineRule="auto"/>
        <w:rPr>
          <w:rFonts w:cs="Times New Roman"/>
        </w:rPr>
      </w:pPr>
    </w:p>
    <w:p w14:paraId="351446D5" w14:textId="5F5DBAD9" w:rsidR="00D1152E" w:rsidRDefault="005620AF" w:rsidP="00B61611">
      <w:pPr>
        <w:spacing w:line="480" w:lineRule="auto"/>
        <w:rPr>
          <w:rFonts w:cs="Times New Roman"/>
        </w:rPr>
      </w:pPr>
      <w:commentRangeStart w:id="75"/>
      <w:proofErr w:type="gramStart"/>
      <w:r>
        <w:rPr>
          <w:rFonts w:cs="Times New Roman"/>
          <w:i/>
        </w:rPr>
        <w:t xml:space="preserve">Figure </w:t>
      </w:r>
      <w:commentRangeEnd w:id="75"/>
      <w:r w:rsidR="00E425A3">
        <w:rPr>
          <w:rStyle w:val="CommentReference"/>
          <w:rFonts w:asciiTheme="minorHAnsi" w:hAnsiTheme="minorHAnsi"/>
          <w:lang w:eastAsia="en-US"/>
        </w:rPr>
        <w:commentReference w:id="75"/>
      </w:r>
      <w:r>
        <w:rPr>
          <w:rFonts w:cs="Times New Roman"/>
          <w:i/>
        </w:rPr>
        <w:t>5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Results of the mass univariate analysis conducted on Question minus Side difference waves, sorted by group and encoding task. Columns correspond to the three time windows analyzed (400-800, 800-1400, 1400-2000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>).</w:t>
      </w:r>
      <w:r w:rsidR="00262CB4">
        <w:rPr>
          <w:rFonts w:cs="Times New Roman"/>
        </w:rPr>
        <w:t xml:space="preserve"> Electrodes in clusters associated with significant effects are shown in white.</w:t>
      </w:r>
      <w:r w:rsidR="00CE569A">
        <w:rPr>
          <w:rFonts w:cs="Times New Roman"/>
        </w:rPr>
        <w:t xml:space="preserve"> Paralleling the behavioral analyses, there were MDD &gt; control differences in response to words from the mobility </w:t>
      </w:r>
      <w:r w:rsidR="006E7E58">
        <w:rPr>
          <w:rFonts w:cs="Times New Roman"/>
        </w:rPr>
        <w:t xml:space="preserve">task </w:t>
      </w:r>
      <w:r w:rsidR="00CE569A">
        <w:rPr>
          <w:rFonts w:cs="Times New Roman"/>
        </w:rPr>
        <w:t xml:space="preserve">but not the </w:t>
      </w:r>
      <w:proofErr w:type="spellStart"/>
      <w:r w:rsidR="00CE569A">
        <w:rPr>
          <w:rFonts w:cs="Times New Roman"/>
        </w:rPr>
        <w:t>animacy</w:t>
      </w:r>
      <w:proofErr w:type="spellEnd"/>
      <w:r w:rsidR="00CE569A">
        <w:rPr>
          <w:rFonts w:cs="Times New Roman"/>
        </w:rPr>
        <w:t xml:space="preserve"> task.</w:t>
      </w:r>
    </w:p>
    <w:p w14:paraId="65EE2D12" w14:textId="77777777" w:rsidR="000218CA" w:rsidRDefault="000218CA" w:rsidP="00B61611">
      <w:pPr>
        <w:spacing w:line="480" w:lineRule="auto"/>
        <w:rPr>
          <w:rFonts w:cs="Times New Roman"/>
        </w:rPr>
      </w:pPr>
    </w:p>
    <w:p w14:paraId="7D44079E" w14:textId="77777777" w:rsidR="005620AF" w:rsidRPr="000218CA" w:rsidRDefault="000218CA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6.</w:t>
      </w:r>
      <w:r w:rsidR="00DD3AB1">
        <w:rPr>
          <w:rFonts w:cs="Times New Roman"/>
        </w:rPr>
        <w:t xml:space="preserve"> </w:t>
      </w:r>
      <w:commentRangeStart w:id="76"/>
      <w:r w:rsidR="00DD3AB1">
        <w:rPr>
          <w:rFonts w:cs="Times New Roman"/>
        </w:rPr>
        <w:t>E</w:t>
      </w:r>
      <w:r>
        <w:rPr>
          <w:rFonts w:cs="Times New Roman"/>
        </w:rPr>
        <w:t xml:space="preserve">RP amplitudes </w:t>
      </w:r>
      <w:commentRangeEnd w:id="76"/>
      <w:r w:rsidR="00E425A3">
        <w:rPr>
          <w:rStyle w:val="CommentReference"/>
          <w:rFonts w:asciiTheme="minorHAnsi" w:hAnsiTheme="minorHAnsi"/>
          <w:lang w:eastAsia="en-US"/>
        </w:rPr>
        <w:commentReference w:id="76"/>
      </w:r>
      <w:r>
        <w:rPr>
          <w:rFonts w:cs="Times New Roman"/>
        </w:rPr>
        <w:t xml:space="preserve">are related to sleep </w:t>
      </w:r>
      <w:r w:rsidR="008F77D9">
        <w:rPr>
          <w:rFonts w:cs="Times New Roman"/>
        </w:rPr>
        <w:t xml:space="preserve">quality </w:t>
      </w:r>
      <w:r>
        <w:rPr>
          <w:rFonts w:cs="Times New Roman"/>
        </w:rPr>
        <w:t xml:space="preserve">in depressed adults. There were </w:t>
      </w:r>
      <w:r w:rsidR="008F77D9">
        <w:rPr>
          <w:rFonts w:cs="Times New Roman"/>
        </w:rPr>
        <w:t xml:space="preserve">significant </w:t>
      </w:r>
      <w:r>
        <w:rPr>
          <w:rFonts w:cs="Times New Roman"/>
        </w:rPr>
        <w:t>negative correlations between sleep disturbance as measured by the PSQI (</w:t>
      </w:r>
      <w:r>
        <w:rPr>
          <w:rFonts w:cs="Times New Roman"/>
          <w:i/>
        </w:rPr>
        <w:t>x</w:t>
      </w:r>
      <w:r>
        <w:rPr>
          <w:rFonts w:cs="Times New Roman"/>
        </w:rPr>
        <w:t>-axis) and ERP amplitudes captured by the Question minus Side difference wave for words from the mobility task (</w:t>
      </w:r>
      <w:r>
        <w:rPr>
          <w:rFonts w:cs="Times New Roman"/>
          <w:i/>
        </w:rPr>
        <w:t>y</w:t>
      </w:r>
      <w:r>
        <w:rPr>
          <w:rFonts w:cs="Times New Roman"/>
          <w:i/>
        </w:rPr>
        <w:softHyphen/>
      </w:r>
      <w:r w:rsidR="008F77D9">
        <w:rPr>
          <w:rFonts w:cs="Times New Roman"/>
        </w:rPr>
        <w:t xml:space="preserve">-axis) </w:t>
      </w:r>
      <w:r>
        <w:rPr>
          <w:rFonts w:cs="Times New Roman"/>
        </w:rPr>
        <w:t xml:space="preserve">in the 400-800 (left) and 800-1400 (right)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 xml:space="preserve"> time windows.</w:t>
      </w:r>
    </w:p>
    <w:sectPr w:rsidR="005620AF" w:rsidRPr="000218CA" w:rsidSect="0088174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iego A. Pizzagalli" w:date="2016-10-06T09:33:00Z" w:initials="DAP">
    <w:p w14:paraId="464112BB" w14:textId="0C233448" w:rsidR="0067414F" w:rsidRDefault="0067414F">
      <w:pPr>
        <w:pStyle w:val="CommentText"/>
      </w:pPr>
      <w:r>
        <w:rPr>
          <w:rStyle w:val="CommentReference"/>
        </w:rPr>
        <w:annotationRef/>
      </w:r>
      <w:r>
        <w:t xml:space="preserve">Not probed here, correct? So it could be seen as speculative. You could say </w:t>
      </w:r>
      <w:proofErr w:type="gramStart"/>
      <w:r>
        <w:t>“ consistent</w:t>
      </w:r>
      <w:proofErr w:type="gramEnd"/>
      <w:r>
        <w:t xml:space="preserve"> with prior literature implicating </w:t>
      </w:r>
      <w:proofErr w:type="spellStart"/>
      <w:r w:rsidRPr="0067414F">
        <w:t>parieto</w:t>
      </w:r>
      <w:proofErr w:type="spellEnd"/>
      <w:r w:rsidRPr="0067414F">
        <w:t>-hippocampal circuits</w:t>
      </w:r>
      <w:r>
        <w:t xml:space="preserve">…”) </w:t>
      </w:r>
    </w:p>
  </w:comment>
  <w:comment w:id="12" w:author="Diego A. Pizzagalli" w:date="2016-10-06T09:33:00Z" w:initials="DAP">
    <w:p w14:paraId="60807EF8" w14:textId="0CB6A780" w:rsidR="00BF4A09" w:rsidRDefault="00BF4A09">
      <w:pPr>
        <w:pStyle w:val="CommentText"/>
      </w:pPr>
      <w:r>
        <w:rPr>
          <w:rStyle w:val="CommentReference"/>
        </w:rPr>
        <w:annotationRef/>
      </w:r>
      <w:r>
        <w:t>I assume this is what you meant</w:t>
      </w:r>
    </w:p>
  </w:comment>
  <w:comment w:id="14" w:author="Diego A. Pizzagalli" w:date="2016-10-06T09:33:00Z" w:initials="DAP">
    <w:p w14:paraId="56448C86" w14:textId="2BE07F03" w:rsidR="00BF4A09" w:rsidRDefault="00BF4A09">
      <w:pPr>
        <w:pStyle w:val="CommentText"/>
      </w:pPr>
      <w:r>
        <w:rPr>
          <w:rStyle w:val="CommentReference"/>
        </w:rPr>
        <w:annotationRef/>
      </w:r>
      <w:r>
        <w:t>Slightly unusual but appreciate the candor</w:t>
      </w:r>
    </w:p>
  </w:comment>
  <w:comment w:id="15" w:author="Diego A. Pizzagalli" w:date="2016-10-06T09:33:00Z" w:initials="DAP">
    <w:p w14:paraId="4FCE5557" w14:textId="00264EF7" w:rsidR="00BF4A09" w:rsidRDefault="00BF4A09">
      <w:pPr>
        <w:pStyle w:val="CommentText"/>
      </w:pPr>
      <w:r>
        <w:rPr>
          <w:rStyle w:val="CommentReference"/>
        </w:rPr>
        <w:annotationRef/>
      </w:r>
      <w:r>
        <w:t>Use “intact” instead?</w:t>
      </w:r>
    </w:p>
  </w:comment>
  <w:comment w:id="20" w:author="Diego A. Pizzagalli" w:date="2016-10-06T09:33:00Z" w:initials="DAP">
    <w:p w14:paraId="007E54A7" w14:textId="75FDD095" w:rsidR="00F63564" w:rsidRDefault="00F63564">
      <w:pPr>
        <w:pStyle w:val="CommentText"/>
      </w:pPr>
      <w:r>
        <w:rPr>
          <w:rStyle w:val="CommentReference"/>
        </w:rPr>
        <w:annotationRef/>
      </w:r>
      <w:r>
        <w:t>Reviewers might pick up on this</w:t>
      </w:r>
    </w:p>
  </w:comment>
  <w:comment w:id="21" w:author="Diego A. Pizzagalli" w:date="2016-10-06T09:33:00Z" w:initials="DAP">
    <w:p w14:paraId="2537C936" w14:textId="4A94FEEF" w:rsidR="00F63564" w:rsidRDefault="00F63564">
      <w:pPr>
        <w:pStyle w:val="CommentText"/>
      </w:pPr>
      <w:r>
        <w:rPr>
          <w:rStyle w:val="CommentReference"/>
        </w:rPr>
        <w:annotationRef/>
      </w:r>
      <w:r>
        <w:t>Need to specify, briefly, what they assessed.</w:t>
      </w:r>
    </w:p>
  </w:comment>
  <w:comment w:id="22" w:author="Diego A. Pizzagalli" w:date="2016-10-06T09:33:00Z" w:initials="DAP">
    <w:p w14:paraId="5104EF8A" w14:textId="0318CFFF" w:rsidR="00F63564" w:rsidRDefault="00F63564">
      <w:pPr>
        <w:pStyle w:val="CommentText"/>
      </w:pPr>
      <w:r>
        <w:rPr>
          <w:rStyle w:val="CommentReference"/>
        </w:rPr>
        <w:annotationRef/>
      </w:r>
      <w:r>
        <w:t>Due to technical difficulties? Specify.</w:t>
      </w:r>
    </w:p>
  </w:comment>
  <w:comment w:id="25" w:author="Diego A. Pizzagalli" w:date="2016-10-06T09:33:00Z" w:initials="DAP">
    <w:p w14:paraId="7F39C5CA" w14:textId="05BF5CF4" w:rsidR="00F63564" w:rsidRDefault="00F63564">
      <w:pPr>
        <w:pStyle w:val="CommentText"/>
      </w:pPr>
      <w:r>
        <w:rPr>
          <w:rStyle w:val="CommentReference"/>
        </w:rPr>
        <w:annotationRef/>
      </w:r>
      <w:r>
        <w:t xml:space="preserve">Specify that groups did not differ in # of trails available for ERP analyses. </w:t>
      </w:r>
    </w:p>
  </w:comment>
  <w:comment w:id="26" w:author="Diego A. Pizzagalli" w:date="2016-10-06T09:33:00Z" w:initials="DAP">
    <w:p w14:paraId="195DB0CB" w14:textId="099F750E" w:rsidR="00F63564" w:rsidRDefault="00F63564">
      <w:pPr>
        <w:pStyle w:val="CommentText"/>
      </w:pPr>
      <w:r>
        <w:rPr>
          <w:rStyle w:val="CommentReference"/>
        </w:rPr>
        <w:annotationRef/>
      </w:r>
      <w:r>
        <w:t>Does it correspond to p&lt;0.05, corrected? If so, I would specify</w:t>
      </w:r>
    </w:p>
  </w:comment>
  <w:comment w:id="29" w:author="Diego A. Pizzagalli" w:date="2016-10-06T09:33:00Z" w:initials="DAP">
    <w:p w14:paraId="455A46AB" w14:textId="2C752B51" w:rsidR="00F63564" w:rsidRDefault="00F63564">
      <w:pPr>
        <w:pStyle w:val="CommentText"/>
      </w:pPr>
      <w:r>
        <w:rPr>
          <w:rStyle w:val="CommentReference"/>
        </w:rPr>
        <w:annotationRef/>
      </w:r>
      <w:r>
        <w:t>I am curious: do findings remain when entering this as covariate</w:t>
      </w:r>
    </w:p>
  </w:comment>
  <w:comment w:id="34" w:author="Diego A. Pizzagalli" w:date="2016-10-06T09:33:00Z" w:initials="DAP">
    <w:p w14:paraId="58A8B19F" w14:textId="1BBC1A7E" w:rsidR="00C211BB" w:rsidRDefault="00C211BB">
      <w:pPr>
        <w:pStyle w:val="CommentText"/>
      </w:pPr>
      <w:r>
        <w:rPr>
          <w:rStyle w:val="CommentReference"/>
        </w:rPr>
        <w:annotationRef/>
      </w:r>
      <w:r>
        <w:t xml:space="preserve">Did you use the formula for dependent </w:t>
      </w:r>
      <w:proofErr w:type="spellStart"/>
      <w:r>
        <w:t>masn</w:t>
      </w:r>
      <w:proofErr w:type="spellEnd"/>
      <w:r>
        <w:t xml:space="preserve">? Just wanted to confirm because often people do this wrong </w:t>
      </w:r>
    </w:p>
  </w:comment>
  <w:comment w:id="35" w:author="Diego A. Pizzagalli" w:date="2016-10-06T09:33:00Z" w:initials="DAP">
    <w:p w14:paraId="1A51199C" w14:textId="3310B355" w:rsidR="00C211BB" w:rsidRDefault="00C211BB">
      <w:pPr>
        <w:pStyle w:val="CommentText"/>
      </w:pPr>
      <w:r>
        <w:rPr>
          <w:rStyle w:val="CommentReference"/>
        </w:rPr>
        <w:annotationRef/>
      </w:r>
      <w:r>
        <w:t>Here too</w:t>
      </w:r>
    </w:p>
  </w:comment>
  <w:comment w:id="33" w:author="Diego" w:date="2016-10-06T09:33:00Z" w:initials="D">
    <w:p w14:paraId="37CF689B" w14:textId="5BC38F9B" w:rsidR="004735BB" w:rsidRDefault="004735BB">
      <w:pPr>
        <w:pStyle w:val="CommentText"/>
      </w:pPr>
      <w:r>
        <w:rPr>
          <w:rStyle w:val="CommentReference"/>
        </w:rPr>
        <w:annotationRef/>
      </w:r>
      <w:r>
        <w:t>This is dense; I know that interpretations are often left to the Discussion, but how about a 1-sentence synopsis of what these findings might mean?</w:t>
      </w:r>
    </w:p>
  </w:comment>
  <w:comment w:id="39" w:author="Diego" w:date="2016-10-06T09:33:00Z" w:initials="D">
    <w:p w14:paraId="78690AD1" w14:textId="79CC90E6" w:rsidR="004735BB" w:rsidRDefault="004735BB">
      <w:pPr>
        <w:pStyle w:val="CommentText"/>
      </w:pPr>
      <w:r>
        <w:rPr>
          <w:rStyle w:val="CommentReference"/>
        </w:rPr>
        <w:annotationRef/>
      </w:r>
      <w:r>
        <w:t>Possible problem? Try to pre-empt?</w:t>
      </w:r>
    </w:p>
  </w:comment>
  <w:comment w:id="38" w:author="Diego" w:date="2016-10-06T09:33:00Z" w:initials="D">
    <w:p w14:paraId="37DFBC5E" w14:textId="707C40B4" w:rsidR="004735BB" w:rsidRDefault="004735BB">
      <w:pPr>
        <w:pStyle w:val="CommentText"/>
      </w:pPr>
      <w:r>
        <w:rPr>
          <w:rStyle w:val="CommentReference"/>
        </w:rPr>
        <w:annotationRef/>
      </w:r>
      <w:r>
        <w:t>Since you are short on space, should you move this paragraph to a supplement? In general, there are lots of findings presented and you can think about to keep the most important analyses in the paper (those linked to the primary analyses), and move others to a Supplement. Just a thought.</w:t>
      </w:r>
    </w:p>
  </w:comment>
  <w:comment w:id="40" w:author="Diego" w:date="2016-10-06T09:33:00Z" w:initials="D">
    <w:p w14:paraId="69CB38D7" w14:textId="7CBE2106" w:rsidR="004735BB" w:rsidRDefault="004735BB">
      <w:pPr>
        <w:pStyle w:val="CommentText"/>
      </w:pPr>
      <w:r>
        <w:rPr>
          <w:rStyle w:val="CommentReference"/>
        </w:rPr>
        <w:annotationRef/>
      </w:r>
      <w:r>
        <w:t>Add d value</w:t>
      </w:r>
    </w:p>
  </w:comment>
  <w:comment w:id="43" w:author="Diego" w:date="2016-10-06T09:33:00Z" w:initials="D">
    <w:p w14:paraId="2505E974" w14:textId="733DD136" w:rsidR="004735BB" w:rsidRDefault="004735BB">
      <w:pPr>
        <w:pStyle w:val="CommentText"/>
      </w:pPr>
      <w:r>
        <w:rPr>
          <w:rStyle w:val="CommentReference"/>
        </w:rPr>
        <w:annotationRef/>
      </w:r>
      <w:r>
        <w:t>Here you are not interpreting the trend, whereas in the prior paragraph you unpack the trending interaction. I would be consistent throughout.</w:t>
      </w:r>
    </w:p>
  </w:comment>
  <w:comment w:id="46" w:author="Diego" w:date="2016-10-06T09:33:00Z" w:initials="D">
    <w:p w14:paraId="34715FEA" w14:textId="52F43A60" w:rsidR="004735BB" w:rsidRDefault="004735BB">
      <w:pPr>
        <w:pStyle w:val="CommentText"/>
      </w:pPr>
      <w:r>
        <w:rPr>
          <w:rStyle w:val="CommentReference"/>
        </w:rPr>
        <w:annotationRef/>
      </w:r>
      <w:r>
        <w:t>Add d value</w:t>
      </w:r>
    </w:p>
  </w:comment>
  <w:comment w:id="47" w:author="Diego" w:date="2016-10-06T09:33:00Z" w:initials="D">
    <w:p w14:paraId="7E70512F" w14:textId="0ABC1C07" w:rsidR="004735BB" w:rsidRDefault="004735BB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8" w:author="Diego" w:date="2016-10-06T09:33:00Z" w:initials="D">
    <w:p w14:paraId="6D8BF3BC" w14:textId="3500289D" w:rsidR="004735BB" w:rsidRDefault="004735BB">
      <w:pPr>
        <w:pStyle w:val="CommentText"/>
      </w:pPr>
      <w:r>
        <w:rPr>
          <w:rStyle w:val="CommentReference"/>
        </w:rPr>
        <w:annotationRef/>
      </w:r>
      <w:r>
        <w:t>Not clear why this was the case.</w:t>
      </w:r>
    </w:p>
  </w:comment>
  <w:comment w:id="49" w:author="Diego" w:date="2016-10-06T09:33:00Z" w:initials="D">
    <w:p w14:paraId="50FA3ECA" w14:textId="292751C0" w:rsidR="00343E8C" w:rsidRDefault="00343E8C">
      <w:pPr>
        <w:pStyle w:val="CommentText"/>
      </w:pPr>
      <w:r>
        <w:rPr>
          <w:rStyle w:val="CommentReference"/>
        </w:rPr>
        <w:annotationRef/>
      </w:r>
      <w:r>
        <w:t>I assume you mean r or Rho?</w:t>
      </w:r>
    </w:p>
  </w:comment>
  <w:comment w:id="50" w:author="Diego" w:date="2016-10-06T09:33:00Z" w:initials="D">
    <w:p w14:paraId="647808D7" w14:textId="5D78BB78" w:rsidR="00343E8C" w:rsidRDefault="00343E8C">
      <w:pPr>
        <w:pStyle w:val="CommentText"/>
      </w:pPr>
      <w:r>
        <w:rPr>
          <w:rStyle w:val="CommentReference"/>
        </w:rPr>
        <w:annotationRef/>
      </w:r>
      <w:r>
        <w:t xml:space="preserve">Say what the direction/interpretation of the finding is. </w:t>
      </w:r>
    </w:p>
  </w:comment>
  <w:comment w:id="52" w:author="Diego" w:date="2016-10-06T09:33:00Z" w:initials="D">
    <w:p w14:paraId="13841464" w14:textId="50D18156" w:rsidR="00343E8C" w:rsidRDefault="00343E8C">
      <w:pPr>
        <w:pStyle w:val="CommentText"/>
      </w:pPr>
      <w:r>
        <w:rPr>
          <w:rStyle w:val="CommentReference"/>
        </w:rPr>
        <w:annotationRef/>
      </w:r>
      <w:r>
        <w:t>I felt a more cautious statement was warranted.</w:t>
      </w:r>
    </w:p>
  </w:comment>
  <w:comment w:id="68" w:author="Diego" w:date="2016-10-06T09:33:00Z" w:initials="D">
    <w:p w14:paraId="5A5ABE36" w14:textId="42077284" w:rsidR="00343E8C" w:rsidRDefault="00343E8C">
      <w:pPr>
        <w:pStyle w:val="CommentText"/>
      </w:pPr>
      <w:r>
        <w:rPr>
          <w:rStyle w:val="CommentReference"/>
        </w:rPr>
        <w:annotationRef/>
      </w:r>
      <w:r>
        <w:t>Your NGA likely says to make this statement in papers.</w:t>
      </w:r>
    </w:p>
  </w:comment>
  <w:comment w:id="69" w:author="Diego" w:date="2016-10-06T09:33:00Z" w:initials="D">
    <w:p w14:paraId="32C11370" w14:textId="280048BA" w:rsidR="00343E8C" w:rsidRDefault="00343E8C">
      <w:pPr>
        <w:pStyle w:val="CommentText"/>
      </w:pPr>
      <w:r>
        <w:rPr>
          <w:rStyle w:val="CommentReference"/>
        </w:rPr>
        <w:annotationRef/>
      </w:r>
      <w:r>
        <w:t>Add arrows in-between screens to better highlight flow of the trial?</w:t>
      </w:r>
    </w:p>
  </w:comment>
  <w:comment w:id="70" w:author="Diego" w:date="2016-10-06T09:33:00Z" w:initials="D">
    <w:p w14:paraId="1A568264" w14:textId="1BCC61FB" w:rsidR="00E425A3" w:rsidRDefault="00E425A3">
      <w:pPr>
        <w:pStyle w:val="CommentText"/>
      </w:pPr>
      <w:r>
        <w:rPr>
          <w:rStyle w:val="CommentReference"/>
        </w:rPr>
        <w:annotationRef/>
      </w:r>
      <w:r>
        <w:t>Unclear what the asterisk in 2B (MDD) denotes.</w:t>
      </w:r>
    </w:p>
  </w:comment>
  <w:comment w:id="73" w:author="Diego" w:date="2016-10-06T09:33:00Z" w:initials="D">
    <w:p w14:paraId="33235648" w14:textId="3D2013C6" w:rsidR="00E425A3" w:rsidRDefault="00E425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Maps (certainly the ones comparing groups) should be shown using the same color scaling (the ranges are different).</w:t>
      </w:r>
    </w:p>
  </w:comment>
  <w:comment w:id="74" w:author="Diego" w:date="2016-10-06T09:33:00Z" w:initials="D">
    <w:p w14:paraId="7CF15D76" w14:textId="7C08010E" w:rsidR="00E425A3" w:rsidRDefault="00E425A3">
      <w:pPr>
        <w:pStyle w:val="CommentText"/>
      </w:pPr>
      <w:r>
        <w:rPr>
          <w:rStyle w:val="CommentReference"/>
        </w:rPr>
        <w:annotationRef/>
      </w:r>
      <w:r>
        <w:t xml:space="preserve">Might need to explain why the topo map extends after the scalp contours </w:t>
      </w:r>
    </w:p>
  </w:comment>
  <w:comment w:id="75" w:author="Diego" w:date="2016-10-06T09:33:00Z" w:initials="D">
    <w:p w14:paraId="5A1D69C6" w14:textId="6664B703" w:rsidR="00E425A3" w:rsidRDefault="00E425A3">
      <w:pPr>
        <w:pStyle w:val="CommentText"/>
      </w:pPr>
      <w:r>
        <w:rPr>
          <w:rStyle w:val="CommentReference"/>
        </w:rPr>
        <w:annotationRef/>
      </w:r>
      <w:r>
        <w:t>Maps (certainly the ones comparing groups) should be shown using the same color scaling (the ranges are different).</w:t>
      </w:r>
    </w:p>
  </w:comment>
  <w:comment w:id="76" w:author="Diego" w:date="2016-10-06T09:33:00Z" w:initials="D">
    <w:p w14:paraId="12A373BD" w14:textId="142794C3" w:rsidR="00E425A3" w:rsidRDefault="00E425A3">
      <w:pPr>
        <w:pStyle w:val="CommentText"/>
      </w:pPr>
      <w:r>
        <w:rPr>
          <w:rStyle w:val="CommentReference"/>
        </w:rPr>
        <w:annotationRef/>
      </w:r>
      <w:r>
        <w:t>Be more specific?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93554" w14:textId="77777777" w:rsidR="00BC344B" w:rsidRDefault="00BC344B" w:rsidP="00722819">
      <w:r>
        <w:separator/>
      </w:r>
    </w:p>
  </w:endnote>
  <w:endnote w:type="continuationSeparator" w:id="0">
    <w:p w14:paraId="59F2B86B" w14:textId="77777777" w:rsidR="00BC344B" w:rsidRDefault="00BC344B" w:rsidP="0072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B1664" w14:textId="77777777" w:rsidR="00371D5C" w:rsidRDefault="00371D5C" w:rsidP="0062250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lang w:eastAsia="ja-JP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6AC63" w14:textId="77777777" w:rsidR="00371D5C" w:rsidRDefault="00371D5C" w:rsidP="00A0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EB5FE" w14:textId="77777777" w:rsidR="00371D5C" w:rsidRDefault="00371D5C" w:rsidP="0062250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lang w:eastAsia="ja-JP"/>
      </w:rPr>
    </w:pPr>
    <w:r w:rsidRPr="003B342E">
      <w:rPr>
        <w:rStyle w:val="PageNumber"/>
        <w:rFonts w:ascii="Times New Roman" w:hAnsi="Times New Roman" w:cs="Times New Roman"/>
      </w:rPr>
      <w:fldChar w:fldCharType="begin"/>
    </w:r>
    <w:r w:rsidRPr="003B342E">
      <w:rPr>
        <w:rStyle w:val="PageNumber"/>
        <w:rFonts w:ascii="Times New Roman" w:hAnsi="Times New Roman" w:cs="Times New Roman"/>
      </w:rPr>
      <w:instrText xml:space="preserve">PAGE  </w:instrText>
    </w:r>
    <w:r w:rsidRPr="003B342E">
      <w:rPr>
        <w:rStyle w:val="PageNumber"/>
        <w:rFonts w:ascii="Times New Roman" w:hAnsi="Times New Roman" w:cs="Times New Roman"/>
      </w:rPr>
      <w:fldChar w:fldCharType="separate"/>
    </w:r>
    <w:r w:rsidR="00E425A3">
      <w:rPr>
        <w:rStyle w:val="PageNumber"/>
        <w:rFonts w:ascii="Times New Roman" w:hAnsi="Times New Roman" w:cs="Times New Roman"/>
        <w:noProof/>
      </w:rPr>
      <w:t>1</w:t>
    </w:r>
    <w:r w:rsidRPr="003B342E">
      <w:rPr>
        <w:rStyle w:val="PageNumber"/>
        <w:rFonts w:ascii="Times New Roman" w:hAnsi="Times New Roman" w:cs="Times New Roman"/>
      </w:rPr>
      <w:fldChar w:fldCharType="end"/>
    </w:r>
  </w:p>
  <w:p w14:paraId="0B989935" w14:textId="77777777" w:rsidR="00371D5C" w:rsidRDefault="00371D5C" w:rsidP="00A0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AB29B" w14:textId="77777777" w:rsidR="00BC344B" w:rsidRDefault="00BC344B" w:rsidP="00722819">
      <w:r>
        <w:separator/>
      </w:r>
    </w:p>
  </w:footnote>
  <w:footnote w:type="continuationSeparator" w:id="0">
    <w:p w14:paraId="1E0CFEAC" w14:textId="77777777" w:rsidR="00BC344B" w:rsidRDefault="00BC344B" w:rsidP="00722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091D" w14:textId="77777777" w:rsidR="00371D5C" w:rsidRDefault="00E425A3">
    <w:pPr>
      <w:pStyle w:val="Header"/>
    </w:pPr>
    <w:sdt>
      <w:sdtPr>
        <w:id w:val="2142454189"/>
        <w:placeholder>
          <w:docPart w:val="4ED8C45496943944B88376063972391A"/>
        </w:placeholder>
        <w:temporary/>
        <w:showingPlcHdr/>
      </w:sdtPr>
      <w:sdtEndPr/>
      <w:sdtContent>
        <w:r w:rsidR="00371D5C">
          <w:t>[Type text]</w:t>
        </w:r>
      </w:sdtContent>
    </w:sdt>
    <w:r w:rsidR="00371D5C">
      <w:ptab w:relativeTo="margin" w:alignment="center" w:leader="none"/>
    </w:r>
    <w:sdt>
      <w:sdtPr>
        <w:id w:val="-295915295"/>
        <w:placeholder>
          <w:docPart w:val="88F823842A49604EB565AE4D9F0FD342"/>
        </w:placeholder>
        <w:temporary/>
        <w:showingPlcHdr/>
      </w:sdtPr>
      <w:sdtEndPr/>
      <w:sdtContent>
        <w:r w:rsidR="00371D5C">
          <w:t>[Type text]</w:t>
        </w:r>
      </w:sdtContent>
    </w:sdt>
    <w:r w:rsidR="00371D5C">
      <w:ptab w:relativeTo="margin" w:alignment="right" w:leader="none"/>
    </w:r>
    <w:sdt>
      <w:sdtPr>
        <w:id w:val="234514506"/>
        <w:placeholder>
          <w:docPart w:val="7E0C5EFEA145194887C5B782F67A4B58"/>
        </w:placeholder>
        <w:temporary/>
        <w:showingPlcHdr/>
      </w:sdtPr>
      <w:sdtEndPr/>
      <w:sdtContent>
        <w:r w:rsidR="00371D5C">
          <w:t>[Type text]</w:t>
        </w:r>
      </w:sdtContent>
    </w:sdt>
  </w:p>
  <w:p w14:paraId="4F228C81" w14:textId="77777777" w:rsidR="00371D5C" w:rsidRDefault="00371D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6CC6A" w14:textId="77777777" w:rsidR="00371D5C" w:rsidRPr="007D120A" w:rsidRDefault="00371D5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DEPRESSION MODULATES SOURCE MEMORY</w:t>
    </w:r>
  </w:p>
  <w:p w14:paraId="554CE9BB" w14:textId="77777777" w:rsidR="00371D5C" w:rsidRPr="007D120A" w:rsidRDefault="00371D5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19"/>
    <w:rsid w:val="00001895"/>
    <w:rsid w:val="00002340"/>
    <w:rsid w:val="000044FA"/>
    <w:rsid w:val="00007EE7"/>
    <w:rsid w:val="00010FD4"/>
    <w:rsid w:val="000124FE"/>
    <w:rsid w:val="0001277B"/>
    <w:rsid w:val="00014DBF"/>
    <w:rsid w:val="000153B5"/>
    <w:rsid w:val="00015DBC"/>
    <w:rsid w:val="00015F17"/>
    <w:rsid w:val="00017AC8"/>
    <w:rsid w:val="000218CA"/>
    <w:rsid w:val="00023569"/>
    <w:rsid w:val="00023794"/>
    <w:rsid w:val="00024B28"/>
    <w:rsid w:val="0002566D"/>
    <w:rsid w:val="0002617C"/>
    <w:rsid w:val="000303AF"/>
    <w:rsid w:val="00030A0F"/>
    <w:rsid w:val="00041EA1"/>
    <w:rsid w:val="000422CA"/>
    <w:rsid w:val="0004393E"/>
    <w:rsid w:val="00043B11"/>
    <w:rsid w:val="00043C35"/>
    <w:rsid w:val="00043E84"/>
    <w:rsid w:val="000468D1"/>
    <w:rsid w:val="00050DCA"/>
    <w:rsid w:val="00053F42"/>
    <w:rsid w:val="0005619E"/>
    <w:rsid w:val="000604A2"/>
    <w:rsid w:val="000616C3"/>
    <w:rsid w:val="00065209"/>
    <w:rsid w:val="000655F3"/>
    <w:rsid w:val="00065DF3"/>
    <w:rsid w:val="00065F0F"/>
    <w:rsid w:val="0007402B"/>
    <w:rsid w:val="0007422B"/>
    <w:rsid w:val="0007490E"/>
    <w:rsid w:val="0007701C"/>
    <w:rsid w:val="00077991"/>
    <w:rsid w:val="00081B65"/>
    <w:rsid w:val="000824C0"/>
    <w:rsid w:val="000848CC"/>
    <w:rsid w:val="000849FE"/>
    <w:rsid w:val="00084E91"/>
    <w:rsid w:val="0008587E"/>
    <w:rsid w:val="00090109"/>
    <w:rsid w:val="000931EA"/>
    <w:rsid w:val="0009524E"/>
    <w:rsid w:val="000957C9"/>
    <w:rsid w:val="00097A71"/>
    <w:rsid w:val="00097B8A"/>
    <w:rsid w:val="00097B9F"/>
    <w:rsid w:val="000A0B95"/>
    <w:rsid w:val="000A1B0B"/>
    <w:rsid w:val="000A1D2E"/>
    <w:rsid w:val="000A2028"/>
    <w:rsid w:val="000A2FD2"/>
    <w:rsid w:val="000A305E"/>
    <w:rsid w:val="000A45C0"/>
    <w:rsid w:val="000A72C1"/>
    <w:rsid w:val="000B150D"/>
    <w:rsid w:val="000B15E2"/>
    <w:rsid w:val="000B408E"/>
    <w:rsid w:val="000B5681"/>
    <w:rsid w:val="000B78DC"/>
    <w:rsid w:val="000C12BD"/>
    <w:rsid w:val="000C4892"/>
    <w:rsid w:val="000C51A9"/>
    <w:rsid w:val="000C5A45"/>
    <w:rsid w:val="000C7487"/>
    <w:rsid w:val="000D15C7"/>
    <w:rsid w:val="000D2F13"/>
    <w:rsid w:val="000D3326"/>
    <w:rsid w:val="000D447B"/>
    <w:rsid w:val="000E1750"/>
    <w:rsid w:val="000E330E"/>
    <w:rsid w:val="000E55CA"/>
    <w:rsid w:val="000E6E9A"/>
    <w:rsid w:val="000E72D3"/>
    <w:rsid w:val="000E7FC5"/>
    <w:rsid w:val="000F284E"/>
    <w:rsid w:val="000F4FDE"/>
    <w:rsid w:val="000F7235"/>
    <w:rsid w:val="000F7398"/>
    <w:rsid w:val="000F790D"/>
    <w:rsid w:val="00103F7E"/>
    <w:rsid w:val="0010497D"/>
    <w:rsid w:val="001104FF"/>
    <w:rsid w:val="00110762"/>
    <w:rsid w:val="00111B2B"/>
    <w:rsid w:val="00115533"/>
    <w:rsid w:val="00117A9B"/>
    <w:rsid w:val="00121591"/>
    <w:rsid w:val="00122991"/>
    <w:rsid w:val="00124ADB"/>
    <w:rsid w:val="0012532A"/>
    <w:rsid w:val="00125DA2"/>
    <w:rsid w:val="00126F24"/>
    <w:rsid w:val="001311E6"/>
    <w:rsid w:val="00131DB6"/>
    <w:rsid w:val="0013573A"/>
    <w:rsid w:val="00135F4D"/>
    <w:rsid w:val="00137BD9"/>
    <w:rsid w:val="00137E1A"/>
    <w:rsid w:val="00145549"/>
    <w:rsid w:val="00146D7C"/>
    <w:rsid w:val="001519E4"/>
    <w:rsid w:val="00151C23"/>
    <w:rsid w:val="00153166"/>
    <w:rsid w:val="00153CDB"/>
    <w:rsid w:val="00154419"/>
    <w:rsid w:val="00156D22"/>
    <w:rsid w:val="00157751"/>
    <w:rsid w:val="0016369E"/>
    <w:rsid w:val="0016481B"/>
    <w:rsid w:val="0016740F"/>
    <w:rsid w:val="00176276"/>
    <w:rsid w:val="00176AC4"/>
    <w:rsid w:val="0018057E"/>
    <w:rsid w:val="00182C85"/>
    <w:rsid w:val="00183846"/>
    <w:rsid w:val="001841B0"/>
    <w:rsid w:val="001878EF"/>
    <w:rsid w:val="00187B75"/>
    <w:rsid w:val="00187D8B"/>
    <w:rsid w:val="0019014C"/>
    <w:rsid w:val="00190EAC"/>
    <w:rsid w:val="00192F0C"/>
    <w:rsid w:val="0019301A"/>
    <w:rsid w:val="0019744E"/>
    <w:rsid w:val="001A178B"/>
    <w:rsid w:val="001A23AA"/>
    <w:rsid w:val="001A6807"/>
    <w:rsid w:val="001A7BAC"/>
    <w:rsid w:val="001B17DA"/>
    <w:rsid w:val="001B2CC6"/>
    <w:rsid w:val="001B3269"/>
    <w:rsid w:val="001B3C5D"/>
    <w:rsid w:val="001B696C"/>
    <w:rsid w:val="001C0969"/>
    <w:rsid w:val="001C1034"/>
    <w:rsid w:val="001C15A1"/>
    <w:rsid w:val="001C247D"/>
    <w:rsid w:val="001C24B5"/>
    <w:rsid w:val="001C515F"/>
    <w:rsid w:val="001D35B9"/>
    <w:rsid w:val="001D4748"/>
    <w:rsid w:val="001D4FA4"/>
    <w:rsid w:val="001D6C85"/>
    <w:rsid w:val="001D6CA3"/>
    <w:rsid w:val="001E07A3"/>
    <w:rsid w:val="001E3F89"/>
    <w:rsid w:val="001E7F99"/>
    <w:rsid w:val="001F1304"/>
    <w:rsid w:val="001F1E2E"/>
    <w:rsid w:val="001F4657"/>
    <w:rsid w:val="001F5030"/>
    <w:rsid w:val="001F5235"/>
    <w:rsid w:val="001F59AB"/>
    <w:rsid w:val="001F7A1A"/>
    <w:rsid w:val="002003D0"/>
    <w:rsid w:val="00201338"/>
    <w:rsid w:val="00202753"/>
    <w:rsid w:val="00203449"/>
    <w:rsid w:val="00204800"/>
    <w:rsid w:val="002051E3"/>
    <w:rsid w:val="002058F8"/>
    <w:rsid w:val="00206E3D"/>
    <w:rsid w:val="00206FA2"/>
    <w:rsid w:val="002101AF"/>
    <w:rsid w:val="00210373"/>
    <w:rsid w:val="00211FD3"/>
    <w:rsid w:val="00212042"/>
    <w:rsid w:val="002142E0"/>
    <w:rsid w:val="00214493"/>
    <w:rsid w:val="00214EAF"/>
    <w:rsid w:val="00215B94"/>
    <w:rsid w:val="00215CDE"/>
    <w:rsid w:val="0022141A"/>
    <w:rsid w:val="0022228C"/>
    <w:rsid w:val="002228CD"/>
    <w:rsid w:val="00224B73"/>
    <w:rsid w:val="0023199E"/>
    <w:rsid w:val="002329C3"/>
    <w:rsid w:val="00233F7F"/>
    <w:rsid w:val="00234C1D"/>
    <w:rsid w:val="0023738B"/>
    <w:rsid w:val="002402AB"/>
    <w:rsid w:val="00240682"/>
    <w:rsid w:val="00240DFE"/>
    <w:rsid w:val="002430BF"/>
    <w:rsid w:val="00244832"/>
    <w:rsid w:val="00244F60"/>
    <w:rsid w:val="002544FE"/>
    <w:rsid w:val="00254AE6"/>
    <w:rsid w:val="002556E7"/>
    <w:rsid w:val="00255AA4"/>
    <w:rsid w:val="00257F98"/>
    <w:rsid w:val="0026267C"/>
    <w:rsid w:val="00262864"/>
    <w:rsid w:val="00262CB4"/>
    <w:rsid w:val="00265800"/>
    <w:rsid w:val="00270760"/>
    <w:rsid w:val="00270902"/>
    <w:rsid w:val="00273E96"/>
    <w:rsid w:val="00275656"/>
    <w:rsid w:val="002768F4"/>
    <w:rsid w:val="002775DD"/>
    <w:rsid w:val="00277B24"/>
    <w:rsid w:val="00280A6E"/>
    <w:rsid w:val="00283750"/>
    <w:rsid w:val="00284FCF"/>
    <w:rsid w:val="002860C1"/>
    <w:rsid w:val="00290014"/>
    <w:rsid w:val="00292064"/>
    <w:rsid w:val="00293929"/>
    <w:rsid w:val="0029576E"/>
    <w:rsid w:val="0029650C"/>
    <w:rsid w:val="002A224B"/>
    <w:rsid w:val="002A3408"/>
    <w:rsid w:val="002A364E"/>
    <w:rsid w:val="002A597C"/>
    <w:rsid w:val="002B0CD6"/>
    <w:rsid w:val="002B1F66"/>
    <w:rsid w:val="002B2765"/>
    <w:rsid w:val="002B42DF"/>
    <w:rsid w:val="002C2B03"/>
    <w:rsid w:val="002C37C7"/>
    <w:rsid w:val="002C4276"/>
    <w:rsid w:val="002C53AB"/>
    <w:rsid w:val="002D79BC"/>
    <w:rsid w:val="002E0C39"/>
    <w:rsid w:val="002E4C60"/>
    <w:rsid w:val="002E5496"/>
    <w:rsid w:val="002E63F0"/>
    <w:rsid w:val="002E7219"/>
    <w:rsid w:val="002F3005"/>
    <w:rsid w:val="002F328D"/>
    <w:rsid w:val="003018BE"/>
    <w:rsid w:val="00303810"/>
    <w:rsid w:val="003038E8"/>
    <w:rsid w:val="00306CC7"/>
    <w:rsid w:val="00306E53"/>
    <w:rsid w:val="003107D9"/>
    <w:rsid w:val="003111A1"/>
    <w:rsid w:val="00311F3B"/>
    <w:rsid w:val="003151EC"/>
    <w:rsid w:val="00315462"/>
    <w:rsid w:val="003207DF"/>
    <w:rsid w:val="00321230"/>
    <w:rsid w:val="003223A2"/>
    <w:rsid w:val="0033104C"/>
    <w:rsid w:val="003318BE"/>
    <w:rsid w:val="0033552C"/>
    <w:rsid w:val="00340549"/>
    <w:rsid w:val="00341111"/>
    <w:rsid w:val="00343DFE"/>
    <w:rsid w:val="00343E8C"/>
    <w:rsid w:val="00346400"/>
    <w:rsid w:val="00346C93"/>
    <w:rsid w:val="003470A2"/>
    <w:rsid w:val="00350ECB"/>
    <w:rsid w:val="003530CF"/>
    <w:rsid w:val="00355281"/>
    <w:rsid w:val="00355E75"/>
    <w:rsid w:val="0035792C"/>
    <w:rsid w:val="0036085D"/>
    <w:rsid w:val="00362DF2"/>
    <w:rsid w:val="00362FF9"/>
    <w:rsid w:val="003654D8"/>
    <w:rsid w:val="00366434"/>
    <w:rsid w:val="00367ACE"/>
    <w:rsid w:val="00370F2D"/>
    <w:rsid w:val="00371A16"/>
    <w:rsid w:val="00371D5C"/>
    <w:rsid w:val="00372FBA"/>
    <w:rsid w:val="00374BD9"/>
    <w:rsid w:val="003752B6"/>
    <w:rsid w:val="00376488"/>
    <w:rsid w:val="00376871"/>
    <w:rsid w:val="00376924"/>
    <w:rsid w:val="00377608"/>
    <w:rsid w:val="003778CF"/>
    <w:rsid w:val="00377F20"/>
    <w:rsid w:val="00380C21"/>
    <w:rsid w:val="003819ED"/>
    <w:rsid w:val="00383964"/>
    <w:rsid w:val="00392228"/>
    <w:rsid w:val="00392636"/>
    <w:rsid w:val="00392D47"/>
    <w:rsid w:val="00393A84"/>
    <w:rsid w:val="00395FCD"/>
    <w:rsid w:val="00396B11"/>
    <w:rsid w:val="003973F0"/>
    <w:rsid w:val="00397FDC"/>
    <w:rsid w:val="00397FEE"/>
    <w:rsid w:val="003A1087"/>
    <w:rsid w:val="003A1C5F"/>
    <w:rsid w:val="003A238D"/>
    <w:rsid w:val="003B0291"/>
    <w:rsid w:val="003B02C0"/>
    <w:rsid w:val="003B0597"/>
    <w:rsid w:val="003B0989"/>
    <w:rsid w:val="003B3024"/>
    <w:rsid w:val="003B342E"/>
    <w:rsid w:val="003B5693"/>
    <w:rsid w:val="003B596B"/>
    <w:rsid w:val="003B6C8A"/>
    <w:rsid w:val="003B7060"/>
    <w:rsid w:val="003B78C5"/>
    <w:rsid w:val="003C0755"/>
    <w:rsid w:val="003C2825"/>
    <w:rsid w:val="003C40BA"/>
    <w:rsid w:val="003C568B"/>
    <w:rsid w:val="003C6ACA"/>
    <w:rsid w:val="003D1223"/>
    <w:rsid w:val="003D13A9"/>
    <w:rsid w:val="003D1869"/>
    <w:rsid w:val="003D5015"/>
    <w:rsid w:val="003D5509"/>
    <w:rsid w:val="003D66E7"/>
    <w:rsid w:val="003D7335"/>
    <w:rsid w:val="003D76A5"/>
    <w:rsid w:val="003D7E8B"/>
    <w:rsid w:val="003E011E"/>
    <w:rsid w:val="003E1DAC"/>
    <w:rsid w:val="003F0C66"/>
    <w:rsid w:val="003F1B5E"/>
    <w:rsid w:val="003F230E"/>
    <w:rsid w:val="003F31BE"/>
    <w:rsid w:val="003F3DEE"/>
    <w:rsid w:val="003F6352"/>
    <w:rsid w:val="0040161C"/>
    <w:rsid w:val="00401669"/>
    <w:rsid w:val="0040230E"/>
    <w:rsid w:val="00402470"/>
    <w:rsid w:val="0040521E"/>
    <w:rsid w:val="004068F3"/>
    <w:rsid w:val="00411B58"/>
    <w:rsid w:val="00411FA3"/>
    <w:rsid w:val="0041226A"/>
    <w:rsid w:val="00414B67"/>
    <w:rsid w:val="00415935"/>
    <w:rsid w:val="00416D44"/>
    <w:rsid w:val="00423A35"/>
    <w:rsid w:val="00423AEA"/>
    <w:rsid w:val="00424C9B"/>
    <w:rsid w:val="00430774"/>
    <w:rsid w:val="0043162D"/>
    <w:rsid w:val="0043404F"/>
    <w:rsid w:val="0043414A"/>
    <w:rsid w:val="00440B18"/>
    <w:rsid w:val="00440F32"/>
    <w:rsid w:val="004410F0"/>
    <w:rsid w:val="00441DB2"/>
    <w:rsid w:val="004438E3"/>
    <w:rsid w:val="00444480"/>
    <w:rsid w:val="0045143A"/>
    <w:rsid w:val="00451799"/>
    <w:rsid w:val="0045298A"/>
    <w:rsid w:val="00453013"/>
    <w:rsid w:val="004572CE"/>
    <w:rsid w:val="0046251A"/>
    <w:rsid w:val="00464A87"/>
    <w:rsid w:val="00464F91"/>
    <w:rsid w:val="004665F9"/>
    <w:rsid w:val="00467DA5"/>
    <w:rsid w:val="004720A7"/>
    <w:rsid w:val="004735BB"/>
    <w:rsid w:val="004748DA"/>
    <w:rsid w:val="004749F7"/>
    <w:rsid w:val="00475DE7"/>
    <w:rsid w:val="00480244"/>
    <w:rsid w:val="00481B10"/>
    <w:rsid w:val="0048273D"/>
    <w:rsid w:val="0049169D"/>
    <w:rsid w:val="00491FF4"/>
    <w:rsid w:val="00495B3C"/>
    <w:rsid w:val="004A0ACD"/>
    <w:rsid w:val="004A3D2A"/>
    <w:rsid w:val="004A4831"/>
    <w:rsid w:val="004A7C85"/>
    <w:rsid w:val="004B2E23"/>
    <w:rsid w:val="004B2F3E"/>
    <w:rsid w:val="004B37D9"/>
    <w:rsid w:val="004B3DB9"/>
    <w:rsid w:val="004B4FD1"/>
    <w:rsid w:val="004C0638"/>
    <w:rsid w:val="004C151D"/>
    <w:rsid w:val="004C217C"/>
    <w:rsid w:val="004C3795"/>
    <w:rsid w:val="004C43CC"/>
    <w:rsid w:val="004D2359"/>
    <w:rsid w:val="004D35A5"/>
    <w:rsid w:val="004D38BF"/>
    <w:rsid w:val="004D5625"/>
    <w:rsid w:val="004E79F3"/>
    <w:rsid w:val="004F0CAB"/>
    <w:rsid w:val="004F1A81"/>
    <w:rsid w:val="004F2C22"/>
    <w:rsid w:val="004F3403"/>
    <w:rsid w:val="0050255F"/>
    <w:rsid w:val="00506985"/>
    <w:rsid w:val="00507588"/>
    <w:rsid w:val="005078E0"/>
    <w:rsid w:val="005105B8"/>
    <w:rsid w:val="005139B6"/>
    <w:rsid w:val="0051611D"/>
    <w:rsid w:val="005164A7"/>
    <w:rsid w:val="00517810"/>
    <w:rsid w:val="005227A4"/>
    <w:rsid w:val="00522A0B"/>
    <w:rsid w:val="00523AB9"/>
    <w:rsid w:val="005258CE"/>
    <w:rsid w:val="00526E37"/>
    <w:rsid w:val="00527445"/>
    <w:rsid w:val="00532194"/>
    <w:rsid w:val="005322B3"/>
    <w:rsid w:val="00533DD6"/>
    <w:rsid w:val="00534271"/>
    <w:rsid w:val="005350D8"/>
    <w:rsid w:val="0053720E"/>
    <w:rsid w:val="00540DFC"/>
    <w:rsid w:val="005422CC"/>
    <w:rsid w:val="00542BC4"/>
    <w:rsid w:val="00546610"/>
    <w:rsid w:val="00546761"/>
    <w:rsid w:val="0054777E"/>
    <w:rsid w:val="00550101"/>
    <w:rsid w:val="005504E1"/>
    <w:rsid w:val="00551BDC"/>
    <w:rsid w:val="00552795"/>
    <w:rsid w:val="005539C8"/>
    <w:rsid w:val="005577AC"/>
    <w:rsid w:val="0056023A"/>
    <w:rsid w:val="0056113B"/>
    <w:rsid w:val="005620AF"/>
    <w:rsid w:val="00564818"/>
    <w:rsid w:val="00570AD2"/>
    <w:rsid w:val="00571292"/>
    <w:rsid w:val="0057149A"/>
    <w:rsid w:val="00571641"/>
    <w:rsid w:val="005738CE"/>
    <w:rsid w:val="00573DF3"/>
    <w:rsid w:val="005754BF"/>
    <w:rsid w:val="0057707D"/>
    <w:rsid w:val="00577A14"/>
    <w:rsid w:val="00582200"/>
    <w:rsid w:val="00584971"/>
    <w:rsid w:val="00584F98"/>
    <w:rsid w:val="005875CE"/>
    <w:rsid w:val="005951E1"/>
    <w:rsid w:val="00595663"/>
    <w:rsid w:val="00595D66"/>
    <w:rsid w:val="00596C0F"/>
    <w:rsid w:val="005A0107"/>
    <w:rsid w:val="005A0C1F"/>
    <w:rsid w:val="005A2DCF"/>
    <w:rsid w:val="005A62CC"/>
    <w:rsid w:val="005A6E36"/>
    <w:rsid w:val="005B07CC"/>
    <w:rsid w:val="005B0D1E"/>
    <w:rsid w:val="005B15CD"/>
    <w:rsid w:val="005B28F4"/>
    <w:rsid w:val="005B3898"/>
    <w:rsid w:val="005B5E97"/>
    <w:rsid w:val="005C03FD"/>
    <w:rsid w:val="005C20F5"/>
    <w:rsid w:val="005C30F1"/>
    <w:rsid w:val="005C4974"/>
    <w:rsid w:val="005C7120"/>
    <w:rsid w:val="005C7551"/>
    <w:rsid w:val="005D159C"/>
    <w:rsid w:val="005D4A6D"/>
    <w:rsid w:val="005D4AA9"/>
    <w:rsid w:val="005D61CA"/>
    <w:rsid w:val="005E0E84"/>
    <w:rsid w:val="005E1062"/>
    <w:rsid w:val="005E2BA9"/>
    <w:rsid w:val="005E3E22"/>
    <w:rsid w:val="005E4F93"/>
    <w:rsid w:val="005E58BA"/>
    <w:rsid w:val="005E7673"/>
    <w:rsid w:val="005F1E78"/>
    <w:rsid w:val="005F20E1"/>
    <w:rsid w:val="005F3563"/>
    <w:rsid w:val="005F3F52"/>
    <w:rsid w:val="005F5275"/>
    <w:rsid w:val="005F5E52"/>
    <w:rsid w:val="005F7922"/>
    <w:rsid w:val="00601038"/>
    <w:rsid w:val="00601D03"/>
    <w:rsid w:val="00601E69"/>
    <w:rsid w:val="00602F08"/>
    <w:rsid w:val="00603E5F"/>
    <w:rsid w:val="006046EC"/>
    <w:rsid w:val="006051FC"/>
    <w:rsid w:val="00612A3C"/>
    <w:rsid w:val="006155BE"/>
    <w:rsid w:val="006218D1"/>
    <w:rsid w:val="00622504"/>
    <w:rsid w:val="00622DCC"/>
    <w:rsid w:val="006239C9"/>
    <w:rsid w:val="00623F8D"/>
    <w:rsid w:val="0062463C"/>
    <w:rsid w:val="006250A5"/>
    <w:rsid w:val="00625C43"/>
    <w:rsid w:val="006265B2"/>
    <w:rsid w:val="00630A92"/>
    <w:rsid w:val="00630E41"/>
    <w:rsid w:val="00631BBC"/>
    <w:rsid w:val="00632AE2"/>
    <w:rsid w:val="00633E95"/>
    <w:rsid w:val="00634B0D"/>
    <w:rsid w:val="00634E2E"/>
    <w:rsid w:val="00634FF0"/>
    <w:rsid w:val="006414C1"/>
    <w:rsid w:val="00643475"/>
    <w:rsid w:val="00644AE8"/>
    <w:rsid w:val="00644E94"/>
    <w:rsid w:val="006454C5"/>
    <w:rsid w:val="00651543"/>
    <w:rsid w:val="006531A9"/>
    <w:rsid w:val="006542AA"/>
    <w:rsid w:val="00654E74"/>
    <w:rsid w:val="006560C8"/>
    <w:rsid w:val="00657C50"/>
    <w:rsid w:val="00660445"/>
    <w:rsid w:val="00661584"/>
    <w:rsid w:val="006637A2"/>
    <w:rsid w:val="0066385C"/>
    <w:rsid w:val="00664305"/>
    <w:rsid w:val="00664C8A"/>
    <w:rsid w:val="00664FFB"/>
    <w:rsid w:val="006665AF"/>
    <w:rsid w:val="0067070B"/>
    <w:rsid w:val="00673C6D"/>
    <w:rsid w:val="0067414F"/>
    <w:rsid w:val="0067450A"/>
    <w:rsid w:val="006770AF"/>
    <w:rsid w:val="0068014B"/>
    <w:rsid w:val="00680740"/>
    <w:rsid w:val="00681462"/>
    <w:rsid w:val="0068188D"/>
    <w:rsid w:val="006846C6"/>
    <w:rsid w:val="00685553"/>
    <w:rsid w:val="00685F59"/>
    <w:rsid w:val="0068631D"/>
    <w:rsid w:val="006867C2"/>
    <w:rsid w:val="006904D6"/>
    <w:rsid w:val="00690AA6"/>
    <w:rsid w:val="006919BD"/>
    <w:rsid w:val="0069495B"/>
    <w:rsid w:val="006A111F"/>
    <w:rsid w:val="006A49CD"/>
    <w:rsid w:val="006A5001"/>
    <w:rsid w:val="006A5058"/>
    <w:rsid w:val="006B0ED7"/>
    <w:rsid w:val="006B1919"/>
    <w:rsid w:val="006B271E"/>
    <w:rsid w:val="006B3026"/>
    <w:rsid w:val="006B3EB1"/>
    <w:rsid w:val="006B525E"/>
    <w:rsid w:val="006B61CD"/>
    <w:rsid w:val="006B69AC"/>
    <w:rsid w:val="006B6D61"/>
    <w:rsid w:val="006B75B4"/>
    <w:rsid w:val="006C31C2"/>
    <w:rsid w:val="006C39AD"/>
    <w:rsid w:val="006C3B25"/>
    <w:rsid w:val="006C4BC6"/>
    <w:rsid w:val="006C5962"/>
    <w:rsid w:val="006C5EA3"/>
    <w:rsid w:val="006C5F06"/>
    <w:rsid w:val="006C7EC2"/>
    <w:rsid w:val="006C7FA1"/>
    <w:rsid w:val="006D14F3"/>
    <w:rsid w:val="006D4308"/>
    <w:rsid w:val="006D5DB6"/>
    <w:rsid w:val="006D714C"/>
    <w:rsid w:val="006D7661"/>
    <w:rsid w:val="006E1B14"/>
    <w:rsid w:val="006E2EBF"/>
    <w:rsid w:val="006E4871"/>
    <w:rsid w:val="006E4FFC"/>
    <w:rsid w:val="006E6345"/>
    <w:rsid w:val="006E7E58"/>
    <w:rsid w:val="006E7ED6"/>
    <w:rsid w:val="006F2228"/>
    <w:rsid w:val="0070113B"/>
    <w:rsid w:val="00701FCE"/>
    <w:rsid w:val="00702C67"/>
    <w:rsid w:val="0070450A"/>
    <w:rsid w:val="00706058"/>
    <w:rsid w:val="0071224E"/>
    <w:rsid w:val="00712806"/>
    <w:rsid w:val="00715BE5"/>
    <w:rsid w:val="00717B5D"/>
    <w:rsid w:val="00721206"/>
    <w:rsid w:val="00722819"/>
    <w:rsid w:val="007234E0"/>
    <w:rsid w:val="007313C2"/>
    <w:rsid w:val="00732559"/>
    <w:rsid w:val="00733208"/>
    <w:rsid w:val="00733E52"/>
    <w:rsid w:val="00734E58"/>
    <w:rsid w:val="0073641C"/>
    <w:rsid w:val="00737EA6"/>
    <w:rsid w:val="00741A65"/>
    <w:rsid w:val="00742E33"/>
    <w:rsid w:val="00742F03"/>
    <w:rsid w:val="007430D2"/>
    <w:rsid w:val="00746190"/>
    <w:rsid w:val="00752AC3"/>
    <w:rsid w:val="007551F0"/>
    <w:rsid w:val="00760E48"/>
    <w:rsid w:val="00760EE4"/>
    <w:rsid w:val="0076152A"/>
    <w:rsid w:val="0076231C"/>
    <w:rsid w:val="007630F9"/>
    <w:rsid w:val="00763E12"/>
    <w:rsid w:val="0076566E"/>
    <w:rsid w:val="007668FA"/>
    <w:rsid w:val="00767091"/>
    <w:rsid w:val="00770CFD"/>
    <w:rsid w:val="00771381"/>
    <w:rsid w:val="00774116"/>
    <w:rsid w:val="00774EAC"/>
    <w:rsid w:val="00781A36"/>
    <w:rsid w:val="00782B33"/>
    <w:rsid w:val="00784557"/>
    <w:rsid w:val="00790B88"/>
    <w:rsid w:val="00791876"/>
    <w:rsid w:val="00795C46"/>
    <w:rsid w:val="007A1321"/>
    <w:rsid w:val="007A1B09"/>
    <w:rsid w:val="007A1F3B"/>
    <w:rsid w:val="007A2E63"/>
    <w:rsid w:val="007A3E6C"/>
    <w:rsid w:val="007A603F"/>
    <w:rsid w:val="007A6F2A"/>
    <w:rsid w:val="007B0550"/>
    <w:rsid w:val="007B1A06"/>
    <w:rsid w:val="007B3E29"/>
    <w:rsid w:val="007C0B1C"/>
    <w:rsid w:val="007C1338"/>
    <w:rsid w:val="007C1646"/>
    <w:rsid w:val="007C2EB1"/>
    <w:rsid w:val="007D120A"/>
    <w:rsid w:val="007D5FBC"/>
    <w:rsid w:val="007D6712"/>
    <w:rsid w:val="007D73C7"/>
    <w:rsid w:val="007E0A2B"/>
    <w:rsid w:val="007E5958"/>
    <w:rsid w:val="007F08CD"/>
    <w:rsid w:val="007F0AB5"/>
    <w:rsid w:val="007F10C2"/>
    <w:rsid w:val="007F4773"/>
    <w:rsid w:val="007F4BA6"/>
    <w:rsid w:val="007F51A9"/>
    <w:rsid w:val="007F53F6"/>
    <w:rsid w:val="007F77DD"/>
    <w:rsid w:val="0080205A"/>
    <w:rsid w:val="00802F52"/>
    <w:rsid w:val="0080655E"/>
    <w:rsid w:val="00810A2B"/>
    <w:rsid w:val="00813ADC"/>
    <w:rsid w:val="008149E4"/>
    <w:rsid w:val="00815059"/>
    <w:rsid w:val="00817C61"/>
    <w:rsid w:val="008215BE"/>
    <w:rsid w:val="00822523"/>
    <w:rsid w:val="008247B4"/>
    <w:rsid w:val="008326D2"/>
    <w:rsid w:val="0083298E"/>
    <w:rsid w:val="00832E5F"/>
    <w:rsid w:val="008351EA"/>
    <w:rsid w:val="0083764A"/>
    <w:rsid w:val="00840247"/>
    <w:rsid w:val="0084091B"/>
    <w:rsid w:val="00840CA2"/>
    <w:rsid w:val="00841070"/>
    <w:rsid w:val="00841650"/>
    <w:rsid w:val="00842626"/>
    <w:rsid w:val="00846B43"/>
    <w:rsid w:val="00850179"/>
    <w:rsid w:val="0085704F"/>
    <w:rsid w:val="0086063F"/>
    <w:rsid w:val="0086182A"/>
    <w:rsid w:val="00861B03"/>
    <w:rsid w:val="00867935"/>
    <w:rsid w:val="0087062F"/>
    <w:rsid w:val="00871F7E"/>
    <w:rsid w:val="00873259"/>
    <w:rsid w:val="00874C38"/>
    <w:rsid w:val="00876795"/>
    <w:rsid w:val="0087692D"/>
    <w:rsid w:val="0088016C"/>
    <w:rsid w:val="00881744"/>
    <w:rsid w:val="00883978"/>
    <w:rsid w:val="00883990"/>
    <w:rsid w:val="00884839"/>
    <w:rsid w:val="008858DA"/>
    <w:rsid w:val="0088648B"/>
    <w:rsid w:val="0088737F"/>
    <w:rsid w:val="008875C6"/>
    <w:rsid w:val="0089156E"/>
    <w:rsid w:val="00894254"/>
    <w:rsid w:val="00895A7B"/>
    <w:rsid w:val="00895A9C"/>
    <w:rsid w:val="00896BA1"/>
    <w:rsid w:val="0089700F"/>
    <w:rsid w:val="0089787F"/>
    <w:rsid w:val="008A2483"/>
    <w:rsid w:val="008A4A21"/>
    <w:rsid w:val="008A502E"/>
    <w:rsid w:val="008A5517"/>
    <w:rsid w:val="008A7C75"/>
    <w:rsid w:val="008B2FE9"/>
    <w:rsid w:val="008B3C12"/>
    <w:rsid w:val="008B5FF9"/>
    <w:rsid w:val="008B71D1"/>
    <w:rsid w:val="008C0E63"/>
    <w:rsid w:val="008C2D72"/>
    <w:rsid w:val="008C6C26"/>
    <w:rsid w:val="008C6DC3"/>
    <w:rsid w:val="008D5E6C"/>
    <w:rsid w:val="008D690C"/>
    <w:rsid w:val="008D7963"/>
    <w:rsid w:val="008E0E33"/>
    <w:rsid w:val="008E377C"/>
    <w:rsid w:val="008E393B"/>
    <w:rsid w:val="008E3EC2"/>
    <w:rsid w:val="008E4009"/>
    <w:rsid w:val="008E5504"/>
    <w:rsid w:val="008E7234"/>
    <w:rsid w:val="008F0405"/>
    <w:rsid w:val="008F562B"/>
    <w:rsid w:val="008F604B"/>
    <w:rsid w:val="008F77D9"/>
    <w:rsid w:val="008F7EA5"/>
    <w:rsid w:val="0090047B"/>
    <w:rsid w:val="009019B7"/>
    <w:rsid w:val="00901D38"/>
    <w:rsid w:val="00902E04"/>
    <w:rsid w:val="009032A6"/>
    <w:rsid w:val="00904CB9"/>
    <w:rsid w:val="009051B0"/>
    <w:rsid w:val="00906DEA"/>
    <w:rsid w:val="00906F0B"/>
    <w:rsid w:val="00906F83"/>
    <w:rsid w:val="00910CBA"/>
    <w:rsid w:val="009125E7"/>
    <w:rsid w:val="00912D52"/>
    <w:rsid w:val="00914765"/>
    <w:rsid w:val="0091545E"/>
    <w:rsid w:val="00915C24"/>
    <w:rsid w:val="00915F42"/>
    <w:rsid w:val="009174DF"/>
    <w:rsid w:val="00923D75"/>
    <w:rsid w:val="009259E6"/>
    <w:rsid w:val="0092751C"/>
    <w:rsid w:val="009278B6"/>
    <w:rsid w:val="009305E6"/>
    <w:rsid w:val="009318F8"/>
    <w:rsid w:val="00933E5B"/>
    <w:rsid w:val="009418E3"/>
    <w:rsid w:val="00946F40"/>
    <w:rsid w:val="0094779C"/>
    <w:rsid w:val="00947C05"/>
    <w:rsid w:val="00950517"/>
    <w:rsid w:val="0095051C"/>
    <w:rsid w:val="00952341"/>
    <w:rsid w:val="00953FFA"/>
    <w:rsid w:val="00960D22"/>
    <w:rsid w:val="00963B8B"/>
    <w:rsid w:val="00964A0A"/>
    <w:rsid w:val="00965B40"/>
    <w:rsid w:val="00966C64"/>
    <w:rsid w:val="00967967"/>
    <w:rsid w:val="00971979"/>
    <w:rsid w:val="009729E1"/>
    <w:rsid w:val="009735E3"/>
    <w:rsid w:val="00973E69"/>
    <w:rsid w:val="009747A3"/>
    <w:rsid w:val="00975BA8"/>
    <w:rsid w:val="009767FC"/>
    <w:rsid w:val="00984134"/>
    <w:rsid w:val="0098474D"/>
    <w:rsid w:val="00985265"/>
    <w:rsid w:val="00986C27"/>
    <w:rsid w:val="009876D2"/>
    <w:rsid w:val="009908C5"/>
    <w:rsid w:val="00990973"/>
    <w:rsid w:val="00991C3C"/>
    <w:rsid w:val="00994C56"/>
    <w:rsid w:val="009960BC"/>
    <w:rsid w:val="009964DA"/>
    <w:rsid w:val="009A25FC"/>
    <w:rsid w:val="009A49B3"/>
    <w:rsid w:val="009A79F9"/>
    <w:rsid w:val="009B3798"/>
    <w:rsid w:val="009B391A"/>
    <w:rsid w:val="009B654B"/>
    <w:rsid w:val="009B7363"/>
    <w:rsid w:val="009C151C"/>
    <w:rsid w:val="009C419F"/>
    <w:rsid w:val="009C4AF2"/>
    <w:rsid w:val="009D0305"/>
    <w:rsid w:val="009D2407"/>
    <w:rsid w:val="009D3081"/>
    <w:rsid w:val="009D4E9A"/>
    <w:rsid w:val="009D5E71"/>
    <w:rsid w:val="009D61F4"/>
    <w:rsid w:val="009E0939"/>
    <w:rsid w:val="009E1600"/>
    <w:rsid w:val="009E330C"/>
    <w:rsid w:val="009E4720"/>
    <w:rsid w:val="009E5B80"/>
    <w:rsid w:val="009E667C"/>
    <w:rsid w:val="009E7804"/>
    <w:rsid w:val="009E7FC8"/>
    <w:rsid w:val="009F2F6C"/>
    <w:rsid w:val="009F41E5"/>
    <w:rsid w:val="009F44F0"/>
    <w:rsid w:val="00A0076D"/>
    <w:rsid w:val="00A0412E"/>
    <w:rsid w:val="00A0448D"/>
    <w:rsid w:val="00A04C7A"/>
    <w:rsid w:val="00A04C94"/>
    <w:rsid w:val="00A06215"/>
    <w:rsid w:val="00A068B2"/>
    <w:rsid w:val="00A11790"/>
    <w:rsid w:val="00A13D80"/>
    <w:rsid w:val="00A176D4"/>
    <w:rsid w:val="00A24B48"/>
    <w:rsid w:val="00A264BD"/>
    <w:rsid w:val="00A27377"/>
    <w:rsid w:val="00A27EA4"/>
    <w:rsid w:val="00A363FB"/>
    <w:rsid w:val="00A36CF7"/>
    <w:rsid w:val="00A36D6B"/>
    <w:rsid w:val="00A41D1C"/>
    <w:rsid w:val="00A4246E"/>
    <w:rsid w:val="00A43C0F"/>
    <w:rsid w:val="00A44F1C"/>
    <w:rsid w:val="00A52025"/>
    <w:rsid w:val="00A54A37"/>
    <w:rsid w:val="00A55C19"/>
    <w:rsid w:val="00A57B0F"/>
    <w:rsid w:val="00A6302B"/>
    <w:rsid w:val="00A659CC"/>
    <w:rsid w:val="00A67E36"/>
    <w:rsid w:val="00A70AF1"/>
    <w:rsid w:val="00A743A7"/>
    <w:rsid w:val="00A750C8"/>
    <w:rsid w:val="00A75245"/>
    <w:rsid w:val="00A76B71"/>
    <w:rsid w:val="00A76C66"/>
    <w:rsid w:val="00A8083D"/>
    <w:rsid w:val="00A80C75"/>
    <w:rsid w:val="00A82D5F"/>
    <w:rsid w:val="00A867A1"/>
    <w:rsid w:val="00A91167"/>
    <w:rsid w:val="00A923A4"/>
    <w:rsid w:val="00A928A1"/>
    <w:rsid w:val="00A96601"/>
    <w:rsid w:val="00A97CEE"/>
    <w:rsid w:val="00A97DBD"/>
    <w:rsid w:val="00AA3882"/>
    <w:rsid w:val="00AA439B"/>
    <w:rsid w:val="00AA7FEC"/>
    <w:rsid w:val="00AB18D6"/>
    <w:rsid w:val="00AB3F4C"/>
    <w:rsid w:val="00AB4B21"/>
    <w:rsid w:val="00AB663E"/>
    <w:rsid w:val="00AB66BA"/>
    <w:rsid w:val="00AB7778"/>
    <w:rsid w:val="00AC02FC"/>
    <w:rsid w:val="00AC0DF0"/>
    <w:rsid w:val="00AC15D9"/>
    <w:rsid w:val="00AC1F7E"/>
    <w:rsid w:val="00AC5FB0"/>
    <w:rsid w:val="00AC77D7"/>
    <w:rsid w:val="00AC7D07"/>
    <w:rsid w:val="00AD08CE"/>
    <w:rsid w:val="00AD0922"/>
    <w:rsid w:val="00AD0F4F"/>
    <w:rsid w:val="00AD1307"/>
    <w:rsid w:val="00AD1CC2"/>
    <w:rsid w:val="00AD33A1"/>
    <w:rsid w:val="00AD4E29"/>
    <w:rsid w:val="00AE3687"/>
    <w:rsid w:val="00AE5B3E"/>
    <w:rsid w:val="00AE707D"/>
    <w:rsid w:val="00AE7171"/>
    <w:rsid w:val="00AF2AD0"/>
    <w:rsid w:val="00AF5849"/>
    <w:rsid w:val="00AF5E82"/>
    <w:rsid w:val="00AF5FAC"/>
    <w:rsid w:val="00AF7858"/>
    <w:rsid w:val="00B019B4"/>
    <w:rsid w:val="00B0484F"/>
    <w:rsid w:val="00B04E18"/>
    <w:rsid w:val="00B0647F"/>
    <w:rsid w:val="00B06E40"/>
    <w:rsid w:val="00B073EF"/>
    <w:rsid w:val="00B112A4"/>
    <w:rsid w:val="00B13A3C"/>
    <w:rsid w:val="00B13B11"/>
    <w:rsid w:val="00B14986"/>
    <w:rsid w:val="00B21FF5"/>
    <w:rsid w:val="00B25359"/>
    <w:rsid w:val="00B26503"/>
    <w:rsid w:val="00B26AAD"/>
    <w:rsid w:val="00B30BDA"/>
    <w:rsid w:val="00B323DC"/>
    <w:rsid w:val="00B32ED7"/>
    <w:rsid w:val="00B33BF6"/>
    <w:rsid w:val="00B35BC3"/>
    <w:rsid w:val="00B35C1B"/>
    <w:rsid w:val="00B376F0"/>
    <w:rsid w:val="00B408E5"/>
    <w:rsid w:val="00B40A5B"/>
    <w:rsid w:val="00B40ABB"/>
    <w:rsid w:val="00B40F43"/>
    <w:rsid w:val="00B429F0"/>
    <w:rsid w:val="00B42F34"/>
    <w:rsid w:val="00B43A5B"/>
    <w:rsid w:val="00B44879"/>
    <w:rsid w:val="00B46A3C"/>
    <w:rsid w:val="00B55E4D"/>
    <w:rsid w:val="00B57B8F"/>
    <w:rsid w:val="00B609F8"/>
    <w:rsid w:val="00B60A13"/>
    <w:rsid w:val="00B60E93"/>
    <w:rsid w:val="00B61314"/>
    <w:rsid w:val="00B61611"/>
    <w:rsid w:val="00B633EE"/>
    <w:rsid w:val="00B703BC"/>
    <w:rsid w:val="00B71D53"/>
    <w:rsid w:val="00B7353B"/>
    <w:rsid w:val="00B740C1"/>
    <w:rsid w:val="00B76564"/>
    <w:rsid w:val="00B801C1"/>
    <w:rsid w:val="00B8185E"/>
    <w:rsid w:val="00B81CC3"/>
    <w:rsid w:val="00B82E8E"/>
    <w:rsid w:val="00B8301F"/>
    <w:rsid w:val="00B85674"/>
    <w:rsid w:val="00B877FE"/>
    <w:rsid w:val="00B87C4A"/>
    <w:rsid w:val="00B9226A"/>
    <w:rsid w:val="00B93028"/>
    <w:rsid w:val="00B94D7A"/>
    <w:rsid w:val="00B94F2F"/>
    <w:rsid w:val="00B96B56"/>
    <w:rsid w:val="00B97C37"/>
    <w:rsid w:val="00BA1FE6"/>
    <w:rsid w:val="00BA4396"/>
    <w:rsid w:val="00BA59CB"/>
    <w:rsid w:val="00BB1815"/>
    <w:rsid w:val="00BB27EE"/>
    <w:rsid w:val="00BB5845"/>
    <w:rsid w:val="00BB6D64"/>
    <w:rsid w:val="00BB722D"/>
    <w:rsid w:val="00BC170F"/>
    <w:rsid w:val="00BC31C9"/>
    <w:rsid w:val="00BC32E8"/>
    <w:rsid w:val="00BC344B"/>
    <w:rsid w:val="00BC450B"/>
    <w:rsid w:val="00BC608E"/>
    <w:rsid w:val="00BD0452"/>
    <w:rsid w:val="00BE12ED"/>
    <w:rsid w:val="00BE174A"/>
    <w:rsid w:val="00BE5E00"/>
    <w:rsid w:val="00BE77A2"/>
    <w:rsid w:val="00BF1513"/>
    <w:rsid w:val="00BF1C18"/>
    <w:rsid w:val="00BF3B29"/>
    <w:rsid w:val="00BF3DCF"/>
    <w:rsid w:val="00BF4A09"/>
    <w:rsid w:val="00BF53AC"/>
    <w:rsid w:val="00BF5D86"/>
    <w:rsid w:val="00BF659F"/>
    <w:rsid w:val="00BF6F62"/>
    <w:rsid w:val="00BF70C8"/>
    <w:rsid w:val="00C04835"/>
    <w:rsid w:val="00C073DE"/>
    <w:rsid w:val="00C07ACF"/>
    <w:rsid w:val="00C1457F"/>
    <w:rsid w:val="00C14C9A"/>
    <w:rsid w:val="00C16210"/>
    <w:rsid w:val="00C16701"/>
    <w:rsid w:val="00C17CE1"/>
    <w:rsid w:val="00C17D0D"/>
    <w:rsid w:val="00C17D91"/>
    <w:rsid w:val="00C211BB"/>
    <w:rsid w:val="00C24D39"/>
    <w:rsid w:val="00C2637D"/>
    <w:rsid w:val="00C27D98"/>
    <w:rsid w:val="00C32959"/>
    <w:rsid w:val="00C3325E"/>
    <w:rsid w:val="00C3398D"/>
    <w:rsid w:val="00C339C5"/>
    <w:rsid w:val="00C40BDF"/>
    <w:rsid w:val="00C41408"/>
    <w:rsid w:val="00C41AAE"/>
    <w:rsid w:val="00C41E3F"/>
    <w:rsid w:val="00C42FAC"/>
    <w:rsid w:val="00C42FFE"/>
    <w:rsid w:val="00C44889"/>
    <w:rsid w:val="00C4704A"/>
    <w:rsid w:val="00C545DC"/>
    <w:rsid w:val="00C546D9"/>
    <w:rsid w:val="00C56CE4"/>
    <w:rsid w:val="00C56CFB"/>
    <w:rsid w:val="00C623F4"/>
    <w:rsid w:val="00C6382D"/>
    <w:rsid w:val="00C64BFA"/>
    <w:rsid w:val="00C67B72"/>
    <w:rsid w:val="00C702AA"/>
    <w:rsid w:val="00C7071A"/>
    <w:rsid w:val="00C71F35"/>
    <w:rsid w:val="00C75AEF"/>
    <w:rsid w:val="00C8090E"/>
    <w:rsid w:val="00C82AF4"/>
    <w:rsid w:val="00C84EA4"/>
    <w:rsid w:val="00C8691B"/>
    <w:rsid w:val="00C90E95"/>
    <w:rsid w:val="00C9112C"/>
    <w:rsid w:val="00C9553B"/>
    <w:rsid w:val="00C96F3E"/>
    <w:rsid w:val="00C973E5"/>
    <w:rsid w:val="00CA0BF2"/>
    <w:rsid w:val="00CA2A12"/>
    <w:rsid w:val="00CA442A"/>
    <w:rsid w:val="00CA4FC4"/>
    <w:rsid w:val="00CA670E"/>
    <w:rsid w:val="00CA709C"/>
    <w:rsid w:val="00CB03D9"/>
    <w:rsid w:val="00CC0909"/>
    <w:rsid w:val="00CC0CB4"/>
    <w:rsid w:val="00CC2B1B"/>
    <w:rsid w:val="00CC318C"/>
    <w:rsid w:val="00CC3FF6"/>
    <w:rsid w:val="00CC4E3D"/>
    <w:rsid w:val="00CC6BA1"/>
    <w:rsid w:val="00CC6F0E"/>
    <w:rsid w:val="00CC7B64"/>
    <w:rsid w:val="00CD3488"/>
    <w:rsid w:val="00CD52A7"/>
    <w:rsid w:val="00CD5A8C"/>
    <w:rsid w:val="00CD62FD"/>
    <w:rsid w:val="00CD7E91"/>
    <w:rsid w:val="00CE381D"/>
    <w:rsid w:val="00CE5684"/>
    <w:rsid w:val="00CE569A"/>
    <w:rsid w:val="00CE7356"/>
    <w:rsid w:val="00CF3067"/>
    <w:rsid w:val="00CF41E5"/>
    <w:rsid w:val="00CF43E8"/>
    <w:rsid w:val="00CF4DA4"/>
    <w:rsid w:val="00D020B3"/>
    <w:rsid w:val="00D020D9"/>
    <w:rsid w:val="00D02C34"/>
    <w:rsid w:val="00D03751"/>
    <w:rsid w:val="00D04C5E"/>
    <w:rsid w:val="00D05C08"/>
    <w:rsid w:val="00D0740B"/>
    <w:rsid w:val="00D11321"/>
    <w:rsid w:val="00D1152E"/>
    <w:rsid w:val="00D14124"/>
    <w:rsid w:val="00D16827"/>
    <w:rsid w:val="00D17DDA"/>
    <w:rsid w:val="00D17E32"/>
    <w:rsid w:val="00D20938"/>
    <w:rsid w:val="00D21A24"/>
    <w:rsid w:val="00D22819"/>
    <w:rsid w:val="00D2468F"/>
    <w:rsid w:val="00D25A43"/>
    <w:rsid w:val="00D269F6"/>
    <w:rsid w:val="00D27C0B"/>
    <w:rsid w:val="00D3293B"/>
    <w:rsid w:val="00D33081"/>
    <w:rsid w:val="00D35D2C"/>
    <w:rsid w:val="00D4096D"/>
    <w:rsid w:val="00D433D9"/>
    <w:rsid w:val="00D440C3"/>
    <w:rsid w:val="00D445B5"/>
    <w:rsid w:val="00D46A59"/>
    <w:rsid w:val="00D46C02"/>
    <w:rsid w:val="00D5059E"/>
    <w:rsid w:val="00D514E5"/>
    <w:rsid w:val="00D54BBE"/>
    <w:rsid w:val="00D54F2C"/>
    <w:rsid w:val="00D56755"/>
    <w:rsid w:val="00D60D4B"/>
    <w:rsid w:val="00D62932"/>
    <w:rsid w:val="00D70813"/>
    <w:rsid w:val="00D708C6"/>
    <w:rsid w:val="00D75A2D"/>
    <w:rsid w:val="00D76E37"/>
    <w:rsid w:val="00D800DB"/>
    <w:rsid w:val="00D80C72"/>
    <w:rsid w:val="00D81243"/>
    <w:rsid w:val="00D83BCB"/>
    <w:rsid w:val="00D91652"/>
    <w:rsid w:val="00D92F8B"/>
    <w:rsid w:val="00D93138"/>
    <w:rsid w:val="00DA4C51"/>
    <w:rsid w:val="00DA65A2"/>
    <w:rsid w:val="00DA7D61"/>
    <w:rsid w:val="00DB01CC"/>
    <w:rsid w:val="00DB0E2A"/>
    <w:rsid w:val="00DB2A12"/>
    <w:rsid w:val="00DB34AB"/>
    <w:rsid w:val="00DB3F37"/>
    <w:rsid w:val="00DB59CD"/>
    <w:rsid w:val="00DB68F3"/>
    <w:rsid w:val="00DC0270"/>
    <w:rsid w:val="00DC4CAF"/>
    <w:rsid w:val="00DC604C"/>
    <w:rsid w:val="00DC67B5"/>
    <w:rsid w:val="00DC75EC"/>
    <w:rsid w:val="00DD199E"/>
    <w:rsid w:val="00DD2286"/>
    <w:rsid w:val="00DD366B"/>
    <w:rsid w:val="00DD3AB1"/>
    <w:rsid w:val="00DD40FB"/>
    <w:rsid w:val="00DD4F73"/>
    <w:rsid w:val="00DD514D"/>
    <w:rsid w:val="00DD5871"/>
    <w:rsid w:val="00DD614C"/>
    <w:rsid w:val="00DD6635"/>
    <w:rsid w:val="00DD6EA3"/>
    <w:rsid w:val="00DD7FAF"/>
    <w:rsid w:val="00DE068D"/>
    <w:rsid w:val="00DE396E"/>
    <w:rsid w:val="00DE4676"/>
    <w:rsid w:val="00DE76CB"/>
    <w:rsid w:val="00DF0D4F"/>
    <w:rsid w:val="00DF1615"/>
    <w:rsid w:val="00DF4614"/>
    <w:rsid w:val="00E01745"/>
    <w:rsid w:val="00E0209A"/>
    <w:rsid w:val="00E05A00"/>
    <w:rsid w:val="00E06AD6"/>
    <w:rsid w:val="00E12707"/>
    <w:rsid w:val="00E15891"/>
    <w:rsid w:val="00E17443"/>
    <w:rsid w:val="00E174C2"/>
    <w:rsid w:val="00E21652"/>
    <w:rsid w:val="00E24A74"/>
    <w:rsid w:val="00E33F4E"/>
    <w:rsid w:val="00E35175"/>
    <w:rsid w:val="00E37D7E"/>
    <w:rsid w:val="00E411C8"/>
    <w:rsid w:val="00E425A3"/>
    <w:rsid w:val="00E44DB7"/>
    <w:rsid w:val="00E452B3"/>
    <w:rsid w:val="00E47E20"/>
    <w:rsid w:val="00E506B4"/>
    <w:rsid w:val="00E57650"/>
    <w:rsid w:val="00E57E3E"/>
    <w:rsid w:val="00E620A4"/>
    <w:rsid w:val="00E63768"/>
    <w:rsid w:val="00E65BB2"/>
    <w:rsid w:val="00E65EF4"/>
    <w:rsid w:val="00E67331"/>
    <w:rsid w:val="00E67C28"/>
    <w:rsid w:val="00E72DE4"/>
    <w:rsid w:val="00E72EB6"/>
    <w:rsid w:val="00E73635"/>
    <w:rsid w:val="00E73C43"/>
    <w:rsid w:val="00E74077"/>
    <w:rsid w:val="00E768D9"/>
    <w:rsid w:val="00E81843"/>
    <w:rsid w:val="00E81A31"/>
    <w:rsid w:val="00E81C82"/>
    <w:rsid w:val="00E82783"/>
    <w:rsid w:val="00E82AF1"/>
    <w:rsid w:val="00E8385C"/>
    <w:rsid w:val="00E84A16"/>
    <w:rsid w:val="00E855B6"/>
    <w:rsid w:val="00E86F41"/>
    <w:rsid w:val="00E87F3C"/>
    <w:rsid w:val="00E909BB"/>
    <w:rsid w:val="00E95EB7"/>
    <w:rsid w:val="00E968B1"/>
    <w:rsid w:val="00E96E6A"/>
    <w:rsid w:val="00E977D4"/>
    <w:rsid w:val="00EA14BF"/>
    <w:rsid w:val="00EA2C9B"/>
    <w:rsid w:val="00EA44D1"/>
    <w:rsid w:val="00EB3D95"/>
    <w:rsid w:val="00EB538E"/>
    <w:rsid w:val="00EB6F63"/>
    <w:rsid w:val="00EB73CD"/>
    <w:rsid w:val="00EC1314"/>
    <w:rsid w:val="00EC5F16"/>
    <w:rsid w:val="00EC687A"/>
    <w:rsid w:val="00ED0871"/>
    <w:rsid w:val="00ED1623"/>
    <w:rsid w:val="00ED2425"/>
    <w:rsid w:val="00ED265B"/>
    <w:rsid w:val="00ED2897"/>
    <w:rsid w:val="00ED2C62"/>
    <w:rsid w:val="00ED4346"/>
    <w:rsid w:val="00ED564A"/>
    <w:rsid w:val="00ED6480"/>
    <w:rsid w:val="00ED75CC"/>
    <w:rsid w:val="00EE0CDD"/>
    <w:rsid w:val="00EE13C6"/>
    <w:rsid w:val="00EE2C40"/>
    <w:rsid w:val="00EE43AD"/>
    <w:rsid w:val="00EE6FE4"/>
    <w:rsid w:val="00EF0EBA"/>
    <w:rsid w:val="00EF1884"/>
    <w:rsid w:val="00EF3F37"/>
    <w:rsid w:val="00EF4F3B"/>
    <w:rsid w:val="00EF5754"/>
    <w:rsid w:val="00EF5D9E"/>
    <w:rsid w:val="00EF6B3D"/>
    <w:rsid w:val="00EF71EE"/>
    <w:rsid w:val="00EF73E9"/>
    <w:rsid w:val="00F004D6"/>
    <w:rsid w:val="00F00504"/>
    <w:rsid w:val="00F026FC"/>
    <w:rsid w:val="00F033EA"/>
    <w:rsid w:val="00F04523"/>
    <w:rsid w:val="00F074DC"/>
    <w:rsid w:val="00F07D4E"/>
    <w:rsid w:val="00F102F1"/>
    <w:rsid w:val="00F108AB"/>
    <w:rsid w:val="00F11A1B"/>
    <w:rsid w:val="00F1743E"/>
    <w:rsid w:val="00F176A5"/>
    <w:rsid w:val="00F21FED"/>
    <w:rsid w:val="00F227D6"/>
    <w:rsid w:val="00F22F7B"/>
    <w:rsid w:val="00F24666"/>
    <w:rsid w:val="00F25960"/>
    <w:rsid w:val="00F266FD"/>
    <w:rsid w:val="00F327B5"/>
    <w:rsid w:val="00F32C79"/>
    <w:rsid w:val="00F36498"/>
    <w:rsid w:val="00F36678"/>
    <w:rsid w:val="00F3674B"/>
    <w:rsid w:val="00F37540"/>
    <w:rsid w:val="00F3789E"/>
    <w:rsid w:val="00F4033D"/>
    <w:rsid w:val="00F42A27"/>
    <w:rsid w:val="00F45958"/>
    <w:rsid w:val="00F465C1"/>
    <w:rsid w:val="00F47E5B"/>
    <w:rsid w:val="00F5198A"/>
    <w:rsid w:val="00F54A3D"/>
    <w:rsid w:val="00F5759E"/>
    <w:rsid w:val="00F602C5"/>
    <w:rsid w:val="00F613ED"/>
    <w:rsid w:val="00F63564"/>
    <w:rsid w:val="00F6519A"/>
    <w:rsid w:val="00F6782D"/>
    <w:rsid w:val="00F718C5"/>
    <w:rsid w:val="00F74C76"/>
    <w:rsid w:val="00F75D73"/>
    <w:rsid w:val="00F80CE9"/>
    <w:rsid w:val="00F8700F"/>
    <w:rsid w:val="00F870FF"/>
    <w:rsid w:val="00F941DB"/>
    <w:rsid w:val="00F96E9D"/>
    <w:rsid w:val="00FA116E"/>
    <w:rsid w:val="00FA24ED"/>
    <w:rsid w:val="00FA5577"/>
    <w:rsid w:val="00FA7507"/>
    <w:rsid w:val="00FA75C0"/>
    <w:rsid w:val="00FB1770"/>
    <w:rsid w:val="00FB2D9D"/>
    <w:rsid w:val="00FB3C16"/>
    <w:rsid w:val="00FB3D3D"/>
    <w:rsid w:val="00FC08C2"/>
    <w:rsid w:val="00FC3EB9"/>
    <w:rsid w:val="00FC48E1"/>
    <w:rsid w:val="00FC4DC7"/>
    <w:rsid w:val="00FC5665"/>
    <w:rsid w:val="00FC56D1"/>
    <w:rsid w:val="00FC6F92"/>
    <w:rsid w:val="00FD03E2"/>
    <w:rsid w:val="00FD2D0E"/>
    <w:rsid w:val="00FD4766"/>
    <w:rsid w:val="00FD6401"/>
    <w:rsid w:val="00FD6C6B"/>
    <w:rsid w:val="00FD7772"/>
    <w:rsid w:val="00FE1EDF"/>
    <w:rsid w:val="00FE5238"/>
    <w:rsid w:val="00FE5F5B"/>
    <w:rsid w:val="00FE700B"/>
    <w:rsid w:val="00FE7321"/>
    <w:rsid w:val="00FF1F9A"/>
    <w:rsid w:val="00FF2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D5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2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819"/>
  </w:style>
  <w:style w:type="paragraph" w:styleId="Footer">
    <w:name w:val="footer"/>
    <w:basedOn w:val="Normal"/>
    <w:link w:val="Foot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2819"/>
  </w:style>
  <w:style w:type="character" w:styleId="PageNumber">
    <w:name w:val="page number"/>
    <w:basedOn w:val="DefaultParagraphFont"/>
    <w:uiPriority w:val="99"/>
    <w:semiHidden/>
    <w:unhideWhenUsed/>
    <w:rsid w:val="00722819"/>
  </w:style>
  <w:style w:type="character" w:styleId="CommentReference">
    <w:name w:val="annotation reference"/>
    <w:basedOn w:val="DefaultParagraphFont"/>
    <w:uiPriority w:val="99"/>
    <w:semiHidden/>
    <w:unhideWhenUsed/>
    <w:rsid w:val="00AF58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49"/>
    <w:rPr>
      <w:rFonts w:asciiTheme="minorHAnsi" w:hAnsi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Lucida Grande" w:hAnsi="Lucida Grande" w:cs="Lucida Grande"/>
      <w:sz w:val="18"/>
      <w:szCs w:val="18"/>
    </w:rPr>
  </w:style>
  <w:style w:type="paragraph" w:customStyle="1" w:styleId="phone">
    <w:name w:val="phone"/>
    <w:basedOn w:val="Normal"/>
    <w:next w:val="Normal"/>
    <w:rsid w:val="00CF41E5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BE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2ED"/>
    <w:rPr>
      <w:rFonts w:ascii="Courier New" w:eastAsia="Calibri" w:hAnsi="Courier New" w:cs="Courier New"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2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819"/>
  </w:style>
  <w:style w:type="paragraph" w:styleId="Footer">
    <w:name w:val="footer"/>
    <w:basedOn w:val="Normal"/>
    <w:link w:val="Foot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2819"/>
  </w:style>
  <w:style w:type="character" w:styleId="PageNumber">
    <w:name w:val="page number"/>
    <w:basedOn w:val="DefaultParagraphFont"/>
    <w:uiPriority w:val="99"/>
    <w:semiHidden/>
    <w:unhideWhenUsed/>
    <w:rsid w:val="00722819"/>
  </w:style>
  <w:style w:type="character" w:styleId="CommentReference">
    <w:name w:val="annotation reference"/>
    <w:basedOn w:val="DefaultParagraphFont"/>
    <w:uiPriority w:val="99"/>
    <w:semiHidden/>
    <w:unhideWhenUsed/>
    <w:rsid w:val="00AF58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49"/>
    <w:rPr>
      <w:rFonts w:asciiTheme="minorHAnsi" w:hAnsi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Lucida Grande" w:hAnsi="Lucida Grande" w:cs="Lucida Grande"/>
      <w:sz w:val="18"/>
      <w:szCs w:val="18"/>
    </w:rPr>
  </w:style>
  <w:style w:type="paragraph" w:customStyle="1" w:styleId="phone">
    <w:name w:val="phone"/>
    <w:basedOn w:val="Normal"/>
    <w:next w:val="Normal"/>
    <w:rsid w:val="00CF41E5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BE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2ED"/>
    <w:rPr>
      <w:rFonts w:ascii="Courier New" w:eastAsia="Calibri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D8C45496943944B88376063972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F4CE-8D32-CC40-99DC-94219F6A6A39}"/>
      </w:docPartPr>
      <w:docPartBody>
        <w:p w:rsidR="003163BD" w:rsidRDefault="003163BD" w:rsidP="003163BD">
          <w:pPr>
            <w:pStyle w:val="4ED8C45496943944B88376063972391A"/>
          </w:pPr>
          <w:r>
            <w:t>[Type text]</w:t>
          </w:r>
        </w:p>
      </w:docPartBody>
    </w:docPart>
    <w:docPart>
      <w:docPartPr>
        <w:name w:val="88F823842A49604EB565AE4D9F0F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DEB88-FC55-C64C-BCC5-AA52F3BED928}"/>
      </w:docPartPr>
      <w:docPartBody>
        <w:p w:rsidR="003163BD" w:rsidRDefault="003163BD" w:rsidP="003163BD">
          <w:pPr>
            <w:pStyle w:val="88F823842A49604EB565AE4D9F0FD342"/>
          </w:pPr>
          <w:r>
            <w:t>[Type text]</w:t>
          </w:r>
        </w:p>
      </w:docPartBody>
    </w:docPart>
    <w:docPart>
      <w:docPartPr>
        <w:name w:val="7E0C5EFEA145194887C5B782F67A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4AA5-C949-6843-8090-B8F25CF35141}"/>
      </w:docPartPr>
      <w:docPartBody>
        <w:p w:rsidR="003163BD" w:rsidRDefault="003163BD" w:rsidP="003163BD">
          <w:pPr>
            <w:pStyle w:val="7E0C5EFEA145194887C5B782F67A4B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45F1"/>
    <w:rsid w:val="0004146B"/>
    <w:rsid w:val="0006612B"/>
    <w:rsid w:val="000B2F0A"/>
    <w:rsid w:val="00112FEB"/>
    <w:rsid w:val="001E070C"/>
    <w:rsid w:val="002035CC"/>
    <w:rsid w:val="0023151B"/>
    <w:rsid w:val="0025012C"/>
    <w:rsid w:val="002C7338"/>
    <w:rsid w:val="003163BD"/>
    <w:rsid w:val="00322A0F"/>
    <w:rsid w:val="003F63F4"/>
    <w:rsid w:val="004A3D7B"/>
    <w:rsid w:val="004D0D57"/>
    <w:rsid w:val="005023F6"/>
    <w:rsid w:val="00572CD3"/>
    <w:rsid w:val="005E67D8"/>
    <w:rsid w:val="006E50F4"/>
    <w:rsid w:val="00713FFA"/>
    <w:rsid w:val="00960FED"/>
    <w:rsid w:val="00A70EDE"/>
    <w:rsid w:val="00AA3F62"/>
    <w:rsid w:val="00B8119D"/>
    <w:rsid w:val="00BD1B2A"/>
    <w:rsid w:val="00C945F1"/>
    <w:rsid w:val="00D85430"/>
    <w:rsid w:val="00DB4360"/>
    <w:rsid w:val="00E432E1"/>
    <w:rsid w:val="00EA727D"/>
    <w:rsid w:val="00F90DB4"/>
    <w:rsid w:val="00FC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8C665A4F39F498B11E932E3286B37">
    <w:name w:val="2B48C665A4F39F498B11E932E3286B37"/>
    <w:rsid w:val="00C945F1"/>
  </w:style>
  <w:style w:type="paragraph" w:customStyle="1" w:styleId="F181EF1278C6FE4698EB387A515E9463">
    <w:name w:val="F181EF1278C6FE4698EB387A515E9463"/>
    <w:rsid w:val="00C945F1"/>
  </w:style>
  <w:style w:type="paragraph" w:customStyle="1" w:styleId="15C2EEBDC3652C4694C6F2A5AA93B9C7">
    <w:name w:val="15C2EEBDC3652C4694C6F2A5AA93B9C7"/>
    <w:rsid w:val="00C945F1"/>
  </w:style>
  <w:style w:type="paragraph" w:customStyle="1" w:styleId="482174A3F31CE14BA7341B4A89E38C4C">
    <w:name w:val="482174A3F31CE14BA7341B4A89E38C4C"/>
    <w:rsid w:val="00C945F1"/>
  </w:style>
  <w:style w:type="paragraph" w:customStyle="1" w:styleId="01DD6651F7ECB640A69F66484B984555">
    <w:name w:val="01DD6651F7ECB640A69F66484B984555"/>
    <w:rsid w:val="00C945F1"/>
  </w:style>
  <w:style w:type="paragraph" w:customStyle="1" w:styleId="74B8F3BAE6A20E40A43BAD6B42405763">
    <w:name w:val="74B8F3BAE6A20E40A43BAD6B42405763"/>
    <w:rsid w:val="00C945F1"/>
  </w:style>
  <w:style w:type="paragraph" w:customStyle="1" w:styleId="4ED8C45496943944B88376063972391A">
    <w:name w:val="4ED8C45496943944B88376063972391A"/>
    <w:rsid w:val="003163BD"/>
  </w:style>
  <w:style w:type="paragraph" w:customStyle="1" w:styleId="88F823842A49604EB565AE4D9F0FD342">
    <w:name w:val="88F823842A49604EB565AE4D9F0FD342"/>
    <w:rsid w:val="003163BD"/>
  </w:style>
  <w:style w:type="paragraph" w:customStyle="1" w:styleId="7E0C5EFEA145194887C5B782F67A4B58">
    <w:name w:val="7E0C5EFEA145194887C5B782F67A4B58"/>
    <w:rsid w:val="003163BD"/>
  </w:style>
  <w:style w:type="paragraph" w:customStyle="1" w:styleId="44340CD79AB77F4AA5BDC8607FC63068">
    <w:name w:val="44340CD79AB77F4AA5BDC8607FC63068"/>
    <w:rsid w:val="003163BD"/>
  </w:style>
  <w:style w:type="paragraph" w:customStyle="1" w:styleId="585E30ACEA475F459C39CB410ED831DE">
    <w:name w:val="585E30ACEA475F459C39CB410ED831DE"/>
    <w:rsid w:val="003163BD"/>
  </w:style>
  <w:style w:type="paragraph" w:customStyle="1" w:styleId="5237D09F141F6341BE2F73C639C0A8B9">
    <w:name w:val="5237D09F141F6341BE2F73C639C0A8B9"/>
    <w:rsid w:val="003163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C984A-25B6-4E9A-B24D-F07DF76A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25</Pages>
  <Words>6160</Words>
  <Characters>35113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McLean</Company>
  <LinksUpToDate>false</LinksUpToDate>
  <CharactersWithSpaces>41191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Diego</cp:lastModifiedBy>
  <cp:revision>5</cp:revision>
  <cp:lastPrinted>2016-09-28T21:14:00Z</cp:lastPrinted>
  <dcterms:created xsi:type="dcterms:W3CDTF">2016-10-06T01:43:00Z</dcterms:created>
  <dcterms:modified xsi:type="dcterms:W3CDTF">2016-10-06T13:33:00Z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http://www.zotero.org/styles/biological-psychiatry</vt:lpwstr>
  </property>
  <property fmtid="{D5CDD505-2E9C-101B-9397-08002B2CF9AE}" pid="11" name="Mendeley Recent Style Name 4_1">
    <vt:lpwstr>Biological Psychiatry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
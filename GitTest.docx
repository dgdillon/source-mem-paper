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46C" w:rsidRDefault="00FE22C1">
      <w:r>
        <w:t>Test open Test open Test</w:t>
      </w:r>
      <w:bookmarkStart w:id="0" w:name="_GoBack"/>
      <w:bookmarkEnd w:id="0"/>
    </w:p>
    <w:sectPr w:rsidR="0099646C" w:rsidSect="009964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2C1"/>
    <w:rsid w:val="0099646C"/>
    <w:rsid w:val="00FE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E525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Macintosh Word</Application>
  <DocSecurity>0</DocSecurity>
  <Lines>1</Lines>
  <Paragraphs>1</Paragraphs>
  <ScaleCrop>false</ScaleCrop>
  <Company>McLean Hospital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MLM</dc:creator>
  <cp:keywords/>
  <dc:description/>
  <cp:lastModifiedBy>MLM</cp:lastModifiedBy>
  <cp:revision>1</cp:revision>
  <dcterms:created xsi:type="dcterms:W3CDTF">2016-09-07T21:28:00Z</dcterms:created>
  <dcterms:modified xsi:type="dcterms:W3CDTF">2016-09-07T21:29:00Z</dcterms:modified>
</cp:coreProperties>
</file>
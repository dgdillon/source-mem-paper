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1AE80" w14:textId="1F624EBB" w:rsidR="00EB2B3C" w:rsidRDefault="00EB2B3C" w:rsidP="00276A98">
      <w:pPr>
        <w:spacing w:line="480" w:lineRule="auto"/>
        <w:jc w:val="center"/>
        <w:outlineLvl w:val="0"/>
        <w:rPr>
          <w:b/>
        </w:rPr>
      </w:pPr>
      <w:r>
        <w:rPr>
          <w:b/>
        </w:rPr>
        <w:t xml:space="preserve">An ERP Study of </w:t>
      </w:r>
      <w:r w:rsidR="00207DC1">
        <w:rPr>
          <w:b/>
        </w:rPr>
        <w:t xml:space="preserve">Multidimensional </w:t>
      </w:r>
      <w:r w:rsidR="006B69AC">
        <w:rPr>
          <w:b/>
        </w:rPr>
        <w:t>Source Retrieval</w:t>
      </w:r>
      <w:r>
        <w:rPr>
          <w:b/>
        </w:rPr>
        <w:t xml:space="preserve"> in Depression</w:t>
      </w:r>
    </w:p>
    <w:p w14:paraId="4C1BF7BC" w14:textId="77777777" w:rsidR="00BE12ED" w:rsidRDefault="00110762" w:rsidP="00276A98">
      <w:pPr>
        <w:spacing w:line="480" w:lineRule="auto"/>
        <w:jc w:val="center"/>
        <w:outlineLvl w:val="0"/>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67FBC867" w14:textId="77777777" w:rsidR="002B49AD" w:rsidRDefault="002B49AD" w:rsidP="00276A98">
      <w:pPr>
        <w:spacing w:line="480" w:lineRule="auto"/>
        <w:jc w:val="center"/>
        <w:outlineLvl w:val="0"/>
        <w:rPr>
          <w:rFonts w:cs="Times New Roman"/>
        </w:rPr>
      </w:pPr>
      <w:r>
        <w:rPr>
          <w:rFonts w:cs="Times New Roman"/>
        </w:rPr>
        <w:t>Center for Depression, Anxiety and Stress Research, McLean Hospital</w:t>
      </w:r>
    </w:p>
    <w:p w14:paraId="414400D8" w14:textId="77777777" w:rsidR="00BE12ED" w:rsidRPr="00BE12ED" w:rsidRDefault="00BE12ED" w:rsidP="00BE12ED">
      <w:pPr>
        <w:spacing w:line="480" w:lineRule="auto"/>
        <w:jc w:val="center"/>
        <w:rPr>
          <w:rFonts w:cs="Times New Roman"/>
        </w:rPr>
      </w:pPr>
    </w:p>
    <w:p w14:paraId="68E127BF" w14:textId="77777777" w:rsidR="00CF41E5" w:rsidRDefault="00CF41E5" w:rsidP="0029576E">
      <w:pPr>
        <w:spacing w:line="480" w:lineRule="auto"/>
        <w:jc w:val="center"/>
        <w:rPr>
          <w:rFonts w:cs="Times New Roman"/>
        </w:rPr>
      </w:pPr>
    </w:p>
    <w:p w14:paraId="20BEBCF4" w14:textId="77777777" w:rsidR="00B877FE" w:rsidRDefault="00B877FE" w:rsidP="00BE12ED">
      <w:pPr>
        <w:pStyle w:val="HTMLPreformatted"/>
        <w:spacing w:line="340" w:lineRule="exact"/>
        <w:rPr>
          <w:rFonts w:ascii="Times New Roman" w:hAnsi="Times New Roman"/>
          <w:sz w:val="24"/>
          <w:szCs w:val="24"/>
          <w:u w:val="single"/>
          <w:lang w:val="en-GB"/>
        </w:rPr>
      </w:pPr>
    </w:p>
    <w:p w14:paraId="5063AC10" w14:textId="77777777" w:rsidR="00B877FE" w:rsidRDefault="00B877FE" w:rsidP="00BE12ED">
      <w:pPr>
        <w:pStyle w:val="HTMLPreformatted"/>
        <w:spacing w:line="340" w:lineRule="exact"/>
        <w:rPr>
          <w:rFonts w:ascii="Times New Roman" w:hAnsi="Times New Roman"/>
          <w:sz w:val="24"/>
          <w:szCs w:val="24"/>
          <w:u w:val="single"/>
          <w:lang w:val="en-GB"/>
        </w:rPr>
      </w:pPr>
    </w:p>
    <w:p w14:paraId="1ACCD056" w14:textId="77777777" w:rsidR="00B877FE" w:rsidRDefault="00B877FE" w:rsidP="00BE12ED">
      <w:pPr>
        <w:pStyle w:val="HTMLPreformatted"/>
        <w:spacing w:line="340" w:lineRule="exact"/>
        <w:rPr>
          <w:rFonts w:ascii="Times New Roman" w:hAnsi="Times New Roman"/>
          <w:sz w:val="24"/>
          <w:szCs w:val="24"/>
          <w:u w:val="single"/>
          <w:lang w:val="en-GB"/>
        </w:rPr>
      </w:pPr>
    </w:p>
    <w:p w14:paraId="3E6123A5" w14:textId="77777777" w:rsidR="00B877FE" w:rsidRDefault="00B877FE" w:rsidP="00BE12ED">
      <w:pPr>
        <w:pStyle w:val="HTMLPreformatted"/>
        <w:spacing w:line="340" w:lineRule="exact"/>
        <w:rPr>
          <w:rFonts w:ascii="Times New Roman" w:hAnsi="Times New Roman"/>
          <w:sz w:val="24"/>
          <w:szCs w:val="24"/>
          <w:u w:val="single"/>
          <w:lang w:val="en-GB"/>
        </w:rPr>
      </w:pPr>
    </w:p>
    <w:p w14:paraId="2FA157D2" w14:textId="77777777" w:rsidR="00B877FE" w:rsidRDefault="00B877FE" w:rsidP="00BE12ED">
      <w:pPr>
        <w:pStyle w:val="HTMLPreformatted"/>
        <w:spacing w:line="340" w:lineRule="exact"/>
        <w:rPr>
          <w:rFonts w:ascii="Times New Roman" w:hAnsi="Times New Roman"/>
          <w:sz w:val="24"/>
          <w:szCs w:val="24"/>
          <w:u w:val="single"/>
          <w:lang w:val="en-GB"/>
        </w:rPr>
      </w:pPr>
    </w:p>
    <w:p w14:paraId="5BB2D5D3" w14:textId="77777777" w:rsidR="00B877FE" w:rsidRDefault="00B877FE" w:rsidP="00BE12ED">
      <w:pPr>
        <w:pStyle w:val="HTMLPreformatted"/>
        <w:spacing w:line="340" w:lineRule="exact"/>
        <w:rPr>
          <w:rFonts w:ascii="Times New Roman" w:hAnsi="Times New Roman"/>
          <w:sz w:val="24"/>
          <w:szCs w:val="24"/>
          <w:u w:val="single"/>
          <w:lang w:val="en-GB"/>
        </w:rPr>
      </w:pPr>
    </w:p>
    <w:p w14:paraId="76C1E4E1" w14:textId="77777777" w:rsidR="00B877FE" w:rsidRDefault="00B877FE" w:rsidP="00BE12ED">
      <w:pPr>
        <w:pStyle w:val="HTMLPreformatted"/>
        <w:spacing w:line="340" w:lineRule="exact"/>
        <w:rPr>
          <w:rFonts w:ascii="Times New Roman" w:hAnsi="Times New Roman"/>
          <w:sz w:val="24"/>
          <w:szCs w:val="24"/>
          <w:u w:val="single"/>
          <w:lang w:val="en-GB"/>
        </w:rPr>
      </w:pPr>
    </w:p>
    <w:p w14:paraId="077674CB" w14:textId="77777777" w:rsidR="00B877FE" w:rsidRDefault="00B877FE" w:rsidP="00BE12ED">
      <w:pPr>
        <w:pStyle w:val="HTMLPreformatted"/>
        <w:spacing w:line="340" w:lineRule="exact"/>
        <w:rPr>
          <w:rFonts w:ascii="Times New Roman" w:hAnsi="Times New Roman"/>
          <w:sz w:val="24"/>
          <w:szCs w:val="24"/>
          <w:u w:val="single"/>
          <w:lang w:val="en-GB"/>
        </w:rPr>
      </w:pPr>
    </w:p>
    <w:p w14:paraId="666B3655" w14:textId="77777777" w:rsidR="00B877FE" w:rsidRDefault="00B877FE" w:rsidP="00BE12ED">
      <w:pPr>
        <w:pStyle w:val="HTMLPreformatted"/>
        <w:spacing w:line="340" w:lineRule="exact"/>
        <w:rPr>
          <w:rFonts w:ascii="Times New Roman" w:hAnsi="Times New Roman"/>
          <w:sz w:val="24"/>
          <w:szCs w:val="24"/>
          <w:u w:val="single"/>
          <w:lang w:val="en-GB"/>
        </w:rPr>
      </w:pPr>
    </w:p>
    <w:p w14:paraId="3A1049A0" w14:textId="77777777" w:rsidR="00B877FE" w:rsidRDefault="00B877FE" w:rsidP="00BE12ED">
      <w:pPr>
        <w:pStyle w:val="HTMLPreformatted"/>
        <w:spacing w:line="340" w:lineRule="exact"/>
        <w:rPr>
          <w:rFonts w:ascii="Times New Roman" w:hAnsi="Times New Roman"/>
          <w:sz w:val="24"/>
          <w:szCs w:val="24"/>
          <w:u w:val="single"/>
          <w:lang w:val="en-GB"/>
        </w:rPr>
      </w:pPr>
    </w:p>
    <w:p w14:paraId="1DE54470" w14:textId="77777777" w:rsidR="00B877FE" w:rsidRDefault="00B877FE" w:rsidP="00BE12ED">
      <w:pPr>
        <w:pStyle w:val="HTMLPreformatted"/>
        <w:spacing w:line="340" w:lineRule="exact"/>
        <w:rPr>
          <w:rFonts w:ascii="Times New Roman" w:hAnsi="Times New Roman"/>
          <w:sz w:val="24"/>
          <w:szCs w:val="24"/>
          <w:u w:val="single"/>
          <w:lang w:val="en-GB"/>
        </w:rPr>
      </w:pPr>
    </w:p>
    <w:p w14:paraId="7F7F30D6" w14:textId="77777777" w:rsidR="00B40F43" w:rsidRDefault="00B40F43" w:rsidP="00BE12ED">
      <w:pPr>
        <w:spacing w:line="480" w:lineRule="auto"/>
        <w:rPr>
          <w:rFonts w:cs="Times New Roman"/>
          <w:b/>
        </w:rPr>
      </w:pPr>
    </w:p>
    <w:p w14:paraId="4D816BC4" w14:textId="77777777" w:rsidR="00B40F43" w:rsidRDefault="00B40F43" w:rsidP="00BE12ED">
      <w:pPr>
        <w:spacing w:line="480" w:lineRule="auto"/>
        <w:rPr>
          <w:rFonts w:cs="Times New Roman"/>
          <w:b/>
        </w:rPr>
      </w:pPr>
    </w:p>
    <w:p w14:paraId="791018F0" w14:textId="77777777" w:rsidR="00B40F43" w:rsidRDefault="00B40F43" w:rsidP="00BE12ED">
      <w:pPr>
        <w:spacing w:line="480" w:lineRule="auto"/>
        <w:rPr>
          <w:rFonts w:cs="Times New Roman"/>
          <w:b/>
        </w:rPr>
      </w:pPr>
    </w:p>
    <w:p w14:paraId="7999AE1D" w14:textId="77777777" w:rsidR="00BE12ED" w:rsidRPr="00CF1FB2" w:rsidRDefault="00BE12ED" w:rsidP="00276A98">
      <w:pPr>
        <w:pStyle w:val="HTMLPreformatted"/>
        <w:spacing w:line="340" w:lineRule="exact"/>
        <w:outlineLvl w:val="0"/>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17B9835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42F0CE11"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2B1E28C3"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3F0E785D"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292C521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2457039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3930B422"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C7B49C1" w14:textId="77777777" w:rsidR="00B44879" w:rsidRDefault="00E0209A" w:rsidP="00276A98">
      <w:pPr>
        <w:pStyle w:val="HTMLPreformatted"/>
        <w:spacing w:line="340" w:lineRule="exact"/>
        <w:jc w:val="center"/>
        <w:outlineLvl w:val="0"/>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40C93CF1"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0333BC80" w14:textId="0EF7138E"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w:t>
      </w:r>
      <w:r w:rsidR="0012780F">
        <w:rPr>
          <w:rFonts w:cs="Times New Roman"/>
        </w:rPr>
        <w:t>memory</w:t>
      </w:r>
      <w:r w:rsidR="008B5A0F">
        <w:rPr>
          <w:rFonts w:cs="Times New Roman"/>
        </w:rPr>
        <w:t xml:space="preserve">,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 xml:space="preserve">on the left or right (perceptual source) in the context of </w:t>
      </w:r>
      <w:proofErr w:type="spellStart"/>
      <w:r w:rsidR="00D00783">
        <w:rPr>
          <w:rFonts w:cs="Times New Roman"/>
        </w:rPr>
        <w:t>animacy</w:t>
      </w:r>
      <w:proofErr w:type="spellEnd"/>
      <w:r w:rsidR="00D00783">
        <w:rPr>
          <w:rFonts w:cs="Times New Roman"/>
        </w:rPr>
        <w:t xml:space="preserve"> or mobility</w:t>
      </w:r>
      <w:r w:rsidR="00B47F26">
        <w:rPr>
          <w:rFonts w:cs="Times New Roman"/>
        </w:rPr>
        <w:t xml:space="preserve"> judgments (conceptual source)</w:t>
      </w:r>
      <w:r w:rsidR="00AB4EFE">
        <w:rPr>
          <w:rFonts w:cs="Times New Roman"/>
        </w:rPr>
        <w:t>. M</w:t>
      </w:r>
      <w:r w:rsidR="00AE6D80">
        <w:rPr>
          <w:rFonts w:cs="Times New Roman"/>
        </w:rPr>
        <w:t xml:space="preserve">obility judgments were made more slowly than </w:t>
      </w:r>
      <w:proofErr w:type="spellStart"/>
      <w:r w:rsidR="00AE6D80">
        <w:rPr>
          <w:rFonts w:cs="Times New Roman"/>
        </w:rPr>
        <w:t>animacy</w:t>
      </w:r>
      <w:proofErr w:type="spellEnd"/>
      <w:r w:rsidR="00AE6D80">
        <w:rPr>
          <w:rFonts w:cs="Times New Roman"/>
        </w:rPr>
        <w:t xml:space="preserve"> judgments</w:t>
      </w:r>
      <w:r w:rsidR="00AB4EFE">
        <w:rPr>
          <w:rFonts w:cs="Times New Roman"/>
        </w:rPr>
        <w:t xml:space="preserve">, </w:t>
      </w:r>
      <w:r w:rsidR="007B6973">
        <w:rPr>
          <w:rFonts w:cs="Times New Roman"/>
        </w:rPr>
        <w:t xml:space="preserve">consistent with </w:t>
      </w:r>
      <w:r w:rsidR="00D934BB">
        <w:rPr>
          <w:rFonts w:cs="Times New Roman"/>
        </w:rPr>
        <w:t>prolonged</w:t>
      </w:r>
      <w:r w:rsidR="007B6973">
        <w:rPr>
          <w:rFonts w:cs="Times New Roman"/>
        </w:rPr>
        <w:t xml:space="preserve"> sema</w:t>
      </w:r>
      <w:r w:rsidR="00276A98">
        <w:rPr>
          <w:rFonts w:cs="Times New Roman"/>
        </w:rPr>
        <w:t>n</w:t>
      </w:r>
      <w:r w:rsidR="007B6973">
        <w:rPr>
          <w:rFonts w:cs="Times New Roman"/>
        </w:rPr>
        <w:t>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not </w:t>
      </w:r>
      <w:r w:rsidR="00675E5C">
        <w:rPr>
          <w:rFonts w:cs="Times New Roman"/>
        </w:rPr>
        <w:t>seen</w:t>
      </w:r>
      <w:r w:rsidR="004C0843">
        <w:rPr>
          <w:rFonts w:cs="Times New Roman"/>
        </w:rPr>
        <w:t xml:space="preserve"> in </w:t>
      </w:r>
      <w:r w:rsidR="00AC5DB5">
        <w:rPr>
          <w:rFonts w:cs="Times New Roman"/>
        </w:rPr>
        <w:t xml:space="preserve">the </w:t>
      </w:r>
      <w:r w:rsidR="004C0843">
        <w:rPr>
          <w:rFonts w:cs="Times New Roman"/>
        </w:rPr>
        <w:t xml:space="preserve">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w:t>
      </w:r>
      <w:proofErr w:type="spellStart"/>
      <w:r w:rsidR="004C0843">
        <w:rPr>
          <w:rFonts w:cs="Times New Roman"/>
        </w:rPr>
        <w:t>ms</w:t>
      </w:r>
      <w:proofErr w:type="spellEnd"/>
      <w:r w:rsidR="004C0843">
        <w:rPr>
          <w:rFonts w:cs="Times New Roman"/>
        </w:rPr>
        <w:t xml:space="preserve"> and 800-1400 </w:t>
      </w:r>
      <w:proofErr w:type="spellStart"/>
      <w:r w:rsidR="004C0843">
        <w:rPr>
          <w:rFonts w:cs="Times New Roman"/>
        </w:rPr>
        <w:t>ms</w:t>
      </w:r>
      <w:proofErr w:type="spellEnd"/>
      <w:r w:rsidR="004C0843">
        <w:rPr>
          <w:rFonts w:cs="Times New Roman"/>
        </w:rPr>
        <w:t xml:space="preserve">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w:t>
      </w:r>
      <w:proofErr w:type="spellStart"/>
      <w:r w:rsidR="005A22AC">
        <w:rPr>
          <w:rFonts w:cs="Times New Roman"/>
        </w:rPr>
        <w:t>animacy</w:t>
      </w:r>
      <w:proofErr w:type="spellEnd"/>
      <w:r w:rsidR="005A22AC">
        <w:rPr>
          <w:rFonts w:cs="Times New Roman"/>
        </w:rPr>
        <w:t xml:space="preserve">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w:t>
      </w:r>
      <w:r w:rsidR="00066626">
        <w:rPr>
          <w:rFonts w:cs="Times New Roman"/>
        </w:rPr>
        <w:t xml:space="preserve">both </w:t>
      </w:r>
      <w:r w:rsidR="00552F7A">
        <w:rPr>
          <w:rFonts w:cs="Times New Roman"/>
        </w:rPr>
        <w:t>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w:t>
      </w:r>
      <w:proofErr w:type="spellStart"/>
      <w:r w:rsidR="007B6973">
        <w:rPr>
          <w:rFonts w:cs="Times New Roman"/>
        </w:rPr>
        <w:t>fronto</w:t>
      </w:r>
      <w:proofErr w:type="spellEnd"/>
      <w:r w:rsidR="007B6973">
        <w:rPr>
          <w:rFonts w:cs="Times New Roman"/>
        </w:rPr>
        <w:t>-central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 xml:space="preserve">ing, and </w:t>
      </w:r>
      <w:r w:rsidR="003C310D">
        <w:rPr>
          <w:rFonts w:cs="Times New Roman"/>
        </w:rPr>
        <w:t>indicate</w:t>
      </w:r>
      <w:r w:rsidR="00AC39E4">
        <w:rPr>
          <w:rFonts w:cs="Times New Roman"/>
        </w:rPr>
        <w:t xml:space="preserve"> that source </w:t>
      </w:r>
      <w:r w:rsidR="00066626">
        <w:rPr>
          <w:rFonts w:cs="Times New Roman"/>
        </w:rPr>
        <w:t>memory</w:t>
      </w:r>
      <w:r w:rsidR="00AC39E4">
        <w:rPr>
          <w:rFonts w:cs="Times New Roman"/>
        </w:rPr>
        <w:t xml:space="preserve"> in MDD </w:t>
      </w:r>
      <w:proofErr w:type="spellStart"/>
      <w:r w:rsidR="00A65D05">
        <w:rPr>
          <w:rFonts w:cs="Times New Roman"/>
        </w:rPr>
        <w:t>covaries</w:t>
      </w:r>
      <w:proofErr w:type="spellEnd"/>
      <w:r w:rsidR="00AC39E4">
        <w:rPr>
          <w:rFonts w:cs="Times New Roman"/>
        </w:rPr>
        <w:t xml:space="preserve"> with left parietal ERPs linked to recollection.</w:t>
      </w:r>
    </w:p>
    <w:p w14:paraId="72D330E5" w14:textId="77777777" w:rsidR="002B49AD" w:rsidRPr="002B49AD" w:rsidRDefault="002B49AD" w:rsidP="00276A98">
      <w:pPr>
        <w:pStyle w:val="HTMLPreformatted"/>
        <w:spacing w:line="340" w:lineRule="exact"/>
        <w:outlineLvl w:val="0"/>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2B07BC74" w14:textId="19875A06" w:rsidR="00B44879" w:rsidRDefault="002556E7" w:rsidP="00B44879">
      <w:pPr>
        <w:jc w:val="center"/>
        <w:rPr>
          <w:rFonts w:cs="Times New Roman"/>
          <w:b/>
        </w:rPr>
      </w:pPr>
      <w:r>
        <w:rPr>
          <w:rFonts w:cs="Times New Roman"/>
          <w:b/>
        </w:rPr>
        <w:br w:type="page"/>
      </w:r>
      <w:r w:rsidR="0053272D">
        <w:rPr>
          <w:rFonts w:cs="Times New Roman"/>
          <w:b/>
        </w:rPr>
        <w:t xml:space="preserve">1. </w:t>
      </w:r>
      <w:r>
        <w:rPr>
          <w:rFonts w:cs="Times New Roman"/>
          <w:b/>
        </w:rPr>
        <w:t>Introduction</w:t>
      </w:r>
    </w:p>
    <w:p w14:paraId="62D570E6" w14:textId="77777777" w:rsidR="002556E7" w:rsidRDefault="002556E7" w:rsidP="00B44879">
      <w:pPr>
        <w:jc w:val="center"/>
        <w:rPr>
          <w:rFonts w:cs="Times New Roman"/>
          <w:b/>
        </w:rPr>
      </w:pPr>
    </w:p>
    <w:p w14:paraId="315921B0" w14:textId="77777777"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sidR="0067162B" w:rsidRPr="0067162B">
        <w:rPr>
          <w:rFonts w:cs="Times New Roman"/>
          <w:noProof/>
        </w:rPr>
        <w:t>(Burt et al., 1995; Dillon et al., 2014; Hamilton and Gotlib, 2008; Matt et al., 1992)</w:t>
      </w:r>
      <w:r>
        <w:rPr>
          <w:rFonts w:cs="Times New Roman"/>
        </w:rPr>
        <w:t xml:space="preserve">, and we have </w:t>
      </w:r>
      <w:r w:rsidR="000F7EAB">
        <w:rPr>
          <w:rFonts w:cs="Times New Roman"/>
        </w:rPr>
        <w:t>propos</w:t>
      </w:r>
      <w:r>
        <w:rPr>
          <w:rFonts w:cs="Times New Roman"/>
        </w:rPr>
        <w:t xml:space="preserve">ed that the positive memory deficit may reflect disruption of brain dopamine systems </w:t>
      </w:r>
      <w:r w:rsidR="0067162B" w:rsidRPr="0067162B">
        <w:rPr>
          <w:rFonts w:cs="Times New Roman"/>
          <w:noProof/>
        </w:rPr>
        <w:t>(Dillon, 2015)</w:t>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proofErr w:type="spellStart"/>
      <w:r w:rsidR="00067574">
        <w:rPr>
          <w:rFonts w:cs="Times New Roman"/>
        </w:rPr>
        <w:t>Zakzanis</w:t>
      </w:r>
      <w:proofErr w:type="spellEnd"/>
      <w:r w:rsidR="00067574">
        <w:rPr>
          <w:rFonts w:cs="Times New Roman"/>
        </w:rPr>
        <w:t xml:space="preserve"> and colleagues </w:t>
      </w:r>
      <w:r w:rsidR="00067574" w:rsidRPr="00067574">
        <w:rPr>
          <w:rFonts w:cs="Times New Roman"/>
          <w:noProof/>
        </w:rPr>
        <w:t>(1998)</w:t>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w:t>
      </w:r>
      <w:proofErr w:type="spellStart"/>
      <w:r w:rsidR="00832836">
        <w:rPr>
          <w:rFonts w:cs="Times New Roman"/>
        </w:rPr>
        <w:t>Airaksinen</w:t>
      </w:r>
      <w:proofErr w:type="spellEnd"/>
      <w:r w:rsidR="00832836">
        <w:rPr>
          <w:rFonts w:cs="Times New Roman"/>
        </w:rPr>
        <w:t xml:space="preserve"> </w:t>
      </w:r>
      <w:r w:rsidR="0033415A">
        <w:rPr>
          <w:rFonts w:cs="Times New Roman"/>
        </w:rPr>
        <w:t>et al.</w:t>
      </w:r>
      <w:r w:rsidR="00832836">
        <w:rPr>
          <w:rFonts w:cs="Times New Roman"/>
        </w:rPr>
        <w:t xml:space="preserve"> </w:t>
      </w:r>
      <w:r w:rsidR="00832836" w:rsidRPr="00832836">
        <w:rPr>
          <w:rFonts w:cs="Times New Roman"/>
          <w:noProof/>
        </w:rPr>
        <w:t>(2004)</w:t>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use </w:t>
      </w:r>
      <w:r w:rsidR="00552F7A">
        <w:rPr>
          <w:rFonts w:cs="Times New Roman"/>
        </w:rPr>
        <w:t>neutral</w:t>
      </w:r>
      <w:r w:rsidR="00D678BB">
        <w:rPr>
          <w:rFonts w:cs="Times New Roman"/>
        </w:rPr>
        <w:t xml:space="preserve"> stimuli</w:t>
      </w:r>
      <w:r w:rsidR="0033415A">
        <w:rPr>
          <w:rFonts w:cs="Times New Roman"/>
        </w:rPr>
        <w:t xml:space="preserve"> </w:t>
      </w:r>
      <w:r w:rsidR="0067162B" w:rsidRPr="0067162B">
        <w:rPr>
          <w:rFonts w:cs="Times New Roman"/>
          <w:noProof/>
        </w:rPr>
        <w:t>(Rock et al., 2014)</w:t>
      </w:r>
      <w:r w:rsidR="00D678BB">
        <w:rPr>
          <w:rFonts w:cs="Times New Roman"/>
        </w:rPr>
        <w:t>.</w:t>
      </w:r>
    </w:p>
    <w:p w14:paraId="436E39A0" w14:textId="5B3F8103"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 xml:space="preserve">mory impairment for </w:t>
      </w:r>
      <w:r w:rsidR="00D934BB">
        <w:rPr>
          <w:rFonts w:cs="Times New Roman"/>
        </w:rPr>
        <w:t>neutral</w:t>
      </w:r>
      <w:r w:rsidR="00871E14">
        <w:rPr>
          <w:rFonts w:cs="Times New Roman"/>
        </w:rPr>
        <w:t xml:space="preserve"> stimuli in depression</w:t>
      </w:r>
      <w:r w:rsidR="001205CD">
        <w:rPr>
          <w:rFonts w:cs="Times New Roman"/>
        </w:rPr>
        <w:t xml:space="preserve">? </w:t>
      </w:r>
      <w:r w:rsidR="00D11E2C">
        <w:rPr>
          <w:rFonts w:cs="Times New Roman"/>
        </w:rPr>
        <w:t xml:space="preserve">Poor encoding is an </w:t>
      </w:r>
      <w:r w:rsidR="00871E14">
        <w:rPr>
          <w:rFonts w:cs="Times New Roman"/>
        </w:rPr>
        <w:t xml:space="preserve">obvious </w:t>
      </w:r>
      <w:r w:rsidR="00D269A8">
        <w:rPr>
          <w:rFonts w:cs="Times New Roman"/>
        </w:rPr>
        <w:t>candidate</w:t>
      </w:r>
      <w:r w:rsidR="00A81D82">
        <w:rPr>
          <w:rFonts w:cs="Times New Roman"/>
        </w:rPr>
        <w:t xml:space="preserve">. </w:t>
      </w:r>
      <w:r w:rsidR="00D11E2C">
        <w:rPr>
          <w:rFonts w:cs="Times New Roman"/>
        </w:rPr>
        <w:t>Along these lines</w:t>
      </w:r>
      <w:r w:rsidR="00181AA6">
        <w:rPr>
          <w:rFonts w:cs="Times New Roman"/>
        </w:rPr>
        <w:t xml:space="preserve">, </w:t>
      </w:r>
      <w:proofErr w:type="spellStart"/>
      <w:r w:rsidR="00181AA6">
        <w:rPr>
          <w:rFonts w:cs="Times New Roman"/>
        </w:rPr>
        <w:t>Airaksinen</w:t>
      </w:r>
      <w:proofErr w:type="spellEnd"/>
      <w:r w:rsidR="00181AA6">
        <w:rPr>
          <w:rFonts w:cs="Times New Roman"/>
        </w:rPr>
        <w:t xml:space="preserve"> et al. </w:t>
      </w:r>
      <w:r w:rsidR="00181AA6" w:rsidRPr="009F1C97">
        <w:rPr>
          <w:rFonts w:cs="Times New Roman"/>
          <w:noProof/>
        </w:rPr>
        <w:t>(2004)</w:t>
      </w:r>
      <w:r w:rsidR="00181AA6">
        <w:rPr>
          <w:rFonts w:cs="Times New Roman"/>
        </w:rPr>
        <w:t xml:space="preserve"> found that although memory accuracy was </w:t>
      </w:r>
      <w:r w:rsidR="00D934BB">
        <w:rPr>
          <w:rFonts w:cs="Times New Roman"/>
        </w:rPr>
        <w:t xml:space="preserve">consistently </w:t>
      </w:r>
      <w:r w:rsidR="00181AA6">
        <w:rPr>
          <w:rFonts w:cs="Times New Roman"/>
        </w:rPr>
        <w:t xml:space="preserve">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FD5C36">
        <w:rPr>
          <w:rFonts w:cs="Times New Roman"/>
        </w:rPr>
        <w:t xml:space="preserve">use </w:t>
      </w:r>
      <w:r w:rsidR="00181AA6">
        <w:rPr>
          <w:rFonts w:cs="Times New Roman"/>
        </w:rPr>
        <w:t xml:space="preserve">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4E121A">
        <w:rPr>
          <w:rFonts w:cs="Times New Roman"/>
        </w:rPr>
        <w:t>A</w:t>
      </w:r>
      <w:r w:rsidR="00181AA6">
        <w:rPr>
          <w:rFonts w:cs="Times New Roman"/>
        </w:rPr>
        <w:t xml:space="preserve"> more nuanced result was presented by</w:t>
      </w:r>
      <w:r w:rsidR="00A81D82">
        <w:rPr>
          <w:rFonts w:cs="Times New Roman"/>
        </w:rPr>
        <w:t xml:space="preserve"> </w:t>
      </w:r>
      <w:proofErr w:type="spellStart"/>
      <w:r w:rsidR="00A81D82">
        <w:rPr>
          <w:rFonts w:cs="Times New Roman"/>
        </w:rPr>
        <w:t>Zakzanis</w:t>
      </w:r>
      <w:proofErr w:type="spellEnd"/>
      <w:r w:rsidR="00A81D82">
        <w:rPr>
          <w:rFonts w:cs="Times New Roman"/>
        </w:rPr>
        <w:t xml:space="preserve"> </w:t>
      </w:r>
      <w:r w:rsidR="005C21ED">
        <w:rPr>
          <w:rFonts w:cs="Times New Roman"/>
        </w:rPr>
        <w:t>et al.</w:t>
      </w:r>
      <w:r w:rsidR="00A81D82">
        <w:rPr>
          <w:rFonts w:cs="Times New Roman"/>
        </w:rPr>
        <w:t xml:space="preserve"> </w:t>
      </w:r>
      <w:r w:rsidR="00A81D82" w:rsidRPr="00A81D82">
        <w:rPr>
          <w:rFonts w:cs="Times New Roman"/>
          <w:noProof/>
        </w:rPr>
        <w:t>(1998)</w:t>
      </w:r>
      <w:r w:rsidR="00D269A8">
        <w:rPr>
          <w:rFonts w:cs="Times New Roman"/>
        </w:rPr>
        <w:t xml:space="preserve">, who </w:t>
      </w:r>
      <w:r w:rsidR="00D934BB">
        <w:rPr>
          <w:rFonts w:cs="Times New Roman"/>
        </w:rPr>
        <w:t>found</w:t>
      </w:r>
      <w:r w:rsidR="00A81D82">
        <w:rPr>
          <w:rFonts w:cs="Times New Roman"/>
        </w:rPr>
        <w:t xml:space="preserve"> that the effect of depression on memory </w:t>
      </w:r>
      <w:r w:rsidR="00871E14">
        <w:rPr>
          <w:rFonts w:cs="Times New Roman"/>
        </w:rPr>
        <w:t xml:space="preserve">varied </w:t>
      </w:r>
      <w:r w:rsidR="00915055">
        <w:rPr>
          <w:rFonts w:cs="Times New Roman"/>
        </w:rPr>
        <w:t>by</w:t>
      </w:r>
      <w:r w:rsidR="00D269A8">
        <w:rPr>
          <w:rFonts w:cs="Times New Roman"/>
        </w:rPr>
        <w:t xml:space="preserve"> encoding task: </w:t>
      </w:r>
      <w:r w:rsidR="00A81D82">
        <w:rPr>
          <w:rFonts w:cs="Times New Roman"/>
        </w:rPr>
        <w:t xml:space="preserve">larger </w:t>
      </w:r>
      <w:r w:rsidR="00871E14">
        <w:rPr>
          <w:rFonts w:cs="Times New Roman"/>
        </w:rPr>
        <w:t xml:space="preserve">negative effects </w:t>
      </w:r>
      <w:r w:rsidR="00D269A8">
        <w:rPr>
          <w:rFonts w:cs="Times New Roman"/>
        </w:rPr>
        <w:t xml:space="preserve">were seen </w:t>
      </w:r>
      <w:r w:rsidR="00A81D82">
        <w:rPr>
          <w:rFonts w:cs="Times New Roman"/>
        </w:rPr>
        <w:t xml:space="preserve">for tasks that provided less </w:t>
      </w:r>
      <w:r w:rsidR="00D934BB">
        <w:rPr>
          <w:rFonts w:cs="Times New Roman"/>
        </w:rPr>
        <w:t>structure</w:t>
      </w:r>
      <w:r w:rsidR="00A81D82">
        <w:rPr>
          <w:rFonts w:cs="Times New Roman"/>
        </w:rPr>
        <w:t xml:space="preserve"> during learning (e.g., </w:t>
      </w:r>
      <w:r w:rsidR="00D269A8">
        <w:rPr>
          <w:rFonts w:cs="Times New Roman"/>
        </w:rPr>
        <w:t xml:space="preserve">memorization of </w:t>
      </w:r>
      <w:r w:rsidR="00A81D82">
        <w:rPr>
          <w:rFonts w:cs="Times New Roman"/>
        </w:rPr>
        <w:t>uncategorized vs. categorized w</w:t>
      </w:r>
      <w:r w:rsidR="00181AA6">
        <w:rPr>
          <w:rFonts w:cs="Times New Roman"/>
        </w:rPr>
        <w:t>ord lists)</w:t>
      </w:r>
      <w:r w:rsidR="00A81D82">
        <w:rPr>
          <w:rFonts w:cs="Times New Roman"/>
        </w:rPr>
        <w:t xml:space="preserve">. </w:t>
      </w:r>
      <w:r w:rsidR="00D269A8">
        <w:rPr>
          <w:rFonts w:cs="Times New Roman"/>
        </w:rPr>
        <w:t>The</w:t>
      </w:r>
      <w:r w:rsidR="003F6F78">
        <w:rPr>
          <w:rFonts w:cs="Times New Roman"/>
        </w:rPr>
        <w:t xml:space="preserve"> </w:t>
      </w:r>
      <w:r w:rsidR="003F6F78" w:rsidRPr="001E6CC3">
        <w:rPr>
          <w:rFonts w:cs="Times New Roman"/>
        </w:rPr>
        <w:t>cognitive initiative</w:t>
      </w:r>
      <w:r w:rsidR="003F6F78">
        <w:rPr>
          <w:rFonts w:cs="Times New Roman"/>
        </w:rPr>
        <w:t xml:space="preserve"> framework offers a principled account of such </w:t>
      </w:r>
      <w:r w:rsidR="00D934BB">
        <w:rPr>
          <w:rFonts w:cs="Times New Roman"/>
        </w:rPr>
        <w:t>results</w:t>
      </w:r>
      <w:r w:rsidR="003F6F78">
        <w:rPr>
          <w:rFonts w:cs="Times New Roman"/>
        </w:rPr>
        <w:t xml:space="preserve"> </w:t>
      </w:r>
      <w:r w:rsidR="0067162B" w:rsidRPr="0067162B">
        <w:rPr>
          <w:rFonts w:cs="Times New Roman"/>
          <w:noProof/>
        </w:rPr>
        <w:t>(Hertel, 1997; Hertel and Hardin, 1990)</w:t>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w:t>
      </w:r>
      <w:r w:rsidR="005C21ED">
        <w:rPr>
          <w:rFonts w:cs="Times New Roman"/>
        </w:rPr>
        <w:t>control attention</w:t>
      </w:r>
      <w:r w:rsidR="003F6F78">
        <w:rPr>
          <w:rFonts w:cs="Times New Roman"/>
        </w:rPr>
        <w:t xml:space="preserve"> and use strategies</w:t>
      </w:r>
      <w:r w:rsidR="00791C12">
        <w:rPr>
          <w:rFonts w:cs="Times New Roman"/>
        </w:rPr>
        <w:t xml:space="preserve"> </w:t>
      </w:r>
      <w:r w:rsidR="007D693E">
        <w:rPr>
          <w:rFonts w:cs="Times New Roman"/>
        </w:rPr>
        <w:t xml:space="preserve">to </w:t>
      </w:r>
      <w:r w:rsidR="00A130ED">
        <w:rPr>
          <w:rFonts w:cs="Times New Roman"/>
        </w:rPr>
        <w:t xml:space="preserve">enhance </w:t>
      </w:r>
      <w:r w:rsidR="005C21ED">
        <w:rPr>
          <w:rFonts w:cs="Times New Roman"/>
        </w:rPr>
        <w:t xml:space="preserve">encoding </w:t>
      </w:r>
      <w:r w:rsidR="003F6F78">
        <w:rPr>
          <w:rFonts w:cs="Times New Roman"/>
        </w:rPr>
        <w:t>but</w:t>
      </w:r>
      <w:r w:rsidR="00A130ED">
        <w:rPr>
          <w:rFonts w:cs="Times New Roman"/>
        </w:rPr>
        <w:t xml:space="preserve"> that</w:t>
      </w:r>
      <w:r w:rsidR="00263229">
        <w:rPr>
          <w:rFonts w:cs="Times New Roman"/>
        </w:rPr>
        <w:t>—i</w:t>
      </w:r>
      <w:r w:rsidR="003F6F78">
        <w:rPr>
          <w:rFonts w:cs="Times New Roman"/>
        </w:rPr>
        <w:t>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263229">
        <w:rPr>
          <w:rFonts w:cs="Times New Roman"/>
        </w:rPr>
        <w:t>—</w:t>
      </w:r>
      <w:r w:rsidR="003F6F78">
        <w:rPr>
          <w:rFonts w:cs="Times New Roman"/>
        </w:rPr>
        <w:t xml:space="preserve">they often fail to do so. </w:t>
      </w:r>
      <w:r w:rsidR="00A77CBA">
        <w:rPr>
          <w:rFonts w:cs="Times New Roman"/>
        </w:rPr>
        <w:t>To test this hypothesis</w:t>
      </w:r>
      <w:r w:rsidR="003F6F78">
        <w:rPr>
          <w:rFonts w:cs="Times New Roman"/>
        </w:rPr>
        <w:t xml:space="preserve">, </w:t>
      </w:r>
      <w:proofErr w:type="spellStart"/>
      <w:r w:rsidR="00181AA6">
        <w:rPr>
          <w:rFonts w:cs="Times New Roman"/>
        </w:rPr>
        <w:t>Hertel</w:t>
      </w:r>
      <w:proofErr w:type="spellEnd"/>
      <w:r w:rsidR="00181AA6">
        <w:rPr>
          <w:rFonts w:cs="Times New Roman"/>
        </w:rPr>
        <w:t xml:space="preserve"> and Rude </w:t>
      </w:r>
      <w:r w:rsidR="00181AA6" w:rsidRPr="00181AA6">
        <w:rPr>
          <w:rFonts w:cs="Times New Roman"/>
          <w:noProof/>
        </w:rPr>
        <w:t>(1991)</w:t>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w:t>
      </w:r>
      <w:r w:rsidR="003A4DFC">
        <w:rPr>
          <w:rFonts w:cs="Times New Roman"/>
        </w:rPr>
        <w:t>P</w:t>
      </w:r>
      <w:r w:rsidR="007243B4">
        <w:rPr>
          <w:rFonts w:cs="Times New Roman"/>
        </w:rPr>
        <w:t xml:space="preserve">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A4DFC">
        <w:rPr>
          <w:rFonts w:cs="Times New Roman"/>
        </w:rPr>
        <w:t xml:space="preserve"> (so that the participant</w:t>
      </w:r>
      <w:r w:rsidR="00D934BB">
        <w:rPr>
          <w:rFonts w:cs="Times New Roman"/>
        </w:rPr>
        <w:t>s</w:t>
      </w:r>
      <w:r w:rsidR="003A4DFC">
        <w:rPr>
          <w:rFonts w:cs="Times New Roman"/>
        </w:rPr>
        <w:t xml:space="preserve"> did not have to store the word</w:t>
      </w:r>
      <w:r w:rsidR="003731E2">
        <w:rPr>
          <w:rFonts w:cs="Times New Roman"/>
        </w:rPr>
        <w:t>s</w:t>
      </w:r>
      <w:r w:rsidR="003A4DFC">
        <w:rPr>
          <w:rFonts w:cs="Times New Roman"/>
        </w:rPr>
        <w:t xml:space="preserve"> in working memory but could view </w:t>
      </w:r>
      <w:r w:rsidR="00D934BB">
        <w:rPr>
          <w:rFonts w:cs="Times New Roman"/>
        </w:rPr>
        <w:t>them</w:t>
      </w:r>
      <w:r w:rsidR="003A4DFC">
        <w:rPr>
          <w:rFonts w:cs="Times New Roman"/>
        </w:rPr>
        <w:t xml:space="preserve"> alongside the frame</w:t>
      </w:r>
      <w:r w:rsidR="00D934BB">
        <w:rPr>
          <w:rFonts w:cs="Times New Roman"/>
        </w:rPr>
        <w:t>s</w:t>
      </w:r>
      <w:r w:rsidR="003A4DFC">
        <w:rPr>
          <w:rFonts w:cs="Times New Roman"/>
        </w:rPr>
        <w:t>)</w:t>
      </w:r>
      <w:r w:rsidR="00384511">
        <w:rPr>
          <w:rFonts w:cs="Times New Roman"/>
        </w:rPr>
        <w:t>, the participant</w:t>
      </w:r>
      <w:r w:rsidR="00D934BB">
        <w:rPr>
          <w:rFonts w:cs="Times New Roman"/>
        </w:rPr>
        <w:t>s</w:t>
      </w:r>
      <w:r w:rsidR="00384511">
        <w:rPr>
          <w:rFonts w:cs="Times New Roman"/>
        </w:rPr>
        <w:t xml:space="preserve"> w</w:t>
      </w:r>
      <w:r w:rsidR="00D934BB">
        <w:rPr>
          <w:rFonts w:cs="Times New Roman"/>
        </w:rPr>
        <w:t>ere</w:t>
      </w:r>
      <w:r w:rsidR="00384511">
        <w:rPr>
          <w:rFonts w:cs="Times New Roman"/>
        </w:rPr>
        <w:t xml:space="preserve"> not required to restate </w:t>
      </w:r>
      <w:r w:rsidR="00A130ED">
        <w:rPr>
          <w:rFonts w:cs="Times New Roman"/>
        </w:rPr>
        <w:t>the</w:t>
      </w:r>
      <w:r w:rsidR="00384511">
        <w:rPr>
          <w:rFonts w:cs="Times New Roman"/>
        </w:rPr>
        <w:t xml:space="preserve"> word</w:t>
      </w:r>
      <w:r w:rsidR="00A130ED">
        <w:rPr>
          <w:rFonts w:cs="Times New Roman"/>
        </w:rPr>
        <w:t>s</w:t>
      </w:r>
      <w:r w:rsidR="00384511">
        <w:rPr>
          <w:rFonts w:cs="Times New Roman"/>
        </w:rPr>
        <w:t xml:space="preserve">, </w:t>
      </w:r>
      <w:r w:rsidR="007243B4">
        <w:rPr>
          <w:rFonts w:cs="Times New Roman"/>
        </w:rPr>
        <w:t xml:space="preserve">and </w:t>
      </w:r>
      <w:r w:rsidR="00384511">
        <w:rPr>
          <w:rFonts w:cs="Times New Roman"/>
        </w:rPr>
        <w:t>responses could be made</w:t>
      </w:r>
      <w:r w:rsidR="007243B4">
        <w:rPr>
          <w:rFonts w:cs="Times New Roman"/>
        </w:rPr>
        <w:t xml:space="preserve"> at any time. </w:t>
      </w:r>
      <w:r w:rsidR="003A4DFC">
        <w:rPr>
          <w:rFonts w:cs="Times New Roman"/>
        </w:rPr>
        <w:t xml:space="preserve">In short, </w:t>
      </w:r>
      <w:r w:rsidR="007243B4">
        <w:rPr>
          <w:rFonts w:cs="Times New Roman"/>
        </w:rPr>
        <w:t>the unfocused condition w</w:t>
      </w:r>
      <w:r>
        <w:rPr>
          <w:rFonts w:cs="Times New Roman"/>
        </w:rPr>
        <w:t>as designed to</w:t>
      </w:r>
      <w:r w:rsidR="007243B4">
        <w:rPr>
          <w:rFonts w:cs="Times New Roman"/>
        </w:rPr>
        <w:t xml:space="preserve"> permit </w:t>
      </w:r>
      <w:proofErr w:type="gramStart"/>
      <w:r w:rsidR="007243B4">
        <w:rPr>
          <w:rFonts w:cs="Times New Roman"/>
        </w:rPr>
        <w:t>mind-wandering</w:t>
      </w:r>
      <w:proofErr w:type="gramEnd"/>
      <w:r w:rsidR="007243B4">
        <w:rPr>
          <w:rFonts w:cs="Times New Roman"/>
        </w:rPr>
        <w:t xml:space="preserve"> and rumination, both of which are </w:t>
      </w:r>
      <w:r w:rsidR="004712EF">
        <w:rPr>
          <w:rFonts w:cs="Times New Roman"/>
        </w:rPr>
        <w:t>common</w:t>
      </w:r>
      <w:r w:rsidR="007243B4">
        <w:rPr>
          <w:rFonts w:cs="Times New Roman"/>
        </w:rPr>
        <w:t xml:space="preserve"> in depression </w:t>
      </w:r>
      <w:r w:rsidR="007243B4" w:rsidRPr="007243B4">
        <w:rPr>
          <w:rFonts w:cs="Times New Roman"/>
          <w:noProof/>
        </w:rPr>
        <w:t>(e.g., Nolen-Hoeksema, 1991)</w:t>
      </w:r>
      <w:r w:rsidR="00973593">
        <w:rPr>
          <w:rFonts w:cs="Times New Roman"/>
        </w:rPr>
        <w:t>. B</w:t>
      </w:r>
      <w:r>
        <w:rPr>
          <w:rFonts w:cs="Times New Roman"/>
        </w:rPr>
        <w:t>ecause</w:t>
      </w:r>
      <w:r w:rsidR="007243B4">
        <w:rPr>
          <w:rFonts w:cs="Times New Roman"/>
        </w:rPr>
        <w:t xml:space="preserve"> </w:t>
      </w:r>
      <w:proofErr w:type="gramStart"/>
      <w:r w:rsidR="007243B4">
        <w:rPr>
          <w:rFonts w:cs="Times New Roman"/>
        </w:rPr>
        <w:t>mind-wandering</w:t>
      </w:r>
      <w:proofErr w:type="gramEnd"/>
      <w:r w:rsidR="007243B4">
        <w:rPr>
          <w:rFonts w:cs="Times New Roman"/>
        </w:rPr>
        <w:t xml:space="preserve"> and rumination </w:t>
      </w:r>
      <w:r w:rsidR="00973593">
        <w:rPr>
          <w:rFonts w:cs="Times New Roman"/>
        </w:rPr>
        <w:t>should</w:t>
      </w:r>
      <w:r w:rsidR="007243B4">
        <w:rPr>
          <w:rFonts w:cs="Times New Roman"/>
        </w:rPr>
        <w:t xml:space="preserve"> </w:t>
      </w:r>
      <w:r w:rsidR="00A130ED">
        <w:rPr>
          <w:rFonts w:cs="Times New Roman"/>
        </w:rPr>
        <w:t>impair</w:t>
      </w:r>
      <w:r w:rsidR="007243B4">
        <w:rPr>
          <w:rFonts w:cs="Times New Roman"/>
        </w:rPr>
        <w:t xml:space="preserve"> encoding, </w:t>
      </w:r>
      <w:proofErr w:type="spellStart"/>
      <w:r w:rsidR="007243B4">
        <w:rPr>
          <w:rFonts w:cs="Times New Roman"/>
        </w:rPr>
        <w:t>Hertel</w:t>
      </w:r>
      <w:proofErr w:type="spellEnd"/>
      <w:r w:rsidR="007243B4">
        <w:rPr>
          <w:rFonts w:cs="Times New Roman"/>
        </w:rPr>
        <w:t xml:space="preserve">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w:t>
      </w:r>
      <w:r w:rsidR="00973593">
        <w:rPr>
          <w:rFonts w:cs="Times New Roman"/>
        </w:rPr>
        <w:t>remembering fewer words</w:t>
      </w:r>
      <w:r w:rsidR="00100353">
        <w:rPr>
          <w:rFonts w:cs="Times New Roman"/>
        </w:rPr>
        <w:t xml:space="preserve"> than controls </w:t>
      </w:r>
      <w:r w:rsidR="00973593">
        <w:rPr>
          <w:rFonts w:cs="Times New Roman"/>
        </w:rPr>
        <w:t>from</w:t>
      </w:r>
      <w:r w:rsidR="00100353">
        <w:rPr>
          <w:rFonts w:cs="Times New Roman"/>
        </w:rPr>
        <w:t xml:space="preserve"> the unfocused task but </w:t>
      </w:r>
      <w:r w:rsidR="003A4DFC">
        <w:rPr>
          <w:rFonts w:cs="Times New Roman"/>
        </w:rPr>
        <w:t>not</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w:t>
      </w:r>
      <w:r w:rsidR="00A130ED">
        <w:rPr>
          <w:rFonts w:cs="Times New Roman"/>
        </w:rPr>
        <w:t>th</w:t>
      </w:r>
      <w:r w:rsidR="00973593">
        <w:rPr>
          <w:rFonts w:cs="Times New Roman"/>
        </w:rPr>
        <w:t>at</w:t>
      </w:r>
      <w:r w:rsidR="00A130ED">
        <w:rPr>
          <w:rFonts w:cs="Times New Roman"/>
        </w:rPr>
        <w:t xml:space="preserve"> deficit</w:t>
      </w:r>
      <w:r>
        <w:rPr>
          <w:rFonts w:cs="Times New Roman"/>
        </w:rPr>
        <w:t>.</w:t>
      </w:r>
    </w:p>
    <w:p w14:paraId="76A57D0C" w14:textId="417B34E7" w:rsidR="00552F7A" w:rsidRDefault="00E06396" w:rsidP="00B44879">
      <w:pPr>
        <w:spacing w:line="480" w:lineRule="auto"/>
        <w:ind w:firstLine="720"/>
        <w:rPr>
          <w:rFonts w:cs="Times New Roman"/>
        </w:rPr>
      </w:pPr>
      <w:r>
        <w:rPr>
          <w:rFonts w:cs="Times New Roman"/>
        </w:rPr>
        <w:t>T</w:t>
      </w:r>
      <w:r w:rsidR="00466690">
        <w:rPr>
          <w:rFonts w:cs="Times New Roman"/>
        </w:rPr>
        <w:t xml:space="preserve">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recall than for recognition </w:t>
      </w:r>
      <w:r w:rsidR="00A307D7" w:rsidRPr="00A307D7">
        <w:rPr>
          <w:rFonts w:cs="Times New Roman"/>
          <w:noProof/>
        </w:rPr>
        <w:t>(Burt et al., 1995)</w:t>
      </w:r>
      <w:r w:rsidR="00E104BD">
        <w:rPr>
          <w:rFonts w:cs="Times New Roman"/>
        </w:rPr>
        <w:t>, and when</w:t>
      </w:r>
      <w:r w:rsidR="00A307D7">
        <w:rPr>
          <w:rFonts w:cs="Times New Roman"/>
        </w:rPr>
        <w:t xml:space="preserve"> recognition mem</w:t>
      </w:r>
      <w:r w:rsidR="007579E7">
        <w:rPr>
          <w:rFonts w:cs="Times New Roman"/>
        </w:rPr>
        <w:t xml:space="preserve">ory is analyzed to estimate </w:t>
      </w:r>
      <w:r w:rsidR="00A307D7">
        <w:rPr>
          <w:rFonts w:cs="Times New Roman"/>
        </w:rPr>
        <w:t xml:space="preserve">contributions </w:t>
      </w:r>
      <w:r w:rsidR="007579E7">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latter </w:t>
      </w:r>
      <w:r w:rsidR="0067162B" w:rsidRPr="0067162B">
        <w:rPr>
          <w:rFonts w:cs="Times New Roman"/>
          <w:noProof/>
        </w:rPr>
        <w:t>(e.g., Hertel and Milan, 1994; MacQueen et al., 2002)</w:t>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w:t>
      </w:r>
      <w:r>
        <w:rPr>
          <w:rFonts w:cs="Times New Roman"/>
        </w:rPr>
        <w:t>effortful</w:t>
      </w:r>
      <w:r w:rsidR="00047556">
        <w:rPr>
          <w:rFonts w:cs="Times New Roman"/>
        </w:rPr>
        <w:t xml:space="preserve"> search</w:t>
      </w:r>
      <w:r>
        <w:rPr>
          <w:rFonts w:cs="Times New Roman"/>
        </w:rPr>
        <w:t>ing</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w:t>
      </w:r>
      <w:proofErr w:type="spellStart"/>
      <w:r w:rsidR="00047556">
        <w:rPr>
          <w:rFonts w:cs="Times New Roman"/>
        </w:rPr>
        <w:t>Hertel</w:t>
      </w:r>
      <w:proofErr w:type="spellEnd"/>
      <w:r w:rsidR="00047556">
        <w:rPr>
          <w:rFonts w:cs="Times New Roman"/>
        </w:rPr>
        <w:t xml:space="preserve"> and Milan </w:t>
      </w:r>
      <w:r w:rsidR="00047556" w:rsidRPr="00047556">
        <w:rPr>
          <w:rFonts w:cs="Times New Roman"/>
          <w:noProof/>
        </w:rPr>
        <w:t>(1994)</w:t>
      </w:r>
      <w:r w:rsidR="002F4AA2">
        <w:rPr>
          <w:rFonts w:cs="Times New Roman"/>
        </w:rPr>
        <w:t xml:space="preserve"> conducted studies in which heal</w:t>
      </w:r>
      <w:r w:rsidR="00203F66">
        <w:rPr>
          <w:rFonts w:cs="Times New Roman"/>
        </w:rPr>
        <w:t>thy and depressed participants</w:t>
      </w:r>
      <w:r w:rsidR="004E5898">
        <w:rPr>
          <w:rFonts w:cs="Times New Roman"/>
        </w:rPr>
        <w:t xml:space="preserve"> </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w:t>
      </w:r>
      <w:r w:rsidR="00657314">
        <w:rPr>
          <w:rFonts w:cs="Times New Roman"/>
        </w:rPr>
        <w:t>(</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w:t>
      </w:r>
      <w:r>
        <w:rPr>
          <w:rFonts w:cs="Times New Roman"/>
        </w:rPr>
        <w:t>relationship</w:t>
      </w:r>
      <w:r w:rsidR="002F4AA2">
        <w:rPr>
          <w:rFonts w:cs="Times New Roman"/>
        </w:rPr>
        <w:t xml:space="preserve"> between the tests was highlighted, the </w:t>
      </w:r>
      <w:r>
        <w:rPr>
          <w:rFonts w:cs="Times New Roman"/>
        </w:rPr>
        <w:t>group difference</w:t>
      </w:r>
      <w:r w:rsidR="002F4AA2">
        <w:rPr>
          <w:rFonts w:cs="Times New Roman"/>
        </w:rPr>
        <w:t xml:space="preserve"> </w:t>
      </w:r>
      <w:r w:rsidR="00347648">
        <w:rPr>
          <w:rFonts w:cs="Times New Roman"/>
        </w:rPr>
        <w:t xml:space="preserve">in recognition memory </w:t>
      </w:r>
      <w:r w:rsidR="002F4AA2">
        <w:rPr>
          <w:rFonts w:cs="Times New Roman"/>
        </w:rPr>
        <w:t xml:space="preserve">disappeared. Moreover, when participants were given a strategy </w:t>
      </w:r>
      <w:r w:rsidR="00657314">
        <w:rPr>
          <w:rFonts w:cs="Times New Roman"/>
        </w:rPr>
        <w:t>for improving</w:t>
      </w:r>
      <w:r w:rsidR="002F4AA2">
        <w:rPr>
          <w:rFonts w:cs="Times New Roman"/>
        </w:rPr>
        <w:t xml:space="preserve"> </w:t>
      </w:r>
      <w:r>
        <w:rPr>
          <w:rFonts w:cs="Times New Roman"/>
        </w:rPr>
        <w:t xml:space="preserve">their </w:t>
      </w:r>
      <w:r w:rsidR="002F4AA2">
        <w:rPr>
          <w:rFonts w:cs="Times New Roman"/>
        </w:rPr>
        <w:t xml:space="preserve">memory, depressed adults </w:t>
      </w:r>
      <w:r w:rsidR="00720F1F">
        <w:rPr>
          <w:rFonts w:cs="Times New Roman"/>
        </w:rPr>
        <w:t>show</w:t>
      </w:r>
      <w:r w:rsidR="00B85948">
        <w:rPr>
          <w:rFonts w:cs="Times New Roman"/>
        </w:rPr>
        <w:t xml:space="preserve">ed an especially </w:t>
      </w:r>
      <w:r>
        <w:rPr>
          <w:rFonts w:cs="Times New Roman"/>
        </w:rPr>
        <w:t>large</w:t>
      </w:r>
      <w:r w:rsidR="00B85948">
        <w:rPr>
          <w:rFonts w:cs="Times New Roman"/>
        </w:rPr>
        <w:t xml:space="preserve">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 xml:space="preserve">impairs episodic memory for neutral stimuli when the encoding and/or retrieval tasks are </w:t>
      </w:r>
      <w:r w:rsidR="009450AB">
        <w:rPr>
          <w:rFonts w:cs="Times New Roman"/>
        </w:rPr>
        <w:t xml:space="preserve">relatively </w:t>
      </w:r>
      <w:r w:rsidR="003309C8">
        <w:rPr>
          <w:rFonts w:cs="Times New Roman"/>
        </w:rPr>
        <w:t>unstructured</w:t>
      </w:r>
      <w:r w:rsidR="00720F1F">
        <w:rPr>
          <w:rFonts w:cs="Times New Roman"/>
        </w:rPr>
        <w:t xml:space="preserve">, </w:t>
      </w:r>
      <w:r w:rsidR="00A6633D">
        <w:rPr>
          <w:rFonts w:cs="Times New Roman"/>
        </w:rPr>
        <w:t xml:space="preserve">but that </w:t>
      </w:r>
      <w:r w:rsidR="003309C8">
        <w:rPr>
          <w:rFonts w:cs="Times New Roman"/>
        </w:rPr>
        <w:t xml:space="preserve">engaging tasks </w:t>
      </w:r>
      <w:r w:rsidR="009450AB">
        <w:rPr>
          <w:rFonts w:cs="Times New Roman"/>
        </w:rPr>
        <w:t xml:space="preserve">(or detailed instructions concerning </w:t>
      </w:r>
      <w:r w:rsidR="007579E7">
        <w:rPr>
          <w:rFonts w:cs="Times New Roman"/>
        </w:rPr>
        <w:t>helpfu</w:t>
      </w:r>
      <w:r w:rsidR="009450AB">
        <w:rPr>
          <w:rFonts w:cs="Times New Roman"/>
        </w:rPr>
        <w:t xml:space="preserve">l strategies) </w:t>
      </w:r>
      <w:r w:rsidR="003309C8">
        <w:rPr>
          <w:rFonts w:cs="Times New Roman"/>
        </w:rPr>
        <w:t>ca</w:t>
      </w:r>
      <w:r w:rsidR="009450AB">
        <w:rPr>
          <w:rFonts w:cs="Times New Roman"/>
        </w:rPr>
        <w:t>n rescue performance</w:t>
      </w:r>
      <w:r w:rsidR="00720F1F">
        <w:rPr>
          <w:rFonts w:cs="Times New Roman"/>
        </w:rPr>
        <w:t>.</w:t>
      </w:r>
    </w:p>
    <w:p w14:paraId="45BB31F7" w14:textId="77777777"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7C0EDF">
        <w:rPr>
          <w:rFonts w:cs="Times New Roman"/>
        </w:rPr>
        <w:t xml:space="preserve">relevant neuroscientific </w:t>
      </w:r>
      <w:r w:rsidR="0013072B">
        <w:rPr>
          <w:rFonts w:cs="Times New Roman"/>
        </w:rPr>
        <w:t xml:space="preserve">data </w:t>
      </w:r>
      <w:r w:rsidR="00763E12">
        <w:rPr>
          <w:rFonts w:cs="Times New Roman"/>
        </w:rPr>
        <w:t xml:space="preserve">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sidR="00177C03">
        <w:rPr>
          <w:rFonts w:cs="Times New Roman"/>
        </w:rPr>
        <w:t xml:space="preserve"> hippocampal volume</w:t>
      </w:r>
      <w:r>
        <w:rPr>
          <w:rFonts w:cs="Times New Roman"/>
        </w:rPr>
        <w:t xml:space="preserve">s in </w:t>
      </w:r>
      <w:r w:rsidR="00177C03">
        <w:rPr>
          <w:rFonts w:cs="Times New Roman"/>
        </w:rPr>
        <w:t>depression</w:t>
      </w:r>
      <w:r>
        <w:rPr>
          <w:rFonts w:cs="Times New Roman"/>
        </w:rPr>
        <w:t xml:space="preserve"> </w:t>
      </w:r>
      <w:r w:rsidR="0067162B" w:rsidRPr="0067162B">
        <w:rPr>
          <w:rFonts w:cs="Times New Roman"/>
          <w:noProof/>
        </w:rPr>
        <w:t>(for review, see MacQueen and Frodl, 2011)</w:t>
      </w:r>
      <w:r>
        <w:rPr>
          <w:rFonts w:cs="Times New Roman"/>
        </w:rPr>
        <w:t xml:space="preserve"> and some functional imaging </w:t>
      </w:r>
      <w:r w:rsidR="00561E94">
        <w:rPr>
          <w:rFonts w:cs="Times New Roman"/>
        </w:rPr>
        <w:t>investigation</w:t>
      </w:r>
      <w:r>
        <w:rPr>
          <w:rFonts w:cs="Times New Roman"/>
        </w:rPr>
        <w:t xml:space="preserve">s of encoding </w:t>
      </w:r>
      <w:r w:rsidR="0067162B" w:rsidRPr="0067162B">
        <w:rPr>
          <w:rFonts w:cs="Times New Roman"/>
          <w:noProof/>
        </w:rPr>
        <w:t>(e.g., Bremner et al., 2004; Dillon et al., 2014; Dillon and Pizzagalli, 2013; Hamilton and Gotlib, 2008)</w:t>
      </w:r>
      <w:r>
        <w:rPr>
          <w:rFonts w:cs="Times New Roman"/>
        </w:rPr>
        <w:t xml:space="preserve">, there are remarkably few </w:t>
      </w:r>
      <w:r w:rsidR="0037487D">
        <w:rPr>
          <w:rFonts w:cs="Times New Roman"/>
        </w:rPr>
        <w:t xml:space="preserve">studies on the neuroscience of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B02AB3" w:rsidRPr="00B02AB3">
        <w:rPr>
          <w:rFonts w:cs="Times New Roman"/>
          <w:noProof/>
        </w:rPr>
        <w:t>(Steffens et al., 2006)</w:t>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sidR="0067162B" w:rsidRPr="0067162B">
        <w:rPr>
          <w:rFonts w:cs="Times New Roman"/>
          <w:noProof/>
        </w:rPr>
        <w:t>(Eichenbaum et al., 2007; Rugg and Curran, 2007; Rugg and Vilberg, 2013)</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w:t>
      </w:r>
      <w:r w:rsidR="000515A3">
        <w:rPr>
          <w:rFonts w:cs="Times New Roman"/>
        </w:rPr>
        <w:t xml:space="preserve">has emerged </w:t>
      </w:r>
      <w:r w:rsidR="003B02C0">
        <w:rPr>
          <w:rFonts w:cs="Times New Roman"/>
        </w:rPr>
        <w:t xml:space="preserve">in </w:t>
      </w:r>
      <w:r w:rsidR="00424C9B">
        <w:rPr>
          <w:rFonts w:cs="Times New Roman"/>
        </w:rPr>
        <w:t>MDD</w:t>
      </w:r>
      <w:r w:rsidR="003B02C0">
        <w:rPr>
          <w:rFonts w:cs="Times New Roman"/>
        </w:rPr>
        <w:t>.</w:t>
      </w:r>
    </w:p>
    <w:p w14:paraId="3978AD45" w14:textId="37471A60" w:rsidR="00240682" w:rsidRDefault="0014563E" w:rsidP="00AF2195">
      <w:pPr>
        <w:spacing w:line="480" w:lineRule="auto"/>
        <w:ind w:firstLine="720"/>
        <w:rPr>
          <w:rFonts w:cs="Times New Roman"/>
        </w:rPr>
      </w:pPr>
      <w:r>
        <w:rPr>
          <w:rFonts w:cs="Times New Roman"/>
        </w:rPr>
        <w:t>The current</w:t>
      </w:r>
      <w:r w:rsidR="00C41AAE">
        <w:rPr>
          <w:rFonts w:cs="Times New Roman"/>
        </w:rPr>
        <w:t xml:space="preserve">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affects recollection </w:t>
      </w:r>
      <w:r w:rsidR="00AB4919">
        <w:rPr>
          <w:rFonts w:cs="Times New Roman"/>
        </w:rPr>
        <w:t xml:space="preserve">more </w:t>
      </w:r>
      <w:r w:rsidR="00CA6E18">
        <w:rPr>
          <w:rFonts w:cs="Times New Roman"/>
        </w:rPr>
        <w:t xml:space="preserve">than familiarity—and given the difficulties associated with imaging free recall—we elected to </w:t>
      </w:r>
      <w:r w:rsidR="002E093D">
        <w:rPr>
          <w:rFonts w:cs="Times New Roman"/>
        </w:rPr>
        <w:t xml:space="preserve">conduct an ERP investigation of </w:t>
      </w:r>
      <w:r w:rsidR="009A79F9">
        <w:rPr>
          <w:rFonts w:cs="Times New Roman"/>
        </w:rPr>
        <w:t xml:space="preserve">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67162B" w:rsidRPr="0067162B">
        <w:rPr>
          <w:rFonts w:cs="Times New Roman"/>
          <w:noProof/>
        </w:rPr>
        <w:t>(Johnson et al., 1993)</w:t>
      </w:r>
      <w:r w:rsidR="009A7486">
        <w:rPr>
          <w:rFonts w:cs="Times New Roman"/>
        </w:rPr>
        <w:t xml:space="preserve">. Importantly, source memory depends heavily on recollection—although familiarity can play an important role </w:t>
      </w:r>
      <w:r w:rsidR="0067162B" w:rsidRPr="0067162B">
        <w:rPr>
          <w:rFonts w:cs="Times New Roman"/>
          <w:noProof/>
        </w:rPr>
        <w:t>(Mollison and Curran, 2012)</w:t>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67162B" w:rsidRPr="0067162B">
        <w:rPr>
          <w:rFonts w:cs="Times New Roman"/>
          <w:noProof/>
        </w:rPr>
        <w:t>(Degl’Innocenti and Bäckman, 1999)</w:t>
      </w:r>
      <w:r w:rsidR="00C9429C">
        <w:rPr>
          <w:rFonts w:cs="Times New Roman"/>
        </w:rPr>
        <w:t xml:space="preserve">. </w:t>
      </w:r>
      <w:r w:rsidR="00335BA5">
        <w:rPr>
          <w:rFonts w:cs="Times New Roman"/>
        </w:rPr>
        <w:t>We used</w:t>
      </w:r>
      <w:r w:rsidR="00F54A3D">
        <w:rPr>
          <w:rFonts w:cs="Times New Roman"/>
        </w:rPr>
        <w:t xml:space="preserve"> a design that </w:t>
      </w:r>
      <w:r w:rsidR="00197708">
        <w:rPr>
          <w:rFonts w:cs="Times New Roman"/>
        </w:rPr>
        <w:t xml:space="preserve">recruits </w:t>
      </w:r>
      <w:r w:rsidR="00424C9B">
        <w:rPr>
          <w:rFonts w:cs="Times New Roman"/>
        </w:rPr>
        <w:t xml:space="preserve">neural systems engaged </w:t>
      </w:r>
      <w:r w:rsidR="005752AC">
        <w:rPr>
          <w:rFonts w:cs="Times New Roman"/>
        </w:rPr>
        <w:t>during</w:t>
      </w:r>
      <w:r w:rsidR="00424C9B">
        <w:rPr>
          <w:rFonts w:cs="Times New Roman"/>
        </w:rPr>
        <w:t xml:space="preserve"> 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67162B" w:rsidRPr="0067162B">
        <w:rPr>
          <w:rFonts w:cs="Times New Roman"/>
          <w:noProof/>
        </w:rPr>
        <w:t>(Bergström et al., 2013; Dobbins and Wagner, 2005; Simons et al., 2005a)</w:t>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(perceptual source</w:t>
      </w:r>
      <w:r w:rsidR="0048371E">
        <w:rPr>
          <w:rFonts w:cs="Times New Roman"/>
        </w:rPr>
        <w:t>, “Side” cue</w:t>
      </w:r>
      <w:r w:rsidR="002E0C39">
        <w:rPr>
          <w:rFonts w:cs="Times New Roman"/>
        </w:rPr>
        <w:t xml:space="preserve">) and </w:t>
      </w:r>
      <w:r w:rsidR="009A79F9">
        <w:rPr>
          <w:rFonts w:cs="Times New Roman"/>
        </w:rPr>
        <w:t>enc</w:t>
      </w:r>
      <w:r w:rsidR="002E0C39">
        <w:rPr>
          <w:rFonts w:cs="Times New Roman"/>
        </w:rPr>
        <w:t>oding task (conceptual source</w:t>
      </w:r>
      <w:r w:rsidR="0048371E">
        <w:rPr>
          <w:rFonts w:cs="Times New Roman"/>
        </w:rPr>
        <w:t>, “Question” cue</w:t>
      </w:r>
      <w:r w:rsidR="002E0C39">
        <w:rPr>
          <w:rFonts w:cs="Times New Roman"/>
        </w:rPr>
        <w:t>).</w:t>
      </w:r>
      <w:r w:rsidR="00AF2195">
        <w:rPr>
          <w:rFonts w:cs="Times New Roman"/>
        </w:rPr>
        <w:t xml:space="preserve">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sidR="000A4BBE">
        <w:rPr>
          <w:rFonts w:cs="Times New Roman"/>
        </w:rPr>
        <w:t>study</w:t>
      </w:r>
      <w:r w:rsidR="008149E4">
        <w:rPr>
          <w:rFonts w:cs="Times New Roman"/>
        </w:rPr>
        <w:t xml:space="preserve"> </w:t>
      </w:r>
      <w:r w:rsidR="00AF2195">
        <w:rPr>
          <w:rFonts w:cs="Times New Roman"/>
        </w:rPr>
        <w:t xml:space="preserve">in healthy adults </w:t>
      </w:r>
      <w:r w:rsidR="00AB2C9F" w:rsidRPr="00AB2C9F">
        <w:rPr>
          <w:rFonts w:cs="Times New Roman"/>
          <w:noProof/>
        </w:rPr>
        <w:t>(Bergström et al., 2013)</w:t>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48371E">
        <w:rPr>
          <w:rFonts w:cs="Times New Roman"/>
        </w:rPr>
        <w:t>scalp</w:t>
      </w:r>
      <w:r w:rsidR="0083764A">
        <w:rPr>
          <w:rFonts w:cs="Times New Roman"/>
        </w:rPr>
        <w:t xml:space="preserve">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w:t>
      </w:r>
      <w:r w:rsidR="000171E0">
        <w:rPr>
          <w:rFonts w:cs="Times New Roman"/>
        </w:rPr>
        <w:t>typically</w:t>
      </w:r>
      <w:r w:rsidR="00817C61">
        <w:rPr>
          <w:rFonts w:cs="Times New Roman"/>
        </w:rPr>
        <w:t xml:space="preserve"> with a left hemisphere maximum</w:t>
      </w:r>
      <w:r w:rsidR="00AB2C9F">
        <w:rPr>
          <w:rFonts w:cs="Times New Roman"/>
          <w:noProof/>
        </w:rPr>
        <w:t xml:space="preserve"> </w:t>
      </w:r>
      <w:r w:rsidR="0067162B" w:rsidRPr="0067162B">
        <w:rPr>
          <w:rFonts w:cs="Times New Roman"/>
          <w:noProof/>
        </w:rPr>
        <w:t>(Rugg and Curran, 2007)</w:t>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w:t>
      </w:r>
      <w:proofErr w:type="gramStart"/>
      <w:r w:rsidR="00B85674">
        <w:rPr>
          <w:rFonts w:cs="Times New Roman"/>
        </w:rPr>
        <w:t xml:space="preserve">electrodes </w:t>
      </w:r>
      <w:r w:rsidR="000171E0">
        <w:rPr>
          <w:rFonts w:cs="Times New Roman"/>
        </w:rPr>
        <w:t>that is</w:t>
      </w:r>
      <w:proofErr w:type="gramEnd"/>
      <w:r w:rsidR="00146D7C">
        <w:rPr>
          <w:rFonts w:cs="Times New Roman"/>
        </w:rPr>
        <w:t xml:space="preserve"> referred to as the late posterior negativity, or LPN</w:t>
      </w:r>
      <w:r w:rsidR="00AB2C9F">
        <w:rPr>
          <w:rFonts w:cs="Times New Roman"/>
          <w:noProof/>
        </w:rPr>
        <w:t xml:space="preserve"> </w:t>
      </w:r>
      <w:r w:rsidR="0067162B" w:rsidRPr="0067162B">
        <w:rPr>
          <w:rFonts w:cs="Times New Roman"/>
          <w:noProof/>
        </w:rPr>
        <w:t>(Cycowicz et al., 2001; Johansson and Mecklinger, 2003; Mecklinger et al., 2007)</w:t>
      </w:r>
      <w:r w:rsidR="00840CA2">
        <w:rPr>
          <w:rFonts w:cs="Times New Roman"/>
        </w:rPr>
        <w:t xml:space="preserve">. </w:t>
      </w:r>
      <w:r w:rsidR="0048371E">
        <w:rPr>
          <w:rFonts w:cs="Times New Roman"/>
        </w:rPr>
        <w:t>Intriguingly, t</w:t>
      </w:r>
      <w:r w:rsidR="00840CA2">
        <w:rPr>
          <w:rFonts w:cs="Times New Roman"/>
        </w:rPr>
        <w:t xml:space="preserve">he </w:t>
      </w:r>
      <w:r w:rsidR="00146D7C">
        <w:rPr>
          <w:rFonts w:cs="Times New Roman"/>
        </w:rPr>
        <w:t xml:space="preserve">LPN extended over left frontal </w:t>
      </w:r>
      <w:r w:rsidR="0048371E">
        <w:rPr>
          <w:rFonts w:cs="Times New Roman"/>
        </w:rPr>
        <w:t>scalp</w:t>
      </w:r>
      <w:r w:rsidR="00146D7C">
        <w:rPr>
          <w:rFonts w:cs="Times New Roman"/>
        </w:rPr>
        <w:t xml:space="preserve">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w:t>
      </w:r>
      <w:r w:rsidR="00E433F9">
        <w:rPr>
          <w:rFonts w:cs="Times New Roman"/>
        </w:rPr>
        <w:t>left</w:t>
      </w:r>
      <w:r w:rsidR="00A12583">
        <w:rPr>
          <w:rFonts w:cs="Times New Roman"/>
        </w:rPr>
        <w:t xml:space="preserve"> </w:t>
      </w:r>
      <w:r w:rsidR="00146D7C">
        <w:rPr>
          <w:rFonts w:cs="Times New Roman"/>
        </w:rPr>
        <w:t>dorsolateral PFC</w:t>
      </w:r>
      <w:r w:rsidR="00240682">
        <w:rPr>
          <w:rFonts w:cs="Times New Roman"/>
        </w:rPr>
        <w:t>.</w:t>
      </w:r>
      <w:r w:rsidR="00510634">
        <w:rPr>
          <w:rFonts w:cs="Times New Roman"/>
        </w:rPr>
        <w:t xml:space="preserve"> Related fMRI studies </w:t>
      </w:r>
      <w:r w:rsidR="005752AC">
        <w:rPr>
          <w:rFonts w:cs="Times New Roman"/>
        </w:rPr>
        <w:t>confirmed</w:t>
      </w:r>
      <w:r w:rsidR="00510634">
        <w:rPr>
          <w:rFonts w:cs="Times New Roman"/>
        </w:rPr>
        <w:t xml:space="preserve"> that </w:t>
      </w:r>
      <w:r w:rsidR="00A600D6">
        <w:rPr>
          <w:rFonts w:cs="Times New Roman"/>
        </w:rPr>
        <w:t xml:space="preserve">left </w:t>
      </w:r>
      <w:r w:rsidR="005548F6">
        <w:rPr>
          <w:rFonts w:cs="Times New Roman"/>
        </w:rPr>
        <w:t xml:space="preserve">and </w:t>
      </w:r>
      <w:r w:rsidR="00510634">
        <w:rPr>
          <w:rFonts w:cs="Times New Roman"/>
        </w:rPr>
        <w:t xml:space="preserve">medial PFC </w:t>
      </w:r>
      <w:r w:rsidR="005752AC">
        <w:rPr>
          <w:rFonts w:cs="Times New Roman"/>
        </w:rPr>
        <w:t xml:space="preserve">regions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0B223F">
        <w:rPr>
          <w:rFonts w:cs="Times New Roman"/>
          <w:noProof/>
        </w:rPr>
        <w:t>(Simons et al., 2005a,</w:t>
      </w:r>
      <w:r w:rsidR="0067162B" w:rsidRPr="0067162B">
        <w:rPr>
          <w:rFonts w:cs="Times New Roman"/>
          <w:noProof/>
        </w:rPr>
        <w:t>b)</w:t>
      </w:r>
      <w:r w:rsidR="005548F6">
        <w:rPr>
          <w:rFonts w:cs="Times New Roman"/>
        </w:rPr>
        <w:t>.</w:t>
      </w:r>
    </w:p>
    <w:p w14:paraId="659BF00E" w14:textId="5BBBD713"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AF2195">
        <w:rPr>
          <w:rFonts w:cs="Times New Roman"/>
        </w:rPr>
        <w:t>expe</w:t>
      </w:r>
      <w:r w:rsidR="00DA6ABE">
        <w:rPr>
          <w:rFonts w:cs="Times New Roman"/>
        </w:rPr>
        <w:t>ct</w:t>
      </w:r>
      <w:r>
        <w:rPr>
          <w:rFonts w:cs="Times New Roman"/>
        </w:rPr>
        <w:t>ed</w:t>
      </w:r>
      <w:r w:rsidR="007E013E">
        <w:rPr>
          <w:rFonts w:cs="Times New Roman"/>
        </w:rPr>
        <w:t xml:space="preserve"> depression </w:t>
      </w:r>
      <w:r w:rsidR="00AF2195">
        <w:rPr>
          <w:rFonts w:cs="Times New Roman"/>
        </w:rPr>
        <w:t xml:space="preserve">to </w:t>
      </w:r>
      <w:r w:rsidR="007E013E">
        <w:rPr>
          <w:rFonts w:cs="Times New Roman"/>
        </w:rPr>
        <w:t>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ed with volumetric lo</w:t>
      </w:r>
      <w:r w:rsidR="00BB3B76">
        <w:rPr>
          <w:rFonts w:cs="Times New Roman"/>
        </w:rPr>
        <w:t>s</w:t>
      </w:r>
      <w:r w:rsidR="00B85674">
        <w:rPr>
          <w:rFonts w:cs="Times New Roman"/>
        </w:rPr>
        <w:t xml:space="preserve">ses in </w:t>
      </w:r>
      <w:r w:rsidR="005548F6">
        <w:rPr>
          <w:rFonts w:cs="Times New Roman"/>
        </w:rPr>
        <w:t>medial</w:t>
      </w:r>
      <w:r w:rsidR="001A23AA">
        <w:rPr>
          <w:rFonts w:cs="Times New Roman"/>
        </w:rPr>
        <w:t xml:space="preserve"> PFC</w:t>
      </w:r>
      <w:r w:rsidR="003062B0">
        <w:rPr>
          <w:rFonts w:cs="Times New Roman"/>
          <w:noProof/>
        </w:rPr>
        <w:t xml:space="preserve"> </w:t>
      </w:r>
      <w:r w:rsidR="003062B0" w:rsidRPr="003062B0">
        <w:rPr>
          <w:rFonts w:cs="Times New Roman"/>
          <w:noProof/>
        </w:rPr>
        <w:t>(Treadway et al., 2015)</w:t>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184EE6">
        <w:rPr>
          <w:rFonts w:cs="Times New Roman"/>
          <w:noProof/>
        </w:rPr>
        <w:t>(Simons et al., 2005a,</w:t>
      </w:r>
      <w:r w:rsidR="0067162B" w:rsidRPr="0067162B">
        <w:rPr>
          <w:rFonts w:cs="Times New Roman"/>
          <w:noProof/>
        </w:rPr>
        <w:t>b)</w:t>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184EE6">
        <w:rPr>
          <w:rFonts w:cs="Times New Roman"/>
          <w:noProof/>
        </w:rPr>
        <w:t>(Hertel</w:t>
      </w:r>
      <w:r w:rsidR="0067162B" w:rsidRPr="0067162B">
        <w:rPr>
          <w:rFonts w:cs="Times New Roman"/>
          <w:noProof/>
        </w:rPr>
        <w:t>, 1998)</w:t>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particularly active during co</w:t>
      </w:r>
      <w:r w:rsidR="007E62C0">
        <w:rPr>
          <w:rFonts w:cs="Times New Roman"/>
        </w:rPr>
        <w:t>nceptual retrieval</w:t>
      </w:r>
      <w:r w:rsidR="00CE506C">
        <w:rPr>
          <w:rFonts w:cs="Times New Roman"/>
        </w:rPr>
        <w:t xml:space="preserve"> </w:t>
      </w:r>
      <w:r w:rsidR="0067162B" w:rsidRPr="0067162B">
        <w:rPr>
          <w:rFonts w:cs="Times New Roman"/>
          <w:noProof/>
        </w:rPr>
        <w:t>(Cooney et al., 2010)</w:t>
      </w:r>
      <w:r w:rsidR="0048371E">
        <w:rPr>
          <w:rFonts w:cs="Times New Roman"/>
        </w:rPr>
        <w:t xml:space="preserve">; </w:t>
      </w:r>
      <w:r w:rsidR="00FA466C">
        <w:rPr>
          <w:rFonts w:cs="Times New Roman"/>
        </w:rPr>
        <w:t>thus, we expected heightened rumination in MDD to preferentially disrupt conceptual retrieval.</w:t>
      </w:r>
      <w:r w:rsidR="007E62C0">
        <w:rPr>
          <w:rFonts w:cs="Times New Roman"/>
        </w:rPr>
        <w:t xml:space="preserve"> </w:t>
      </w:r>
      <w:r w:rsidR="006C1908">
        <w:rPr>
          <w:rFonts w:cs="Times New Roman"/>
        </w:rPr>
        <w:t>Because prior work ha</w:t>
      </w:r>
      <w:r w:rsidR="00B961AE">
        <w:rPr>
          <w:rFonts w:cs="Times New Roman"/>
        </w:rPr>
        <w:t>s</w:t>
      </w:r>
      <w:r w:rsidR="006C1908">
        <w:rPr>
          <w:rFonts w:cs="Times New Roman"/>
        </w:rPr>
        <w:t xml:space="preserve"> </w:t>
      </w:r>
      <w:r w:rsidR="00AF2195">
        <w:rPr>
          <w:rFonts w:cs="Times New Roman"/>
        </w:rPr>
        <w:t xml:space="preserve">presented </w:t>
      </w:r>
      <w:r w:rsidR="006C1908">
        <w:rPr>
          <w:rFonts w:cs="Times New Roman"/>
        </w:rPr>
        <w:t>the retrieval data collapsed over different encoding tasks</w:t>
      </w:r>
      <w:r w:rsidR="00FA466C">
        <w:rPr>
          <w:rFonts w:cs="Times New Roman"/>
        </w:rPr>
        <w:t xml:space="preserve"> </w:t>
      </w:r>
      <w:r w:rsidR="0067162B" w:rsidRPr="0067162B">
        <w:rPr>
          <w:rFonts w:cs="Times New Roman"/>
          <w:noProof/>
        </w:rPr>
        <w:t>(e.g., Bergström et al., 2013; Simons et al., 2005a)</w:t>
      </w:r>
      <w:r w:rsidR="00AF2195">
        <w:rPr>
          <w:rFonts w:cs="Times New Roman"/>
        </w:rPr>
        <w:t xml:space="preserve">, </w:t>
      </w:r>
      <w:r w:rsidR="006C1908">
        <w:rPr>
          <w:rFonts w:cs="Times New Roman"/>
        </w:rPr>
        <w:t>we did not e</w:t>
      </w:r>
      <w:r w:rsidR="00C63AFB">
        <w:rPr>
          <w:rFonts w:cs="Times New Roman"/>
        </w:rPr>
        <w:t xml:space="preserve">xpect </w:t>
      </w:r>
      <w:r w:rsidR="00B961AE">
        <w:rPr>
          <w:rFonts w:cs="Times New Roman"/>
        </w:rPr>
        <w:t xml:space="preserve">conceptual or perceptual </w:t>
      </w:r>
      <w:r w:rsidR="00C63AFB">
        <w:rPr>
          <w:rFonts w:cs="Times New Roman"/>
        </w:rPr>
        <w:t xml:space="preserve">retrieval </w:t>
      </w:r>
      <w:r w:rsidR="00AF2195">
        <w:rPr>
          <w:rFonts w:cs="Times New Roman"/>
        </w:rPr>
        <w:t xml:space="preserve">to vary </w:t>
      </w:r>
      <w:r w:rsidR="0013450B">
        <w:rPr>
          <w:rFonts w:cs="Times New Roman"/>
        </w:rPr>
        <w:t>with</w:t>
      </w:r>
      <w:r w:rsidR="00B961AE">
        <w:rPr>
          <w:rFonts w:cs="Times New Roman"/>
        </w:rPr>
        <w:t xml:space="preserve">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2A552792" w14:textId="606A0F8F"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2F3127">
        <w:rPr>
          <w:rFonts w:cs="Times New Roman"/>
        </w:rPr>
        <w:t xml:space="preserve">the </w:t>
      </w:r>
      <w:r w:rsidR="00C63AFB">
        <w:rPr>
          <w:rFonts w:cs="Times New Roman"/>
        </w:rPr>
        <w:t>words, the mobility task was more difficult and elicited l</w:t>
      </w:r>
      <w:r w:rsidR="00394D6A">
        <w:rPr>
          <w:rFonts w:cs="Times New Roman"/>
        </w:rPr>
        <w:t>onger response times (RTs), which</w:t>
      </w:r>
      <w:r w:rsidR="00013F1A">
        <w:rPr>
          <w:rFonts w:cs="Times New Roman"/>
        </w:rPr>
        <w:t xml:space="preserve"> </w:t>
      </w:r>
      <w:r w:rsidR="00C63AFB">
        <w:rPr>
          <w:rFonts w:cs="Times New Roman"/>
        </w:rPr>
        <w:t xml:space="preserve">had 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AD6CF3">
        <w:rPr>
          <w:rFonts w:cs="Times New Roman"/>
        </w:rPr>
        <w:t>—i.e., when words from the mobility task were presented under the Question cue—</w:t>
      </w:r>
      <w:r w:rsidR="00064842">
        <w:rPr>
          <w:rFonts w:cs="Times New Roman"/>
        </w:rPr>
        <w:t xml:space="preserve">performance in the MDD group was </w:t>
      </w:r>
      <w:r w:rsidR="001446D2">
        <w:rPr>
          <w:rFonts w:cs="Times New Roman"/>
        </w:rPr>
        <w:t>particularly</w:t>
      </w:r>
      <w:r w:rsidR="00C63AFB">
        <w:rPr>
          <w:rFonts w:cs="Times New Roman"/>
        </w:rPr>
        <w:t xml:space="preserve"> good.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w:t>
      </w:r>
      <w:r w:rsidR="00AD6CF3">
        <w:rPr>
          <w:rFonts w:cs="Times New Roman"/>
        </w:rPr>
        <w:t>As detailed below, t</w:t>
      </w:r>
      <w:r w:rsidR="00EC004A">
        <w:rPr>
          <w:rFonts w:cs="Times New Roman"/>
        </w:rPr>
        <w:t xml:space="preserve">hese two behavioral results were associated with markedly different ERP effects. </w:t>
      </w:r>
      <w:r w:rsidR="0045031B">
        <w:rPr>
          <w:rFonts w:cs="Times New Roman"/>
        </w:rPr>
        <w:t xml:space="preserve">Thus, </w:t>
      </w:r>
      <w:r w:rsidR="00D9540E">
        <w:rPr>
          <w:rFonts w:cs="Times New Roman"/>
        </w:rPr>
        <w:t>this experiment provides</w:t>
      </w:r>
      <w:r w:rsidR="001805F1">
        <w:rPr>
          <w:rFonts w:cs="Times New Roman"/>
        </w:rPr>
        <w:t xml:space="preserve"> </w:t>
      </w:r>
      <w:r w:rsidR="00D9540E">
        <w:rPr>
          <w:rFonts w:cs="Times New Roman"/>
        </w:rPr>
        <w:t xml:space="preserve">insight into the </w:t>
      </w:r>
      <w:r w:rsidR="001805F1">
        <w:rPr>
          <w:rFonts w:cs="Times New Roman"/>
        </w:rPr>
        <w:t xml:space="preserve">neural activity mediating source memory in MDD when encoding and retrieval are </w:t>
      </w:r>
      <w:proofErr w:type="gramStart"/>
      <w:r w:rsidR="001805F1">
        <w:rPr>
          <w:rFonts w:cs="Times New Roman"/>
        </w:rPr>
        <w:t>well-supported</w:t>
      </w:r>
      <w:proofErr w:type="gramEnd"/>
      <w:r w:rsidR="00EC004A">
        <w:rPr>
          <w:rFonts w:cs="Times New Roman"/>
        </w:rPr>
        <w:t xml:space="preserve">, as well as </w:t>
      </w:r>
      <w:r w:rsidR="00C70FCF">
        <w:rPr>
          <w:rFonts w:cs="Times New Roman"/>
        </w:rPr>
        <w:t>evidence that the ERP</w:t>
      </w:r>
      <w:r w:rsidR="00AD6CF3">
        <w:rPr>
          <w:rFonts w:cs="Times New Roman"/>
        </w:rPr>
        <w:t>s</w:t>
      </w:r>
      <w:r w:rsidR="00C70FCF">
        <w:rPr>
          <w:rFonts w:cs="Times New Roman"/>
        </w:rPr>
        <w:t xml:space="preserve"> </w:t>
      </w:r>
      <w:r w:rsidR="00AD6CF3">
        <w:rPr>
          <w:rFonts w:cs="Times New Roman"/>
        </w:rPr>
        <w:t xml:space="preserve">elicited during successful </w:t>
      </w:r>
      <w:r w:rsidR="00C70FCF">
        <w:rPr>
          <w:rFonts w:cs="Times New Roman"/>
        </w:rPr>
        <w:t xml:space="preserve">conceptual (vs. perceptual) retrieval </w:t>
      </w:r>
      <w:r w:rsidR="00AD6CF3">
        <w:rPr>
          <w:rFonts w:cs="Times New Roman"/>
        </w:rPr>
        <w:t>vary according to</w:t>
      </w:r>
      <w:r w:rsidR="00C70FCF">
        <w:rPr>
          <w:rFonts w:cs="Times New Roman"/>
        </w:rPr>
        <w:t xml:space="preserve"> </w:t>
      </w:r>
      <w:r w:rsidR="00EC004A">
        <w:rPr>
          <w:rFonts w:cs="Times New Roman"/>
        </w:rPr>
        <w:t xml:space="preserve">the </w:t>
      </w:r>
      <w:r w:rsidR="00AD6CF3">
        <w:rPr>
          <w:rFonts w:cs="Times New Roman"/>
        </w:rPr>
        <w:t xml:space="preserve">cognitive </w:t>
      </w:r>
      <w:r w:rsidR="00EC004A">
        <w:rPr>
          <w:rFonts w:cs="Times New Roman"/>
        </w:rPr>
        <w:t xml:space="preserve">processes </w:t>
      </w:r>
      <w:r w:rsidR="00AD6CF3">
        <w:rPr>
          <w:rFonts w:cs="Times New Roman"/>
        </w:rPr>
        <w:t>that were engaged at encoding</w:t>
      </w:r>
      <w:r w:rsidR="00EC004A">
        <w:rPr>
          <w:rFonts w:cs="Times New Roman"/>
        </w:rPr>
        <w:t>.</w:t>
      </w:r>
    </w:p>
    <w:p w14:paraId="1FDBE7C1" w14:textId="789558EA" w:rsidR="002556E7" w:rsidRDefault="0053272D" w:rsidP="00276A98">
      <w:pPr>
        <w:spacing w:line="480" w:lineRule="auto"/>
        <w:jc w:val="center"/>
        <w:outlineLvl w:val="0"/>
        <w:rPr>
          <w:rFonts w:cs="Times New Roman"/>
          <w:b/>
        </w:rPr>
      </w:pPr>
      <w:r>
        <w:rPr>
          <w:rFonts w:cs="Times New Roman"/>
          <w:b/>
        </w:rPr>
        <w:t xml:space="preserve">2. </w:t>
      </w:r>
      <w:r w:rsidR="002556E7">
        <w:rPr>
          <w:rFonts w:cs="Times New Roman"/>
          <w:b/>
        </w:rPr>
        <w:t>Materials and Methods</w:t>
      </w:r>
    </w:p>
    <w:p w14:paraId="5256972D" w14:textId="10CF0044" w:rsidR="002556E7" w:rsidRDefault="0053272D" w:rsidP="00276A98">
      <w:pPr>
        <w:spacing w:line="480" w:lineRule="auto"/>
        <w:outlineLvl w:val="0"/>
        <w:rPr>
          <w:rFonts w:cs="Times New Roman"/>
          <w:b/>
        </w:rPr>
      </w:pPr>
      <w:r>
        <w:rPr>
          <w:rFonts w:cs="Times New Roman"/>
          <w:b/>
        </w:rPr>
        <w:t>2.1</w:t>
      </w:r>
      <w:r w:rsidR="002F3F4C">
        <w:rPr>
          <w:rFonts w:cs="Times New Roman"/>
          <w:b/>
        </w:rPr>
        <w:t>.</w:t>
      </w:r>
      <w:r>
        <w:rPr>
          <w:rFonts w:cs="Times New Roman"/>
          <w:b/>
        </w:rPr>
        <w:t xml:space="preserve"> </w:t>
      </w:r>
      <w:r w:rsidR="002556E7">
        <w:rPr>
          <w:rFonts w:cs="Times New Roman"/>
          <w:b/>
        </w:rPr>
        <w:t>Participants</w:t>
      </w:r>
      <w:r w:rsidR="00A27377">
        <w:rPr>
          <w:rFonts w:cs="Times New Roman"/>
          <w:b/>
        </w:rPr>
        <w:t xml:space="preserve"> and s</w:t>
      </w:r>
      <w:r w:rsidR="007D6712">
        <w:rPr>
          <w:rFonts w:cs="Times New Roman"/>
          <w:b/>
        </w:rPr>
        <w:t>elf-report</w:t>
      </w:r>
    </w:p>
    <w:p w14:paraId="5EF27ECD" w14:textId="77777777"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67162B" w:rsidRPr="0067162B">
        <w:rPr>
          <w:rFonts w:cs="Times New Roman"/>
          <w:noProof/>
        </w:rPr>
        <w:t>(BDI; Beck et al., 1996)</w:t>
      </w:r>
      <w:r w:rsidR="00722AEE">
        <w:rPr>
          <w:rFonts w:cs="Times New Roman"/>
          <w:noProof/>
        </w:rPr>
        <w:t xml:space="preserve"> was administered. </w:t>
      </w:r>
      <w:r w:rsidR="009B64AC">
        <w:rPr>
          <w:rFonts w:cs="Times New Roman"/>
          <w:noProof/>
        </w:rPr>
        <w:t>Individuals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sidRPr="004B1431">
        <w:rPr>
          <w:rFonts w:cs="Times New Roman"/>
          <w:noProof/>
        </w:rPr>
        <w:t>(the accepted cut-off for mild depression; Beck et al., 1996)</w:t>
      </w:r>
      <w:r w:rsidR="00722AEE">
        <w:rPr>
          <w:rFonts w:cs="Times New Roman"/>
        </w:rPr>
        <w:t>, and reported no other Axis I psychopathology with the exception of generalized anxiety, social anxiety, and/or specific phobia</w:t>
      </w:r>
      <w:r w:rsidR="009B64AC">
        <w:rPr>
          <w:rFonts w:cs="Times New Roman"/>
        </w:rPr>
        <w:t>, all of which are highly comorbid with MDD</w:t>
      </w:r>
      <w:r w:rsidR="00722AEE">
        <w:rPr>
          <w:rFonts w:cs="Times New Roman"/>
        </w:rPr>
        <w:t xml:space="preserve">. </w:t>
      </w:r>
      <w:r w:rsidR="009B64AC">
        <w:rPr>
          <w:rFonts w:cs="Times New Roman"/>
        </w:rPr>
        <w:t>Controls</w:t>
      </w:r>
      <w:r w:rsidR="00722AEE">
        <w:rPr>
          <w:rFonts w:cs="Times New Roman"/>
        </w:rPr>
        <w:t xml:space="preserve"> had to report no current or past Axis I psychopathology. </w:t>
      </w:r>
      <w:r w:rsidR="00722AEE">
        <w:t xml:space="preserve">On the day of the ERP experiment, </w:t>
      </w:r>
      <w:r w:rsidR="002E7219">
        <w:t xml:space="preserve">we </w:t>
      </w:r>
      <w:r w:rsidR="009B64AC">
        <w:t>assessed</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9B64AC">
        <w:rPr>
          <w:rFonts w:cs="Times New Roman"/>
        </w:rPr>
        <w:t>with</w:t>
      </w:r>
      <w:r w:rsidR="00223CE9">
        <w:rPr>
          <w:rFonts w:cs="Times New Roman"/>
        </w:rPr>
        <w:t xml:space="preserve">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3062B0" w:rsidRPr="003062B0">
        <w:rPr>
          <w:rFonts w:cs="Times New Roman"/>
          <w:noProof/>
        </w:rPr>
        <w:t>(Sheehan et al., 1998)</w:t>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17F75611" w14:textId="219D0D2A"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AB586F" w:rsidRPr="00AB586F">
        <w:rPr>
          <w:rFonts w:ascii="Times" w:hAnsi="Times" w:cs="Times New Roman"/>
          <w:noProof/>
        </w:rPr>
        <w:t>(MASQ; Watson et al., 1995)</w:t>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67162B" w:rsidRPr="0067162B">
        <w:rPr>
          <w:rFonts w:ascii="Times" w:hAnsi="Times" w:cs="Times New Roman"/>
          <w:noProof/>
        </w:rPr>
        <w:t>(RRS; Treynor et al., 2003)</w:t>
      </w:r>
      <w:r w:rsidR="00321230" w:rsidRPr="003B79CE">
        <w:rPr>
          <w:rFonts w:ascii="Times" w:hAnsi="Times" w:cs="Times New Roman"/>
        </w:rPr>
        <w:t>, and the Pittsburgh Sleep Quality Index</w:t>
      </w:r>
      <w:r w:rsidR="00B934EC">
        <w:rPr>
          <w:rFonts w:ascii="Times" w:hAnsi="Times" w:cs="Times New Roman"/>
          <w:noProof/>
        </w:rPr>
        <w:t xml:space="preserve"> </w:t>
      </w:r>
      <w:r w:rsidR="00B934EC" w:rsidRPr="00B934EC">
        <w:rPr>
          <w:rFonts w:ascii="Times" w:hAnsi="Times" w:cs="Times New Roman"/>
          <w:noProof/>
        </w:rPr>
        <w:t>(PSQI; Buysse et al., 1989)</w:t>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w:t>
      </w:r>
      <w:r w:rsidR="009B64AC">
        <w:rPr>
          <w:rFonts w:ascii="Times" w:hAnsi="Times" w:cs="Times New Roman"/>
        </w:rPr>
        <w:t xml:space="preserve">disruption </w:t>
      </w:r>
      <w:r w:rsidR="00584D1B">
        <w:rPr>
          <w:rFonts w:ascii="Times" w:hAnsi="Times" w:cs="Times New Roman"/>
        </w:rPr>
        <w:t>affects neurocognitive processes relevant to episodic retrieval, including executive function in general and the activation of parietal regions implicated in episodic retrieval in particular</w:t>
      </w:r>
      <w:r w:rsidR="009B64AC">
        <w:rPr>
          <w:rFonts w:ascii="Times" w:hAnsi="Times" w:cs="Times New Roman"/>
        </w:rPr>
        <w:t xml:space="preserve"> </w:t>
      </w:r>
      <w:r w:rsidR="0067162B" w:rsidRPr="0067162B">
        <w:rPr>
          <w:rFonts w:ascii="Times" w:hAnsi="Times" w:cs="Times New Roman"/>
          <w:noProof/>
        </w:rPr>
        <w:t>(Chee et al., 2006; Durmer and Dinges, 2005; McEwen, 2006)</w:t>
      </w:r>
      <w:r w:rsidR="00E864F1">
        <w:rPr>
          <w:rFonts w:ascii="Times" w:hAnsi="Times" w:cs="Times New Roman"/>
        </w:rPr>
        <w:t>. Moreover,</w:t>
      </w:r>
      <w:r w:rsidR="00DA6CDC">
        <w:rPr>
          <w:rFonts w:ascii="Times" w:hAnsi="Times" w:cs="Times New Roman"/>
        </w:rPr>
        <w:t xml:space="preserve"> there </w:t>
      </w:r>
      <w:r w:rsidR="004B1431">
        <w:rPr>
          <w:rFonts w:ascii="Times" w:hAnsi="Times" w:cs="Times New Roman"/>
        </w:rPr>
        <w:t xml:space="preserve">is </w:t>
      </w:r>
      <w:r w:rsidR="00597311">
        <w:rPr>
          <w:rFonts w:ascii="Times" w:hAnsi="Times" w:cs="Times New Roman"/>
        </w:rPr>
        <w:t xml:space="preserve">substantial evidence </w:t>
      </w:r>
      <w:r w:rsidR="00E864F1">
        <w:rPr>
          <w:rFonts w:ascii="Times" w:hAnsi="Times" w:cs="Times New Roman"/>
        </w:rPr>
        <w:t xml:space="preserve">of sleep disruption in </w:t>
      </w:r>
      <w:r w:rsidR="00597311">
        <w:rPr>
          <w:rFonts w:ascii="Times" w:hAnsi="Times" w:cs="Times New Roman"/>
        </w:rPr>
        <w:t xml:space="preserve">depression and other psychiatric disorders </w:t>
      </w:r>
      <w:r w:rsidR="0067162B" w:rsidRPr="0067162B">
        <w:rPr>
          <w:rFonts w:ascii="Times" w:hAnsi="Times" w:cs="Times New Roman"/>
          <w:noProof/>
        </w:rPr>
        <w:t>(e.g., Deldin et al., 2006; Tsuno et al., 2005; Wulff et al., 2010)</w:t>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F75204" w:rsidRPr="00F75204">
        <w:rPr>
          <w:rFonts w:cs="Times New Roman"/>
          <w:noProof/>
        </w:rPr>
        <w:t>(WTAR; Holdnack, 2001)</w:t>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r w:rsidR="00DD30CA">
        <w:rPr>
          <w:rFonts w:cs="Times New Roman"/>
        </w:rPr>
        <w:t xml:space="preserve"> </w:t>
      </w:r>
      <w:r w:rsidR="00DD30CA">
        <w:t>WTAR data from four non-native English speakers (2</w:t>
      </w:r>
      <w:r w:rsidR="00584D1B">
        <w:t xml:space="preserve"> controls, 2</w:t>
      </w:r>
      <w:r w:rsidR="00DD30CA">
        <w:t xml:space="preserve"> </w:t>
      </w:r>
      <w:r w:rsidR="00DD30CA" w:rsidRPr="000C6744">
        <w:t>MDD</w:t>
      </w:r>
      <w:r w:rsidR="00DD30CA">
        <w:t xml:space="preserve">) were not analyzed, as </w:t>
      </w:r>
      <w:r w:rsidR="00874E03">
        <w:t xml:space="preserve">results from </w:t>
      </w:r>
      <w:r w:rsidR="00DD30CA">
        <w:t>th</w:t>
      </w:r>
      <w:r w:rsidR="00584D1B">
        <w:t>e</w:t>
      </w:r>
      <w:r w:rsidR="00DD30CA">
        <w:t xml:space="preserve"> </w:t>
      </w:r>
      <w:r w:rsidR="00584D1B">
        <w:t>WTAR</w:t>
      </w:r>
      <w:r w:rsidR="00DD30CA">
        <w:t xml:space="preserve"> </w:t>
      </w:r>
      <w:r w:rsidR="00874E03">
        <w:t>may be</w:t>
      </w:r>
      <w:r w:rsidR="00584D1B">
        <w:t xml:space="preserve"> in</w:t>
      </w:r>
      <w:r w:rsidR="00DD30CA">
        <w:t xml:space="preserve">valid in </w:t>
      </w:r>
      <w:r w:rsidR="00874E03">
        <w:t>this population</w:t>
      </w:r>
      <w:r w:rsidR="00DD30CA">
        <w:t>.</w:t>
      </w:r>
    </w:p>
    <w:p w14:paraId="06AD8A9E" w14:textId="7049F902" w:rsidR="002556E7" w:rsidRDefault="0053272D" w:rsidP="00276A98">
      <w:pPr>
        <w:spacing w:line="480" w:lineRule="auto"/>
        <w:outlineLvl w:val="0"/>
        <w:rPr>
          <w:rFonts w:cs="Times New Roman"/>
          <w:b/>
        </w:rPr>
      </w:pPr>
      <w:r>
        <w:rPr>
          <w:rFonts w:cs="Times New Roman"/>
          <w:b/>
        </w:rPr>
        <w:t>2.2</w:t>
      </w:r>
      <w:r w:rsidR="002F3F4C">
        <w:rPr>
          <w:rFonts w:cs="Times New Roman"/>
          <w:b/>
        </w:rPr>
        <w:t>.</w:t>
      </w:r>
      <w:r>
        <w:rPr>
          <w:rFonts w:cs="Times New Roman"/>
          <w:b/>
        </w:rPr>
        <w:t xml:space="preserve"> </w:t>
      </w:r>
      <w:r w:rsidR="002556E7">
        <w:rPr>
          <w:rFonts w:cs="Times New Roman"/>
          <w:b/>
        </w:rPr>
        <w:t>Task</w:t>
      </w:r>
    </w:p>
    <w:p w14:paraId="4AAB8AF7" w14:textId="1DF0C9F2" w:rsidR="00E174C2" w:rsidRDefault="00E174C2" w:rsidP="00DB59CD">
      <w:pPr>
        <w:spacing w:line="480" w:lineRule="auto"/>
        <w:ind w:firstLine="720"/>
        <w:rPr>
          <w:rFonts w:cs="Times New Roman"/>
          <w:b/>
        </w:rPr>
      </w:pPr>
      <w:r>
        <w:rPr>
          <w:rFonts w:eastAsia="MS Gothic" w:cs="Times New Roman"/>
          <w:color w:val="000000"/>
        </w:rPr>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F36A47" w:rsidRPr="00F36A47">
        <w:rPr>
          <w:rFonts w:eastAsia="MS Gothic" w:cs="Times New Roman"/>
          <w:noProof/>
          <w:color w:val="000000"/>
        </w:rPr>
        <w:t>(Peirce, 200</w:t>
      </w:r>
      <w:r w:rsidR="00500D07">
        <w:rPr>
          <w:rFonts w:eastAsia="MS Gothic" w:cs="Times New Roman"/>
          <w:noProof/>
          <w:color w:val="000000"/>
        </w:rPr>
        <w:t>9</w:t>
      </w:r>
      <w:r w:rsidR="00F36A47" w:rsidRPr="00F36A47">
        <w:rPr>
          <w:rFonts w:eastAsia="MS Gothic" w:cs="Times New Roman"/>
          <w:noProof/>
          <w:color w:val="000000"/>
        </w:rPr>
        <w:t>)</w:t>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31FF0F15" w14:textId="60E2A66E" w:rsidR="00DB59CD" w:rsidRDefault="0053272D" w:rsidP="00DB59CD">
      <w:pPr>
        <w:spacing w:line="480" w:lineRule="auto"/>
        <w:ind w:firstLine="720"/>
        <w:rPr>
          <w:rFonts w:cs="Times New Roman"/>
          <w:b/>
        </w:rPr>
      </w:pPr>
      <w:r>
        <w:rPr>
          <w:rFonts w:cs="Times New Roman"/>
          <w:b/>
        </w:rPr>
        <w:t>2.2.1</w:t>
      </w:r>
      <w:r w:rsidR="002F3F4C">
        <w:rPr>
          <w:rFonts w:cs="Times New Roman"/>
          <w:b/>
        </w:rPr>
        <w:t>.</w:t>
      </w:r>
      <w:r>
        <w:rPr>
          <w:rFonts w:cs="Times New Roman"/>
          <w:b/>
        </w:rPr>
        <w:t xml:space="preserve"> </w:t>
      </w:r>
      <w:r w:rsidR="009A49B3">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06740B" w:rsidRPr="0006740B">
        <w:rPr>
          <w:rFonts w:cs="Times New Roman"/>
          <w:noProof/>
          <w:color w:val="000000"/>
        </w:rPr>
        <w:t>(Coltheart, 1981)</w:t>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0F25AF1" w14:textId="7217A898" w:rsidR="008F7EA5" w:rsidRDefault="0053272D" w:rsidP="00DB59CD">
      <w:pPr>
        <w:spacing w:line="480" w:lineRule="auto"/>
        <w:ind w:firstLine="720"/>
        <w:rPr>
          <w:rFonts w:cs="Times New Roman"/>
        </w:rPr>
      </w:pPr>
      <w:r>
        <w:rPr>
          <w:rFonts w:cs="Times New Roman"/>
          <w:b/>
        </w:rPr>
        <w:t>2.2.2</w:t>
      </w:r>
      <w:r w:rsidR="002F3F4C">
        <w:rPr>
          <w:rFonts w:cs="Times New Roman"/>
          <w:b/>
        </w:rPr>
        <w:t>.</w:t>
      </w:r>
      <w:r>
        <w:rPr>
          <w:rFonts w:cs="Times New Roman"/>
          <w:b/>
        </w:rPr>
        <w:t xml:space="preserve"> </w:t>
      </w:r>
      <w:r w:rsidR="002556E7">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713AA9">
        <w:rPr>
          <w:rFonts w:cs="Times New Roman"/>
        </w:rPr>
        <w:t>(</w:t>
      </w:r>
      <w:proofErr w:type="spellStart"/>
      <w:proofErr w:type="gramStart"/>
      <w:r w:rsidR="00713AA9">
        <w:rPr>
          <w:rFonts w:cs="Times New Roman"/>
        </w:rPr>
        <w:t>animacy</w:t>
      </w:r>
      <w:proofErr w:type="spellEnd"/>
      <w:proofErr w:type="gramEnd"/>
      <w:r w:rsidR="00713AA9">
        <w:rPr>
          <w:rFonts w:cs="Times New Roman"/>
        </w:rPr>
        <w:t xml:space="preserve"> task)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713AA9">
        <w:rPr>
          <w:rFonts w:cs="Times New Roman"/>
        </w:rPr>
        <w:t>(</w:t>
      </w:r>
      <w:proofErr w:type="gramStart"/>
      <w:r w:rsidR="00713AA9">
        <w:rPr>
          <w:rFonts w:cs="Times New Roman"/>
        </w:rPr>
        <w:t>mobility</w:t>
      </w:r>
      <w:proofErr w:type="gramEnd"/>
      <w:r w:rsidR="00713AA9">
        <w:rPr>
          <w:rFonts w:cs="Times New Roman"/>
        </w:rPr>
        <w:t xml:space="preserve"> task).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0C979FE1" w14:textId="10ABB8DF" w:rsidR="009B7363" w:rsidRPr="005875CE" w:rsidRDefault="002F3F4C" w:rsidP="00DB59CD">
      <w:pPr>
        <w:spacing w:line="480" w:lineRule="auto"/>
        <w:ind w:firstLine="720"/>
        <w:rPr>
          <w:rFonts w:cs="Times New Roman"/>
          <w:b/>
        </w:rPr>
      </w:pPr>
      <w:r>
        <w:rPr>
          <w:rFonts w:cs="Times New Roman"/>
          <w:b/>
        </w:rPr>
        <w:t xml:space="preserve">2.2.3. </w:t>
      </w:r>
      <w:r w:rsidR="008F7EA5">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67162B" w:rsidRPr="0067162B">
        <w:rPr>
          <w:rFonts w:cs="Times New Roman"/>
          <w:noProof/>
        </w:rPr>
        <w:t>(Reitman et al., 1974)</w:t>
      </w:r>
      <w:r w:rsidR="00ED265B">
        <w:rPr>
          <w:rFonts w:cs="Times New Roman"/>
        </w:rPr>
        <w:t>.</w:t>
      </w:r>
    </w:p>
    <w:p w14:paraId="2FDD236D" w14:textId="77777777"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51A4D846" w14:textId="095969F1" w:rsidR="00DD5871" w:rsidRDefault="002F3F4C" w:rsidP="00D70813">
      <w:pPr>
        <w:spacing w:line="480" w:lineRule="auto"/>
        <w:ind w:firstLine="720"/>
        <w:rPr>
          <w:rFonts w:cs="Times New Roman"/>
        </w:rPr>
      </w:pPr>
      <w:r>
        <w:rPr>
          <w:rFonts w:cs="Times New Roman"/>
          <w:b/>
        </w:rPr>
        <w:t xml:space="preserve">2.2.4. </w:t>
      </w:r>
      <w:r w:rsidR="002556E7">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t>
      </w:r>
      <w:r w:rsidR="00587D7D">
        <w:rPr>
          <w:rFonts w:cs="Times New Roman"/>
        </w:rPr>
        <w:t xml:space="preserve">a </w:t>
      </w:r>
      <w:r w:rsidR="00B9226A">
        <w:rPr>
          <w:rFonts w:cs="Times New Roman"/>
        </w:rPr>
        <w:t xml:space="preserve">word, and </w:t>
      </w:r>
      <w:r w:rsidR="00587D7D">
        <w:rPr>
          <w:rFonts w:cs="Times New Roman"/>
        </w:rPr>
        <w:t xml:space="preserve">a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w:t>
      </w:r>
      <w:r w:rsidR="00E77413">
        <w:rPr>
          <w:rFonts w:cs="Times New Roman"/>
        </w:rPr>
        <w:t>trials probed</w:t>
      </w:r>
      <w:r w:rsidR="00254AE6">
        <w:rPr>
          <w:rFonts w:cs="Times New Roman"/>
        </w:rPr>
        <w:t xml:space="preserve">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w:t>
      </w:r>
      <w:r w:rsidR="00FD16EC">
        <w:rPr>
          <w:rFonts w:cs="Times New Roman"/>
        </w:rPr>
        <w:t>,</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w:t>
      </w:r>
      <w:r w:rsidR="001E6841">
        <w:rPr>
          <w:rFonts w:cs="Times New Roman"/>
        </w:rPr>
        <w:t xml:space="preserve">multidimensional </w:t>
      </w:r>
      <w:r w:rsidR="00FB188D">
        <w:rPr>
          <w:rFonts w:cs="Times New Roman"/>
        </w:rPr>
        <w:t xml:space="preserve">source memory </w:t>
      </w:r>
      <w:r w:rsidR="00466F81">
        <w:rPr>
          <w:rFonts w:cs="Times New Roman"/>
          <w:noProof/>
        </w:rPr>
        <w:t>(Starns and Hicks, 2005</w:t>
      </w:r>
      <w:r w:rsidR="0067162B" w:rsidRPr="0067162B">
        <w:rPr>
          <w:rFonts w:cs="Times New Roman"/>
          <w:noProof/>
        </w:rPr>
        <w:t>)</w:t>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9B709D">
        <w:rPr>
          <w:rFonts w:cs="Times New Roman"/>
        </w:rPr>
        <w:t>this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326D0B">
        <w:rPr>
          <w:rFonts w:cs="Times New Roman"/>
        </w:rPr>
        <w:t xml:space="preserve"> analyse</w:t>
      </w:r>
      <w:r w:rsidR="00E23312">
        <w:rPr>
          <w:rFonts w:cs="Times New Roman"/>
        </w:rPr>
        <w:t>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3C09E0CD" w14:textId="79AC6352" w:rsidR="002556E7" w:rsidRDefault="002F3F4C" w:rsidP="00276A98">
      <w:pPr>
        <w:spacing w:line="480" w:lineRule="auto"/>
        <w:outlineLvl w:val="0"/>
        <w:rPr>
          <w:rFonts w:cs="Times New Roman"/>
          <w:b/>
        </w:rPr>
      </w:pPr>
      <w:r>
        <w:rPr>
          <w:rFonts w:cs="Times New Roman"/>
          <w:b/>
        </w:rPr>
        <w:t xml:space="preserve">2.3. </w:t>
      </w:r>
      <w:r w:rsidR="00F5198A">
        <w:rPr>
          <w:rFonts w:cs="Times New Roman"/>
          <w:b/>
        </w:rPr>
        <w:t>EEG</w:t>
      </w:r>
      <w:r w:rsidR="002556E7">
        <w:rPr>
          <w:rFonts w:cs="Times New Roman"/>
          <w:b/>
        </w:rPr>
        <w:t xml:space="preserve"> </w:t>
      </w:r>
      <w:r w:rsidR="00F5198A">
        <w:rPr>
          <w:rFonts w:cs="Times New Roman"/>
          <w:b/>
        </w:rPr>
        <w:t>Recording</w:t>
      </w:r>
    </w:p>
    <w:p w14:paraId="6201FD79"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01660578" w14:textId="656B2F75" w:rsidR="00284FCF"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2.4. </w:t>
      </w:r>
      <w:r w:rsidR="00284FCF">
        <w:rPr>
          <w:rFonts w:eastAsia="Times New Roman" w:cs="Times New Roman"/>
          <w:b/>
          <w:shd w:val="clear" w:color="auto" w:fill="FFFFFF"/>
        </w:rPr>
        <w:t>Behavioral Analysis</w:t>
      </w:r>
    </w:p>
    <w:p w14:paraId="41EC7F65" w14:textId="434191B0"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proofErr w:type="gramStart"/>
      <w:r w:rsidR="00877959">
        <w:rPr>
          <w:rFonts w:eastAsia="Times New Roman" w:cs="Times New Roman"/>
          <w:i/>
          <w:shd w:val="clear" w:color="auto" w:fill="FFFFFF"/>
        </w:rPr>
        <w:t>log</w:t>
      </w:r>
      <w:r w:rsidR="00877959" w:rsidRPr="00877959">
        <w:rPr>
          <w:rFonts w:eastAsia="Times New Roman" w:cs="Times New Roman"/>
          <w:shd w:val="clear" w:color="auto" w:fill="FFFFFF"/>
        </w:rPr>
        <w:t>(</w:t>
      </w:r>
      <w:proofErr w:type="gramEnd"/>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184EE6">
        <w:rPr>
          <w:rFonts w:eastAsia="Times New Roman" w:cs="Times New Roman"/>
          <w:noProof/>
          <w:shd w:val="clear" w:color="auto" w:fill="FFFFFF"/>
        </w:rPr>
        <w:t xml:space="preserve">(R </w:t>
      </w:r>
      <w:r w:rsidR="00BF403A" w:rsidRPr="00BF403A">
        <w:rPr>
          <w:rFonts w:eastAsia="Times New Roman" w:cs="Times New Roman"/>
          <w:noProof/>
          <w:shd w:val="clear" w:color="auto" w:fill="FFFFFF"/>
        </w:rPr>
        <w:t>Core Team, 2015)</w:t>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67162B" w:rsidRPr="0067162B">
        <w:rPr>
          <w:rFonts w:eastAsia="Times New Roman" w:cs="Times New Roman"/>
          <w:noProof/>
          <w:shd w:val="clear" w:color="auto" w:fill="FFFFFF"/>
        </w:rPr>
        <w:t>(Singmann et al., 2016)</w:t>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5C0F96">
        <w:rPr>
          <w:rFonts w:eastAsia="Times New Roman" w:cs="Times New Roman"/>
          <w:shd w:val="clear" w:color="auto" w:fill="FFFFFF"/>
        </w:rPr>
        <w:t xml:space="preserve">For RT, </w:t>
      </w:r>
      <w:r w:rsidR="00877959">
        <w:rPr>
          <w:rFonts w:eastAsia="Times New Roman" w:cs="Times New Roman"/>
          <w:shd w:val="clear" w:color="auto" w:fill="FFFFFF"/>
        </w:rPr>
        <w:t xml:space="preserve">ANOVAs were computed on </w:t>
      </w:r>
      <w:proofErr w:type="gramStart"/>
      <w:r w:rsidR="00877959">
        <w:rPr>
          <w:rFonts w:eastAsia="Times New Roman" w:cs="Times New Roman"/>
          <w:i/>
          <w:shd w:val="clear" w:color="auto" w:fill="FFFFFF"/>
        </w:rPr>
        <w:t>log</w:t>
      </w:r>
      <w:r w:rsidR="005C0F96">
        <w:rPr>
          <w:rFonts w:eastAsia="Times New Roman" w:cs="Times New Roman"/>
          <w:shd w:val="clear" w:color="auto" w:fill="FFFFFF"/>
        </w:rPr>
        <w:t xml:space="preserve"> transformed</w:t>
      </w:r>
      <w:proofErr w:type="gramEnd"/>
      <w:r w:rsidR="00877959">
        <w:rPr>
          <w:rFonts w:eastAsia="Times New Roman" w:cs="Times New Roman"/>
          <w:shd w:val="clear" w:color="auto" w:fill="FFFFFF"/>
        </w:rPr>
        <w:t xml:space="preserve"> data because o</w:t>
      </w:r>
      <w:r w:rsidR="00085432">
        <w:rPr>
          <w:rFonts w:eastAsia="Times New Roman" w:cs="Times New Roman"/>
          <w:shd w:val="clear" w:color="auto" w:fill="FFFFFF"/>
        </w:rPr>
        <w:t xml:space="preserve">f </w:t>
      </w:r>
      <w:r w:rsidR="00877959">
        <w:rPr>
          <w:rFonts w:eastAsia="Times New Roman" w:cs="Times New Roman"/>
          <w:shd w:val="clear" w:color="auto" w:fill="FFFFFF"/>
        </w:rPr>
        <w:t xml:space="preserve">improved fit to normality, but </w:t>
      </w:r>
      <w:r w:rsidR="00085432">
        <w:rPr>
          <w:rFonts w:eastAsia="Times New Roman" w:cs="Times New Roman"/>
          <w:shd w:val="clear" w:color="auto" w:fill="FFFFFF"/>
        </w:rPr>
        <w:t xml:space="preserve">the </w:t>
      </w:r>
      <w:r w:rsidR="00877959">
        <w:rPr>
          <w:rFonts w:eastAsia="Times New Roman" w:cs="Times New Roman"/>
          <w:shd w:val="clear" w:color="auto" w:fill="FFFFFF"/>
        </w:rPr>
        <w:t>figures and descriptive statistics use untransformed RT data</w:t>
      </w:r>
      <w:r w:rsidR="00701D95">
        <w:rPr>
          <w:rFonts w:eastAsia="Times New Roman" w:cs="Times New Roman"/>
          <w:shd w:val="clear" w:color="auto" w:fill="FFFFFF"/>
        </w:rPr>
        <w:t xml:space="preserve"> for interpretability</w:t>
      </w:r>
      <w:r w:rsidR="00877959">
        <w:rPr>
          <w:rFonts w:eastAsia="Times New Roman" w:cs="Times New Roman"/>
          <w:shd w:val="clear" w:color="auto" w:fill="FFFFFF"/>
        </w:rPr>
        <w:t>.</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5C565B">
        <w:rPr>
          <w:rFonts w:eastAsia="Times New Roman" w:cs="Times New Roman"/>
          <w:shd w:val="clear" w:color="auto" w:fill="FFFFFF"/>
        </w:rPr>
        <w:t xml:space="preserve">(left, right)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sidR="00F44284">
        <w:rPr>
          <w:rFonts w:eastAsia="Times New Roman" w:cs="Times New Roman"/>
          <w:shd w:val="clear" w:color="auto" w:fill="FFFFFF"/>
        </w:rPr>
        <w:t xml:space="preserve">between-groups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sidR="00F44284">
        <w:rPr>
          <w:rFonts w:eastAsia="Times New Roman" w:cs="Times New Roman"/>
          <w:shd w:val="clear" w:color="auto" w:fill="FFFFFF"/>
        </w:rPr>
        <w:t xml:space="preserve"> MDD did not affect performance </w:t>
      </w:r>
      <w:r>
        <w:rPr>
          <w:rFonts w:eastAsia="Times New Roman" w:cs="Times New Roman"/>
          <w:shd w:val="clear" w:color="auto" w:fill="FFFFFF"/>
        </w:rPr>
        <w:t xml:space="preserve">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28E02561" w14:textId="5C088048" w:rsidR="00F5198A" w:rsidRDefault="002F3F4C" w:rsidP="00276A98">
      <w:pPr>
        <w:spacing w:line="480" w:lineRule="auto"/>
        <w:outlineLvl w:val="0"/>
        <w:rPr>
          <w:rFonts w:cs="Times New Roman"/>
          <w:b/>
        </w:rPr>
      </w:pPr>
      <w:r>
        <w:rPr>
          <w:rFonts w:cs="Times New Roman"/>
          <w:b/>
        </w:rPr>
        <w:t xml:space="preserve">2.5. </w:t>
      </w:r>
      <w:r w:rsidR="00F5198A">
        <w:rPr>
          <w:rFonts w:cs="Times New Roman"/>
          <w:b/>
        </w:rPr>
        <w:t>E</w:t>
      </w:r>
      <w:r w:rsidR="00507588">
        <w:rPr>
          <w:rFonts w:cs="Times New Roman"/>
          <w:b/>
        </w:rPr>
        <w:t>RP</w:t>
      </w:r>
      <w:r w:rsidR="00F5198A">
        <w:rPr>
          <w:rFonts w:cs="Times New Roman"/>
          <w:b/>
        </w:rPr>
        <w:t xml:space="preserve"> Analysis</w:t>
      </w:r>
    </w:p>
    <w:p w14:paraId="3A06B775" w14:textId="0893C9C0" w:rsidR="00A13D80" w:rsidRDefault="002F3F4C"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2.5.1. </w:t>
      </w:r>
      <w:r w:rsidR="00B429F0">
        <w:rPr>
          <w:rFonts w:eastAsia="Times New Roman" w:cs="Times New Roman"/>
          <w:b/>
          <w:shd w:val="clear" w:color="auto" w:fill="FFFFFF"/>
        </w:rPr>
        <w:t>Pre-processing</w:t>
      </w:r>
      <w:r w:rsidR="00206FA2">
        <w:rPr>
          <w:rFonts w:eastAsia="Times New Roman" w:cs="Times New Roman"/>
          <w:b/>
          <w:shd w:val="clear" w:color="auto" w:fill="FFFFFF"/>
        </w:rPr>
        <w:t>.</w:t>
      </w:r>
      <w:r w:rsidR="00B429F0">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7162B" w:rsidRPr="0067162B">
        <w:rPr>
          <w:rFonts w:eastAsia="Times New Roman" w:cs="Times New Roman"/>
          <w:noProof/>
          <w:shd w:val="clear" w:color="auto" w:fill="FFFFFF"/>
        </w:rPr>
        <w:t>(Delorme and Makeig, 2004)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7162B" w:rsidRPr="0067162B">
        <w:rPr>
          <w:rFonts w:eastAsia="Times New Roman" w:cs="Times New Roman"/>
          <w:noProof/>
          <w:shd w:val="clear" w:color="auto" w:fill="FFFFFF"/>
        </w:rPr>
        <w:t>(Lopez-Calderon and Luck, 2014)</w:t>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t xml:space="preserve"> </w:t>
      </w:r>
      <w:r w:rsidR="00B0484F">
        <w:rPr>
          <w:rFonts w:eastAsia="Times New Roman" w:cs="Times New Roman"/>
          <w:shd w:val="clear" w:color="auto" w:fill="FFFFFF"/>
        </w:rPr>
        <w:t xml:space="preserve">to exclude </w:t>
      </w:r>
      <w:r w:rsidR="00D7526B">
        <w:rPr>
          <w:rFonts w:eastAsia="Times New Roman" w:cs="Times New Roman"/>
          <w:shd w:val="clear" w:color="auto" w:fill="FFFFFF"/>
        </w:rPr>
        <w:t xml:space="preserve">excessively noisy </w:t>
      </w:r>
      <w:r w:rsidR="00B0484F">
        <w:rPr>
          <w:rFonts w:eastAsia="Times New Roman" w:cs="Times New Roman"/>
          <w:shd w:val="clear" w:color="auto" w:fill="FFFFFF"/>
        </w:rPr>
        <w:t>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67162B" w:rsidRPr="0067162B">
        <w:rPr>
          <w:rFonts w:eastAsia="Times New Roman" w:cs="Times New Roman"/>
          <w:noProof/>
          <w:shd w:val="clear" w:color="auto" w:fill="FFFFFF"/>
        </w:rPr>
        <w:t xml:space="preserve">(Bergström et al., 2013; Dobbins and Wagner, 2005; Han et al., </w:t>
      </w:r>
      <w:r w:rsidR="00184EE6">
        <w:rPr>
          <w:rFonts w:eastAsia="Times New Roman" w:cs="Times New Roman"/>
          <w:noProof/>
          <w:shd w:val="clear" w:color="auto" w:fill="FFFFFF"/>
        </w:rPr>
        <w:t>201</w:t>
      </w:r>
      <w:r w:rsidR="00DC7C8A">
        <w:rPr>
          <w:rFonts w:eastAsia="Times New Roman" w:cs="Times New Roman"/>
          <w:noProof/>
          <w:shd w:val="clear" w:color="auto" w:fill="FFFFFF"/>
        </w:rPr>
        <w:t>2</w:t>
      </w:r>
      <w:r w:rsidR="0067162B" w:rsidRPr="0067162B">
        <w:rPr>
          <w:rFonts w:eastAsia="Times New Roman" w:cs="Times New Roman"/>
          <w:noProof/>
          <w:shd w:val="clear" w:color="auto" w:fill="FFFFFF"/>
        </w:rPr>
        <w:t>; Simons et al., 2005a)</w:t>
      </w:r>
      <w:r w:rsidR="00E73BC6">
        <w:rPr>
          <w:rFonts w:eastAsia="Times New Roman" w:cs="Times New Roman"/>
          <w:shd w:val="clear" w:color="auto" w:fill="FFFFFF"/>
        </w:rPr>
        <w:t>.</w:t>
      </w:r>
    </w:p>
    <w:p w14:paraId="257CE117" w14:textId="631200E8" w:rsidR="00E84112" w:rsidRDefault="002F3F4C" w:rsidP="00135F4D">
      <w:pPr>
        <w:spacing w:line="480" w:lineRule="auto"/>
        <w:ind w:firstLine="720"/>
        <w:rPr>
          <w:rFonts w:eastAsia="Times New Roman" w:cs="Times New Roman"/>
          <w:shd w:val="clear" w:color="auto" w:fill="FFFFFF"/>
        </w:rPr>
      </w:pPr>
      <w:proofErr w:type="gramStart"/>
      <w:r>
        <w:rPr>
          <w:rFonts w:eastAsia="Times New Roman" w:cs="Times New Roman"/>
          <w:b/>
          <w:shd w:val="clear" w:color="auto" w:fill="FFFFFF"/>
        </w:rPr>
        <w:t xml:space="preserve">2.5.2. </w:t>
      </w:r>
      <w:r w:rsidR="00F327B5">
        <w:rPr>
          <w:rFonts w:eastAsia="Times New Roman" w:cs="Times New Roman"/>
          <w:b/>
          <w:shd w:val="clear" w:color="auto" w:fill="FFFFFF"/>
        </w:rPr>
        <w:t>Group-level analyses</w:t>
      </w:r>
      <w:r w:rsidR="00F327B5">
        <w:rPr>
          <w:rFonts w:eastAsia="Times New Roman" w:cs="Times New Roman"/>
          <w:shd w:val="clear" w:color="auto" w:fill="FFFFFF"/>
        </w:rPr>
        <w:t>.</w:t>
      </w:r>
      <w:proofErr w:type="gramEnd"/>
      <w:r w:rsidR="00F327B5">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w:t>
      </w:r>
      <w:r w:rsidR="00272AA5">
        <w:rPr>
          <w:rFonts w:eastAsia="Times New Roman" w:cs="Times New Roman"/>
          <w:shd w:val="clear" w:color="auto" w:fill="FFFFFF"/>
        </w:rPr>
        <w:t>main ERP</w:t>
      </w:r>
      <w:r w:rsidR="00A37DE2">
        <w:rPr>
          <w:rFonts w:eastAsia="Times New Roman" w:cs="Times New Roman"/>
          <w:shd w:val="clear" w:color="auto" w:fill="FFFFFF"/>
        </w:rPr>
        <w:t xml:space="preserve">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w:t>
      </w:r>
      <w:r w:rsidR="00E84112">
        <w:rPr>
          <w:rFonts w:eastAsia="Times New Roman" w:cs="Times New Roman"/>
          <w:shd w:val="clear" w:color="auto" w:fill="FFFFFF"/>
        </w:rPr>
        <w:t>, collapsed over the encoding tasks</w:t>
      </w:r>
      <w:r w:rsidR="00D75283">
        <w:rPr>
          <w:rFonts w:eastAsia="Times New Roman" w:cs="Times New Roman"/>
          <w:shd w:val="clear" w:color="auto" w:fill="FFFFFF"/>
        </w:rPr>
        <w:t xml:space="preserve"> </w:t>
      </w:r>
      <w:r w:rsidR="00272AA5">
        <w:rPr>
          <w:rFonts w:eastAsia="Times New Roman" w:cs="Times New Roman"/>
          <w:shd w:val="clear" w:color="auto" w:fill="FFFFFF"/>
        </w:rPr>
        <w:t>for each participant</w:t>
      </w:r>
      <w:r w:rsidR="00D75283">
        <w:rPr>
          <w:rFonts w:eastAsia="Times New Roman" w:cs="Times New Roman"/>
          <w:shd w:val="clear" w:color="auto" w:fill="FFFFFF"/>
        </w:rPr>
        <w:t>,</w:t>
      </w:r>
      <w:r w:rsidR="00272AA5">
        <w:rPr>
          <w:rFonts w:eastAsia="Times New Roman" w:cs="Times New Roman"/>
          <w:shd w:val="clear" w:color="auto" w:fill="FFFFFF"/>
        </w:rPr>
        <w:t xml:space="preserve"> and then compared the MDD and control groups</w:t>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E84112">
        <w:rPr>
          <w:rFonts w:eastAsia="Times New Roman" w:cs="Times New Roman"/>
          <w:shd w:val="clear" w:color="auto" w:fill="FFFFFF"/>
        </w:rPr>
        <w:t>This approach</w:t>
      </w:r>
      <w:r w:rsidR="007415E8">
        <w:rPr>
          <w:rFonts w:eastAsia="Times New Roman" w:cs="Times New Roman"/>
          <w:shd w:val="clear" w:color="auto" w:fill="FFFFFF"/>
        </w:rPr>
        <w:t xml:space="preserve"> </w:t>
      </w:r>
      <w:r w:rsidR="0098354F">
        <w:rPr>
          <w:rFonts w:eastAsia="Times New Roman" w:cs="Times New Roman"/>
          <w:shd w:val="clear" w:color="auto" w:fill="FFFFFF"/>
        </w:rPr>
        <w:t>has been used previously (</w:t>
      </w:r>
      <w:r w:rsidR="0098354F" w:rsidRPr="0067162B">
        <w:rPr>
          <w:rFonts w:eastAsia="Times New Roman" w:cs="Times New Roman"/>
          <w:noProof/>
          <w:shd w:val="clear" w:color="auto" w:fill="FFFFFF"/>
        </w:rPr>
        <w:t>Bergström et al., 2013</w:t>
      </w:r>
      <w:r w:rsidR="0098354F">
        <w:rPr>
          <w:rFonts w:eastAsia="Times New Roman" w:cs="Times New Roman"/>
          <w:noProof/>
          <w:shd w:val="clear" w:color="auto" w:fill="FFFFFF"/>
        </w:rPr>
        <w:t xml:space="preserve">, </w:t>
      </w:r>
      <w:r w:rsidR="0098354F" w:rsidRPr="0067162B">
        <w:rPr>
          <w:rFonts w:eastAsia="Times New Roman" w:cs="Times New Roman"/>
          <w:noProof/>
          <w:shd w:val="clear" w:color="auto" w:fill="FFFFFF"/>
        </w:rPr>
        <w:t>Simons et al., 2005a</w:t>
      </w:r>
      <w:r w:rsidR="0098354F">
        <w:rPr>
          <w:rFonts w:eastAsia="Times New Roman" w:cs="Times New Roman"/>
          <w:shd w:val="clear" w:color="auto" w:fill="FFFFFF"/>
        </w:rPr>
        <w:t xml:space="preserve">,b), and it allowed us to </w:t>
      </w:r>
      <w:r w:rsidR="007415E8">
        <w:rPr>
          <w:rFonts w:eastAsia="Times New Roman" w:cs="Times New Roman"/>
          <w:shd w:val="clear" w:color="auto" w:fill="FFFFFF"/>
        </w:rPr>
        <w:t>test</w:t>
      </w:r>
      <w:r w:rsidR="005513F2">
        <w:rPr>
          <w:rFonts w:eastAsia="Times New Roman" w:cs="Times New Roman"/>
          <w:shd w:val="clear" w:color="auto" w:fill="FFFFFF"/>
        </w:rPr>
        <w:t xml:space="preserve">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F76FB5">
        <w:rPr>
          <w:rFonts w:eastAsia="Times New Roman" w:cs="Times New Roman"/>
          <w:shd w:val="clear" w:color="auto" w:fill="FFFFFF"/>
        </w:rPr>
        <w:t>depression</w:t>
      </w:r>
      <w:r w:rsidR="00A37DE2">
        <w:rPr>
          <w:rFonts w:eastAsia="Times New Roman" w:cs="Times New Roman"/>
          <w:shd w:val="clear" w:color="auto" w:fill="FFFFFF"/>
        </w:rPr>
        <w:t xml:space="preserve">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w:t>
      </w:r>
      <w:r w:rsidR="006252FF">
        <w:rPr>
          <w:rFonts w:eastAsia="Times New Roman" w:cs="Times New Roman"/>
          <w:shd w:val="clear" w:color="auto" w:fill="FFFFFF"/>
        </w:rPr>
        <w:t xml:space="preserve">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w:t>
      </w:r>
      <w:proofErr w:type="spellStart"/>
      <w:r w:rsidR="00E0698E">
        <w:rPr>
          <w:rFonts w:eastAsia="Times New Roman" w:cs="Times New Roman"/>
          <w:shd w:val="clear" w:color="auto" w:fill="FFFFFF"/>
        </w:rPr>
        <w:t>animacy</w:t>
      </w:r>
      <w:proofErr w:type="spellEnd"/>
      <w:r w:rsidR="00E0698E">
        <w:rPr>
          <w:rFonts w:eastAsia="Times New Roman" w:cs="Times New Roman"/>
          <w:shd w:val="clear" w:color="auto" w:fill="FFFFFF"/>
        </w:rPr>
        <w:t xml:space="preserve"> task</w:t>
      </w:r>
      <w:r w:rsidR="00681462">
        <w:rPr>
          <w:rFonts w:eastAsia="Times New Roman" w:cs="Times New Roman"/>
          <w:shd w:val="clear" w:color="auto" w:fill="FFFFFF"/>
        </w:rPr>
        <w:t xml:space="preserve">. </w:t>
      </w:r>
      <w:r w:rsidR="00E84112">
        <w:rPr>
          <w:rFonts w:eastAsia="Times New Roman" w:cs="Times New Roman"/>
          <w:shd w:val="clear" w:color="auto" w:fill="FFFFFF"/>
        </w:rPr>
        <w:t xml:space="preserve">To isolate </w:t>
      </w:r>
      <w:r w:rsidR="006252FF">
        <w:rPr>
          <w:rFonts w:eastAsia="Times New Roman" w:cs="Times New Roman"/>
          <w:shd w:val="clear" w:color="auto" w:fill="FFFFFF"/>
        </w:rPr>
        <w:t>cue effect</w:t>
      </w:r>
      <w:r w:rsidR="00E84112">
        <w:rPr>
          <w:rFonts w:eastAsia="Times New Roman" w:cs="Times New Roman"/>
          <w:shd w:val="clear" w:color="auto" w:fill="FFFFFF"/>
        </w:rPr>
        <w:t>s while holding encoding processes constant,</w:t>
      </w:r>
      <w:r w:rsidR="000D002D">
        <w:rPr>
          <w:rFonts w:eastAsia="Times New Roman" w:cs="Times New Roman"/>
          <w:shd w:val="clear" w:color="auto" w:fill="FFFFFF"/>
        </w:rPr>
        <w:t xml:space="preserve"> </w:t>
      </w:r>
      <w:r w:rsidR="006252FF">
        <w:rPr>
          <w:rFonts w:eastAsia="Times New Roman" w:cs="Times New Roman"/>
          <w:shd w:val="clear" w:color="auto" w:fill="FFFFFF"/>
        </w:rPr>
        <w:t>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 xml:space="preserve">the mobility and </w:t>
      </w:r>
      <w:proofErr w:type="spellStart"/>
      <w:r w:rsidR="000D002D">
        <w:rPr>
          <w:rFonts w:eastAsia="Times New Roman" w:cs="Times New Roman"/>
          <w:shd w:val="clear" w:color="auto" w:fill="FFFFFF"/>
        </w:rPr>
        <w:t>animacy</w:t>
      </w:r>
      <w:proofErr w:type="spellEnd"/>
      <w:r w:rsidR="000D002D">
        <w:rPr>
          <w:rFonts w:eastAsia="Times New Roman" w:cs="Times New Roman"/>
          <w:shd w:val="clear" w:color="auto" w:fill="FFFFFF"/>
        </w:rPr>
        <w:t xml:space="preserve">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w:t>
      </w:r>
      <w:r w:rsidR="00E84112">
        <w:rPr>
          <w:rFonts w:eastAsia="Times New Roman" w:cs="Times New Roman"/>
          <w:shd w:val="clear" w:color="auto" w:fill="FFFFFF"/>
        </w:rPr>
        <w:t>participant</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w:t>
      </w:r>
      <w:r w:rsidR="00E84112">
        <w:rPr>
          <w:rFonts w:eastAsia="Times New Roman" w:cs="Times New Roman"/>
          <w:shd w:val="clear" w:color="auto" w:fill="FFFFFF"/>
        </w:rPr>
        <w:t>at each level of task.</w:t>
      </w:r>
    </w:p>
    <w:p w14:paraId="019DD259" w14:textId="57FC28CC" w:rsidR="00681462" w:rsidRDefault="001149FF" w:rsidP="00135F4D">
      <w:pPr>
        <w:spacing w:line="480" w:lineRule="auto"/>
        <w:ind w:firstLine="720"/>
        <w:rPr>
          <w:rFonts w:cs="Times New Roman"/>
        </w:rPr>
      </w:pPr>
      <w:r>
        <w:rPr>
          <w:rFonts w:eastAsia="Times New Roman" w:cs="Times New Roman"/>
          <w:shd w:val="clear" w:color="auto" w:fill="FFFFFF"/>
        </w:rPr>
        <w:t>All within and between-group</w:t>
      </w:r>
      <w:r w:rsidR="000D002D">
        <w:rPr>
          <w:rFonts w:eastAsia="Times New Roman" w:cs="Times New Roman"/>
          <w:shd w:val="clear" w:color="auto" w:fill="FFFFFF"/>
        </w:rPr>
        <w:t xml:space="preserve"> </w:t>
      </w:r>
      <w:r w:rsidR="00635475">
        <w:rPr>
          <w:rFonts w:eastAsia="Times New Roman" w:cs="Times New Roman"/>
          <w:shd w:val="clear" w:color="auto" w:fill="FFFFFF"/>
        </w:rPr>
        <w:t>analyse</w:t>
      </w:r>
      <w:r>
        <w:rPr>
          <w:rFonts w:eastAsia="Times New Roman" w:cs="Times New Roman"/>
          <w:shd w:val="clear" w:color="auto" w:fill="FFFFFF"/>
        </w:rPr>
        <w:t>s were statistically analyzed by</w:t>
      </w:r>
      <w:r w:rsidR="00E74077">
        <w:rPr>
          <w:rFonts w:eastAsia="Times New Roman" w:cs="Times New Roman"/>
          <w:shd w:val="clear" w:color="auto" w:fill="FFFFFF"/>
        </w:rPr>
        <w:t xml:space="preserve"> </w:t>
      </w:r>
      <w:r>
        <w:rPr>
          <w:rFonts w:eastAsia="Times New Roman" w:cs="Times New Roman"/>
          <w:shd w:val="clear" w:color="auto" w:fill="FFFFFF"/>
        </w:rPr>
        <w:t>submitting</w:t>
      </w:r>
      <w:r w:rsidR="00E74077">
        <w:rPr>
          <w:rFonts w:eastAsia="Times New Roman" w:cs="Times New Roman"/>
          <w:shd w:val="clear" w:color="auto" w:fill="FFFFFF"/>
        </w:rPr>
        <w:t xml:space="preserve">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67162B" w:rsidRPr="0067162B">
        <w:rPr>
          <w:rFonts w:cs="Times New Roman"/>
          <w:noProof/>
        </w:rPr>
        <w:t>(Groppe et al., 2011</w:t>
      </w:r>
      <w:r w:rsidR="00C817A6">
        <w:rPr>
          <w:rFonts w:cs="Times New Roman"/>
          <w:noProof/>
        </w:rPr>
        <w:t>a,b</w:t>
      </w:r>
      <w:r w:rsidR="0067162B" w:rsidRPr="0067162B">
        <w:rPr>
          <w:rFonts w:cs="Times New Roman"/>
          <w:noProof/>
        </w:rPr>
        <w:t>)</w:t>
      </w:r>
      <w:r w:rsidR="009F39B0">
        <w:rPr>
          <w:rFonts w:cs="Times New Roman"/>
        </w:rPr>
        <w:t xml:space="preserve"> and</w:t>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r w:rsidR="00E0698E">
        <w:rPr>
          <w:rFonts w:cs="Times New Roman"/>
        </w:rPr>
        <w:t>.</w:t>
      </w:r>
      <w:proofErr w:type="spellEnd"/>
      <w:r w:rsidR="00E0698E">
        <w:rPr>
          <w:rFonts w:cs="Times New Roman"/>
        </w:rPr>
        <w:t xml:space="preserve"> </w:t>
      </w:r>
      <w:r w:rsidR="00A37DE2">
        <w:rPr>
          <w:rFonts w:cs="Times New Roman"/>
        </w:rPr>
        <w:t>T</w:t>
      </w:r>
      <w:r w:rsidR="00E0698E">
        <w:rPr>
          <w:rFonts w:cs="Times New Roman"/>
        </w:rPr>
        <w:t xml:space="preserve">he 400-800 </w:t>
      </w:r>
      <w:proofErr w:type="spellStart"/>
      <w:r w:rsidR="00E0698E">
        <w:rPr>
          <w:rFonts w:cs="Times New Roman"/>
        </w:rPr>
        <w:t>ms</w:t>
      </w:r>
      <w:proofErr w:type="spellEnd"/>
      <w:r w:rsidR="00E0698E">
        <w:rPr>
          <w:rFonts w:cs="Times New Roman"/>
        </w:rPr>
        <w:t xml:space="preserve"> interval </w:t>
      </w:r>
      <w:r w:rsidR="00A37DE2">
        <w:rPr>
          <w:rFonts w:cs="Times New Roman"/>
        </w:rPr>
        <w:t xml:space="preserve">was selected to </w:t>
      </w:r>
      <w:r w:rsidR="008562F4">
        <w:rPr>
          <w:rFonts w:cs="Times New Roman"/>
        </w:rPr>
        <w:t xml:space="preserve">capture </w:t>
      </w:r>
      <w:r w:rsidR="00E0698E">
        <w:rPr>
          <w:rFonts w:cs="Times New Roman"/>
        </w:rPr>
        <w:t xml:space="preserve">left parietal </w:t>
      </w:r>
      <w:r w:rsidR="008562F4">
        <w:rPr>
          <w:rFonts w:cs="Times New Roman"/>
        </w:rPr>
        <w:t xml:space="preserve">ERP </w:t>
      </w:r>
      <w:r w:rsidR="00E0698E">
        <w:rPr>
          <w:rFonts w:cs="Times New Roman"/>
        </w:rPr>
        <w:t>effect</w:t>
      </w:r>
      <w:r w:rsidR="008562F4">
        <w:rPr>
          <w:rFonts w:cs="Times New Roman"/>
        </w:rPr>
        <w:t>s</w:t>
      </w:r>
      <w:r w:rsidR="00E0698E">
        <w:rPr>
          <w:rFonts w:cs="Times New Roman"/>
        </w:rPr>
        <w:t xml:space="preserve"> consistently associated with recollection </w:t>
      </w:r>
      <w:r w:rsidR="0067162B" w:rsidRPr="0067162B">
        <w:rPr>
          <w:rFonts w:cs="Times New Roman"/>
          <w:noProof/>
        </w:rPr>
        <w:t>(Rugg and Curran, 2007)</w:t>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7C480C">
        <w:rPr>
          <w:rFonts w:cs="Times New Roman"/>
        </w:rPr>
        <w:t>intend</w:t>
      </w:r>
      <w:r w:rsidR="00A37DE2">
        <w:rPr>
          <w:rFonts w:cs="Times New Roman"/>
        </w:rPr>
        <w:t>ed to</w:t>
      </w:r>
      <w:r w:rsidR="00E0698E">
        <w:rPr>
          <w:rFonts w:cs="Times New Roman"/>
        </w:rPr>
        <w:t xml:space="preserve"> </w:t>
      </w:r>
      <w:r w:rsidR="006A25A0">
        <w:rPr>
          <w:rFonts w:cs="Times New Roman"/>
        </w:rPr>
        <w:t>encompass</w:t>
      </w:r>
      <w:r w:rsidR="00E0698E">
        <w:rPr>
          <w:rFonts w:cs="Times New Roman"/>
        </w:rPr>
        <w:t xml:space="preserve"> </w:t>
      </w:r>
      <w:r w:rsidR="000D002D">
        <w:rPr>
          <w:rFonts w:cs="Times New Roman"/>
        </w:rPr>
        <w:t>the LPN</w:t>
      </w:r>
      <w:r w:rsidR="00873C16">
        <w:rPr>
          <w:rFonts w:cs="Times New Roman"/>
        </w:rPr>
        <w:t xml:space="preserve"> seen during source recollection </w:t>
      </w:r>
      <w:r w:rsidR="0067162B" w:rsidRPr="0067162B">
        <w:rPr>
          <w:rFonts w:cs="Times New Roman"/>
          <w:noProof/>
        </w:rPr>
        <w:t>(Bergström et al., 2013; Johansson and Mecklinger, 2003)</w:t>
      </w:r>
      <w:r w:rsidR="009F7337">
        <w:rPr>
          <w:rFonts w:cs="Times New Roman"/>
        </w:rPr>
        <w:t>.</w:t>
      </w:r>
      <w:r w:rsidR="009F39B0">
        <w:rPr>
          <w:rFonts w:cs="Times New Roman"/>
        </w:rPr>
        <w:t xml:space="preserve"> </w:t>
      </w:r>
      <w:r w:rsidR="00603E5F">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846243" w:rsidRPr="00846243">
        <w:rPr>
          <w:rFonts w:cs="Times New Roman"/>
          <w:noProof/>
        </w:rPr>
        <w:t>(Friston et al., 1995)</w:t>
      </w:r>
      <w:r w:rsidR="008F562B">
        <w:rPr>
          <w:rFonts w:cs="Times New Roman"/>
        </w:rPr>
        <w:t xml:space="preserve"> and </w:t>
      </w:r>
      <w:r w:rsidR="003107D9">
        <w:rPr>
          <w:rFonts w:cs="Times New Roman"/>
        </w:rPr>
        <w:t>here entail</w:t>
      </w:r>
      <w:r w:rsidR="009F39B0">
        <w:rPr>
          <w:rFonts w:cs="Times New Roman"/>
        </w:rPr>
        <w:t xml:space="preserve">ed </w:t>
      </w:r>
      <w:r w:rsidR="00A70AF1">
        <w:rPr>
          <w:rFonts w:cs="Times New Roman"/>
        </w:rPr>
        <w:t xml:space="preserve">one-sample </w:t>
      </w:r>
      <w:r w:rsidR="00A76C66">
        <w:rPr>
          <w:rFonts w:cs="Times New Roman"/>
        </w:rPr>
        <w:t>(</w:t>
      </w:r>
      <w:r w:rsidR="009F39B0">
        <w:rPr>
          <w:rFonts w:cs="Times New Roman"/>
        </w:rPr>
        <w:t xml:space="preserve">within-group analysis) or </w:t>
      </w:r>
      <w:r w:rsidR="00A70AF1">
        <w:rPr>
          <w:rFonts w:cs="Times New Roman"/>
        </w:rPr>
        <w:t xml:space="preserve">two-sample </w:t>
      </w:r>
      <w:r w:rsidR="007329E1">
        <w:rPr>
          <w:rFonts w:cs="Times New Roman"/>
        </w:rPr>
        <w:t xml:space="preserve">(between-group analysis) </w:t>
      </w:r>
      <w:r w:rsidR="00A70AF1">
        <w:rPr>
          <w:rFonts w:cs="Times New Roman"/>
          <w:i/>
        </w:rPr>
        <w:t>t</w:t>
      </w:r>
      <w:r w:rsidR="00A70AF1">
        <w:rPr>
          <w:rFonts w:cs="Times New Roman"/>
        </w:rPr>
        <w:t>-test</w:t>
      </w:r>
      <w:r w:rsidR="009F39B0">
        <w:rPr>
          <w:rFonts w:cs="Times New Roman"/>
        </w:rPr>
        <w:t>s</w:t>
      </w:r>
      <w:r w:rsidR="00A76C66">
        <w:rPr>
          <w:rFonts w:cs="Times New Roman"/>
        </w:rPr>
        <w:t xml:space="preserve"> at each electrode</w:t>
      </w:r>
      <w:r w:rsidR="003107D9">
        <w:rPr>
          <w:rFonts w:cs="Times New Roman"/>
        </w:rPr>
        <w:t xml:space="preserve">. By examining every electrode </w:t>
      </w:r>
      <w:r w:rsidR="009F39B0">
        <w:rPr>
          <w:rFonts w:cs="Times New Roman"/>
        </w:rPr>
        <w:t>over</w:t>
      </w:r>
      <w:r w:rsidR="003107D9">
        <w:rPr>
          <w:rFonts w:cs="Times New Roman"/>
        </w:rPr>
        <w:t xml:space="preserve">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cluster-based permutation</w:t>
      </w:r>
      <w:r w:rsidR="00846243">
        <w:rPr>
          <w:rFonts w:cs="Times New Roman"/>
          <w:noProof/>
        </w:rPr>
        <w:t xml:space="preserve"> </w:t>
      </w:r>
      <w:r w:rsidR="0067162B" w:rsidRPr="0067162B">
        <w:rPr>
          <w:rFonts w:cs="Times New Roman"/>
          <w:noProof/>
        </w:rPr>
        <w:t>(Groppe et al., 2011</w:t>
      </w:r>
      <w:r w:rsidR="00C817A6">
        <w:rPr>
          <w:rFonts w:cs="Times New Roman"/>
          <w:noProof/>
        </w:rPr>
        <w:t>a</w:t>
      </w:r>
      <w:r w:rsidR="0067162B" w:rsidRPr="0067162B">
        <w:rPr>
          <w:rFonts w:cs="Times New Roman"/>
          <w:noProof/>
        </w:rPr>
        <w:t>)</w:t>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0842C7">
        <w:rPr>
          <w:rFonts w:cs="Times New Roman"/>
        </w:rPr>
        <w:t xml:space="preserve">is </w:t>
      </w:r>
      <w:r w:rsidR="007329E1">
        <w:rPr>
          <w:rFonts w:cs="Times New Roman"/>
        </w:rPr>
        <w:t>appropriate for detecting neighboring electrodes</w:t>
      </w:r>
      <w:r w:rsidR="004E1BC2">
        <w:rPr>
          <w:rFonts w:cs="Times New Roman"/>
        </w:rPr>
        <w:t xml:space="preserve"> in regions where </w:t>
      </w:r>
      <w:r w:rsidR="000842C7">
        <w:rPr>
          <w:rFonts w:cs="Times New Roman"/>
        </w:rPr>
        <w:t>they</w:t>
      </w:r>
      <w:r w:rsidR="004E1BC2">
        <w:rPr>
          <w:rFonts w:cs="Times New Roman"/>
        </w:rPr>
        <w:t xml:space="preserve"> are relatively widely spaced (e.g., over parietal </w:t>
      </w:r>
      <w:r w:rsidR="009F39B0">
        <w:rPr>
          <w:rFonts w:cs="Times New Roman"/>
        </w:rPr>
        <w:t>scalp</w:t>
      </w:r>
      <w:r w:rsidR="004E1BC2">
        <w:rPr>
          <w:rFonts w:cs="Times New Roman"/>
        </w:rPr>
        <w:t xml:space="preserve">) </w:t>
      </w:r>
      <w:r w:rsidR="00873C16">
        <w:rPr>
          <w:rFonts w:cs="Times New Roman"/>
        </w:rPr>
        <w:t xml:space="preserve">on the 128 </w:t>
      </w:r>
      <w:proofErr w:type="gramStart"/>
      <w:r w:rsidR="00873C16">
        <w:rPr>
          <w:rFonts w:cs="Times New Roman"/>
        </w:rPr>
        <w:t>channel</w:t>
      </w:r>
      <w:proofErr w:type="gramEnd"/>
      <w:r w:rsidR="00873C16">
        <w:rPr>
          <w:rFonts w:cs="Times New Roman"/>
        </w:rPr>
        <w:t xml:space="preserve"> EGI net </w:t>
      </w:r>
      <w:r w:rsidR="00B951D8" w:rsidRPr="00B951D8">
        <w:rPr>
          <w:rFonts w:cs="Times New Roman"/>
          <w:noProof/>
        </w:rPr>
        <w:t>(Song et al., 2015)</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each time randomly assigning participants to the two groups without replacement</w:t>
      </w:r>
      <w:r w:rsidR="005F5263">
        <w:rPr>
          <w:rFonts w:cs="Times New Roman"/>
        </w:rPr>
        <w:t>, computing the group difference,</w:t>
      </w:r>
      <w:r w:rsidR="004F4F07">
        <w:rPr>
          <w:rFonts w:cs="Times New Roman"/>
        </w:rPr>
        <w:t xml:space="preserve"> and then </w:t>
      </w:r>
      <w:r w:rsidR="00090109">
        <w:rPr>
          <w:rFonts w:cs="Times New Roman"/>
        </w:rPr>
        <w:t xml:space="preserve">selecting the most extreme cluster mass </w:t>
      </w:r>
      <w:r w:rsidR="00681462">
        <w:rPr>
          <w:rFonts w:cs="Times New Roman"/>
        </w:rPr>
        <w:t xml:space="preserve">to generate a distribution </w:t>
      </w:r>
      <w:r w:rsidR="00314AEE">
        <w:rPr>
          <w:rFonts w:cs="Times New Roman"/>
        </w:rPr>
        <w:t>of observed cluster</w:t>
      </w:r>
      <w:r w:rsidR="004F4F07">
        <w:rPr>
          <w:rFonts w:cs="Times New Roman"/>
        </w:rPr>
        <w:t xml:space="preserve"> sizes</w:t>
      </w:r>
      <w:r w:rsidR="004F4F07">
        <w:rPr>
          <w:rFonts w:cs="Times New Roman"/>
          <w:noProof/>
        </w:rPr>
        <w:t xml:space="preserve"> under the null hypothesis of no </w:t>
      </w:r>
      <w:r w:rsidR="000842C7">
        <w:rPr>
          <w:rFonts w:cs="Times New Roman"/>
          <w:noProof/>
        </w:rPr>
        <w:t xml:space="preserve">group </w:t>
      </w:r>
      <w:r w:rsidR="004F4F07">
        <w:rPr>
          <w:rFonts w:cs="Times New Roman"/>
          <w:noProof/>
        </w:rPr>
        <w:t xml:space="preserve">difference </w:t>
      </w:r>
      <w:r w:rsidR="00846243" w:rsidRPr="00846243">
        <w:rPr>
          <w:rFonts w:cs="Times New Roman"/>
          <w:noProof/>
        </w:rPr>
        <w:t>(Bullmore et al., 1999)</w:t>
      </w:r>
      <w:r w:rsidR="009F39B0">
        <w:rPr>
          <w:rFonts w:cs="Times New Roman"/>
          <w:noProof/>
        </w:rPr>
        <w:t xml:space="preserve"> (for within-group analyses, the permutation was made between conditions)</w:t>
      </w:r>
      <w:r w:rsidR="007329E1">
        <w:rPr>
          <w:rFonts w:cs="Times New Roman"/>
        </w:rPr>
        <w:t xml:space="preserve">. </w:t>
      </w:r>
      <w:r w:rsidR="004F4F07">
        <w:rPr>
          <w:rFonts w:cs="Times New Roman"/>
        </w:rPr>
        <w:t xml:space="preserve">This null distribution was used to </w:t>
      </w:r>
      <w:r w:rsidR="000842C7">
        <w:rPr>
          <w:rFonts w:cs="Times New Roman"/>
        </w:rPr>
        <w:t>estimate</w:t>
      </w:r>
      <w:r w:rsidR="004F4F07">
        <w:rPr>
          <w:rFonts w:cs="Times New Roman"/>
        </w:rPr>
        <w:t xml:space="preserve"> the probability of observing the clusters actually </w:t>
      </w:r>
      <w:r w:rsidR="000842C7">
        <w:rPr>
          <w:rFonts w:cs="Times New Roman"/>
        </w:rPr>
        <w:t>detect</w:t>
      </w:r>
      <w:r w:rsidR="004F4F07">
        <w:rPr>
          <w:rFonts w:cs="Times New Roman"/>
        </w:rPr>
        <w:t xml:space="preserve">ed when </w:t>
      </w:r>
      <w:r w:rsidR="000842C7">
        <w:rPr>
          <w:rFonts w:cs="Times New Roman"/>
        </w:rPr>
        <w:t xml:space="preserve">the </w:t>
      </w:r>
      <w:r w:rsidR="009F39B0">
        <w:rPr>
          <w:rFonts w:cs="Times New Roman"/>
        </w:rPr>
        <w:t>control</w:t>
      </w:r>
      <w:r w:rsidR="004F4F07">
        <w:rPr>
          <w:rFonts w:cs="Times New Roman"/>
        </w:rPr>
        <w:t xml:space="preserve"> and </w:t>
      </w:r>
      <w:r w:rsidR="009F39B0">
        <w:rPr>
          <w:rFonts w:cs="Times New Roman"/>
        </w:rPr>
        <w:t>MDD groups</w:t>
      </w:r>
      <w:r w:rsidR="004F4F07">
        <w:rPr>
          <w:rFonts w:cs="Times New Roman"/>
        </w:rPr>
        <w:t xml:space="preserve">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1E9B5289" w14:textId="771203EB" w:rsidR="009F7337" w:rsidRDefault="002F3F4C" w:rsidP="00276A98">
      <w:pPr>
        <w:spacing w:line="480" w:lineRule="auto"/>
        <w:outlineLvl w:val="0"/>
        <w:rPr>
          <w:rFonts w:cs="Times New Roman"/>
          <w:b/>
        </w:rPr>
      </w:pPr>
      <w:r>
        <w:rPr>
          <w:rFonts w:cs="Times New Roman"/>
          <w:b/>
        </w:rPr>
        <w:t xml:space="preserve">2.6. </w:t>
      </w:r>
      <w:r w:rsidR="007669C0">
        <w:rPr>
          <w:rFonts w:cs="Times New Roman"/>
          <w:b/>
        </w:rPr>
        <w:t>Individual Differences</w:t>
      </w:r>
    </w:p>
    <w:p w14:paraId="47BA2012" w14:textId="77777777"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accuracy</w:t>
      </w:r>
      <w:r w:rsidR="00412A94">
        <w:rPr>
          <w:rFonts w:cs="Times New Roman"/>
        </w:rPr>
        <w:t xml:space="preserve">, </w:t>
      </w:r>
      <w:proofErr w:type="gramStart"/>
      <w:r w:rsidR="00E75AF8">
        <w:rPr>
          <w:rFonts w:cs="Times New Roman"/>
        </w:rPr>
        <w:t>confidence,</w:t>
      </w:r>
      <w:proofErr w:type="gramEnd"/>
      <w:r w:rsidR="00E75AF8">
        <w:rPr>
          <w:rFonts w:cs="Times New Roman"/>
        </w:rPr>
        <w:t xml:space="preserve"> </w:t>
      </w:r>
      <w:r w:rsidR="00412A94">
        <w:rPr>
          <w:rFonts w:cs="Times New Roman"/>
        </w:rPr>
        <w:t>left parietal ERPs, sleep quality, the severity of depressive and anxious symptoms, and brooding rumination.</w:t>
      </w:r>
    </w:p>
    <w:p w14:paraId="4A6D30C3" w14:textId="092D5792" w:rsidR="005C03FD" w:rsidRDefault="002F3F4C"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 xml:space="preserve">3. </w:t>
      </w:r>
      <w:r w:rsidR="005C03FD">
        <w:rPr>
          <w:rFonts w:eastAsia="Times New Roman" w:cs="Times New Roman"/>
          <w:b/>
          <w:shd w:val="clear" w:color="auto" w:fill="FFFFFF"/>
        </w:rPr>
        <w:t>Results</w:t>
      </w:r>
    </w:p>
    <w:p w14:paraId="59F47F4E" w14:textId="2B851FA2" w:rsidR="0001277B"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3.1. </w:t>
      </w:r>
      <w:r w:rsidR="0001277B">
        <w:rPr>
          <w:rFonts w:eastAsia="Times New Roman" w:cs="Times New Roman"/>
          <w:b/>
          <w:shd w:val="clear" w:color="auto" w:fill="FFFFFF"/>
        </w:rPr>
        <w:t>Demographics</w:t>
      </w:r>
    </w:p>
    <w:p w14:paraId="13C4C4B5"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7EBB0068" w14:textId="77777777"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670B9FDF" w14:textId="2D1B480B" w:rsidR="005C03FD"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3.2. </w:t>
      </w:r>
      <w:r w:rsidR="005C03FD">
        <w:rPr>
          <w:rFonts w:eastAsia="Times New Roman" w:cs="Times New Roman"/>
          <w:b/>
          <w:shd w:val="clear" w:color="auto" w:fill="FFFFFF"/>
        </w:rPr>
        <w:t>Behavior</w:t>
      </w:r>
    </w:p>
    <w:p w14:paraId="44012539" w14:textId="0AA79EB3" w:rsidR="00CD07C3"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3.2.1. </w:t>
      </w:r>
      <w:r w:rsidR="005C03FD">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&lt; 0.001</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w:t>
      </w:r>
      <w:r w:rsidR="00663541">
        <w:rPr>
          <w:rFonts w:eastAsia="Times New Roman" w:cs="Times New Roman"/>
          <w:shd w:val="clear" w:color="auto" w:fill="FFFFFF"/>
        </w:rPr>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 xml:space="preserve">on 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064D5D">
        <w:rPr>
          <w:rFonts w:eastAsia="Times New Roman" w:cs="Times New Roman"/>
          <w:shd w:val="clear" w:color="auto" w:fill="FFFFFF"/>
        </w:rPr>
        <w:t xml:space="preserve">encoding </w:t>
      </w:r>
      <w:r w:rsidR="00E36CC7">
        <w:rPr>
          <w:rFonts w:eastAsia="Times New Roman" w:cs="Times New Roman"/>
          <w:shd w:val="clear" w:color="auto" w:fill="FFFFFF"/>
        </w:rPr>
        <w:t xml:space="preserve">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w:t>
      </w:r>
      <w:r w:rsidR="00064D5D">
        <w:rPr>
          <w:rFonts w:eastAsia="Times New Roman" w:cs="Times New Roman"/>
          <w:shd w:val="clear" w:color="auto" w:fill="FFFFFF"/>
        </w:rPr>
        <w:t>but there</w:t>
      </w:r>
      <w:r w:rsidR="00E36CC7">
        <w:rPr>
          <w:rFonts w:eastAsia="Times New Roman" w:cs="Times New Roman"/>
          <w:shd w:val="clear" w:color="auto" w:fill="FFFFFF"/>
        </w:rPr>
        <w:t xml:space="preserv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7AFDD52B" w14:textId="77777777"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76E7CE2D" w14:textId="6A6F3383" w:rsidR="00CD07C3" w:rsidRPr="00A4195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3.2.2. </w:t>
      </w:r>
      <w:r w:rsidR="00156B73">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w:t>
      </w:r>
      <w:r w:rsidR="00195D92">
        <w:rPr>
          <w:rFonts w:eastAsia="Times New Roman" w:cs="Times New Roman"/>
          <w:shd w:val="clear" w:color="auto" w:fill="FFFFFF"/>
        </w:rPr>
        <w:t xml:space="preserve">also </w:t>
      </w:r>
      <w:r w:rsidR="00A41957">
        <w:rPr>
          <w:rFonts w:eastAsia="Times New Roman" w:cs="Times New Roman"/>
          <w:shd w:val="clear" w:color="auto" w:fill="FFFFFF"/>
        </w:rPr>
        <w:t xml:space="preserve">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w:t>
      </w:r>
      <w:proofErr w:type="spellStart"/>
      <w:r w:rsidR="00511896" w:rsidRPr="0079428B">
        <w:rPr>
          <w:rFonts w:eastAsia="Times New Roman" w:cs="Times New Roman"/>
          <w:shd w:val="clear" w:color="auto" w:fill="FFFFFF"/>
        </w:rPr>
        <w:t>ms</w:t>
      </w:r>
      <w:proofErr w:type="spellEnd"/>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w:t>
      </w:r>
      <w:proofErr w:type="spellStart"/>
      <w:r w:rsidR="00511896" w:rsidRPr="0079428B">
        <w:rPr>
          <w:rFonts w:eastAsia="Times New Roman" w:cs="Times New Roman"/>
          <w:shd w:val="clear" w:color="auto" w:fill="FFFFFF"/>
        </w:rPr>
        <w:t>ms</w:t>
      </w:r>
      <w:proofErr w:type="spellEnd"/>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w:t>
      </w:r>
      <w:r w:rsidR="0017626D">
        <w:rPr>
          <w:rFonts w:eastAsia="Times New Roman" w:cs="Times New Roman"/>
          <w:shd w:val="clear" w:color="auto" w:fill="FFFFFF"/>
        </w:rPr>
        <w:t>plie</w:t>
      </w:r>
      <w:r w:rsidR="00A41957" w:rsidRPr="0079428B">
        <w:rPr>
          <w:rFonts w:eastAsia="Times New Roman" w:cs="Times New Roman"/>
          <w:shd w:val="clear" w:color="auto" w:fill="FFFFFF"/>
        </w:rPr>
        <w:t>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35DD826B" w14:textId="33C38D86" w:rsidR="00AF7B01"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3.2.3.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 xml:space="preserve">only </w:t>
      </w:r>
      <w:r w:rsidR="00BD3750">
        <w:rPr>
          <w:rFonts w:eastAsia="Times New Roman" w:cs="Times New Roman"/>
          <w:shd w:val="clear" w:color="auto" w:fill="FFFFFF"/>
        </w:rPr>
        <w:t xml:space="preserve">one </w:t>
      </w:r>
      <w:r w:rsidR="00630905">
        <w:rPr>
          <w:rFonts w:eastAsia="Times New Roman" w:cs="Times New Roman"/>
          <w:shd w:val="clear" w:color="auto" w:fill="FFFFFF"/>
        </w:rPr>
        <w:t>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w:t>
      </w:r>
      <w:r w:rsidR="009E6DCB">
        <w:rPr>
          <w:rFonts w:eastAsia="Times New Roman" w:cs="Times New Roman"/>
          <w:shd w:val="clear" w:color="auto" w:fill="FFFFFF"/>
        </w:rPr>
        <w:t>following</w:t>
      </w:r>
      <w:r w:rsidR="00A84270">
        <w:rPr>
          <w:rFonts w:eastAsia="Times New Roman" w:cs="Times New Roman"/>
          <w:shd w:val="clear" w:color="auto" w:fill="FFFFFF"/>
        </w:rPr>
        <w:t xml:space="preserve">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0DE11645" w14:textId="77777777"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F200EEA" w14:textId="15AE9F40"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proofErr w:type="gramStart"/>
      <w:r w:rsidR="009F08D3">
        <w:rPr>
          <w:rFonts w:eastAsia="Times New Roman" w:cs="Times New Roman"/>
          <w:i/>
          <w:shd w:val="clear" w:color="auto" w:fill="FFFFFF"/>
        </w:rPr>
        <w:t>F</w:t>
      </w:r>
      <w:r w:rsidR="009F08D3">
        <w:rPr>
          <w:rFonts w:eastAsia="Times New Roman" w:cs="Times New Roman"/>
          <w:shd w:val="clear" w:color="auto" w:fill="FFFFFF"/>
        </w:rPr>
        <w:t>(</w:t>
      </w:r>
      <w:proofErr w:type="gramEnd"/>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w:t>
      </w:r>
      <w:r w:rsidR="009F08D3">
        <w:rPr>
          <w:rFonts w:eastAsia="Times New Roman" w:cs="Times New Roman"/>
          <w:shd w:val="clear" w:color="auto" w:fill="FFFFFF"/>
        </w:rPr>
        <w:t xml:space="preserve">a pronounced </w:t>
      </w:r>
      <w:r w:rsidR="009E6DCB">
        <w:rPr>
          <w:rFonts w:eastAsia="Times New Roman" w:cs="Times New Roman"/>
          <w:shd w:val="clear" w:color="auto" w:fill="FFFFFF"/>
        </w:rPr>
        <w:t xml:space="preserve">cue </w:t>
      </w:r>
      <w:r w:rsidR="009F08D3">
        <w:rPr>
          <w:rFonts w:eastAsia="Times New Roman" w:cs="Times New Roman"/>
          <w:shd w:val="clear" w:color="auto" w:fill="FFFFFF"/>
        </w:rPr>
        <w:t xml:space="preserve">effect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9E6DCB">
        <w:rPr>
          <w:rFonts w:eastAsia="Times New Roman" w:cs="Times New Roman"/>
          <w:shd w:val="clear" w:color="auto" w:fill="FFFFFF"/>
        </w:rPr>
        <w:t>,</w:t>
      </w:r>
      <w:r w:rsidR="00C31C48">
        <w:rPr>
          <w:rFonts w:eastAsia="Times New Roman" w:cs="Times New Roman"/>
          <w:shd w:val="clear" w:color="auto" w:fill="FFFFFF"/>
        </w:rPr>
        <w:t xml:space="preserve"> for </w:t>
      </w:r>
      <w:r w:rsidR="009E6DCB">
        <w:rPr>
          <w:rFonts w:eastAsia="Times New Roman" w:cs="Times New Roman"/>
          <w:shd w:val="clear" w:color="auto" w:fill="FFFFFF"/>
        </w:rPr>
        <w:t xml:space="preserve">words from </w:t>
      </w:r>
      <w:r w:rsidR="00C31C48">
        <w:rPr>
          <w:rFonts w:eastAsia="Times New Roman" w:cs="Times New Roman"/>
          <w:shd w:val="clear" w:color="auto" w:fill="FFFFFF"/>
        </w:rPr>
        <w:t>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DCB">
        <w:rPr>
          <w:rFonts w:eastAsia="Times New Roman" w:cs="Times New Roman"/>
          <w:shd w:val="clear" w:color="auto" w:fill="FFFFFF"/>
        </w:rPr>
        <w:t xml:space="preserve">for </w:t>
      </w:r>
      <w:r w:rsidR="003A4AEC">
        <w:rPr>
          <w:rFonts w:eastAsia="Times New Roman" w:cs="Times New Roman"/>
          <w:shd w:val="clear" w:color="auto" w:fill="FFFFFF"/>
        </w:rPr>
        <w:t xml:space="preserve">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 </w:t>
      </w:r>
      <w:r w:rsidR="009846F6">
        <w:rPr>
          <w:rFonts w:eastAsia="Times New Roman" w:cs="Times New Roman"/>
          <w:shd w:val="clear" w:color="auto" w:fill="FFFFFF"/>
        </w:rPr>
        <w:t xml:space="preserve">all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w:t>
      </w:r>
      <w:r w:rsidR="007F0C9A">
        <w:rPr>
          <w:rFonts w:eastAsia="Times New Roman" w:cs="Times New Roman"/>
          <w:shd w:val="clear" w:color="auto" w:fill="FFFFFF"/>
        </w:rPr>
        <w:t>vs.</w:t>
      </w:r>
      <w:r w:rsidR="009846F6">
        <w:rPr>
          <w:rFonts w:eastAsia="Times New Roman" w:cs="Times New Roman"/>
          <w:shd w:val="clear" w:color="auto" w:fill="FFFFFF"/>
        </w:rPr>
        <w:t xml:space="preserv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w:t>
      </w:r>
      <w:r w:rsidR="007F0C9A">
        <w:rPr>
          <w:rFonts w:eastAsia="Times New Roman" w:cs="Times New Roman"/>
          <w:shd w:val="clear" w:color="auto" w:fill="FFFFFF"/>
        </w:rPr>
        <w:t>vs.</w:t>
      </w:r>
      <w:r w:rsidR="00E80C57">
        <w:rPr>
          <w:rFonts w:eastAsia="Times New Roman" w:cs="Times New Roman"/>
          <w:shd w:val="clear" w:color="auto" w:fill="FFFFFF"/>
        </w:rPr>
        <w:t xml:space="preserve"> Side</w:t>
      </w:r>
      <w:r w:rsidR="00132A85">
        <w:rPr>
          <w:rFonts w:eastAsia="Times New Roman" w:cs="Times New Roman"/>
          <w:shd w:val="clear" w:color="auto" w:fill="FFFFFF"/>
        </w:rPr>
        <w:t xml:space="preserve"> cue, and 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w:t>
      </w:r>
      <w:r w:rsidR="00E66038">
        <w:rPr>
          <w:rFonts w:eastAsia="Times New Roman" w:cs="Times New Roman"/>
          <w:shd w:val="clear" w:color="auto" w:fill="FFFFFF"/>
        </w:rPr>
        <w:t>words from the mobility task pr</w:t>
      </w:r>
      <w:r w:rsidR="009846F6">
        <w:rPr>
          <w:rFonts w:eastAsia="Times New Roman" w:cs="Times New Roman"/>
          <w:shd w:val="clear" w:color="auto" w:fill="FFFFFF"/>
        </w:rPr>
        <w:t>esented under the Question cue elicited</w:t>
      </w:r>
      <w:r w:rsidR="00C31C48">
        <w:rPr>
          <w:rFonts w:eastAsia="Times New Roman" w:cs="Times New Roman"/>
          <w:shd w:val="clear" w:color="auto" w:fill="FFFFFF"/>
        </w:rPr>
        <w:t xml:space="preserve"> </w:t>
      </w:r>
      <w:r w:rsidR="009846F6">
        <w:rPr>
          <w:rFonts w:eastAsia="Times New Roman" w:cs="Times New Roman"/>
          <w:shd w:val="clear" w:color="auto" w:fill="FFFFFF"/>
        </w:rPr>
        <w:t xml:space="preserve">especially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5BE8E32D" w14:textId="23C68454" w:rsidR="001B5454" w:rsidRDefault="002F3F4C"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3.2.4.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 xml:space="preserve">The source accuracy </w:t>
      </w:r>
      <w:r w:rsidR="00132A85">
        <w:rPr>
          <w:rFonts w:eastAsia="Times New Roman" w:cs="Times New Roman"/>
          <w:shd w:val="clear" w:color="auto" w:fill="FFFFFF"/>
        </w:rPr>
        <w:t>results</w:t>
      </w:r>
      <w:r w:rsidR="00C25B97">
        <w:rPr>
          <w:rFonts w:eastAsia="Times New Roman" w:cs="Times New Roman"/>
          <w:shd w:val="clear" w:color="auto" w:fill="FFFFFF"/>
        </w:rPr>
        <w:t xml:space="preserve"> are</w:t>
      </w:r>
      <w:r w:rsidR="00D85C1C">
        <w:rPr>
          <w:rFonts w:eastAsia="Times New Roman" w:cs="Times New Roman"/>
          <w:shd w:val="clear" w:color="auto" w:fill="FFFFFF"/>
        </w:rPr>
        <w:t xml:space="preserve"> </w:t>
      </w:r>
      <w:r w:rsidR="00132A85">
        <w:rPr>
          <w:rFonts w:eastAsia="Times New Roman" w:cs="Times New Roman"/>
          <w:shd w:val="clear" w:color="auto" w:fill="FFFFFF"/>
        </w:rPr>
        <w:t xml:space="preserve">given </w:t>
      </w:r>
      <w:r w:rsidR="00D85C1C">
        <w:rPr>
          <w:rFonts w:eastAsia="Times New Roman" w:cs="Times New Roman"/>
          <w:shd w:val="clear" w:color="auto" w:fill="FFFFFF"/>
        </w:rPr>
        <w:t xml:space="preserve">in Figure </w:t>
      </w:r>
      <w:r w:rsidR="004D45C2">
        <w:rPr>
          <w:rFonts w:eastAsia="Times New Roman" w:cs="Times New Roman"/>
          <w:shd w:val="clear" w:color="auto" w:fill="FFFFFF"/>
        </w:rPr>
        <w:t>4</w:t>
      </w:r>
      <w:r w:rsidR="00542A15">
        <w:rPr>
          <w:rFonts w:eastAsia="Times New Roman" w:cs="Times New Roman"/>
          <w:shd w:val="clear" w:color="auto" w:fill="FFFFFF"/>
        </w:rPr>
        <w:t xml:space="preserve">A; the left and right panels show </w:t>
      </w:r>
      <w:r w:rsidR="00132A85">
        <w:rPr>
          <w:rFonts w:eastAsia="Times New Roman" w:cs="Times New Roman"/>
          <w:shd w:val="clear" w:color="auto" w:fill="FFFFFF"/>
        </w:rPr>
        <w:t>data</w:t>
      </w:r>
      <w:r w:rsidR="00542A15">
        <w:rPr>
          <w:rFonts w:eastAsia="Times New Roman" w:cs="Times New Roman"/>
          <w:shd w:val="clear" w:color="auto" w:fill="FFFFFF"/>
        </w:rPr>
        <w:t xml:space="preserve"> for words from the mobility and </w:t>
      </w:r>
      <w:proofErr w:type="spellStart"/>
      <w:r w:rsidR="00542A15">
        <w:rPr>
          <w:rFonts w:eastAsia="Times New Roman" w:cs="Times New Roman"/>
          <w:shd w:val="clear" w:color="auto" w:fill="FFFFFF"/>
        </w:rPr>
        <w:t>animacy</w:t>
      </w:r>
      <w:proofErr w:type="spellEnd"/>
      <w:r w:rsidR="00542A15">
        <w:rPr>
          <w:rFonts w:eastAsia="Times New Roman" w:cs="Times New Roman"/>
          <w:shd w:val="clear" w:color="auto" w:fill="FFFFFF"/>
        </w:rPr>
        <w:t xml:space="preserve"> tasks, respectively</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The</w:t>
      </w:r>
      <w:r w:rsidR="00132A85">
        <w:rPr>
          <w:rFonts w:eastAsia="Times New Roman" w:cs="Times New Roman"/>
          <w:shd w:val="clear" w:color="auto" w:fill="FFFFFF"/>
        </w:rPr>
        <w:t>re</w:t>
      </w:r>
      <w:r w:rsidR="00C14167">
        <w:rPr>
          <w:rFonts w:eastAsia="Times New Roman" w:cs="Times New Roman"/>
          <w:shd w:val="clear" w:color="auto" w:fill="FFFFFF"/>
        </w:rPr>
        <w:t xml:space="preserve"> </w:t>
      </w:r>
      <w:r w:rsidR="00132A85">
        <w:rPr>
          <w:rFonts w:eastAsia="Times New Roman" w:cs="Times New Roman"/>
          <w:shd w:val="clear" w:color="auto" w:fill="FFFFFF"/>
        </w:rPr>
        <w:t xml:space="preserve">were </w:t>
      </w:r>
      <w:r w:rsidR="00C14167">
        <w:rPr>
          <w:rFonts w:eastAsia="Times New Roman" w:cs="Times New Roman"/>
          <w:shd w:val="clear" w:color="auto" w:fill="FFFFFF"/>
        </w:rPr>
        <w:t xml:space="preserve">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proofErr w:type="gramStart"/>
      <w:r w:rsidR="00C14167">
        <w:rPr>
          <w:rFonts w:eastAsia="Times New Roman" w:cs="Times New Roman"/>
          <w:i/>
          <w:shd w:val="clear" w:color="auto" w:fill="FFFFFF"/>
        </w:rPr>
        <w:t>F</w:t>
      </w:r>
      <w:r w:rsidR="00C14167">
        <w:rPr>
          <w:rFonts w:eastAsia="Times New Roman" w:cs="Times New Roman"/>
          <w:shd w:val="clear" w:color="auto" w:fill="FFFFFF"/>
        </w:rPr>
        <w:t>(</w:t>
      </w:r>
      <w:proofErr w:type="gramEnd"/>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w:t>
      </w:r>
      <w:r w:rsidR="00542A15">
        <w:rPr>
          <w:rFonts w:eastAsia="Times New Roman" w:cs="Times New Roman"/>
          <w:shd w:val="clear" w:color="auto" w:fill="FFFFFF"/>
        </w:rPr>
        <w:t>which</w:t>
      </w:r>
      <w:r w:rsidR="00C14167">
        <w:rPr>
          <w:rFonts w:eastAsia="Times New Roman" w:cs="Times New Roman"/>
          <w:shd w:val="clear" w:color="auto" w:fill="FFFFFF"/>
        </w:rPr>
        <w:t xml:space="preserve">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w:t>
      </w:r>
      <w:r w:rsidR="004738CF">
        <w:rPr>
          <w:rFonts w:eastAsia="Times New Roman" w:cs="Times New Roman"/>
          <w:shd w:val="clear" w:color="auto" w:fill="FFFFFF"/>
        </w:rPr>
        <w:t>,</w:t>
      </w:r>
      <w:r w:rsidR="00C14167">
        <w:rPr>
          <w:rFonts w:eastAsia="Times New Roman" w:cs="Times New Roman"/>
          <w:shd w:val="clear" w:color="auto" w:fill="FFFFFF"/>
        </w:rPr>
        <w:t xml:space="preserve"> when the data were collapsed across the groups, accuracy was lower under the Question vs. Side cue for words from the </w:t>
      </w:r>
      <w:proofErr w:type="spellStart"/>
      <w:r w:rsidR="00C14167">
        <w:rPr>
          <w:rFonts w:eastAsia="Times New Roman" w:cs="Times New Roman"/>
          <w:shd w:val="clear" w:color="auto" w:fill="FFFFFF"/>
        </w:rPr>
        <w:t>animacy</w:t>
      </w:r>
      <w:proofErr w:type="spellEnd"/>
      <w:r w:rsidR="00C14167">
        <w:rPr>
          <w:rFonts w:eastAsia="Times New Roman" w:cs="Times New Roman"/>
          <w:shd w:val="clear" w:color="auto" w:fill="FFFFFF"/>
        </w:rPr>
        <w:t xml:space="preserve"> task, </w:t>
      </w:r>
      <w:proofErr w:type="gramStart"/>
      <w:r w:rsidR="00C14167">
        <w:rPr>
          <w:rFonts w:eastAsia="Times New Roman" w:cs="Times New Roman"/>
          <w:i/>
          <w:shd w:val="clear" w:color="auto" w:fill="FFFFFF"/>
        </w:rPr>
        <w:t>t</w:t>
      </w:r>
      <w:r w:rsidR="00C14167">
        <w:rPr>
          <w:rFonts w:eastAsia="Times New Roman" w:cs="Times New Roman"/>
          <w:shd w:val="clear" w:color="auto" w:fill="FFFFFF"/>
        </w:rPr>
        <w:t>(</w:t>
      </w:r>
      <w:proofErr w:type="gramEnd"/>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w:t>
      </w:r>
      <w:r w:rsidR="00B26099">
        <w:rPr>
          <w:rFonts w:eastAsia="Times New Roman" w:cs="Times New Roman"/>
          <w:shd w:val="clear" w:color="auto" w:fill="FFFFFF"/>
        </w:rPr>
        <w:t xml:space="preserve">words from </w:t>
      </w:r>
      <w:r w:rsidR="00C14167">
        <w:rPr>
          <w:rFonts w:eastAsia="Times New Roman" w:cs="Times New Roman"/>
          <w:shd w:val="clear" w:color="auto" w:fill="FFFFFF"/>
        </w:rPr>
        <w:t xml:space="preserve">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4738CF">
        <w:rPr>
          <w:rFonts w:eastAsia="Times New Roman" w:cs="Times New Roman"/>
          <w:shd w:val="clear" w:color="auto" w:fill="FFFFFF"/>
        </w:rPr>
        <w:t>80. A</w:t>
      </w:r>
      <w:r w:rsidR="00071C8A">
        <w:rPr>
          <w:rFonts w:eastAsia="Times New Roman" w:cs="Times New Roman"/>
          <w:shd w:val="clear" w:color="auto" w:fill="FFFFFF"/>
        </w:rPr>
        <w:t xml:space="preserve">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w:t>
      </w:r>
      <w:proofErr w:type="spellStart"/>
      <w:r w:rsidR="00071C8A">
        <w:rPr>
          <w:rFonts w:eastAsia="Times New Roman" w:cs="Times New Roman"/>
          <w:shd w:val="clear" w:color="auto" w:fill="FFFFFF"/>
        </w:rPr>
        <w:t>animacy</w:t>
      </w:r>
      <w:proofErr w:type="spellEnd"/>
      <w:r w:rsidR="00071C8A">
        <w:rPr>
          <w:rFonts w:eastAsia="Times New Roman" w:cs="Times New Roman"/>
          <w:shd w:val="clear" w:color="auto" w:fill="FFFFFF"/>
        </w:rPr>
        <w:t xml:space="preserve"> task, </w:t>
      </w:r>
      <w:proofErr w:type="gramStart"/>
      <w:r w:rsidR="00071C8A" w:rsidRPr="00071C8A">
        <w:rPr>
          <w:rFonts w:eastAsia="Times New Roman" w:cs="Times New Roman"/>
          <w:shd w:val="clear" w:color="auto" w:fill="FFFFFF"/>
        </w:rPr>
        <w:t>t</w:t>
      </w:r>
      <w:r w:rsidR="00071C8A">
        <w:rPr>
          <w:rFonts w:eastAsia="Times New Roman" w:cs="Times New Roman"/>
          <w:shd w:val="clear" w:color="auto" w:fill="FFFFFF"/>
        </w:rPr>
        <w:t>(</w:t>
      </w:r>
      <w:proofErr w:type="gramEnd"/>
      <w:r w:rsidR="00071C8A">
        <w:rPr>
          <w:rFonts w:eastAsia="Times New Roman" w:cs="Times New Roman"/>
          <w:shd w:val="clear" w:color="auto" w:fill="FFFFFF"/>
        </w:rPr>
        <w:t>47) = 5.5</w:t>
      </w:r>
      <w:r w:rsidR="00C267A3">
        <w:rPr>
          <w:rFonts w:eastAsia="Times New Roman" w:cs="Times New Roman"/>
          <w:shd w:val="clear" w:color="auto" w:fill="FFFFFF"/>
        </w:rPr>
        <w:t>6</w:t>
      </w:r>
      <w:r w:rsidR="00071C8A">
        <w:rPr>
          <w:rFonts w:eastAsia="Times New Roman" w:cs="Times New Roman"/>
          <w:shd w:val="clear" w:color="auto" w:fill="FFFFFF"/>
        </w:rPr>
        <w:t xml:space="preserve">, </w:t>
      </w:r>
      <w:r w:rsidR="00071C8A">
        <w:rPr>
          <w:rFonts w:eastAsia="Times New Roman" w:cs="Times New Roman"/>
          <w:i/>
          <w:shd w:val="clear" w:color="auto" w:fill="FFFFFF"/>
        </w:rPr>
        <w:t xml:space="preserve">p </w:t>
      </w:r>
      <w:r w:rsidR="002E6C6D">
        <w:rPr>
          <w:rFonts w:eastAsia="Times New Roman" w:cs="Times New Roman"/>
          <w:shd w:val="clear" w:color="auto" w:fill="FFFFFF"/>
        </w:rPr>
        <w:t>&lt; 0.0</w:t>
      </w:r>
      <w:r w:rsidR="00071C8A">
        <w:rPr>
          <w:rFonts w:eastAsia="Times New Roman" w:cs="Times New Roman"/>
          <w:shd w:val="clear" w:color="auto" w:fill="FFFFFF"/>
        </w:rPr>
        <w:t>01, wh</w:t>
      </w:r>
      <w:r w:rsidR="001B5454">
        <w:rPr>
          <w:rFonts w:eastAsia="Times New Roman" w:cs="Times New Roman"/>
          <w:shd w:val="clear" w:color="auto" w:fill="FFFFFF"/>
        </w:rPr>
        <w:t>ile</w:t>
      </w:r>
      <w:r w:rsidR="00071C8A">
        <w:rPr>
          <w:rFonts w:eastAsia="Times New Roman" w:cs="Times New Roman"/>
          <w:shd w:val="clear" w:color="auto" w:fill="FFFFFF"/>
        </w:rPr>
        <w:t xml:space="preserve"> accuracy under the Side cue did not differ </w:t>
      </w:r>
      <w:r w:rsidR="00C267A3">
        <w:rPr>
          <w:rFonts w:eastAsia="Times New Roman" w:cs="Times New Roman"/>
          <w:shd w:val="clear" w:color="auto" w:fill="FFFFFF"/>
        </w:rPr>
        <w:t xml:space="preserve">significantly </w:t>
      </w:r>
      <w:r w:rsidR="00071C8A">
        <w:rPr>
          <w:rFonts w:eastAsia="Times New Roman" w:cs="Times New Roman"/>
          <w:shd w:val="clear" w:color="auto" w:fill="FFFFFF"/>
        </w:rPr>
        <w:t xml:space="preserve">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4738CF">
        <w:rPr>
          <w:rFonts w:eastAsia="Times New Roman" w:cs="Times New Roman"/>
          <w:shd w:val="clear" w:color="auto" w:fill="FFFFFF"/>
        </w:rPr>
        <w:t xml:space="preserve"> = 0.064</w:t>
      </w:r>
      <w:r w:rsidR="00071C8A">
        <w:rPr>
          <w:rFonts w:eastAsia="Times New Roman" w:cs="Times New Roman"/>
          <w:shd w:val="clear" w:color="auto" w:fill="FFFFFF"/>
        </w:rPr>
        <w:t>.</w:t>
      </w:r>
    </w:p>
    <w:p w14:paraId="106009B8" w14:textId="277A9367" w:rsidR="00B25152" w:rsidRDefault="001B5454" w:rsidP="001164C5">
      <w:pPr>
        <w:spacing w:line="480" w:lineRule="auto"/>
        <w:ind w:firstLine="720"/>
        <w:rPr>
          <w:rFonts w:eastAsia="Times New Roman" w:cs="Times New Roman"/>
          <w:i/>
          <w:shd w:val="clear" w:color="auto" w:fill="FFFFFF"/>
        </w:rPr>
      </w:pPr>
      <w:r>
        <w:rPr>
          <w:rFonts w:eastAsia="Times New Roman" w:cs="Times New Roman"/>
          <w:shd w:val="clear" w:color="auto" w:fill="FFFFFF"/>
        </w:rPr>
        <w:t>T</w:t>
      </w:r>
      <w:r w:rsidR="00C14167">
        <w:rPr>
          <w:rFonts w:eastAsia="Times New Roman" w:cs="Times New Roman"/>
          <w:shd w:val="clear" w:color="auto" w:fill="FFFFFF"/>
        </w:rPr>
        <w:t xml:space="preserve">he </w:t>
      </w:r>
      <w:r w:rsidR="00CE1BDD">
        <w:rPr>
          <w:rFonts w:eastAsia="Times New Roman" w:cs="Times New Roman"/>
          <w:shd w:val="clear" w:color="auto" w:fill="FFFFFF"/>
        </w:rPr>
        <w:t>cause</w:t>
      </w:r>
      <w:r w:rsidR="00C14167">
        <w:rPr>
          <w:rFonts w:eastAsia="Times New Roman" w:cs="Times New Roman"/>
          <w:shd w:val="clear" w:color="auto" w:fill="FFFFFF"/>
        </w:rPr>
        <w:t xml:space="preserv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6737FA">
        <w:rPr>
          <w:rFonts w:eastAsia="Times New Roman" w:cs="Times New Roman"/>
          <w:shd w:val="clear" w:color="auto" w:fill="FFFFFF"/>
        </w:rPr>
        <w:t xml:space="preserve"> interaction was less clear</w:t>
      </w:r>
      <w:r w:rsidR="00C14167">
        <w:rPr>
          <w:rFonts w:eastAsia="Times New Roman" w:cs="Times New Roman"/>
          <w:shd w:val="clear" w:color="auto" w:fill="FFFFFF"/>
        </w:rPr>
        <w:t xml:space="preserve"> as there were no significant group differences for acc</w:t>
      </w:r>
      <w:r w:rsidR="00542A15">
        <w:rPr>
          <w:rFonts w:eastAsia="Times New Roman" w:cs="Times New Roman"/>
          <w:shd w:val="clear" w:color="auto" w:fill="FFFFFF"/>
        </w:rPr>
        <w:t xml:space="preserve">uracy under the Question or </w:t>
      </w:r>
      <w:r w:rsidR="00C14167">
        <w:rPr>
          <w:rFonts w:eastAsia="Times New Roman" w:cs="Times New Roman"/>
          <w:shd w:val="clear" w:color="auto" w:fill="FFFFFF"/>
        </w:rPr>
        <w:t xml:space="preserve">Side cue when the data were collapsed across the encoding tasks, </w:t>
      </w:r>
      <w:proofErr w:type="spellStart"/>
      <w:r w:rsidR="00C14167">
        <w:rPr>
          <w:rFonts w:eastAsia="Times New Roman" w:cs="Times New Roman"/>
          <w:i/>
          <w:shd w:val="clear" w:color="auto" w:fill="FFFFFF"/>
        </w:rPr>
        <w:t>t</w:t>
      </w:r>
      <w:r w:rsidR="00C14167">
        <w:rPr>
          <w:rFonts w:eastAsia="Times New Roman" w:cs="Times New Roman"/>
          <w:shd w:val="clear" w:color="auto" w:fill="FFFFFF"/>
        </w:rPr>
        <w:t>s</w:t>
      </w:r>
      <w:proofErr w:type="spellEnd"/>
      <w:r w:rsidR="00C14167">
        <w:rPr>
          <w:rFonts w:eastAsia="Times New Roman" w:cs="Times New Roman"/>
          <w:shd w:val="clear" w:color="auto" w:fill="FFFFFF"/>
        </w:rPr>
        <w:t xml:space="preserve">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proofErr w:type="spellStart"/>
      <w:r w:rsidR="00C14167">
        <w:rPr>
          <w:rFonts w:eastAsia="Times New Roman" w:cs="Times New Roman"/>
          <w:i/>
          <w:shd w:val="clear" w:color="auto" w:fill="FFFFFF"/>
        </w:rPr>
        <w:t>p</w:t>
      </w:r>
      <w:r w:rsidR="00C14167">
        <w:rPr>
          <w:rFonts w:eastAsia="Times New Roman" w:cs="Times New Roman"/>
          <w:shd w:val="clear" w:color="auto" w:fill="FFFFFF"/>
        </w:rPr>
        <w:t>s</w:t>
      </w:r>
      <w:proofErr w:type="spellEnd"/>
      <w:r w:rsidR="00C14167">
        <w:rPr>
          <w:rFonts w:eastAsia="Times New Roman" w:cs="Times New Roman"/>
          <w:shd w:val="clear" w:color="auto" w:fill="FFFFFF"/>
        </w:rPr>
        <w:t xml:space="preserve">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mobility task, but not the </w:t>
      </w:r>
      <w:proofErr w:type="spellStart"/>
      <w:r w:rsidR="00062475">
        <w:rPr>
          <w:rFonts w:eastAsia="Times New Roman" w:cs="Times New Roman"/>
          <w:shd w:val="clear" w:color="auto" w:fill="FFFFFF"/>
        </w:rPr>
        <w:t>animacy</w:t>
      </w:r>
      <w:proofErr w:type="spellEnd"/>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proofErr w:type="gramStart"/>
      <w:r w:rsidR="00C25B97">
        <w:rPr>
          <w:rFonts w:eastAsia="Times New Roman" w:cs="Times New Roman"/>
          <w:i/>
          <w:shd w:val="clear" w:color="auto" w:fill="FFFFFF"/>
        </w:rPr>
        <w:t>F</w:t>
      </w:r>
      <w:r w:rsidR="00C25B97">
        <w:rPr>
          <w:rFonts w:eastAsia="Times New Roman" w:cs="Times New Roman"/>
          <w:shd w:val="clear" w:color="auto" w:fill="FFFFFF"/>
        </w:rPr>
        <w:t>(</w:t>
      </w:r>
      <w:proofErr w:type="gramEnd"/>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062475">
        <w:rPr>
          <w:rFonts w:eastAsia="Times New Roman" w:cs="Times New Roman"/>
          <w:shd w:val="clear" w:color="auto" w:fill="FFFFFF"/>
        </w:rPr>
        <w:t>. Th</w:t>
      </w:r>
      <w:r w:rsidR="006737FA">
        <w:rPr>
          <w:rFonts w:eastAsia="Times New Roman" w:cs="Times New Roman"/>
          <w:shd w:val="clear" w:color="auto" w:fill="FFFFFF"/>
        </w:rPr>
        <w:t>e interaction was not significant</w:t>
      </w:r>
      <w:r w:rsidR="00062475">
        <w:rPr>
          <w:rFonts w:eastAsia="Times New Roman" w:cs="Times New Roman"/>
          <w:shd w:val="clear" w:color="auto" w:fill="FFFFFF"/>
        </w:rPr>
        <w:t xml:space="preserve"> </w:t>
      </w:r>
      <w:r w:rsidR="00C25B97">
        <w:rPr>
          <w:rFonts w:eastAsia="Times New Roman" w:cs="Times New Roman"/>
          <w:shd w:val="clear" w:color="auto" w:fill="FFFFFF"/>
        </w:rPr>
        <w:t xml:space="preserve">for words from the </w:t>
      </w:r>
      <w:proofErr w:type="spellStart"/>
      <w:r w:rsidR="00C25B97">
        <w:rPr>
          <w:rFonts w:eastAsia="Times New Roman" w:cs="Times New Roman"/>
          <w:shd w:val="clear" w:color="auto" w:fill="FFFFFF"/>
        </w:rPr>
        <w:t>animacy</w:t>
      </w:r>
      <w:proofErr w:type="spellEnd"/>
      <w:r w:rsidR="00C25B97">
        <w:rPr>
          <w:rFonts w:eastAsia="Times New Roman" w:cs="Times New Roman"/>
          <w:shd w:val="clear" w:color="auto" w:fill="FFFFFF"/>
        </w:rPr>
        <w:t xml:space="preserve">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proofErr w:type="gramStart"/>
      <w:r w:rsidR="00C25B97">
        <w:rPr>
          <w:rFonts w:eastAsia="Times New Roman" w:cs="Times New Roman"/>
          <w:i/>
          <w:shd w:val="clear" w:color="auto" w:fill="FFFFFF"/>
        </w:rPr>
        <w:t>F</w:t>
      </w:r>
      <w:r w:rsidR="00B94616">
        <w:rPr>
          <w:rFonts w:eastAsia="Times New Roman" w:cs="Times New Roman"/>
          <w:shd w:val="clear" w:color="auto" w:fill="FFFFFF"/>
        </w:rPr>
        <w:t>(</w:t>
      </w:r>
      <w:proofErr w:type="gramEnd"/>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42A15">
        <w:rPr>
          <w:rFonts w:eastAsia="Times New Roman" w:cs="Times New Roman"/>
          <w:shd w:val="clear" w:color="auto" w:fill="FFFFFF"/>
        </w:rPr>
        <w:t>.</w:t>
      </w:r>
    </w:p>
    <w:p w14:paraId="4F619F8D" w14:textId="3ACD6B5D"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difference score was </w:t>
      </w:r>
      <w:r w:rsidR="00B05F26">
        <w:rPr>
          <w:rFonts w:eastAsia="Times New Roman" w:cs="Times New Roman"/>
          <w:shd w:val="clear" w:color="auto" w:fill="FFFFFF"/>
        </w:rPr>
        <w:t>marginally</w:t>
      </w:r>
      <w:r w:rsidR="00071C8A">
        <w:rPr>
          <w:rFonts w:eastAsia="Times New Roman" w:cs="Times New Roman"/>
          <w:shd w:val="clear" w:color="auto" w:fill="FFFFFF"/>
        </w:rPr>
        <w:t xml:space="preserve"> </w:t>
      </w:r>
      <w:r>
        <w:rPr>
          <w:rFonts w:eastAsia="Times New Roman" w:cs="Times New Roman"/>
          <w:shd w:val="clear" w:color="auto" w:fill="FFFFFF"/>
        </w:rPr>
        <w:t xml:space="preserve">greater than zero in the MDD group, </w:t>
      </w:r>
      <w:proofErr w:type="gramStart"/>
      <w:r w:rsidRPr="00F27138">
        <w:rPr>
          <w:rFonts w:eastAsia="Times New Roman" w:cs="Times New Roman"/>
          <w:i/>
          <w:shd w:val="clear" w:color="auto" w:fill="FFFFFF"/>
        </w:rPr>
        <w:t>t</w:t>
      </w:r>
      <w:r>
        <w:rPr>
          <w:rFonts w:eastAsia="Times New Roman" w:cs="Times New Roman"/>
          <w:shd w:val="clear" w:color="auto" w:fill="FFFFFF"/>
        </w:rPr>
        <w:t>(</w:t>
      </w:r>
      <w:proofErr w:type="gramEnd"/>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w:t>
      </w:r>
      <w:r w:rsidR="00010E19">
        <w:rPr>
          <w:rFonts w:eastAsia="Times New Roman" w:cs="Times New Roman"/>
          <w:shd w:val="clear" w:color="auto" w:fill="FFFFFF"/>
        </w:rPr>
        <w:t xml:space="preserve">marginally lower than zero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C63E0B">
        <w:rPr>
          <w:rFonts w:eastAsia="Times New Roman" w:cs="Times New Roman"/>
          <w:shd w:val="clear" w:color="auto" w:fill="FFFFFF"/>
        </w:rPr>
        <w:t>08</w:t>
      </w:r>
      <w:r>
        <w:rPr>
          <w:rFonts w:eastAsia="Times New Roman" w:cs="Times New Roman"/>
          <w:shd w:val="clear" w:color="auto" w:fill="FFFFFF"/>
        </w:rPr>
        <w:t xml:space="preserve">, and a between-groups </w:t>
      </w:r>
      <w:r>
        <w:rPr>
          <w:rFonts w:eastAsia="Times New Roman" w:cs="Times New Roman"/>
          <w:i/>
          <w:shd w:val="clear" w:color="auto" w:fill="FFFFFF"/>
        </w:rPr>
        <w:t>t</w:t>
      </w:r>
      <w:r w:rsidR="00B05F26">
        <w:rPr>
          <w:rFonts w:eastAsia="Times New Roman" w:cs="Times New Roman"/>
          <w:shd w:val="clear" w:color="auto" w:fill="FFFFFF"/>
        </w:rPr>
        <w:t>-test</w:t>
      </w:r>
      <w:r>
        <w:rPr>
          <w:rFonts w:eastAsia="Times New Roman" w:cs="Times New Roman"/>
          <w:shd w:val="clear" w:color="auto" w:fill="FFFFFF"/>
        </w:rPr>
        <w:t xml:space="preserve"> </w:t>
      </w:r>
      <w:r w:rsidR="00B05F26">
        <w:rPr>
          <w:rFonts w:eastAsia="Times New Roman" w:cs="Times New Roman"/>
          <w:shd w:val="clear" w:color="auto" w:fill="FFFFFF"/>
        </w:rPr>
        <w:t>was significant</w:t>
      </w:r>
      <w:r>
        <w:rPr>
          <w:rFonts w:eastAsia="Times New Roman" w:cs="Times New Roman"/>
          <w:shd w:val="clear" w:color="auto" w:fill="FFFFFF"/>
        </w:rPr>
        <w:t xml:space="preserve">,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(right panel), </w:t>
      </w:r>
      <w:r w:rsidR="00320018">
        <w:rPr>
          <w:rFonts w:eastAsia="Times New Roman" w:cs="Times New Roman"/>
          <w:shd w:val="clear" w:color="auto" w:fill="FFFFFF"/>
        </w:rPr>
        <w:t xml:space="preserve">the difference scores were </w:t>
      </w:r>
      <w:r w:rsidR="006318B7">
        <w:rPr>
          <w:rFonts w:eastAsia="Times New Roman" w:cs="Times New Roman"/>
          <w:shd w:val="clear" w:color="auto" w:fill="FFFFFF"/>
        </w:rPr>
        <w:t xml:space="preserve">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proofErr w:type="spellStart"/>
      <w:r w:rsidR="006318B7">
        <w:rPr>
          <w:rFonts w:eastAsia="Times New Roman" w:cs="Times New Roman"/>
          <w:i/>
          <w:shd w:val="clear" w:color="auto" w:fill="FFFFFF"/>
        </w:rPr>
        <w:t>t</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proofErr w:type="spellStart"/>
      <w:r w:rsidR="006318B7">
        <w:rPr>
          <w:rFonts w:eastAsia="Times New Roman" w:cs="Times New Roman"/>
          <w:i/>
          <w:shd w:val="clear" w:color="auto" w:fill="FFFFFF"/>
        </w:rPr>
        <w:t>p</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0.001, and there was no group difference, </w:t>
      </w:r>
      <w:proofErr w:type="gramStart"/>
      <w:r w:rsidR="006318B7">
        <w:rPr>
          <w:rFonts w:eastAsia="Times New Roman" w:cs="Times New Roman"/>
          <w:i/>
          <w:shd w:val="clear" w:color="auto" w:fill="FFFFFF"/>
        </w:rPr>
        <w:t>t</w:t>
      </w:r>
      <w:r w:rsidR="000C0E34">
        <w:rPr>
          <w:rFonts w:eastAsia="Times New Roman" w:cs="Times New Roman"/>
          <w:shd w:val="clear" w:color="auto" w:fill="FFFFFF"/>
        </w:rPr>
        <w:t>(</w:t>
      </w:r>
      <w:proofErr w:type="gramEnd"/>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B05F26">
        <w:rPr>
          <w:rFonts w:eastAsia="Times New Roman" w:cs="Times New Roman"/>
          <w:shd w:val="clear" w:color="auto" w:fill="FFFFFF"/>
        </w:rPr>
        <w:t xml:space="preserve"> For both groups, </w:t>
      </w:r>
      <w:r w:rsidR="004E2F92">
        <w:rPr>
          <w:rFonts w:eastAsia="Times New Roman" w:cs="Times New Roman"/>
          <w:shd w:val="clear" w:color="auto" w:fill="FFFFFF"/>
        </w:rPr>
        <w:t xml:space="preserve">Question minus Side difference scores were more positive for </w:t>
      </w:r>
      <w:r w:rsidR="00CE1BDD">
        <w:rPr>
          <w:rFonts w:eastAsia="Times New Roman" w:cs="Times New Roman"/>
          <w:shd w:val="clear" w:color="auto" w:fill="FFFFFF"/>
        </w:rPr>
        <w:t xml:space="preserve">words from </w:t>
      </w:r>
      <w:r w:rsidR="004E2F92">
        <w:rPr>
          <w:rFonts w:eastAsia="Times New Roman" w:cs="Times New Roman"/>
          <w:shd w:val="clear" w:color="auto" w:fill="FFFFFF"/>
        </w:rPr>
        <w:t xml:space="preserve">the mobility vs. </w:t>
      </w:r>
      <w:r w:rsidR="00B05F26">
        <w:rPr>
          <w:rFonts w:eastAsia="Times New Roman" w:cs="Times New Roman"/>
          <w:shd w:val="clear" w:color="auto" w:fill="FFFFFF"/>
        </w:rPr>
        <w:t xml:space="preserve">the </w:t>
      </w:r>
      <w:proofErr w:type="spellStart"/>
      <w:r w:rsidR="004E2F92">
        <w:rPr>
          <w:rFonts w:eastAsia="Times New Roman" w:cs="Times New Roman"/>
          <w:shd w:val="clear" w:color="auto" w:fill="FFFFFF"/>
        </w:rPr>
        <w:t>animacy</w:t>
      </w:r>
      <w:proofErr w:type="spellEnd"/>
      <w:r w:rsidR="004E2F92">
        <w:rPr>
          <w:rFonts w:eastAsia="Times New Roman" w:cs="Times New Roman"/>
          <w:shd w:val="clear" w:color="auto" w:fill="FFFFFF"/>
        </w:rPr>
        <w:t xml:space="preserve"> task, </w:t>
      </w:r>
      <w:proofErr w:type="spellStart"/>
      <w:r w:rsidR="004E2F92">
        <w:rPr>
          <w:rFonts w:eastAsia="Times New Roman" w:cs="Times New Roman"/>
          <w:i/>
          <w:shd w:val="clear" w:color="auto" w:fill="FFFFFF"/>
        </w:rPr>
        <w:t>t</w:t>
      </w:r>
      <w:r w:rsidR="004E2F92">
        <w:rPr>
          <w:rFonts w:eastAsia="Times New Roman" w:cs="Times New Roman"/>
          <w:shd w:val="clear" w:color="auto" w:fill="FFFFFF"/>
        </w:rPr>
        <w:t>s</w:t>
      </w:r>
      <w:proofErr w:type="spellEnd"/>
      <w:r w:rsidR="004E2F92">
        <w:rPr>
          <w:rFonts w:eastAsia="Times New Roman" w:cs="Times New Roman"/>
          <w:shd w:val="clear" w:color="auto" w:fill="FFFFFF"/>
        </w:rPr>
        <w:t xml:space="preserve"> &gt; 2.7, </w:t>
      </w:r>
      <w:proofErr w:type="spellStart"/>
      <w:r w:rsidR="004E2F92">
        <w:rPr>
          <w:rFonts w:eastAsia="Times New Roman" w:cs="Times New Roman"/>
          <w:i/>
          <w:shd w:val="clear" w:color="auto" w:fill="FFFFFF"/>
        </w:rPr>
        <w:t>ps</w:t>
      </w:r>
      <w:proofErr w:type="spellEnd"/>
      <w:r w:rsidR="004E2F92">
        <w:rPr>
          <w:rFonts w:eastAsia="Times New Roman" w:cs="Times New Roman"/>
          <w:shd w:val="clear" w:color="auto" w:fill="FFFFFF"/>
        </w:rPr>
        <w:t xml:space="preserve"> &lt; 0.02.</w:t>
      </w:r>
    </w:p>
    <w:p w14:paraId="6F32B78A" w14:textId="77777777"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07B828BD" w14:textId="2B6AAA92"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Side cue, </w:t>
      </w:r>
      <w:r w:rsidR="00F27138">
        <w:rPr>
          <w:rFonts w:eastAsia="Times New Roman" w:cs="Times New Roman"/>
          <w:shd w:val="clear" w:color="auto" w:fill="FFFFFF"/>
        </w:rPr>
        <w:t xml:space="preserve">but </w:t>
      </w:r>
      <w:r w:rsidR="00057439">
        <w:rPr>
          <w:rFonts w:eastAsia="Times New Roman" w:cs="Times New Roman"/>
          <w:shd w:val="clear" w:color="auto" w:fill="FFFFFF"/>
        </w:rPr>
        <w:t xml:space="preserve">the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w:t>
      </w:r>
      <w:proofErr w:type="spellStart"/>
      <w:r w:rsidR="00CC4B4B">
        <w:rPr>
          <w:rFonts w:eastAsia="Times New Roman" w:cs="Times New Roman"/>
          <w:shd w:val="clear" w:color="auto" w:fill="FFFFFF"/>
        </w:rPr>
        <w:t>animacy</w:t>
      </w:r>
      <w:proofErr w:type="spellEnd"/>
      <w:r w:rsidR="00CC4B4B">
        <w:rPr>
          <w:rFonts w:eastAsia="Times New Roman" w:cs="Times New Roman"/>
          <w:shd w:val="clear" w:color="auto" w:fill="FFFFFF"/>
        </w:rPr>
        <w:t xml:space="preserve"> task, where accuracy was significantly lower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Side cue.</w:t>
      </w:r>
    </w:p>
    <w:p w14:paraId="3EFF9B06" w14:textId="5CC8F672" w:rsidR="00007EE7"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3.2.5. </w:t>
      </w:r>
      <w:r w:rsidR="00C06ACF">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w:t>
      </w:r>
      <w:r w:rsidR="00E5640C">
        <w:rPr>
          <w:rFonts w:eastAsia="Times New Roman" w:cs="Times New Roman"/>
          <w:shd w:val="clear" w:color="auto" w:fill="FFFFFF"/>
        </w:rPr>
        <w:t xml:space="preserve">,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044447">
        <w:rPr>
          <w:rFonts w:eastAsia="Times New Roman" w:cs="Times New Roman"/>
          <w:shd w:val="clear" w:color="auto" w:fill="FFFFFF"/>
        </w:rPr>
        <w:t xml:space="preserve">depressed adults were less confident than controls </w:t>
      </w:r>
      <w:r w:rsidR="007D0CA7">
        <w:rPr>
          <w:rFonts w:eastAsia="Times New Roman" w:cs="Times New Roman"/>
          <w:shd w:val="clear" w:color="auto" w:fill="FFFFFF"/>
        </w:rPr>
        <w:t>under</w:t>
      </w:r>
      <w:r w:rsidR="00044447">
        <w:rPr>
          <w:rFonts w:eastAsia="Times New Roman" w:cs="Times New Roman"/>
          <w:shd w:val="clear" w:color="auto" w:fill="FFFFFF"/>
        </w:rPr>
        <w:t xml:space="preserve">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8E1ACE">
        <w:rPr>
          <w:rFonts w:eastAsia="Times New Roman" w:cs="Times New Roman"/>
          <w:shd w:val="clear" w:color="auto" w:fill="FFFFFF"/>
        </w:rPr>
        <w:t>E</w:t>
      </w:r>
      <w:r w:rsidR="001C518C">
        <w:rPr>
          <w:rFonts w:eastAsia="Times New Roman" w:cs="Times New Roman"/>
          <w:shd w:val="clear" w:color="auto" w:fill="FFFFFF"/>
        </w:rPr>
        <w:t xml:space="preserv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confirm</w:t>
      </w:r>
      <w:r w:rsidR="008E1ACE">
        <w:rPr>
          <w:rFonts w:eastAsia="Times New Roman" w:cs="Times New Roman"/>
          <w:shd w:val="clear" w:color="auto" w:fill="FFFFFF"/>
        </w:rPr>
        <w:t>ed</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AA2A17">
        <w:rPr>
          <w:rFonts w:eastAsia="Times New Roman" w:cs="Times New Roman"/>
          <w:shd w:val="clear" w:color="auto" w:fill="FFFFFF"/>
        </w:rPr>
        <w:t xml:space="preserve">words from </w:t>
      </w:r>
      <w:r w:rsidR="00794F18">
        <w:rPr>
          <w:rFonts w:eastAsia="Times New Roman" w:cs="Times New Roman"/>
          <w:shd w:val="clear" w:color="auto" w:fill="FFFFFF"/>
        </w:rPr>
        <w:t xml:space="preserve">the </w:t>
      </w:r>
      <w:r w:rsidR="001C5117">
        <w:rPr>
          <w:rFonts w:eastAsia="Times New Roman" w:cs="Times New Roman"/>
          <w:shd w:val="clear" w:color="auto" w:fill="FFFFFF"/>
        </w:rPr>
        <w:t xml:space="preserve">mobility task, </w:t>
      </w:r>
      <w:proofErr w:type="gramStart"/>
      <w:r w:rsidR="001C5117">
        <w:rPr>
          <w:rFonts w:eastAsia="Times New Roman" w:cs="Times New Roman"/>
          <w:i/>
          <w:shd w:val="clear" w:color="auto" w:fill="FFFFFF"/>
        </w:rPr>
        <w:t>t</w:t>
      </w:r>
      <w:r w:rsidR="001C5117">
        <w:rPr>
          <w:rFonts w:eastAsia="Times New Roman" w:cs="Times New Roman"/>
          <w:shd w:val="clear" w:color="auto" w:fill="FFFFFF"/>
        </w:rPr>
        <w:t>(</w:t>
      </w:r>
      <w:proofErr w:type="gramEnd"/>
      <w:r w:rsidR="001C5117">
        <w:rPr>
          <w:rFonts w:eastAsia="Times New Roman" w:cs="Times New Roman"/>
          <w:shd w:val="clear" w:color="auto" w:fill="FFFFFF"/>
        </w:rPr>
        <w:t xml:space="preserve">23) = 5.35, </w:t>
      </w:r>
      <w:r w:rsidR="001C5117">
        <w:rPr>
          <w:rFonts w:eastAsia="Times New Roman" w:cs="Times New Roman"/>
          <w:i/>
          <w:shd w:val="clear" w:color="auto" w:fill="FFFFFF"/>
        </w:rPr>
        <w:t>p</w:t>
      </w:r>
      <w:r w:rsidR="001C5117">
        <w:rPr>
          <w:rFonts w:eastAsia="Times New Roman" w:cs="Times New Roman"/>
          <w:shd w:val="clear" w:color="auto" w:fill="FFFFFF"/>
        </w:rPr>
        <w:t xml:space="preserve"> &lt; 0.001, </w:t>
      </w:r>
      <w:r w:rsidR="001C5117">
        <w:rPr>
          <w:rFonts w:eastAsia="Times New Roman" w:cs="Times New Roman"/>
          <w:i/>
          <w:shd w:val="clear" w:color="auto" w:fill="FFFFFF"/>
        </w:rPr>
        <w:t>d</w:t>
      </w:r>
      <w:r w:rsidR="001C5117">
        <w:rPr>
          <w:rFonts w:eastAsia="Times New Roman" w:cs="Times New Roman"/>
          <w:shd w:val="clear" w:color="auto" w:fill="FFFFFF"/>
        </w:rPr>
        <w:t xml:space="preserve"> = 1.10, and 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r w:rsidR="00794F18">
        <w:rPr>
          <w:rFonts w:eastAsia="Times New Roman" w:cs="Times New Roman"/>
          <w:i/>
          <w:shd w:val="clear" w:color="auto" w:fill="FFFFFF"/>
        </w:rPr>
        <w:t>t</w:t>
      </w:r>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1.01</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8E1ACE">
        <w:rPr>
          <w:rFonts w:eastAsia="Times New Roman" w:cs="Times New Roman"/>
          <w:shd w:val="clear" w:color="auto" w:fill="FFFFFF"/>
        </w:rPr>
        <w:t xml:space="preserve">in contrast to the accuracy and guessing data,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654912">
        <w:rPr>
          <w:rFonts w:eastAsia="Times New Roman" w:cs="Times New Roman"/>
          <w:shd w:val="clear" w:color="auto" w:fill="FFFFFF"/>
        </w:rPr>
        <w:t>coding task in the MDD group.</w:t>
      </w:r>
    </w:p>
    <w:p w14:paraId="6EEB1024" w14:textId="77777777"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AD7228C" w14:textId="07DB9524" w:rsidR="00007EE7" w:rsidRPr="00EC094D" w:rsidRDefault="002F3F4C"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3.2.6. </w:t>
      </w:r>
      <w:r w:rsidR="00C06ACF">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023D7B">
        <w:rPr>
          <w:rFonts w:eastAsia="Times New Roman" w:cs="Times New Roman"/>
          <w:shd w:val="clear" w:color="auto" w:fill="FFFFFF"/>
        </w:rPr>
        <w:t>The only significant effect was</w:t>
      </w:r>
      <w:r w:rsidR="00BB1B15">
        <w:rPr>
          <w:rFonts w:eastAsia="Times New Roman" w:cs="Times New Roman"/>
          <w:shd w:val="clear" w:color="auto" w:fill="FFFFFF"/>
        </w:rPr>
        <w:t xml:space="preserve"> a </w:t>
      </w:r>
      <w:r w:rsidR="00023D7B">
        <w:rPr>
          <w:rFonts w:eastAsia="Times New Roman" w:cs="Times New Roman"/>
          <w:shd w:val="clear" w:color="auto" w:fill="FFFFFF"/>
        </w:rPr>
        <w:t>main effect</w:t>
      </w:r>
      <w:r w:rsidR="00FC3451">
        <w:rPr>
          <w:rFonts w:eastAsia="Times New Roman" w:cs="Times New Roman"/>
          <w:shd w:val="clear" w:color="auto" w:fill="FFFFFF"/>
        </w:rPr>
        <w:t xml:space="preserve"> </w:t>
      </w:r>
      <w:r w:rsidR="00023D7B">
        <w:rPr>
          <w:rFonts w:eastAsia="Times New Roman" w:cs="Times New Roman"/>
          <w:shd w:val="clear" w:color="auto" w:fill="FFFFFF"/>
        </w:rPr>
        <w:t xml:space="preserve">of </w:t>
      </w:r>
      <w:r w:rsidR="00654579">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w:t>
      </w:r>
      <w:r w:rsidR="002E778A">
        <w:rPr>
          <w:rFonts w:eastAsia="Times New Roman" w:cs="Times New Roman"/>
          <w:shd w:val="clear" w:color="auto" w:fill="FFFFFF"/>
        </w:rPr>
        <w:t>1</w:t>
      </w:r>
      <w:r w:rsidR="00EC094D">
        <w:rPr>
          <w:rFonts w:eastAsia="Times New Roman" w:cs="Times New Roman"/>
          <w:shd w:val="clear" w:color="auto" w:fill="FFFFFF"/>
        </w:rPr>
        <w:t xml:space="preserve">.64, </w:t>
      </w:r>
      <w:proofErr w:type="spellStart"/>
      <w:r w:rsidR="00EC094D">
        <w:rPr>
          <w:rFonts w:eastAsia="Times New Roman" w:cs="Times New Roman"/>
          <w:i/>
          <w:shd w:val="clear" w:color="auto" w:fill="FFFFFF"/>
        </w:rPr>
        <w:t>p</w:t>
      </w:r>
      <w:r w:rsidR="00EC094D">
        <w:rPr>
          <w:rFonts w:eastAsia="Times New Roman" w:cs="Times New Roman"/>
          <w:shd w:val="clear" w:color="auto" w:fill="FFFFFF"/>
        </w:rPr>
        <w:t>s</w:t>
      </w:r>
      <w:proofErr w:type="spellEnd"/>
      <w:r w:rsidR="00EC094D">
        <w:rPr>
          <w:rFonts w:eastAsia="Times New Roman" w:cs="Times New Roman"/>
          <w:shd w:val="clear" w:color="auto" w:fill="FFFFFF"/>
        </w:rPr>
        <w:t xml:space="preserve"> &gt; 0.20.</w:t>
      </w:r>
    </w:p>
    <w:p w14:paraId="3A553D3C" w14:textId="3FCA0537" w:rsidR="00671856" w:rsidRPr="004D0B57" w:rsidRDefault="002F3F4C" w:rsidP="00464F91">
      <w:pPr>
        <w:spacing w:line="480" w:lineRule="auto"/>
        <w:ind w:firstLine="720"/>
        <w:rPr>
          <w:rFonts w:eastAsia="Times New Roman" w:cs="Times New Roman"/>
          <w:b/>
          <w:shd w:val="clear" w:color="auto" w:fill="FFFFFF"/>
        </w:rPr>
      </w:pPr>
      <w:proofErr w:type="gramStart"/>
      <w:r>
        <w:rPr>
          <w:rFonts w:eastAsia="Times New Roman" w:cs="Times New Roman"/>
          <w:b/>
          <w:shd w:val="clear" w:color="auto" w:fill="FFFFFF"/>
        </w:rPr>
        <w:t xml:space="preserve">3.2.7. </w:t>
      </w:r>
      <w:r w:rsidR="00671856">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sidR="00671856">
        <w:rPr>
          <w:rFonts w:eastAsia="Times New Roman" w:cs="Times New Roman"/>
          <w:b/>
          <w:shd w:val="clear" w:color="auto" w:fill="FFFFFF"/>
        </w:rPr>
        <w:t>summary</w:t>
      </w:r>
      <w:r w:rsidR="00671856">
        <w:rPr>
          <w:rFonts w:eastAsia="Times New Roman" w:cs="Times New Roman"/>
          <w:shd w:val="clear" w:color="auto" w:fill="FFFFFF"/>
        </w:rPr>
        <w:t>.</w:t>
      </w:r>
      <w:proofErr w:type="gramEnd"/>
      <w:r w:rsidR="00671856">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 xml:space="preserve">appears to have </w:t>
      </w:r>
      <w:r w:rsidR="002174F8">
        <w:rPr>
          <w:rFonts w:eastAsia="Times New Roman" w:cs="Times New Roman"/>
          <w:shd w:val="clear" w:color="auto" w:fill="FFFFFF"/>
        </w:rPr>
        <w:t>influenced</w:t>
      </w:r>
      <w:r w:rsidR="00337C0B">
        <w:rPr>
          <w:rFonts w:eastAsia="Times New Roman" w:cs="Times New Roman"/>
          <w:shd w:val="clear" w:color="auto" w:fill="FFFFFF"/>
        </w:rPr>
        <w:t xml:space="preserve"> retrieval as both groups guessed less and </w:t>
      </w:r>
      <w:r w:rsidR="003D4F9B">
        <w:rPr>
          <w:rFonts w:eastAsia="Times New Roman" w:cs="Times New Roman"/>
          <w:shd w:val="clear" w:color="auto" w:fill="FFFFFF"/>
        </w:rPr>
        <w:t>responded more</w:t>
      </w:r>
      <w:r w:rsidR="00337C0B">
        <w:rPr>
          <w:rFonts w:eastAsia="Times New Roman" w:cs="Times New Roman"/>
          <w:shd w:val="clear" w:color="auto" w:fill="FFFFFF"/>
        </w:rPr>
        <w:t xml:space="preserve"> confident</w:t>
      </w:r>
      <w:r w:rsidR="003D4F9B">
        <w:rPr>
          <w:rFonts w:eastAsia="Times New Roman" w:cs="Times New Roman"/>
          <w:shd w:val="clear" w:color="auto" w:fill="FFFFFF"/>
        </w:rPr>
        <w:t>ly</w:t>
      </w:r>
      <w:r w:rsidR="00337C0B">
        <w:rPr>
          <w:rFonts w:eastAsia="Times New Roman" w:cs="Times New Roman"/>
          <w:shd w:val="clear" w:color="auto" w:fill="FFFFFF"/>
        </w:rPr>
        <w:t xml:space="preserve"> to words from the mobility </w:t>
      </w:r>
      <w:r w:rsidR="000C582A">
        <w:rPr>
          <w:rFonts w:eastAsia="Times New Roman" w:cs="Times New Roman"/>
          <w:shd w:val="clear" w:color="auto" w:fill="FFFFFF"/>
        </w:rPr>
        <w:t xml:space="preserve">vs. the </w:t>
      </w:r>
      <w:proofErr w:type="spellStart"/>
      <w:r w:rsidR="000C582A">
        <w:rPr>
          <w:rFonts w:eastAsia="Times New Roman" w:cs="Times New Roman"/>
          <w:shd w:val="clear" w:color="auto" w:fill="FFFFFF"/>
        </w:rPr>
        <w:t>animacy</w:t>
      </w:r>
      <w:proofErr w:type="spellEnd"/>
      <w:r w:rsidR="000C582A">
        <w:rPr>
          <w:rFonts w:eastAsia="Times New Roman" w:cs="Times New Roman"/>
          <w:shd w:val="clear" w:color="auto" w:fill="FFFFFF"/>
        </w:rPr>
        <w:t xml:space="preserve"> task</w:t>
      </w:r>
      <w:r w:rsidR="00337C0B">
        <w:rPr>
          <w:rFonts w:eastAsia="Times New Roman" w:cs="Times New Roman"/>
          <w:shd w:val="clear" w:color="auto" w:fill="FFFFFF"/>
        </w:rPr>
        <w:t xml:space="preserve">.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2174F8">
        <w:rPr>
          <w:rFonts w:eastAsia="Times New Roman" w:cs="Times New Roman"/>
          <w:shd w:val="clear" w:color="auto" w:fill="FFFFFF"/>
        </w:rPr>
        <w:t xml:space="preserve"> </w:t>
      </w:r>
      <w:r w:rsidR="00337C0B">
        <w:rPr>
          <w:rFonts w:eastAsia="Times New Roman" w:cs="Times New Roman"/>
          <w:shd w:val="clear" w:color="auto" w:fill="FFFFFF"/>
        </w:rPr>
        <w:t>Side cue.</w:t>
      </w:r>
      <w:r w:rsidR="003D4F9B">
        <w:rPr>
          <w:rFonts w:eastAsia="Times New Roman" w:cs="Times New Roman"/>
          <w:shd w:val="clear" w:color="auto" w:fill="FFFFFF"/>
        </w:rPr>
        <w:t xml:space="preserve"> </w:t>
      </w:r>
      <w:proofErr w:type="gramStart"/>
      <w:r w:rsidR="003D4F9B">
        <w:rPr>
          <w:rFonts w:eastAsia="Times New Roman" w:cs="Times New Roman"/>
          <w:shd w:val="clear" w:color="auto" w:fill="FFFFFF"/>
        </w:rPr>
        <w:t>For source accuracy, the cue effects varied by encoding task.</w:t>
      </w:r>
      <w:proofErr w:type="gramEnd"/>
      <w:r w:rsidR="003D4F9B">
        <w:rPr>
          <w:rFonts w:eastAsia="Times New Roman" w:cs="Times New Roman"/>
          <w:shd w:val="clear" w:color="auto" w:fill="FFFFFF"/>
        </w:rPr>
        <w:t xml:space="preserve"> Both groups were less accurate under the Question cue vs. the Side cue in response to words from the </w:t>
      </w:r>
      <w:proofErr w:type="spellStart"/>
      <w:r w:rsidR="003D4F9B">
        <w:rPr>
          <w:rFonts w:eastAsia="Times New Roman" w:cs="Times New Roman"/>
          <w:shd w:val="clear" w:color="auto" w:fill="FFFFFF"/>
        </w:rPr>
        <w:t>animacy</w:t>
      </w:r>
      <w:proofErr w:type="spellEnd"/>
      <w:r w:rsidR="003D4F9B">
        <w:rPr>
          <w:rFonts w:eastAsia="Times New Roman" w:cs="Times New Roman"/>
          <w:shd w:val="clear" w:color="auto" w:fill="FFFFFF"/>
        </w:rPr>
        <w:t xml:space="preserve"> task (i.e., main effect of </w:t>
      </w:r>
      <w:r w:rsidR="003D4F9B">
        <w:rPr>
          <w:rFonts w:eastAsia="Times New Roman" w:cs="Times New Roman"/>
          <w:i/>
          <w:shd w:val="clear" w:color="auto" w:fill="FFFFFF"/>
        </w:rPr>
        <w:t>Cue</w:t>
      </w:r>
      <w:r w:rsidR="003D4F9B">
        <w:rPr>
          <w:rFonts w:eastAsia="Times New Roman" w:cs="Times New Roman"/>
          <w:shd w:val="clear" w:color="auto" w:fill="FFFFFF"/>
        </w:rPr>
        <w:t>). By contrast,</w:t>
      </w:r>
      <w:r w:rsidR="00337C0B">
        <w:rPr>
          <w:rFonts w:eastAsia="Times New Roman" w:cs="Times New Roman"/>
          <w:shd w:val="clear" w:color="auto" w:fill="FFFFFF"/>
        </w:rPr>
        <w:t xml:space="preserve"> </w:t>
      </w:r>
      <w:proofErr w:type="gramStart"/>
      <w:r w:rsidR="003D4F9B">
        <w:rPr>
          <w:rFonts w:eastAsia="Times New Roman" w:cs="Times New Roman"/>
          <w:shd w:val="clear" w:color="auto" w:fill="FFFFFF"/>
        </w:rPr>
        <w:t xml:space="preserve">accuracy in response to </w:t>
      </w:r>
      <w:r w:rsidR="00337C0B">
        <w:rPr>
          <w:rFonts w:eastAsia="Times New Roman" w:cs="Times New Roman"/>
          <w:shd w:val="clear" w:color="auto" w:fill="FFFFFF"/>
        </w:rPr>
        <w:t xml:space="preserve">words from the mobility task </w:t>
      </w:r>
      <w:r w:rsidR="003D4F9B">
        <w:rPr>
          <w:rFonts w:eastAsia="Times New Roman" w:cs="Times New Roman"/>
          <w:shd w:val="clear" w:color="auto" w:fill="FFFFFF"/>
        </w:rPr>
        <w:t xml:space="preserve">was characterized by a </w:t>
      </w:r>
      <w:r w:rsidR="003D4F9B">
        <w:rPr>
          <w:rFonts w:eastAsia="Times New Roman" w:cs="Times New Roman"/>
          <w:i/>
          <w:shd w:val="clear" w:color="auto" w:fill="FFFFFF"/>
        </w:rPr>
        <w:t xml:space="preserve">Group </w:t>
      </w:r>
      <w:r w:rsidR="003D4F9B">
        <w:rPr>
          <w:rFonts w:eastAsia="Times New Roman" w:cs="Times New Roman"/>
          <w:shd w:val="clear" w:color="auto" w:fill="FFFFFF"/>
        </w:rPr>
        <w:t xml:space="preserve">x </w:t>
      </w:r>
      <w:r w:rsidR="003D4F9B">
        <w:rPr>
          <w:rFonts w:eastAsia="Times New Roman" w:cs="Times New Roman"/>
          <w:i/>
          <w:shd w:val="clear" w:color="auto" w:fill="FFFFFF"/>
        </w:rPr>
        <w:t xml:space="preserve">Cue </w:t>
      </w:r>
      <w:r w:rsidR="003D4F9B">
        <w:rPr>
          <w:rFonts w:eastAsia="Times New Roman" w:cs="Times New Roman"/>
          <w:shd w:val="clear" w:color="auto" w:fill="FFFFFF"/>
        </w:rPr>
        <w:t>interaction</w:t>
      </w:r>
      <w:proofErr w:type="gramEnd"/>
      <w:r w:rsidR="003D4F9B">
        <w:rPr>
          <w:rFonts w:eastAsia="Times New Roman" w:cs="Times New Roman"/>
          <w:shd w:val="clear" w:color="auto" w:fill="FFFFFF"/>
        </w:rPr>
        <w:t>: in depressed adults, but not controls, accuracy was better under the Question vs. Side cue. Moreover, d</w:t>
      </w:r>
      <w:r w:rsidR="001032C1">
        <w:rPr>
          <w:rFonts w:eastAsia="Times New Roman" w:cs="Times New Roman"/>
          <w:shd w:val="clear" w:color="auto" w:fill="FFFFFF"/>
        </w:rPr>
        <w:t xml:space="preserve">epressed participants guessed least frequently </w:t>
      </w:r>
      <w:r w:rsidR="003D4F9B">
        <w:rPr>
          <w:rFonts w:eastAsia="Times New Roman" w:cs="Times New Roman"/>
          <w:shd w:val="clear" w:color="auto" w:fill="FFFFFF"/>
        </w:rPr>
        <w:t>in response to words from the mobility task presented under the Question cue. Thus</w:t>
      </w:r>
      <w:r w:rsidR="00493F47">
        <w:rPr>
          <w:rFonts w:eastAsia="Times New Roman" w:cs="Times New Roman"/>
          <w:shd w:val="clear" w:color="auto" w:fill="FFFFFF"/>
        </w:rPr>
        <w:t xml:space="preserve">,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3D4F9B">
        <w:rPr>
          <w:rFonts w:eastAsia="Times New Roman" w:cs="Times New Roman"/>
          <w:shd w:val="clear" w:color="auto" w:fill="FFFFFF"/>
        </w:rPr>
        <w:t xml:space="preserve">and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3D4F9B">
        <w:rPr>
          <w:rFonts w:eastAsia="Times New Roman" w:cs="Times New Roman"/>
          <w:shd w:val="clear" w:color="auto" w:fill="FFFFFF"/>
        </w:rPr>
        <w:t xml:space="preserve">and </w:t>
      </w:r>
      <w:r w:rsidR="003C4383">
        <w:rPr>
          <w:rFonts w:eastAsia="Times New Roman" w:cs="Times New Roman"/>
          <w:shd w:val="clear" w:color="auto" w:fill="FFFFFF"/>
        </w:rPr>
        <w:t xml:space="preserve">sharply </w:t>
      </w:r>
      <w:r w:rsidR="003D4F9B">
        <w:rPr>
          <w:rFonts w:eastAsia="Times New Roman" w:cs="Times New Roman"/>
          <w:shd w:val="clear" w:color="auto" w:fill="FFFFFF"/>
        </w:rPr>
        <w:t xml:space="preserve">reduced guessing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D0B57">
        <w:rPr>
          <w:rFonts w:eastAsia="Times New Roman" w:cs="Times New Roman"/>
          <w:shd w:val="clear" w:color="auto" w:fill="FFFFFF"/>
        </w:rPr>
        <w:t>.</w:t>
      </w:r>
    </w:p>
    <w:p w14:paraId="731B019B" w14:textId="62039357" w:rsidR="00FD7772" w:rsidRDefault="002F3F4C" w:rsidP="00276A98">
      <w:pPr>
        <w:spacing w:line="480" w:lineRule="auto"/>
        <w:outlineLvl w:val="0"/>
        <w:rPr>
          <w:rFonts w:eastAsia="Times New Roman" w:cs="Times New Roman"/>
          <w:b/>
          <w:shd w:val="clear" w:color="auto" w:fill="FFFFFF"/>
        </w:rPr>
      </w:pPr>
      <w:r>
        <w:rPr>
          <w:rFonts w:eastAsia="Times New Roman" w:cs="Times New Roman"/>
          <w:b/>
          <w:shd w:val="clear" w:color="auto" w:fill="FFFFFF"/>
        </w:rPr>
        <w:t xml:space="preserve">3.3. </w:t>
      </w:r>
      <w:r w:rsidR="00507588" w:rsidRPr="004735BB">
        <w:rPr>
          <w:rFonts w:eastAsia="Times New Roman" w:cs="Times New Roman"/>
          <w:b/>
          <w:shd w:val="clear" w:color="auto" w:fill="FFFFFF"/>
        </w:rPr>
        <w:t>ERPs</w:t>
      </w:r>
    </w:p>
    <w:p w14:paraId="6E199D34" w14:textId="08DA0976" w:rsidR="00CD491A" w:rsidRDefault="002F3F4C"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3.3.1. </w:t>
      </w:r>
      <w:r w:rsidR="0063088B">
        <w:rPr>
          <w:rFonts w:eastAsia="Times New Roman" w:cs="Times New Roman"/>
          <w:b/>
          <w:shd w:val="clear" w:color="auto" w:fill="FFFFFF"/>
        </w:rPr>
        <w:t>Conceptual and perceptual retrieval, collapsed over encoding task</w:t>
      </w:r>
      <w:r w:rsidR="0063088B">
        <w:rPr>
          <w:rFonts w:eastAsia="Times New Roman" w:cs="Times New Roman"/>
          <w:shd w:val="clear" w:color="auto" w:fill="FFFFFF"/>
        </w:rPr>
        <w:t>.</w:t>
      </w:r>
      <w:r w:rsidR="0063088B">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minus Odd/Even” difference waves, collapsed across </w:t>
      </w:r>
      <w:r w:rsidR="00D97D2F">
        <w:rPr>
          <w:rFonts w:eastAsia="Times New Roman" w:cs="Times New Roman"/>
          <w:shd w:val="clear" w:color="auto" w:fill="FFFFFF"/>
        </w:rPr>
        <w:t xml:space="preserve">the </w:t>
      </w:r>
      <w:r w:rsidR="00D34118">
        <w:rPr>
          <w:rFonts w:eastAsia="Times New Roman" w:cs="Times New Roman"/>
          <w:shd w:val="clear" w:color="auto" w:fill="FFFFFF"/>
        </w:rPr>
        <w:t>encoding task</w:t>
      </w:r>
      <w:r w:rsidR="00D97D2F">
        <w:rPr>
          <w:rFonts w:eastAsia="Times New Roman" w:cs="Times New Roman"/>
          <w:shd w:val="clear" w:color="auto" w:fill="FFFFFF"/>
        </w:rPr>
        <w:t>s</w:t>
      </w:r>
      <w:r w:rsidR="00D34118">
        <w:rPr>
          <w:rFonts w:eastAsia="Times New Roman" w:cs="Times New Roman"/>
          <w:shd w:val="clear" w:color="auto" w:fill="FFFFFF"/>
        </w:rPr>
        <w:t xml:space="preserve"> as in prior studies. We expected group differences in the former but not the latter contrast, but in fact we found no group differences </w:t>
      </w:r>
      <w:r w:rsidR="00683A22">
        <w:rPr>
          <w:rFonts w:eastAsia="Times New Roman" w:cs="Times New Roman"/>
          <w:shd w:val="clear" w:color="auto" w:fill="FFFFFF"/>
        </w:rPr>
        <w:t>at all</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7B0C481" w14:textId="77777777"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036F895F" w14:textId="2FA99A88" w:rsidR="006E31EC" w:rsidRDefault="006E31EC" w:rsidP="006E31EC">
      <w:pPr>
        <w:spacing w:line="480" w:lineRule="auto"/>
        <w:ind w:firstLine="720"/>
        <w:rPr>
          <w:rFonts w:eastAsia="Times New Roman" w:cs="Times New Roman"/>
          <w:shd w:val="clear" w:color="auto" w:fill="FFFFFF"/>
        </w:rPr>
      </w:pPr>
      <w:r w:rsidRPr="00EF45A7">
        <w:rPr>
          <w:rFonts w:eastAsia="Times New Roman" w:cs="Times New Roman"/>
          <w:shd w:val="clear" w:color="auto" w:fill="FFFFFF"/>
        </w:rPr>
        <w:t xml:space="preserve">Figure 6 </w:t>
      </w:r>
      <w:r w:rsidR="00D1374E" w:rsidRPr="00EF45A7">
        <w:rPr>
          <w:rFonts w:eastAsia="Times New Roman" w:cs="Times New Roman"/>
          <w:shd w:val="clear" w:color="auto" w:fill="FFFFFF"/>
        </w:rPr>
        <w:t>depicts</w:t>
      </w:r>
      <w:r w:rsidRPr="00EF45A7">
        <w:rPr>
          <w:rFonts w:eastAsia="Times New Roman" w:cs="Times New Roman"/>
          <w:shd w:val="clear" w:color="auto" w:fill="FFFFFF"/>
        </w:rPr>
        <w:t xml:space="preserve"> the “Question minus Odd/Even” contrast</w:t>
      </w:r>
      <w:r w:rsidR="003273D0" w:rsidRPr="00EF45A7">
        <w:rPr>
          <w:rFonts w:eastAsia="Times New Roman" w:cs="Times New Roman"/>
          <w:shd w:val="clear" w:color="auto" w:fill="FFFFFF"/>
        </w:rPr>
        <w:t xml:space="preserve"> </w:t>
      </w:r>
      <w:r w:rsidR="00D1374E" w:rsidRPr="00EF45A7">
        <w:rPr>
          <w:rFonts w:eastAsia="Times New Roman" w:cs="Times New Roman"/>
          <w:shd w:val="clear" w:color="auto" w:fill="FFFFFF"/>
        </w:rPr>
        <w:t xml:space="preserve">and Table 2 lists </w:t>
      </w:r>
      <w:r w:rsidR="00293779" w:rsidRPr="00EF45A7">
        <w:rPr>
          <w:rFonts w:eastAsia="Times New Roman" w:cs="Times New Roman"/>
          <w:shd w:val="clear" w:color="auto" w:fill="FFFFFF"/>
        </w:rPr>
        <w:t>electrodes w</w:t>
      </w:r>
      <w:r w:rsidR="00557796" w:rsidRPr="00EF45A7">
        <w:rPr>
          <w:rFonts w:eastAsia="Times New Roman" w:cs="Times New Roman"/>
          <w:shd w:val="clear" w:color="auto" w:fill="FFFFFF"/>
        </w:rPr>
        <w:t>h</w:t>
      </w:r>
      <w:r w:rsidR="00293779" w:rsidRPr="00EF45A7">
        <w:rPr>
          <w:rFonts w:eastAsia="Times New Roman" w:cs="Times New Roman"/>
          <w:shd w:val="clear" w:color="auto" w:fill="FFFFFF"/>
        </w:rPr>
        <w:t xml:space="preserve">ere </w:t>
      </w:r>
      <w:r w:rsidR="0089429F" w:rsidRPr="00EF45A7">
        <w:rPr>
          <w:rFonts w:eastAsia="Times New Roman" w:cs="Times New Roman"/>
          <w:shd w:val="clear" w:color="auto" w:fill="FFFFFF"/>
        </w:rPr>
        <w:t>condition effects</w:t>
      </w:r>
      <w:r w:rsidR="00293779" w:rsidRPr="00EF45A7">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w:t>
      </w:r>
      <w:proofErr w:type="spellStart"/>
      <w:r w:rsidR="00BD3F17">
        <w:rPr>
          <w:rFonts w:eastAsia="Times New Roman" w:cs="Times New Roman"/>
          <w:shd w:val="clear" w:color="auto" w:fill="FFFFFF"/>
        </w:rPr>
        <w:t>ms</w:t>
      </w:r>
      <w:proofErr w:type="spellEnd"/>
      <w:r w:rsidR="00BD3F17">
        <w:rPr>
          <w:rFonts w:eastAsia="Times New Roman" w:cs="Times New Roman"/>
          <w:shd w:val="clear" w:color="auto" w:fill="FFFFFF"/>
        </w:rPr>
        <w:t xml:space="preserve">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67162B" w:rsidRPr="0067162B">
        <w:rPr>
          <w:rFonts w:eastAsia="Times New Roman" w:cs="Times New Roman"/>
          <w:noProof/>
          <w:shd w:val="clear" w:color="auto" w:fill="FFFFFF"/>
        </w:rPr>
        <w:t>(Rugg and Curran, 2007)</w:t>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and 1400-2000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w:t>
      </w:r>
      <w:r w:rsidR="00D97D2F">
        <w:rPr>
          <w:rFonts w:eastAsia="Times New Roman" w:cs="Times New Roman"/>
          <w:shd w:val="clear" w:color="auto" w:fill="FFFFFF"/>
        </w:rPr>
        <w:t xml:space="preserve">echoes </w:t>
      </w:r>
      <w:r w:rsidR="003C6B9E">
        <w:rPr>
          <w:rFonts w:eastAsia="Times New Roman" w:cs="Times New Roman"/>
          <w:shd w:val="clear" w:color="auto" w:fill="FFFFFF"/>
        </w:rPr>
        <w:t>prior work linking</w:t>
      </w:r>
      <w:r w:rsidR="00BD3F17">
        <w:rPr>
          <w:rFonts w:eastAsia="Times New Roman" w:cs="Times New Roman"/>
          <w:shd w:val="clear" w:color="auto" w:fill="FFFFFF"/>
        </w:rPr>
        <w:t xml:space="preserve">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3C6B9E">
        <w:rPr>
          <w:rFonts w:eastAsia="Times New Roman" w:cs="Times New Roman"/>
          <w:shd w:val="clear" w:color="auto" w:fill="FFFFFF"/>
        </w:rPr>
        <w:t>is</w:t>
      </w:r>
      <w:r w:rsidR="00E941BB">
        <w:rPr>
          <w:rFonts w:eastAsia="Times New Roman" w:cs="Times New Roman"/>
          <w:shd w:val="clear" w:color="auto" w:fill="FFFFFF"/>
        </w:rPr>
        <w:t xml:space="preserve"> consistent</w:t>
      </w:r>
      <w:r w:rsidR="003C6B9E">
        <w:rPr>
          <w:rFonts w:eastAsia="Times New Roman" w:cs="Times New Roman"/>
          <w:shd w:val="clear" w:color="auto" w:fill="FFFFFF"/>
        </w:rPr>
        <w:t>ly</w:t>
      </w:r>
      <w:r w:rsidR="00E941BB">
        <w:rPr>
          <w:rFonts w:eastAsia="Times New Roman" w:cs="Times New Roman"/>
          <w:shd w:val="clear" w:color="auto" w:fill="FFFFFF"/>
        </w:rPr>
        <w:t xml:space="preserve"> </w:t>
      </w:r>
      <w:r w:rsidR="003C6B9E">
        <w:rPr>
          <w:rFonts w:eastAsia="Times New Roman" w:cs="Times New Roman"/>
          <w:shd w:val="clear" w:color="auto" w:fill="FFFFFF"/>
        </w:rPr>
        <w:t xml:space="preserve">seen </w:t>
      </w:r>
      <w:r w:rsidR="00BD3F17">
        <w:rPr>
          <w:rFonts w:eastAsia="Times New Roman" w:cs="Times New Roman"/>
          <w:shd w:val="clear" w:color="auto" w:fill="FFFFFF"/>
        </w:rPr>
        <w:t xml:space="preserve">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67162B" w:rsidRPr="0067162B">
        <w:rPr>
          <w:rFonts w:eastAsia="Times New Roman" w:cs="Times New Roman"/>
          <w:noProof/>
          <w:shd w:val="clear" w:color="auto" w:fill="FFFFFF"/>
        </w:rPr>
        <w:t>(Bergström et al., 2013; Johansson and Mecklinger, 2003; Mecklinger et al., 2007)</w:t>
      </w:r>
      <w:r w:rsidR="005C13EF">
        <w:rPr>
          <w:rFonts w:eastAsia="Times New Roman" w:cs="Times New Roman"/>
          <w:shd w:val="clear" w:color="auto" w:fill="FFFFFF"/>
        </w:rPr>
        <w:t>.</w:t>
      </w:r>
    </w:p>
    <w:p w14:paraId="68F5A254" w14:textId="251047CF" w:rsidR="005A5349" w:rsidRPr="006C5514"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w:t>
      </w:r>
      <w:r w:rsidR="00E24DCF">
        <w:rPr>
          <w:rFonts w:eastAsia="Times New Roman" w:cs="Times New Roman"/>
          <w:shd w:val="clear" w:color="auto" w:fill="FFFFFF"/>
        </w:rPr>
        <w:t xml:space="preserve">reliable </w:t>
      </w:r>
      <w:r w:rsidR="007420ED">
        <w:rPr>
          <w:rFonts w:eastAsia="Times New Roman" w:cs="Times New Roman"/>
          <w:shd w:val="clear" w:color="auto" w:fill="FFFFFF"/>
        </w:rPr>
        <w:t xml:space="preserve">differences between conditions </w:t>
      </w:r>
      <w:r w:rsidR="007B285F">
        <w:rPr>
          <w:rFonts w:eastAsia="Times New Roman" w:cs="Times New Roman"/>
          <w:shd w:val="clear" w:color="auto" w:fill="FFFFFF"/>
        </w:rPr>
        <w:t xml:space="preserve">were seen </w:t>
      </w:r>
      <w:r w:rsidR="00D4737D">
        <w:rPr>
          <w:rFonts w:eastAsia="Times New Roman" w:cs="Times New Roman"/>
          <w:shd w:val="clear" w:color="auto" w:fill="FFFFFF"/>
        </w:rPr>
        <w:t xml:space="preserve">from 400-800 </w:t>
      </w:r>
      <w:proofErr w:type="spellStart"/>
      <w:r w:rsidR="00D4737D">
        <w:rPr>
          <w:rFonts w:eastAsia="Times New Roman" w:cs="Times New Roman"/>
          <w:shd w:val="clear" w:color="auto" w:fill="FFFFFF"/>
        </w:rPr>
        <w:t>ms</w:t>
      </w:r>
      <w:proofErr w:type="spellEnd"/>
      <w:r w:rsidR="00D4737D">
        <w:rPr>
          <w:rFonts w:eastAsia="Times New Roman" w:cs="Times New Roman"/>
          <w:shd w:val="clear" w:color="auto" w:fill="FFFFFF"/>
        </w:rPr>
        <w:t>, but</w:t>
      </w:r>
      <w:r w:rsidR="007420ED">
        <w:rPr>
          <w:rFonts w:eastAsia="Times New Roman" w:cs="Times New Roman"/>
          <w:shd w:val="clear" w:color="auto" w:fill="FFFFFF"/>
        </w:rPr>
        <w:t xml:space="preserve"> strong effects were observed from 800-1400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and 1400-2000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w:t>
      </w:r>
      <w:proofErr w:type="gramStart"/>
      <w:r w:rsidR="007420ED">
        <w:rPr>
          <w:rFonts w:eastAsia="Times New Roman" w:cs="Times New Roman"/>
          <w:shd w:val="clear" w:color="auto" w:fill="FFFFFF"/>
        </w:rPr>
        <w:t>In</w:t>
      </w:r>
      <w:proofErr w:type="gramEnd"/>
      <w:r w:rsidR="007420ED">
        <w:rPr>
          <w:rFonts w:eastAsia="Times New Roman" w:cs="Times New Roman"/>
          <w:shd w:val="clear" w:color="auto" w:fill="FFFFFF"/>
        </w:rPr>
        <w:t xml:space="preserve">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484327">
        <w:rPr>
          <w:rFonts w:eastAsia="Times New Roman" w:cs="Times New Roman"/>
          <w:shd w:val="clear" w:color="auto" w:fill="FFFFFF"/>
        </w:rPr>
        <w:t>evident</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r w:rsidR="00737817">
        <w:rPr>
          <w:rFonts w:eastAsia="Times New Roman" w:cs="Times New Roman"/>
          <w:shd w:val="clear" w:color="auto" w:fill="FFFFFF"/>
        </w:rPr>
        <w:t xml:space="preserve"> Robust activ</w:t>
      </w:r>
      <w:r w:rsidR="00AC6CC0">
        <w:rPr>
          <w:rFonts w:eastAsia="Times New Roman" w:cs="Times New Roman"/>
          <w:shd w:val="clear" w:color="auto" w:fill="FFFFFF"/>
        </w:rPr>
        <w:t>ity</w:t>
      </w:r>
      <w:r w:rsidR="00737817">
        <w:rPr>
          <w:rFonts w:eastAsia="Times New Roman" w:cs="Times New Roman"/>
          <w:shd w:val="clear" w:color="auto" w:fill="FFFFFF"/>
        </w:rPr>
        <w:t xml:space="preserve"> over the posterior midline during retrieval of spatial information is consistent with both prior findings from this task </w:t>
      </w:r>
      <w:r w:rsidR="00737817" w:rsidRPr="00737817">
        <w:rPr>
          <w:rFonts w:eastAsia="Times New Roman" w:cs="Times New Roman"/>
          <w:noProof/>
          <w:shd w:val="clear" w:color="auto" w:fill="FFFFFF"/>
        </w:rPr>
        <w:t>(Bergström et al., 2013)</w:t>
      </w:r>
      <w:r w:rsidR="00737817">
        <w:rPr>
          <w:rFonts w:eastAsia="Times New Roman" w:cs="Times New Roman"/>
          <w:shd w:val="clear" w:color="auto" w:fill="FFFFFF"/>
        </w:rPr>
        <w:t xml:space="preserve"> and the larger “PMAT” framework </w:t>
      </w:r>
      <w:r w:rsidR="0067162B" w:rsidRPr="0067162B">
        <w:rPr>
          <w:rFonts w:eastAsia="Times New Roman" w:cs="Times New Roman"/>
          <w:noProof/>
          <w:shd w:val="clear" w:color="auto" w:fill="FFFFFF"/>
        </w:rPr>
        <w:t>(Ritchey et al., 2015)</w:t>
      </w:r>
      <w:r w:rsidR="00737817">
        <w:rPr>
          <w:rFonts w:eastAsia="Times New Roman" w:cs="Times New Roman"/>
          <w:shd w:val="clear" w:color="auto" w:fill="FFFFFF"/>
        </w:rPr>
        <w:t xml:space="preserve">, which describes </w:t>
      </w:r>
      <w:r w:rsidR="002B4C39">
        <w:rPr>
          <w:rFonts w:eastAsia="Times New Roman" w:cs="Times New Roman"/>
          <w:shd w:val="clear" w:color="auto" w:fill="FFFFFF"/>
        </w:rPr>
        <w:t>reliable</w:t>
      </w:r>
      <w:r w:rsidR="00737817">
        <w:rPr>
          <w:rFonts w:eastAsia="Times New Roman" w:cs="Times New Roman"/>
          <w:shd w:val="clear" w:color="auto" w:fill="FFFFFF"/>
        </w:rPr>
        <w:t xml:space="preserve"> activation of posterior midline (PM) </w:t>
      </w:r>
      <w:r w:rsidR="002B4C39">
        <w:rPr>
          <w:rFonts w:eastAsia="Times New Roman" w:cs="Times New Roman"/>
          <w:shd w:val="clear" w:color="auto" w:fill="FFFFFF"/>
        </w:rPr>
        <w:t>vs.</w:t>
      </w:r>
      <w:r w:rsidR="00737817">
        <w:rPr>
          <w:rFonts w:eastAsia="Times New Roman" w:cs="Times New Roman"/>
          <w:shd w:val="clear" w:color="auto" w:fill="FFFFFF"/>
        </w:rPr>
        <w:t xml:space="preserve"> anterior temporal (AT) structures during retrieval of contextual information in general and spatial information in particular.</w:t>
      </w:r>
      <w:r w:rsidR="006C5514">
        <w:rPr>
          <w:rFonts w:eastAsia="Times New Roman" w:cs="Times New Roman"/>
          <w:shd w:val="clear" w:color="auto" w:fill="FFFFFF"/>
        </w:rPr>
        <w:t xml:space="preserve"> Thus, both </w:t>
      </w:r>
      <w:r w:rsidR="00484327">
        <w:rPr>
          <w:rFonts w:eastAsia="Times New Roman" w:cs="Times New Roman"/>
          <w:i/>
          <w:shd w:val="clear" w:color="auto" w:fill="FFFFFF"/>
        </w:rPr>
        <w:t>a priori</w:t>
      </w:r>
      <w:r w:rsidR="00484327">
        <w:rPr>
          <w:rFonts w:eastAsia="Times New Roman" w:cs="Times New Roman"/>
          <w:shd w:val="clear" w:color="auto" w:fill="FFFFFF"/>
        </w:rPr>
        <w:t xml:space="preserve"> </w:t>
      </w:r>
      <w:r w:rsidR="006C5514">
        <w:rPr>
          <w:rFonts w:eastAsia="Times New Roman" w:cs="Times New Roman"/>
          <w:shd w:val="clear" w:color="auto" w:fill="FFFFFF"/>
        </w:rPr>
        <w:t xml:space="preserve">contrasts yielded sensible results in line with prior findings, but neither </w:t>
      </w:r>
      <w:r w:rsidR="00E97F6F">
        <w:rPr>
          <w:rFonts w:eastAsia="Times New Roman" w:cs="Times New Roman"/>
          <w:shd w:val="clear" w:color="auto" w:fill="FFFFFF"/>
        </w:rPr>
        <w:t>revealed any group differences</w:t>
      </w:r>
      <w:r w:rsidR="006C5514">
        <w:rPr>
          <w:rFonts w:eastAsia="Times New Roman" w:cs="Times New Roman"/>
          <w:shd w:val="clear" w:color="auto" w:fill="FFFFFF"/>
        </w:rPr>
        <w:t>.</w:t>
      </w:r>
    </w:p>
    <w:p w14:paraId="32615FC9" w14:textId="77777777"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5CA471BE" w14:textId="495B0912" w:rsidR="009D331F" w:rsidRDefault="002F3F4C" w:rsidP="009D331F">
      <w:pPr>
        <w:spacing w:line="480" w:lineRule="auto"/>
        <w:ind w:firstLine="720"/>
        <w:rPr>
          <w:rFonts w:eastAsia="Times New Roman" w:cs="Times New Roman"/>
          <w:shd w:val="clear" w:color="auto" w:fill="FFFFFF"/>
        </w:rPr>
      </w:pPr>
      <w:proofErr w:type="gramStart"/>
      <w:r>
        <w:rPr>
          <w:rFonts w:eastAsia="Times New Roman" w:cs="Times New Roman"/>
          <w:b/>
          <w:shd w:val="clear" w:color="auto" w:fill="FFFFFF"/>
        </w:rPr>
        <w:t xml:space="preserve">3.3.2. </w:t>
      </w:r>
      <w:r w:rsidR="003272CE">
        <w:rPr>
          <w:rFonts w:eastAsia="Times New Roman" w:cs="Times New Roman"/>
          <w:b/>
          <w:i/>
          <w:shd w:val="clear" w:color="auto" w:fill="FFFFFF"/>
        </w:rPr>
        <w:t xml:space="preserve">Question </w:t>
      </w:r>
      <w:r w:rsidR="003272CE">
        <w:rPr>
          <w:rFonts w:eastAsia="Times New Roman" w:cs="Times New Roman"/>
          <w:b/>
          <w:shd w:val="clear" w:color="auto" w:fill="FFFFFF"/>
        </w:rPr>
        <w:t xml:space="preserve">minus </w:t>
      </w:r>
      <w:r w:rsidR="003272CE">
        <w:rPr>
          <w:rFonts w:eastAsia="Times New Roman" w:cs="Times New Roman"/>
          <w:b/>
          <w:i/>
          <w:shd w:val="clear" w:color="auto" w:fill="FFFFFF"/>
        </w:rPr>
        <w:t>Side</w:t>
      </w:r>
      <w:r w:rsidR="003272CE">
        <w:rPr>
          <w:rFonts w:eastAsia="Times New Roman" w:cs="Times New Roman"/>
          <w:b/>
          <w:shd w:val="clear" w:color="auto" w:fill="FFFFFF"/>
        </w:rPr>
        <w:t xml:space="preserve">, </w:t>
      </w:r>
      <w:proofErr w:type="spellStart"/>
      <w:r w:rsidR="003272CE">
        <w:rPr>
          <w:rFonts w:eastAsia="Times New Roman" w:cs="Times New Roman"/>
          <w:b/>
          <w:shd w:val="clear" w:color="auto" w:fill="FFFFFF"/>
        </w:rPr>
        <w:t>animacy</w:t>
      </w:r>
      <w:proofErr w:type="spellEnd"/>
      <w:r w:rsidR="003272CE">
        <w:rPr>
          <w:rFonts w:eastAsia="Times New Roman" w:cs="Times New Roman"/>
          <w:b/>
          <w:shd w:val="clear" w:color="auto" w:fill="FFFFFF"/>
        </w:rPr>
        <w:t xml:space="preserve"> task</w:t>
      </w:r>
      <w:r w:rsidR="003272CE">
        <w:rPr>
          <w:rFonts w:eastAsia="Times New Roman" w:cs="Times New Roman"/>
          <w:shd w:val="clear" w:color="auto" w:fill="FFFFFF"/>
        </w:rPr>
        <w:t>.</w:t>
      </w:r>
      <w:proofErr w:type="gramEnd"/>
      <w:r w:rsidR="003272CE">
        <w:rPr>
          <w:rFonts w:eastAsia="Times New Roman" w:cs="Times New Roman"/>
          <w:shd w:val="clear" w:color="auto" w:fill="FFFFFF"/>
        </w:rPr>
        <w:t xml:space="preserve"> </w:t>
      </w:r>
      <w:r w:rsidR="005045C9">
        <w:rPr>
          <w:rFonts w:eastAsia="Times New Roman" w:cs="Times New Roman"/>
          <w:shd w:val="clear" w:color="auto" w:fill="FFFFFF"/>
        </w:rPr>
        <w:t xml:space="preserve">Our second </w:t>
      </w:r>
      <w:r w:rsidR="00221773">
        <w:rPr>
          <w:rFonts w:eastAsia="Times New Roman" w:cs="Times New Roman"/>
          <w:shd w:val="clear" w:color="auto" w:fill="FFFFFF"/>
        </w:rPr>
        <w:t>ERP</w:t>
      </w:r>
      <w:r w:rsidR="005045C9">
        <w:rPr>
          <w:rFonts w:eastAsia="Times New Roman" w:cs="Times New Roman"/>
          <w:shd w:val="clear" w:color="auto" w:fill="FFFFFF"/>
        </w:rPr>
        <w:t xml:space="preserve"> analysis was designed to more closely </w:t>
      </w:r>
      <w:r w:rsidR="00D75708">
        <w:rPr>
          <w:rFonts w:eastAsia="Times New Roman" w:cs="Times New Roman"/>
          <w:shd w:val="clear" w:color="auto" w:fill="FFFFFF"/>
        </w:rPr>
        <w:t>track</w:t>
      </w:r>
      <w:r w:rsidR="005045C9">
        <w:rPr>
          <w:rFonts w:eastAsia="Times New Roman" w:cs="Times New Roman"/>
          <w:shd w:val="clear" w:color="auto" w:fill="FFFFFF"/>
        </w:rPr>
        <w:t xml:space="preserve"> the </w:t>
      </w:r>
      <w:r w:rsidR="00221773">
        <w:rPr>
          <w:rFonts w:eastAsia="Times New Roman" w:cs="Times New Roman"/>
          <w:shd w:val="clear" w:color="auto" w:fill="FFFFFF"/>
        </w:rPr>
        <w:t xml:space="preserve">source </w:t>
      </w:r>
      <w:r w:rsidR="005045C9">
        <w:rPr>
          <w:rFonts w:eastAsia="Times New Roman" w:cs="Times New Roman"/>
          <w:shd w:val="clear" w:color="auto" w:fill="FFFFFF"/>
        </w:rPr>
        <w:t xml:space="preserve">accuracy results. </w:t>
      </w:r>
      <w:r w:rsidR="00221773">
        <w:rPr>
          <w:rFonts w:eastAsia="Times New Roman" w:cs="Times New Roman"/>
          <w:shd w:val="clear" w:color="auto" w:fill="FFFFFF"/>
        </w:rPr>
        <w:t>A</w:t>
      </w:r>
      <w:r w:rsidR="003272CE">
        <w:rPr>
          <w:rFonts w:eastAsia="Times New Roman" w:cs="Times New Roman"/>
          <w:shd w:val="clear" w:color="auto" w:fill="FFFFFF"/>
        </w:rPr>
        <w:t>ccuracy f</w:t>
      </w:r>
      <w:r w:rsidR="008863AE">
        <w:rPr>
          <w:rFonts w:eastAsia="Times New Roman" w:cs="Times New Roman"/>
          <w:shd w:val="clear" w:color="auto" w:fill="FFFFFF"/>
        </w:rPr>
        <w:t xml:space="preserve">or words from the </w:t>
      </w:r>
      <w:proofErr w:type="spellStart"/>
      <w:r w:rsidR="008863AE">
        <w:rPr>
          <w:rFonts w:eastAsia="Times New Roman" w:cs="Times New Roman"/>
          <w:shd w:val="clear" w:color="auto" w:fill="FFFFFF"/>
        </w:rPr>
        <w:t>animacy</w:t>
      </w:r>
      <w:proofErr w:type="spellEnd"/>
      <w:r w:rsidR="008863AE">
        <w:rPr>
          <w:rFonts w:eastAsia="Times New Roman" w:cs="Times New Roman"/>
          <w:shd w:val="clear" w:color="auto" w:fill="FFFFFF"/>
        </w:rPr>
        <w:t xml:space="preserve"> task</w:t>
      </w:r>
      <w:r w:rsidR="003272CE">
        <w:rPr>
          <w:rFonts w:eastAsia="Times New Roman" w:cs="Times New Roman"/>
          <w:shd w:val="clear" w:color="auto" w:fill="FFFFFF"/>
        </w:rPr>
        <w:t xml:space="preserve"> </w:t>
      </w:r>
      <w:r w:rsidR="008863AE">
        <w:rPr>
          <w:rFonts w:eastAsia="Times New Roman" w:cs="Times New Roman"/>
          <w:shd w:val="clear" w:color="auto" w:fill="FFFFFF"/>
        </w:rPr>
        <w:t xml:space="preserve">was </w:t>
      </w:r>
      <w:r w:rsidR="009D331F">
        <w:rPr>
          <w:rFonts w:eastAsia="Times New Roman" w:cs="Times New Roman"/>
          <w:shd w:val="clear" w:color="auto" w:fill="FFFFFF"/>
        </w:rPr>
        <w:t xml:space="preserve">worse </w:t>
      </w:r>
      <w:r w:rsidR="003272CE">
        <w:rPr>
          <w:rFonts w:eastAsia="Times New Roman" w:cs="Times New Roman"/>
          <w:shd w:val="clear" w:color="auto" w:fill="FFFFFF"/>
        </w:rPr>
        <w:t xml:space="preserve">under the Question </w:t>
      </w:r>
      <w:r w:rsidR="005045C9">
        <w:rPr>
          <w:rFonts w:eastAsia="Times New Roman" w:cs="Times New Roman"/>
          <w:shd w:val="clear" w:color="auto" w:fill="FFFFFF"/>
        </w:rPr>
        <w:t>vs.</w:t>
      </w:r>
      <w:r w:rsidR="003272CE">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sidR="003272CE">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w:t>
      </w:r>
      <w:proofErr w:type="spellStart"/>
      <w:r w:rsidR="00423700">
        <w:rPr>
          <w:rFonts w:eastAsia="Times New Roman" w:cs="Times New Roman"/>
          <w:shd w:val="clear" w:color="auto" w:fill="FFFFFF"/>
        </w:rPr>
        <w:t>animacy</w:t>
      </w:r>
      <w:proofErr w:type="spellEnd"/>
      <w:r w:rsidR="00423700">
        <w:rPr>
          <w:rFonts w:eastAsia="Times New Roman" w:cs="Times New Roman"/>
          <w:shd w:val="clear" w:color="auto" w:fill="FFFFFF"/>
        </w:rPr>
        <w:t xml:space="preserve">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8863AE">
        <w:rPr>
          <w:rFonts w:eastAsia="Times New Roman" w:cs="Times New Roman"/>
          <w:shd w:val="clear" w:color="auto" w:fill="FFFFFF"/>
        </w:rPr>
        <w:t>There was</w:t>
      </w:r>
      <w:r w:rsidR="009D331F">
        <w:rPr>
          <w:rFonts w:eastAsia="Times New Roman" w:cs="Times New Roman"/>
          <w:shd w:val="clear" w:color="auto" w:fill="FFFFFF"/>
        </w:rPr>
        <w:t xml:space="preserve"> a broadly distributed negativity that was focused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400-800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dispersed over bilateral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800-1400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and separated into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and right </w:t>
      </w:r>
      <w:proofErr w:type="spellStart"/>
      <w:r w:rsidR="007B285F">
        <w:rPr>
          <w:rFonts w:eastAsia="Times New Roman" w:cs="Times New Roman"/>
          <w:shd w:val="clear" w:color="auto" w:fill="FFFFFF"/>
        </w:rPr>
        <w:t>centro</w:t>
      </w:r>
      <w:proofErr w:type="spellEnd"/>
      <w:r w:rsidR="007B285F">
        <w:rPr>
          <w:rFonts w:eastAsia="Times New Roman" w:cs="Times New Roman"/>
          <w:shd w:val="clear" w:color="auto" w:fill="FFFFFF"/>
        </w:rPr>
        <w:t>-</w:t>
      </w:r>
      <w:r w:rsidR="009D331F">
        <w:rPr>
          <w:rFonts w:eastAsia="Times New Roman" w:cs="Times New Roman"/>
          <w:shd w:val="clear" w:color="auto" w:fill="FFFFFF"/>
        </w:rPr>
        <w:t xml:space="preserve">parietal clusters from 1400-2000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Inspection of waveforms revealed a </w:t>
      </w:r>
      <w:r w:rsidR="001B3846">
        <w:rPr>
          <w:rFonts w:eastAsia="Times New Roman" w:cs="Times New Roman"/>
          <w:shd w:val="clear" w:color="auto" w:fill="FFFFFF"/>
        </w:rPr>
        <w:t xml:space="preserve">stable </w:t>
      </w:r>
      <w:r w:rsidR="009D331F">
        <w:rPr>
          <w:rFonts w:eastAsia="Times New Roman" w:cs="Times New Roman"/>
          <w:shd w:val="clear" w:color="auto" w:fill="FFFFFF"/>
        </w:rPr>
        <w:t>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 xml:space="preserve">from 1400-2000 </w:t>
      </w:r>
      <w:proofErr w:type="spellStart"/>
      <w:r w:rsidR="00010668">
        <w:rPr>
          <w:rFonts w:eastAsia="Times New Roman" w:cs="Times New Roman"/>
          <w:shd w:val="clear" w:color="auto" w:fill="FFFFFF"/>
        </w:rPr>
        <w:t>ms.</w:t>
      </w:r>
      <w:proofErr w:type="spellEnd"/>
    </w:p>
    <w:p w14:paraId="2BAC6A0E" w14:textId="77777777"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bookmarkStart w:id="0" w:name="_GoBack"/>
      <w:bookmarkEnd w:id="0"/>
    </w:p>
    <w:p w14:paraId="106D615F" w14:textId="442F61D5" w:rsidR="007E787C" w:rsidRDefault="002F3F4C" w:rsidP="006E31EC">
      <w:pPr>
        <w:spacing w:line="480" w:lineRule="auto"/>
        <w:ind w:firstLine="720"/>
        <w:rPr>
          <w:rFonts w:eastAsia="Times New Roman" w:cs="Times New Roman"/>
          <w:shd w:val="clear" w:color="auto" w:fill="FFFFFF"/>
        </w:rPr>
      </w:pPr>
      <w:proofErr w:type="gramStart"/>
      <w:r>
        <w:rPr>
          <w:rFonts w:eastAsia="Times New Roman" w:cs="Times New Roman"/>
          <w:b/>
          <w:shd w:val="clear" w:color="auto" w:fill="FFFFFF"/>
        </w:rPr>
        <w:t xml:space="preserve">3.3.3. </w:t>
      </w:r>
      <w:r w:rsidR="007E787C">
        <w:rPr>
          <w:rFonts w:eastAsia="Times New Roman" w:cs="Times New Roman"/>
          <w:b/>
          <w:i/>
          <w:shd w:val="clear" w:color="auto" w:fill="FFFFFF"/>
        </w:rPr>
        <w:t xml:space="preserve">Question </w:t>
      </w:r>
      <w:r w:rsidR="007E787C">
        <w:rPr>
          <w:rFonts w:eastAsia="Times New Roman" w:cs="Times New Roman"/>
          <w:b/>
          <w:shd w:val="clear" w:color="auto" w:fill="FFFFFF"/>
        </w:rPr>
        <w:t xml:space="preserve">minus </w:t>
      </w:r>
      <w:r w:rsidR="007E787C">
        <w:rPr>
          <w:rFonts w:eastAsia="Times New Roman" w:cs="Times New Roman"/>
          <w:b/>
          <w:i/>
          <w:shd w:val="clear" w:color="auto" w:fill="FFFFFF"/>
        </w:rPr>
        <w:t>Side</w:t>
      </w:r>
      <w:r w:rsidR="007E787C">
        <w:rPr>
          <w:rFonts w:eastAsia="Times New Roman" w:cs="Times New Roman"/>
          <w:b/>
          <w:shd w:val="clear" w:color="auto" w:fill="FFFFFF"/>
        </w:rPr>
        <w:t>, mobility task</w:t>
      </w:r>
      <w:r w:rsidR="007E787C">
        <w:rPr>
          <w:rFonts w:eastAsia="Times New Roman" w:cs="Times New Roman"/>
          <w:shd w:val="clear" w:color="auto" w:fill="FFFFFF"/>
        </w:rPr>
        <w:t>.</w:t>
      </w:r>
      <w:proofErr w:type="gramEnd"/>
      <w:r w:rsidR="007E787C">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 xml:space="preserve">or words for the mobility task and compared responses across the two groups. As shown in Figure 9 (see also Table 5), this contrast was associated with group differences over left </w:t>
      </w:r>
      <w:proofErr w:type="spellStart"/>
      <w:r w:rsidR="00C10BF6">
        <w:rPr>
          <w:rFonts w:eastAsia="Times New Roman" w:cs="Times New Roman"/>
          <w:shd w:val="clear" w:color="auto" w:fill="FFFFFF"/>
        </w:rPr>
        <w:t>centro</w:t>
      </w:r>
      <w:proofErr w:type="spellEnd"/>
      <w:r w:rsidR="00C10BF6">
        <w:rPr>
          <w:rFonts w:eastAsia="Times New Roman" w:cs="Times New Roman"/>
          <w:shd w:val="clear" w:color="auto" w:fill="FFFFFF"/>
        </w:rPr>
        <w:t xml:space="preserve">-parietal scalp between 400-800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top) and 800-1400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proofErr w:type="spellStart"/>
      <w:r w:rsidR="004413D8">
        <w:rPr>
          <w:rFonts w:eastAsia="Times New Roman" w:cs="Times New Roman"/>
          <w:i/>
          <w:shd w:val="clear" w:color="auto" w:fill="FFFFFF"/>
        </w:rPr>
        <w:t>F</w:t>
      </w:r>
      <w:r w:rsidR="004413D8">
        <w:rPr>
          <w:rFonts w:eastAsia="Times New Roman" w:cs="Times New Roman"/>
          <w:shd w:val="clear" w:color="auto" w:fill="FFFFFF"/>
        </w:rPr>
        <w:t>s</w:t>
      </w:r>
      <w:proofErr w:type="spellEnd"/>
      <w:r w:rsidR="004413D8">
        <w:rPr>
          <w:rFonts w:eastAsia="Times New Roman" w:cs="Times New Roman"/>
          <w:shd w:val="clear" w:color="auto" w:fill="FFFFFF"/>
        </w:rPr>
        <w:t xml:space="preserve"> &gt; </w:t>
      </w:r>
      <w:r w:rsidR="00D7089D">
        <w:rPr>
          <w:rFonts w:eastAsia="Times New Roman" w:cs="Times New Roman"/>
          <w:shd w:val="clear" w:color="auto" w:fill="FFFFFF"/>
        </w:rPr>
        <w:t xml:space="preserve">14, </w:t>
      </w:r>
      <w:proofErr w:type="spellStart"/>
      <w:r w:rsidR="00D7089D">
        <w:rPr>
          <w:rFonts w:eastAsia="Times New Roman" w:cs="Times New Roman"/>
          <w:i/>
          <w:shd w:val="clear" w:color="auto" w:fill="FFFFFF"/>
        </w:rPr>
        <w:t>p</w:t>
      </w:r>
      <w:r w:rsidR="00D7089D">
        <w:rPr>
          <w:rFonts w:eastAsia="Times New Roman" w:cs="Times New Roman"/>
          <w:shd w:val="clear" w:color="auto" w:fill="FFFFFF"/>
        </w:rPr>
        <w:t>s</w:t>
      </w:r>
      <w:proofErr w:type="spellEnd"/>
      <w:r w:rsidR="00D7089D">
        <w:rPr>
          <w:rFonts w:eastAsia="Times New Roman" w:cs="Times New Roman"/>
          <w:shd w:val="clear" w:color="auto" w:fill="FFFFFF"/>
        </w:rPr>
        <w:t xml:space="preserve">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2.2,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0.7,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w:t>
      </w:r>
      <w:r w:rsidR="00297BAA">
        <w:rPr>
          <w:rFonts w:eastAsia="Times New Roman" w:cs="Times New Roman"/>
          <w:shd w:val="clear" w:color="auto" w:fill="FFFFFF"/>
        </w:rPr>
        <w:t>higher amplitude ERPs for</w:t>
      </w:r>
      <w:r w:rsidR="00B15E7F">
        <w:rPr>
          <w:rFonts w:eastAsia="Times New Roman" w:cs="Times New Roman"/>
          <w:shd w:val="clear" w:color="auto" w:fill="FFFFFF"/>
        </w:rPr>
        <w:t xml:space="preserve">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3.1,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w:t>
      </w:r>
      <w:r w:rsidR="00297BAA">
        <w:rPr>
          <w:rFonts w:eastAsia="Times New Roman" w:cs="Times New Roman"/>
          <w:shd w:val="clear" w:color="auto" w:fill="FFFFFF"/>
        </w:rPr>
        <w:t xml:space="preserve"> </w:t>
      </w:r>
      <w:r w:rsidR="000B5305">
        <w:rPr>
          <w:rFonts w:eastAsia="Times New Roman" w:cs="Times New Roman"/>
          <w:shd w:val="clear" w:color="auto" w:fill="FFFFFF"/>
        </w:rPr>
        <w: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w:t>
      </w:r>
      <w:r w:rsidR="00221773">
        <w:rPr>
          <w:rFonts w:eastAsia="Times New Roman" w:cs="Times New Roman"/>
          <w:shd w:val="clear" w:color="auto" w:fill="FFFFFF"/>
        </w:rPr>
        <w:t>larger ERPs for</w:t>
      </w:r>
      <w:r w:rsidR="00B15E7F">
        <w:rPr>
          <w:rFonts w:eastAsia="Times New Roman" w:cs="Times New Roman"/>
          <w:shd w:val="clear" w:color="auto" w:fill="FFFFFF"/>
        </w:rPr>
        <w:t xml:space="preserve">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2.0, </w:t>
      </w:r>
      <w:proofErr w:type="spellStart"/>
      <w:r w:rsidR="00B15E7F">
        <w:rPr>
          <w:rFonts w:eastAsia="Times New Roman" w:cs="Times New Roman"/>
          <w:i/>
          <w:shd w:val="clear" w:color="auto" w:fill="FFFFFF"/>
        </w:rPr>
        <w:t>ps</w:t>
      </w:r>
      <w:proofErr w:type="spellEnd"/>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w:t>
      </w:r>
      <w:r w:rsidR="00A15E5D">
        <w:rPr>
          <w:rFonts w:eastAsia="Times New Roman" w:cs="Times New Roman"/>
          <w:shd w:val="clear" w:color="auto" w:fill="FFFFFF"/>
        </w:rPr>
        <w:t xml:space="preserve">ERP </w:t>
      </w:r>
      <w:r w:rsidR="00903073">
        <w:rPr>
          <w:rFonts w:eastAsia="Times New Roman" w:cs="Times New Roman"/>
          <w:shd w:val="clear" w:color="auto" w:fill="FFFFFF"/>
        </w:rPr>
        <w:t xml:space="preserve">pattern </w:t>
      </w:r>
      <w:r w:rsidR="009D7406">
        <w:rPr>
          <w:rFonts w:eastAsia="Times New Roman" w:cs="Times New Roman"/>
          <w:shd w:val="clear" w:color="auto" w:fill="FFFFFF"/>
        </w:rPr>
        <w:t>is</w:t>
      </w:r>
      <w:r w:rsidR="005B19EC">
        <w:rPr>
          <w:rFonts w:eastAsia="Times New Roman" w:cs="Times New Roman"/>
          <w:shd w:val="clear" w:color="auto" w:fill="FFFFFF"/>
        </w:rPr>
        <w:t xml:space="preserve"> </w:t>
      </w:r>
      <w:r w:rsidR="00903073">
        <w:rPr>
          <w:rFonts w:eastAsia="Times New Roman" w:cs="Times New Roman"/>
          <w:shd w:val="clear" w:color="auto" w:fill="FFFFFF"/>
        </w:rPr>
        <w:t>similar to the pattern seen for accuracy (Figure 4).</w:t>
      </w:r>
    </w:p>
    <w:p w14:paraId="4F3D3B86" w14:textId="77777777"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7B215E7D" w14:textId="1DF79FD9" w:rsidR="00B04E18" w:rsidRDefault="002F3F4C" w:rsidP="00276A98">
      <w:pPr>
        <w:spacing w:line="480" w:lineRule="auto"/>
        <w:outlineLvl w:val="0"/>
        <w:rPr>
          <w:rFonts w:cs="Times New Roman"/>
          <w:b/>
        </w:rPr>
      </w:pPr>
      <w:r>
        <w:rPr>
          <w:rFonts w:cs="Times New Roman"/>
          <w:b/>
        </w:rPr>
        <w:t xml:space="preserve">3.4 </w:t>
      </w:r>
      <w:r w:rsidR="00871F7E">
        <w:rPr>
          <w:rFonts w:cs="Times New Roman"/>
          <w:b/>
        </w:rPr>
        <w:t>Individual Differences</w:t>
      </w:r>
    </w:p>
    <w:p w14:paraId="4A32E74F" w14:textId="77777777"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w:t>
      </w:r>
      <w:proofErr w:type="spellStart"/>
      <w:r w:rsidR="00EA2972">
        <w:rPr>
          <w:rFonts w:cs="Times New Roman"/>
        </w:rPr>
        <w:t>centro</w:t>
      </w:r>
      <w:proofErr w:type="spellEnd"/>
      <w:r w:rsidR="00EA2972">
        <w:rPr>
          <w:rFonts w:cs="Times New Roman"/>
        </w:rPr>
        <w:t xml:space="preserve">-parietal “Question minus Side” ERP difference waves for words from the mobility task </w:t>
      </w:r>
      <w:r>
        <w:rPr>
          <w:rFonts w:cs="Times New Roman"/>
        </w:rPr>
        <w:t xml:space="preserve">from </w:t>
      </w:r>
      <w:r w:rsidR="00EA2972">
        <w:rPr>
          <w:rFonts w:cs="Times New Roman"/>
        </w:rPr>
        <w:t xml:space="preserve">400-800 </w:t>
      </w:r>
      <w:proofErr w:type="spellStart"/>
      <w:r w:rsidR="00EA2972">
        <w:rPr>
          <w:rFonts w:cs="Times New Roman"/>
        </w:rPr>
        <w:t>ms</w:t>
      </w:r>
      <w:proofErr w:type="spellEnd"/>
      <w:r w:rsidR="00EA2972">
        <w:rPr>
          <w:rFonts w:cs="Times New Roman"/>
        </w:rPr>
        <w:t xml:space="preserve"> and 800-1400 </w:t>
      </w:r>
      <w:proofErr w:type="spellStart"/>
      <w:r w:rsidR="00EA2972">
        <w:rPr>
          <w:rFonts w:cs="Times New Roman"/>
        </w:rPr>
        <w:t>ms</w:t>
      </w:r>
      <w:proofErr w:type="spellEnd"/>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041E7A">
        <w:rPr>
          <w:rFonts w:cs="Times New Roman"/>
        </w:rPr>
        <w:t xml:space="preserve">also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 xml:space="preserve">400-800 </w:t>
      </w:r>
      <w:proofErr w:type="spellStart"/>
      <w:r w:rsidR="006A14A3" w:rsidRPr="006A14A3">
        <w:rPr>
          <w:rFonts w:cs="Times New Roman"/>
          <w:b/>
        </w:rPr>
        <w:t>ms</w:t>
      </w:r>
      <w:proofErr w:type="spellEnd"/>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 xml:space="preserve">800-1400 </w:t>
      </w:r>
      <w:proofErr w:type="spellStart"/>
      <w:r w:rsidR="00EA2972" w:rsidRPr="006A14A3">
        <w:rPr>
          <w:rFonts w:cs="Times New Roman"/>
          <w:b/>
        </w:rPr>
        <w:t>ms</w:t>
      </w:r>
      <w:proofErr w:type="spellEnd"/>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he accuracy and confidence difference scores were</w:t>
      </w:r>
      <w:r w:rsidR="00041E7A">
        <w:rPr>
          <w:rFonts w:cs="Times New Roman"/>
        </w:rPr>
        <w:t xml:space="preserve"> themselves</w:t>
      </w:r>
      <w:r w:rsidR="008762EF">
        <w:rPr>
          <w:rFonts w:cs="Times New Roman"/>
        </w:rPr>
        <w:t xml:space="preserve">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1DE08BF5" w14:textId="71A5BAB8" w:rsidR="00691496" w:rsidRPr="00234891" w:rsidRDefault="003273D0" w:rsidP="005422CC">
      <w:pPr>
        <w:spacing w:line="480" w:lineRule="auto"/>
        <w:ind w:firstLine="720"/>
        <w:rPr>
          <w:rFonts w:cs="Times New Roman"/>
        </w:rPr>
      </w:pPr>
      <w:r>
        <w:rPr>
          <w:rFonts w:cs="Times New Roman"/>
        </w:rPr>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alone</w:t>
      </w:r>
      <w:r w:rsidR="00F901DC">
        <w:rPr>
          <w:rFonts w:cs="Times New Roman"/>
        </w:rPr>
        <w:t>, again focusing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and </w:t>
      </w:r>
      <w:r w:rsidR="0043404F">
        <w:rPr>
          <w:rFonts w:cs="Times New Roman"/>
        </w:rPr>
        <w:t xml:space="preserve">depressive </w:t>
      </w:r>
      <w:r w:rsidR="0043404F">
        <w:rPr>
          <w:rFonts w:cs="Times New Roman"/>
        </w:rPr>
        <w:t>severity</w:t>
      </w:r>
      <w:r w:rsidR="00F51F67">
        <w:rPr>
          <w:rFonts w:cs="Times New Roman"/>
        </w:rPr>
        <w:t xml:space="preserve"> (BDI-II total)</w:t>
      </w:r>
      <w:r w:rsidR="0043404F">
        <w:rPr>
          <w:rFonts w:cs="Times New Roman"/>
        </w:rPr>
        <w:t xml:space="preserve">, </w:t>
      </w:r>
      <w:r w:rsidR="001C0606">
        <w:rPr>
          <w:rFonts w:cs="Times New Roman"/>
        </w:rPr>
        <w:t xml:space="preserve">anhedonia (MASQ-AD), </w:t>
      </w:r>
      <w:proofErr w:type="gramStart"/>
      <w:r w:rsidR="001C0606">
        <w:rPr>
          <w:rFonts w:cs="Times New Roman"/>
        </w:rPr>
        <w:t>general</w:t>
      </w:r>
      <w:proofErr w:type="gramEnd"/>
      <w:r w:rsidR="001C0606">
        <w:rPr>
          <w:rFonts w:cs="Times New Roman"/>
        </w:rPr>
        <w:t xml:space="preserve">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xml:space="preserve">, </w:t>
      </w:r>
      <w:r w:rsidR="00536EC4">
        <w:rPr>
          <w:rFonts w:cs="Times New Roman"/>
        </w:rPr>
        <w:t>and</w:t>
      </w:r>
      <w:r w:rsidR="0043404F">
        <w:rPr>
          <w:rFonts w:cs="Times New Roman"/>
        </w:rPr>
        <w:t xml:space="preserve">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 xml:space="preserve">both general </w:t>
      </w:r>
      <w:r w:rsidR="005C6165">
        <w:rPr>
          <w:rFonts w:cs="Times New Roman"/>
        </w:rPr>
        <w:t xml:space="preserve">distress due to </w:t>
      </w:r>
      <w:r w:rsidR="00F901DC">
        <w:rPr>
          <w:rFonts w:cs="Times New Roman"/>
        </w:rPr>
        <w:t>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To det</w:t>
      </w:r>
      <w:r w:rsidR="00CC5AD0">
        <w:rPr>
          <w:rFonts w:cs="Times New Roman"/>
        </w:rPr>
        <w:t>ermine whether the relationships</w:t>
      </w:r>
      <w:r w:rsidR="00A26008">
        <w:rPr>
          <w:rFonts w:cs="Times New Roman"/>
        </w:rPr>
        <w:t xml:space="preserve">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221773">
        <w:rPr>
          <w:rFonts w:cs="Times New Roman"/>
        </w:rPr>
        <w:t xml:space="preserve">two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5C6165">
        <w:rPr>
          <w:rFonts w:cs="Times New Roman"/>
        </w:rPr>
        <w:t>MASQ measure</w:t>
      </w:r>
      <w:r w:rsidR="00234891">
        <w:rPr>
          <w:rFonts w:cs="Times New Roman"/>
        </w:rPr>
        <w:t xml:space="preserve"> </w:t>
      </w:r>
      <w:r w:rsidR="00221773">
        <w:rPr>
          <w:rFonts w:cs="Times New Roman"/>
        </w:rPr>
        <w:t xml:space="preserve">reliably </w:t>
      </w:r>
      <w:r w:rsidR="00234891">
        <w:rPr>
          <w:rFonts w:cs="Times New Roman"/>
        </w:rPr>
        <w:t xml:space="preserve">predicted accuracy with BDI-II </w:t>
      </w:r>
      <w:r w:rsidR="00221773">
        <w:rPr>
          <w:rFonts w:cs="Times New Roman"/>
        </w:rPr>
        <w:t xml:space="preserve">already </w:t>
      </w:r>
      <w:r w:rsidR="00234891">
        <w:rPr>
          <w:rFonts w:cs="Times New Roman"/>
        </w:rPr>
        <w:t>in the model</w:t>
      </w:r>
      <w:r w:rsidR="001401BD">
        <w:rPr>
          <w:rFonts w:cs="Times New Roman"/>
        </w:rPr>
        <w:t>, although the effect of MASQ-AA was marginal</w:t>
      </w:r>
      <w:r w:rsidR="005C6165">
        <w:rPr>
          <w:rFonts w:cs="Times New Roman"/>
        </w:rPr>
        <w:t>ly significant</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xml:space="preserve">). This </w:t>
      </w:r>
      <w:r w:rsidR="00CC5AD0">
        <w:rPr>
          <w:rFonts w:cs="Times New Roman"/>
        </w:rPr>
        <w:t>i</w:t>
      </w:r>
      <w:r w:rsidR="00234891">
        <w:rPr>
          <w:rFonts w:cs="Times New Roman"/>
        </w:rPr>
        <w:t>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proofErr w:type="spellStart"/>
      <w:r w:rsidR="00234891">
        <w:rPr>
          <w:rFonts w:cs="Times New Roman"/>
          <w:i/>
        </w:rPr>
        <w:t>r</w:t>
      </w:r>
      <w:r w:rsidR="00234891">
        <w:rPr>
          <w:rFonts w:cs="Times New Roman"/>
        </w:rPr>
        <w:t>s</w:t>
      </w:r>
      <w:proofErr w:type="spellEnd"/>
      <w:r w:rsidR="00234891">
        <w:rPr>
          <w:rFonts w:cs="Times New Roman"/>
        </w:rPr>
        <w:t xml:space="preserve"> &gt; 0.68, </w:t>
      </w:r>
      <w:proofErr w:type="spellStart"/>
      <w:r w:rsidR="00234891">
        <w:rPr>
          <w:rFonts w:cs="Times New Roman"/>
          <w:i/>
        </w:rPr>
        <w:t>p</w:t>
      </w:r>
      <w:r w:rsidR="00234891">
        <w:rPr>
          <w:rFonts w:cs="Times New Roman"/>
        </w:rPr>
        <w:t>s</w:t>
      </w:r>
      <w:proofErr w:type="spellEnd"/>
      <w:r w:rsidR="00234891">
        <w:rPr>
          <w:rFonts w:cs="Times New Roman"/>
        </w:rPr>
        <w:t xml:space="preserve"> &lt; 0.001, suggesting that </w:t>
      </w:r>
      <w:r w:rsidR="008F59E6">
        <w:rPr>
          <w:rFonts w:cs="Times New Roman"/>
        </w:rPr>
        <w:t>they</w:t>
      </w:r>
      <w:r w:rsidR="00234891">
        <w:rPr>
          <w:rFonts w:cs="Times New Roman"/>
        </w:rPr>
        <w:t xml:space="preserve"> captured overlapping variance in psychological distress.</w:t>
      </w:r>
      <w:r w:rsidR="005C6165">
        <w:rPr>
          <w:rFonts w:cs="Times New Roman"/>
        </w:rPr>
        <w:t xml:space="preserve"> Thus, we were not able to identify an effect of anxiety that was separable from greater depressive severity.</w:t>
      </w:r>
    </w:p>
    <w:p w14:paraId="4A65E9B4" w14:textId="79C05068"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xml:space="preserve">, </w:t>
      </w:r>
      <w:r w:rsidR="00221773">
        <w:rPr>
          <w:rFonts w:cs="Times New Roman"/>
        </w:rPr>
        <w:t xml:space="preserve">solely </w:t>
      </w:r>
      <w:r w:rsidR="00984138">
        <w:rPr>
          <w:rFonts w:cs="Times New Roman"/>
        </w:rPr>
        <w:t>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 xml:space="preserve">in all </w:t>
      </w:r>
      <w:proofErr w:type="gramStart"/>
      <w:r>
        <w:rPr>
          <w:rFonts w:cs="Times New Roman"/>
        </w:rPr>
        <w:t>three time</w:t>
      </w:r>
      <w:proofErr w:type="gramEnd"/>
      <w:r>
        <w:rPr>
          <w:rFonts w:cs="Times New Roman"/>
        </w:rPr>
        <w:t xml:space="preserve"> windows (400-800 </w:t>
      </w:r>
      <w:proofErr w:type="spellStart"/>
      <w:r>
        <w:rPr>
          <w:rFonts w:cs="Times New Roman"/>
        </w:rPr>
        <w:t>ms</w:t>
      </w:r>
      <w:proofErr w:type="spellEnd"/>
      <w:r>
        <w:rPr>
          <w:rFonts w:cs="Times New Roman"/>
        </w:rPr>
        <w:t xml:space="preserve">, 800-1400 </w:t>
      </w:r>
      <w:proofErr w:type="spellStart"/>
      <w:r>
        <w:rPr>
          <w:rFonts w:cs="Times New Roman"/>
        </w:rPr>
        <w:t>ms</w:t>
      </w:r>
      <w:proofErr w:type="spellEnd"/>
      <w:r>
        <w:rPr>
          <w:rFonts w:cs="Times New Roman"/>
        </w:rPr>
        <w:t xml:space="preserve">, 1400-2000 </w:t>
      </w:r>
      <w:proofErr w:type="spellStart"/>
      <w:r>
        <w:rPr>
          <w:rFonts w:cs="Times New Roman"/>
        </w:rPr>
        <w:t>ms</w:t>
      </w:r>
      <w:proofErr w:type="spellEnd"/>
      <w:r>
        <w:rPr>
          <w:rFonts w:cs="Times New Roman"/>
        </w:rPr>
        <w:t>).</w:t>
      </w:r>
      <w:r w:rsidR="00FB7A5C">
        <w:rPr>
          <w:rFonts w:cs="Times New Roman"/>
        </w:rPr>
        <w:t xml:space="preserve"> </w:t>
      </w:r>
      <w:r w:rsidR="00B11932">
        <w:rPr>
          <w:rFonts w:cs="Times New Roman"/>
        </w:rPr>
        <w:t xml:space="preserve">The mean </w:t>
      </w:r>
      <w:r w:rsidR="00A002DA">
        <w:rPr>
          <w:rFonts w:cs="Times New Roman"/>
        </w:rPr>
        <w:t xml:space="preserve">“Question minus Side” </w:t>
      </w:r>
      <w:r w:rsidR="00020AB6">
        <w:rPr>
          <w:rFonts w:cs="Times New Roman"/>
        </w:rPr>
        <w:t xml:space="preserve">ERP </w:t>
      </w:r>
      <w:r w:rsidR="00B11932">
        <w:rPr>
          <w:rFonts w:cs="Times New Roman"/>
        </w:rPr>
        <w:t>amplitude from these electrodes was correlated across the windows (</w:t>
      </w:r>
      <w:proofErr w:type="spellStart"/>
      <w:r w:rsidR="00B11932">
        <w:rPr>
          <w:rFonts w:cs="Times New Roman"/>
          <w:i/>
        </w:rPr>
        <w:t>r</w:t>
      </w:r>
      <w:r w:rsidR="00B11932">
        <w:rPr>
          <w:rFonts w:cs="Times New Roman"/>
        </w:rPr>
        <w:t>s</w:t>
      </w:r>
      <w:proofErr w:type="spellEnd"/>
      <w:r w:rsidR="00B11932">
        <w:rPr>
          <w:rFonts w:cs="Times New Roman"/>
        </w:rPr>
        <w:t xml:space="preserve"> &gt; 0.39, </w:t>
      </w:r>
      <w:proofErr w:type="spellStart"/>
      <w:r w:rsidR="00B11932">
        <w:rPr>
          <w:rFonts w:cs="Times New Roman"/>
          <w:i/>
        </w:rPr>
        <w:t>p</w:t>
      </w:r>
      <w:r w:rsidR="00B11932">
        <w:rPr>
          <w:rFonts w:cs="Times New Roman"/>
        </w:rPr>
        <w:t>s</w:t>
      </w:r>
      <w:proofErr w:type="spellEnd"/>
      <w:r w:rsidR="00B11932">
        <w:rPr>
          <w:rFonts w:cs="Times New Roman"/>
        </w:rPr>
        <w:t xml:space="preserve"> &lt; 0.053), but we </w:t>
      </w:r>
      <w:r w:rsidR="00CC5AD0">
        <w:rPr>
          <w:rFonts w:cs="Times New Roman"/>
        </w:rPr>
        <w:t xml:space="preserve">did not find strong relationships with accuracy or confidence; the only such finding was </w:t>
      </w:r>
      <w:r w:rsidR="001045B6">
        <w:rPr>
          <w:rFonts w:cs="Times New Roman"/>
        </w:rPr>
        <w:t>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w:t>
      </w:r>
      <w:proofErr w:type="spellStart"/>
      <w:r w:rsidR="001045B6">
        <w:rPr>
          <w:rFonts w:cs="Times New Roman"/>
        </w:rPr>
        <w:t>ms</w:t>
      </w:r>
      <w:proofErr w:type="spellEnd"/>
      <w:r w:rsidR="001045B6">
        <w:rPr>
          <w:rFonts w:cs="Times New Roman"/>
        </w:rPr>
        <w:t xml:space="preserve">,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w:t>
      </w:r>
      <w:r w:rsidR="00FB7A5C">
        <w:rPr>
          <w:rFonts w:cs="Times New Roman"/>
        </w:rPr>
        <w:t xml:space="preserve"> (</w:t>
      </w:r>
      <w:r w:rsidR="00CC5AD0">
        <w:rPr>
          <w:rFonts w:cs="Times New Roman"/>
        </w:rPr>
        <w:t xml:space="preserve">all other </w:t>
      </w:r>
      <w:r w:rsidR="00FB7A5C">
        <w:rPr>
          <w:rFonts w:cs="Times New Roman"/>
        </w:rPr>
        <w:t>|</w:t>
      </w:r>
      <w:proofErr w:type="spellStart"/>
      <w:r w:rsidR="00FB7A5C" w:rsidRPr="00FB7A5C">
        <w:rPr>
          <w:rFonts w:cs="Times New Roman"/>
          <w:i/>
        </w:rPr>
        <w:t>r</w:t>
      </w:r>
      <w:r w:rsidR="00FB7A5C">
        <w:rPr>
          <w:rFonts w:cs="Times New Roman"/>
        </w:rPr>
        <w:t>|</w:t>
      </w:r>
      <w:r w:rsidR="00FB7A5C" w:rsidRPr="00FB7A5C">
        <w:rPr>
          <w:rFonts w:cs="Times New Roman"/>
        </w:rPr>
        <w:t>s</w:t>
      </w:r>
      <w:proofErr w:type="spellEnd"/>
      <w:r w:rsidR="001B30C7">
        <w:rPr>
          <w:rFonts w:cs="Times New Roman"/>
        </w:rPr>
        <w:t xml:space="preserve"> &lt; 0.26</w:t>
      </w:r>
      <w:r w:rsidR="00FB7A5C">
        <w:rPr>
          <w:rFonts w:cs="Times New Roman"/>
        </w:rPr>
        <w:t xml:space="preserve">, </w:t>
      </w:r>
      <w:proofErr w:type="spellStart"/>
      <w:r w:rsidR="00FB7A5C">
        <w:rPr>
          <w:rFonts w:cs="Times New Roman"/>
          <w:i/>
        </w:rPr>
        <w:t>p</w:t>
      </w:r>
      <w:r w:rsidR="001B30C7">
        <w:rPr>
          <w:rFonts w:cs="Times New Roman"/>
        </w:rPr>
        <w:t>s</w:t>
      </w:r>
      <w:proofErr w:type="spellEnd"/>
      <w:r w:rsidR="001B30C7">
        <w:rPr>
          <w:rFonts w:cs="Times New Roman"/>
        </w:rPr>
        <w:t xml:space="preserve"> &gt; 0.22</w:t>
      </w:r>
      <w:r w:rsidR="00FB7A5C">
        <w:rPr>
          <w:rFonts w:cs="Times New Roman"/>
        </w:rPr>
        <w:t>).</w:t>
      </w:r>
      <w:r w:rsidR="00593A70">
        <w:rPr>
          <w:rFonts w:cs="Times New Roman"/>
        </w:rPr>
        <w:t xml:space="preserve"> </w:t>
      </w:r>
      <w:r w:rsidR="00BB587B">
        <w:rPr>
          <w:rFonts w:cs="Times New Roman"/>
        </w:rPr>
        <w:t>However</w:t>
      </w:r>
      <w:r w:rsidR="00593A70">
        <w:rPr>
          <w:rFonts w:cs="Times New Roman"/>
        </w:rPr>
        <w:t xml:space="preserve">,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w:t>
      </w:r>
      <w:proofErr w:type="spellStart"/>
      <w:r w:rsidR="00B11932">
        <w:rPr>
          <w:rFonts w:cs="Times New Roman"/>
        </w:rPr>
        <w:t>ms</w:t>
      </w:r>
      <w:proofErr w:type="spellEnd"/>
      <w:r w:rsidR="00B11932">
        <w:rPr>
          <w:rFonts w:cs="Times New Roman"/>
        </w:rPr>
        <w:t xml:space="preserve">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w:t>
      </w:r>
      <w:proofErr w:type="spellStart"/>
      <w:r w:rsidR="00B11932">
        <w:rPr>
          <w:rFonts w:cs="Times New Roman"/>
        </w:rPr>
        <w:t>ms</w:t>
      </w:r>
      <w:proofErr w:type="spellEnd"/>
      <w:r w:rsidR="00B11932">
        <w:rPr>
          <w:rFonts w:cs="Times New Roman"/>
        </w:rPr>
        <w:t xml:space="preserve">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42C384F8" w14:textId="27CFE2C4"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w:t>
      </w:r>
      <w:proofErr w:type="spellStart"/>
      <w:r>
        <w:rPr>
          <w:rFonts w:cs="Times New Roman"/>
        </w:rPr>
        <w:t>ms</w:t>
      </w:r>
      <w:proofErr w:type="spellEnd"/>
      <w:r>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w:t>
      </w:r>
      <w:r w:rsidR="00B86F13">
        <w:rPr>
          <w:rFonts w:cs="Times New Roman"/>
        </w:rPr>
        <w:t>&lt;</w:t>
      </w:r>
      <w:r w:rsidR="00414B67">
        <w:rPr>
          <w:rFonts w:cs="Times New Roman"/>
        </w:rPr>
        <w:t xml:space="preserve"> 0.0</w:t>
      </w:r>
      <w:r w:rsidR="00B86F13">
        <w:rPr>
          <w:rFonts w:cs="Times New Roman"/>
        </w:rPr>
        <w:t>5</w:t>
      </w:r>
      <w:r w:rsidR="00414B67">
        <w:rPr>
          <w:rFonts w:cs="Times New Roman"/>
        </w:rPr>
        <w:t xml:space="preserve">;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B86F13">
        <w:rPr>
          <w:rFonts w:cs="Times New Roman"/>
          <w:lang w:val="el-GR"/>
        </w:rPr>
        <w:t xml:space="preserve"> over left parietal scalp</w:t>
      </w:r>
      <w:r w:rsidR="003340C2">
        <w:rPr>
          <w:rFonts w:cs="Times New Roman"/>
          <w:lang w:val="el-GR"/>
        </w:rPr>
        <w:t xml:space="preserve"> in response </w:t>
      </w:r>
      <w:r w:rsidR="00B86F13">
        <w:rPr>
          <w:rFonts w:cs="Times New Roman"/>
          <w:lang w:val="el-GR"/>
        </w:rPr>
        <w:t>to words from the mobility task</w:t>
      </w:r>
      <w:r w:rsidR="00F51F67">
        <w:rPr>
          <w:rFonts w:cs="Times New Roman"/>
          <w:lang w:val="el-GR"/>
        </w:rPr>
        <w:t xml:space="preserve"> </w:t>
      </w:r>
      <w:r w:rsidR="009A7432">
        <w:rPr>
          <w:rFonts w:cs="Times New Roman"/>
          <w:lang w:val="el-GR"/>
        </w:rPr>
        <w:t>was lowest in</w:t>
      </w:r>
      <w:r w:rsidR="00A002DA">
        <w:rPr>
          <w:rFonts w:cs="Times New Roman"/>
          <w:lang w:val="el-GR"/>
        </w:rPr>
        <w:t xml:space="preserve"> depressed adults who reported</w:t>
      </w:r>
      <w:r w:rsidR="009A7432">
        <w:rPr>
          <w:rFonts w:cs="Times New Roman"/>
          <w:lang w:val="el-GR"/>
        </w:rPr>
        <w:t xml:space="preserve"> chronic sl</w:t>
      </w:r>
      <w:r w:rsidR="00A002DA">
        <w:rPr>
          <w:rFonts w:cs="Times New Roman"/>
          <w:lang w:val="el-GR"/>
        </w:rPr>
        <w:t xml:space="preserve">eep disruption, and this </w:t>
      </w:r>
      <w:r w:rsidR="00BF4A2F">
        <w:rPr>
          <w:rFonts w:cs="Times New Roman"/>
          <w:lang w:val="el-GR"/>
        </w:rPr>
        <w:t>was statistically distinguisable from</w:t>
      </w:r>
      <w:r w:rsidR="009A7432">
        <w:rPr>
          <w:rFonts w:cs="Times New Roman"/>
          <w:lang w:val="el-GR"/>
        </w:rPr>
        <w:t xml:space="preserve"> </w:t>
      </w:r>
      <w:r w:rsidR="00A002DA">
        <w:rPr>
          <w:rFonts w:cs="Times New Roman"/>
          <w:lang w:val="el-GR"/>
        </w:rPr>
        <w:t xml:space="preserve">greater </w:t>
      </w:r>
      <w:r w:rsidR="009A7432">
        <w:rPr>
          <w:rFonts w:cs="Times New Roman"/>
          <w:lang w:val="el-GR"/>
        </w:rPr>
        <w:t>depressive severity.</w:t>
      </w:r>
    </w:p>
    <w:p w14:paraId="61D0EB1E" w14:textId="77777777"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6D8D39D" w14:textId="160993C5" w:rsidR="00B13B11" w:rsidRDefault="002F3F4C" w:rsidP="00276A98">
      <w:pPr>
        <w:spacing w:line="480" w:lineRule="auto"/>
        <w:jc w:val="center"/>
        <w:outlineLvl w:val="0"/>
        <w:rPr>
          <w:rFonts w:cs="Times New Roman"/>
          <w:b/>
        </w:rPr>
      </w:pPr>
      <w:r>
        <w:rPr>
          <w:rFonts w:cs="Times New Roman"/>
          <w:b/>
        </w:rPr>
        <w:t xml:space="preserve">4. </w:t>
      </w:r>
      <w:r w:rsidR="00B13B11">
        <w:rPr>
          <w:rFonts w:cs="Times New Roman"/>
          <w:b/>
        </w:rPr>
        <w:t>Discussion</w:t>
      </w:r>
    </w:p>
    <w:p w14:paraId="673AEF39" w14:textId="6BB30D27"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80E11">
        <w:rPr>
          <w:rFonts w:cs="Times New Roman"/>
        </w:rPr>
        <w:t xml:space="preserve"> across participants</w:t>
      </w:r>
      <w:r w:rsidR="004E6E2E">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4F46C7">
        <w:rPr>
          <w:rFonts w:cs="Times New Roman"/>
        </w:rPr>
        <w:t>accurate</w:t>
      </w:r>
      <w:r w:rsidR="00395327">
        <w:rPr>
          <w:rFonts w:cs="Times New Roman"/>
        </w:rPr>
        <w:t xml:space="preserve"> for words from the mobility task</w:t>
      </w:r>
      <w:r w:rsidR="0049701D">
        <w:rPr>
          <w:rFonts w:cs="Times New Roman"/>
        </w:rPr>
        <w:t xml:space="preserve"> (although this was qualified by the </w:t>
      </w:r>
      <w:r w:rsidR="0049701D">
        <w:rPr>
          <w:rFonts w:cs="Times New Roman"/>
          <w:i/>
        </w:rPr>
        <w:t xml:space="preserve">Group </w:t>
      </w:r>
      <w:r w:rsidR="0049701D">
        <w:rPr>
          <w:rFonts w:cs="Times New Roman"/>
        </w:rPr>
        <w:t xml:space="preserve">x </w:t>
      </w:r>
      <w:r w:rsidR="0049701D">
        <w:rPr>
          <w:rFonts w:cs="Times New Roman"/>
          <w:i/>
        </w:rPr>
        <w:t>Cue</w:t>
      </w:r>
      <w:r w:rsidR="0049701D">
        <w:rPr>
          <w:rFonts w:cs="Times New Roman"/>
        </w:rPr>
        <w:t xml:space="preserve"> interaction, discussed below)</w:t>
      </w:r>
      <w:r w:rsidR="00395327">
        <w:rPr>
          <w:rFonts w:cs="Times New Roman"/>
        </w:rPr>
        <w:t xml:space="preserve">, but conceptual accuracy was </w:t>
      </w:r>
      <w:r w:rsidR="00C46F4A">
        <w:rPr>
          <w:rFonts w:cs="Times New Roman"/>
        </w:rPr>
        <w:t>substantially</w:t>
      </w:r>
      <w:r w:rsidR="00395327">
        <w:rPr>
          <w:rFonts w:cs="Times New Roman"/>
        </w:rPr>
        <w:t xml:space="preserve"> worse than perceptual accuracy for words from the </w:t>
      </w:r>
      <w:proofErr w:type="spellStart"/>
      <w:r w:rsidR="00395327">
        <w:rPr>
          <w:rFonts w:cs="Times New Roman"/>
        </w:rPr>
        <w:t>animacy</w:t>
      </w:r>
      <w:proofErr w:type="spellEnd"/>
      <w:r w:rsidR="00395327">
        <w:rPr>
          <w:rFonts w:cs="Times New Roman"/>
        </w:rPr>
        <w:t xml:space="preserve"> task</w:t>
      </w:r>
      <w:r w:rsidR="00F80E11">
        <w:rPr>
          <w:rFonts w:cs="Times New Roman"/>
        </w:rPr>
        <w:t>. I</w:t>
      </w:r>
      <w:r w:rsidR="00E83DB0">
        <w:rPr>
          <w:rFonts w:cs="Times New Roman"/>
        </w:rPr>
        <w:t>n other words, conceptual memory was more strongly shaped by the encoding tasks than was perceptual memory</w:t>
      </w:r>
      <w:r w:rsidR="00395327">
        <w:rPr>
          <w:rFonts w:cs="Times New Roman"/>
        </w:rPr>
        <w:t xml:space="preserve">. </w:t>
      </w:r>
      <w:r w:rsidR="00F80E11">
        <w:rPr>
          <w:rFonts w:cs="Times New Roman"/>
        </w:rPr>
        <w:t>The</w:t>
      </w:r>
      <w:r w:rsidR="00421E8A">
        <w:rPr>
          <w:rFonts w:cs="Times New Roman"/>
        </w:rPr>
        <w:t xml:space="preserve"> dependency of conceptual retrieval on encoding was unanticipated</w:t>
      </w:r>
      <w:r w:rsidR="004F46C7">
        <w:rPr>
          <w:rFonts w:cs="Times New Roman"/>
        </w:rPr>
        <w:t>,</w:t>
      </w:r>
      <w:r w:rsidR="00421E8A">
        <w:rPr>
          <w:rFonts w:cs="Times New Roman"/>
        </w:rPr>
        <w:t xml:space="preserve">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67162B" w:rsidRPr="0067162B">
        <w:rPr>
          <w:rFonts w:cs="Times New Roman"/>
          <w:noProof/>
        </w:rPr>
        <w:t xml:space="preserve">(Bergström et al., </w:t>
      </w:r>
      <w:r w:rsidR="00466F81">
        <w:rPr>
          <w:rFonts w:cs="Times New Roman"/>
          <w:noProof/>
        </w:rPr>
        <w:t>2013; Simons et al., 2005a,</w:t>
      </w:r>
      <w:r w:rsidR="0067162B" w:rsidRPr="0067162B">
        <w:rPr>
          <w:rFonts w:cs="Times New Roman"/>
          <w:noProof/>
        </w:rPr>
        <w:t>b)</w:t>
      </w:r>
      <w:r w:rsidR="004E6E2E">
        <w:rPr>
          <w:rFonts w:cs="Times New Roman"/>
        </w:rPr>
        <w:t xml:space="preserve">, but </w:t>
      </w:r>
      <w:r w:rsidR="00E83DB0">
        <w:rPr>
          <w:rFonts w:cs="Times New Roman"/>
        </w:rPr>
        <w:t>the results</w:t>
      </w:r>
      <w:r w:rsidR="00F73005">
        <w:rPr>
          <w:rFonts w:cs="Times New Roman"/>
        </w:rPr>
        <w:t xml:space="preserve"> </w:t>
      </w:r>
      <w:r w:rsidR="00500975">
        <w:rPr>
          <w:rFonts w:cs="Times New Roman"/>
        </w:rPr>
        <w:t>evoke</w:t>
      </w:r>
      <w:r w:rsidR="00F73005">
        <w:rPr>
          <w:rFonts w:cs="Times New Roman"/>
        </w:rPr>
        <w:t xml:space="preserve"> </w:t>
      </w:r>
      <w:r w:rsidR="004E6E2E">
        <w:rPr>
          <w:rFonts w:cs="Times New Roman"/>
        </w:rPr>
        <w:t>a key</w:t>
      </w:r>
      <w:r w:rsidR="004F46C7">
        <w:rPr>
          <w:rFonts w:cs="Times New Roman"/>
        </w:rPr>
        <w:t xml:space="preserve"> finding</w:t>
      </w:r>
      <w:r w:rsidR="00F80E11">
        <w:rPr>
          <w:rFonts w:cs="Times New Roman"/>
        </w:rPr>
        <w:t xml:space="preserve"> </w:t>
      </w:r>
      <w:r w:rsidR="004E6E2E">
        <w:rPr>
          <w:rFonts w:cs="Times New Roman"/>
        </w:rPr>
        <w:t>from</w:t>
      </w:r>
      <w:r w:rsidR="004F46C7">
        <w:rPr>
          <w:rFonts w:cs="Times New Roman"/>
        </w:rPr>
        <w:t xml:space="preserve"> </w:t>
      </w:r>
      <w:r w:rsidR="00F73005">
        <w:rPr>
          <w:rFonts w:cs="Times New Roman"/>
        </w:rPr>
        <w:t xml:space="preserve">behavioral </w:t>
      </w:r>
      <w:r w:rsidR="008F11D9">
        <w:rPr>
          <w:rFonts w:cs="Times New Roman"/>
        </w:rPr>
        <w:t>studies of</w:t>
      </w:r>
      <w:r w:rsidR="00F73005">
        <w:rPr>
          <w:rFonts w:cs="Times New Roman"/>
        </w:rPr>
        <w:t xml:space="preserve"> multidimensional 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w:t>
      </w:r>
      <w:r w:rsidR="00F80E11">
        <w:rPr>
          <w:rFonts w:cs="Times New Roman"/>
        </w:rPr>
        <w:t>occur</w:t>
      </w:r>
      <w:r w:rsidR="002C3B8F">
        <w:rPr>
          <w:rFonts w:cs="Times New Roman"/>
        </w:rPr>
        <w:t xml:space="preserve"> independent</w:t>
      </w:r>
      <w:r w:rsidR="00500975">
        <w:rPr>
          <w:rFonts w:cs="Times New Roman"/>
        </w:rPr>
        <w:t>ly</w:t>
      </w:r>
      <w:r w:rsidR="002C3B8F">
        <w:rPr>
          <w:rFonts w:cs="Times New Roman"/>
        </w:rPr>
        <w:t xml:space="preserve">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2C3B8F">
        <w:rPr>
          <w:rFonts w:cs="Times New Roman"/>
        </w:rPr>
        <w:t xml:space="preserve"> </w:t>
      </w:r>
      <w:r w:rsidR="00466F81">
        <w:rPr>
          <w:rFonts w:cs="Times New Roman"/>
          <w:noProof/>
        </w:rPr>
        <w:t>(</w:t>
      </w:r>
      <w:r w:rsidR="0067162B" w:rsidRPr="0067162B">
        <w:rPr>
          <w:rFonts w:cs="Times New Roman"/>
          <w:noProof/>
        </w:rPr>
        <w:t>Hicks and Starns, 2016; Starns and Hicks, 2005; Vogt and Bröder, 2007)</w:t>
      </w:r>
      <w:r w:rsidR="007A3BE8">
        <w:rPr>
          <w:rFonts w:cs="Times New Roman"/>
        </w:rPr>
        <w:t>.</w:t>
      </w:r>
    </w:p>
    <w:p w14:paraId="5AF83898" w14:textId="18F240E2"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proofErr w:type="spellStart"/>
      <w:r>
        <w:rPr>
          <w:rFonts w:cs="Times New Roman"/>
        </w:rPr>
        <w:t>Starns</w:t>
      </w:r>
      <w:proofErr w:type="spellEnd"/>
      <w:r>
        <w:rPr>
          <w:rFonts w:cs="Times New Roman"/>
        </w:rPr>
        <w:t xml:space="preserve">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466F81">
        <w:rPr>
          <w:rFonts w:cs="Times New Roman"/>
          <w:noProof/>
        </w:rPr>
        <w:t>(Starns and Hicks, 2005</w:t>
      </w:r>
      <w:r w:rsidR="0067162B" w:rsidRPr="0067162B">
        <w:rPr>
          <w:rFonts w:cs="Times New Roman"/>
          <w:noProof/>
        </w:rPr>
        <w:t>)</w:t>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466F81">
        <w:rPr>
          <w:rFonts w:cs="Times New Roman"/>
          <w:noProof/>
        </w:rPr>
        <w:t>(</w:t>
      </w:r>
      <w:r w:rsidR="0067162B" w:rsidRPr="0067162B">
        <w:rPr>
          <w:rFonts w:cs="Times New Roman"/>
          <w:noProof/>
        </w:rPr>
        <w:t>Hicks and Starns, 2016)</w:t>
      </w:r>
      <w:r w:rsidR="00F80E11">
        <w:rPr>
          <w:rFonts w:cs="Times New Roman"/>
        </w:rPr>
        <w:t xml:space="preserve">. They </w:t>
      </w:r>
      <w:r w:rsidR="007A3BE8">
        <w:rPr>
          <w:rFonts w:cs="Times New Roman"/>
        </w:rPr>
        <w:t xml:space="preserve">then provided </w:t>
      </w:r>
      <w:r w:rsidR="00842420">
        <w:rPr>
          <w:rFonts w:cs="Times New Roman"/>
        </w:rPr>
        <w:t>cues relevant to one dimension</w:t>
      </w:r>
      <w:r w:rsidR="009B63A5">
        <w:rPr>
          <w:rFonts w:cs="Times New Roman"/>
        </w:rPr>
        <w:t xml:space="preserve"> </w:t>
      </w:r>
      <w:r w:rsidR="001C086C">
        <w:rPr>
          <w:rFonts w:cs="Times New Roman"/>
        </w:rPr>
        <w:t>at retrieval</w:t>
      </w:r>
      <w:r w:rsidR="00F80E11">
        <w:rPr>
          <w:rFonts w:cs="Times New Roman"/>
        </w:rPr>
        <w:t xml:space="preserve">—for example, </w:t>
      </w:r>
      <w:r w:rsidR="009B63A5">
        <w:rPr>
          <w:rFonts w:cs="Times New Roman"/>
        </w:rPr>
        <w:t xml:space="preserve">reinstating the font size of some </w:t>
      </w:r>
      <w:r w:rsidR="00F80088">
        <w:rPr>
          <w:rFonts w:cs="Times New Roman"/>
        </w:rPr>
        <w:t>word</w:t>
      </w:r>
      <w:r w:rsidR="00F80E11">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 xml:space="preserve">s were directly bound to </w:t>
      </w:r>
      <w:r w:rsidR="00F80E11">
        <w:rPr>
          <w:rFonts w:cs="Times New Roman"/>
        </w:rPr>
        <w:t>each</w:t>
      </w:r>
      <w:r w:rsidR="007A3BE8">
        <w:rPr>
          <w:rFonts w:cs="Times New Roman"/>
        </w:rPr>
        <w:t xml:space="preserv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7A3BE8">
        <w:rPr>
          <w:rFonts w:cs="Times New Roman"/>
        </w:rPr>
        <w:t xml:space="preserve">However, </w:t>
      </w:r>
      <w:r w:rsidR="001C086C">
        <w:rPr>
          <w:rFonts w:cs="Times New Roman"/>
        </w:rPr>
        <w:t xml:space="preserve">the </w:t>
      </w:r>
      <w:r w:rsidR="002C1700">
        <w:rPr>
          <w:rFonts w:cs="Times New Roman"/>
        </w:rPr>
        <w:t xml:space="preserve">six experiments </w:t>
      </w:r>
      <w:r w:rsidR="00F80E11">
        <w:rPr>
          <w:rFonts w:cs="Times New Roman"/>
        </w:rPr>
        <w:t>yielded</w:t>
      </w:r>
      <w:r w:rsidR="001C086C">
        <w:rPr>
          <w:rFonts w:cs="Times New Roman"/>
        </w:rPr>
        <w:t xml:space="preserve"> n</w:t>
      </w:r>
      <w:r w:rsidR="002C1700">
        <w:rPr>
          <w:rFonts w:cs="Times New Roman"/>
        </w:rPr>
        <w:t>o evidence for across-dimension cu</w:t>
      </w:r>
      <w:ins w:id="1" w:author="Elyssa Barrick" w:date="2017-03-13T15:51:00Z">
        <w:r w:rsidR="008545D1">
          <w:rPr>
            <w:rFonts w:cs="Times New Roman"/>
          </w:rPr>
          <w:t>e</w:t>
        </w:r>
      </w:ins>
      <w:r w:rsidR="002C1700">
        <w:rPr>
          <w:rFonts w:cs="Times New Roman"/>
        </w:rPr>
        <w:t>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67162B" w:rsidRPr="0067162B">
        <w:rPr>
          <w:rFonts w:cs="Times New Roman"/>
          <w:noProof/>
        </w:rPr>
        <w:t>(see also Vogt and Bröder, 2007)</w:t>
      </w:r>
      <w:r w:rsidR="002C1700">
        <w:rPr>
          <w:rFonts w:cs="Times New Roman"/>
        </w:rPr>
        <w:t>.</w:t>
      </w:r>
      <w:r w:rsidR="00842420">
        <w:rPr>
          <w:rFonts w:cs="Times New Roman"/>
        </w:rPr>
        <w:t xml:space="preserve"> </w:t>
      </w:r>
      <w:r w:rsidR="009A2335">
        <w:rPr>
          <w:rFonts w:cs="Times New Roman"/>
        </w:rPr>
        <w:t>The fact</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retrieval</w:t>
      </w:r>
      <w:r w:rsidR="009A2335">
        <w:rPr>
          <w:rFonts w:cs="Times New Roman"/>
        </w:rPr>
        <w:t xml:space="preserve"> is consistent with this prior work</w:t>
      </w:r>
      <w:r w:rsidR="004F46C7">
        <w:rPr>
          <w:rFonts w:cs="Times New Roman"/>
        </w:rPr>
        <w:t xml:space="preserve">, </w:t>
      </w:r>
      <w:r w:rsidR="009A2335">
        <w:rPr>
          <w:rFonts w:cs="Times New Roman"/>
        </w:rPr>
        <w:t>in the sense that encoding influenced</w:t>
      </w:r>
      <w:r w:rsidR="00DB2D2F">
        <w:rPr>
          <w:rFonts w:cs="Times New Roman"/>
        </w:rPr>
        <w:t xml:space="preserve"> retrieval of one attribute </w:t>
      </w:r>
      <w:r w:rsidR="00C46F4A">
        <w:rPr>
          <w:rFonts w:cs="Times New Roman"/>
        </w:rPr>
        <w:t>(encoding task)</w:t>
      </w:r>
      <w:r w:rsidR="009A2335">
        <w:rPr>
          <w:rFonts w:cs="Times New Roman"/>
        </w:rPr>
        <w:t xml:space="preserve"> while leaving</w:t>
      </w:r>
      <w:r w:rsidR="00DB2D2F">
        <w:rPr>
          <w:rFonts w:cs="Times New Roman"/>
        </w:rPr>
        <w:t xml:space="preserve"> retrieval of </w:t>
      </w:r>
      <w:r w:rsidR="009A2335">
        <w:rPr>
          <w:rFonts w:cs="Times New Roman"/>
        </w:rPr>
        <w:t>an</w:t>
      </w:r>
      <w:r w:rsidR="00DB2D2F">
        <w:rPr>
          <w:rFonts w:cs="Times New Roman"/>
        </w:rPr>
        <w:t xml:space="preserve">other attributes </w:t>
      </w:r>
      <w:r w:rsidR="00C46F4A">
        <w:rPr>
          <w:rFonts w:cs="Times New Roman"/>
        </w:rPr>
        <w:t xml:space="preserve">(encoding location) </w:t>
      </w:r>
      <w:r w:rsidR="00DB2D2F">
        <w:rPr>
          <w:rFonts w:cs="Times New Roman"/>
        </w:rPr>
        <w:t>un</w:t>
      </w:r>
      <w:r w:rsidR="001C086C">
        <w:rPr>
          <w:rFonts w:cs="Times New Roman"/>
        </w:rPr>
        <w:t>affected</w:t>
      </w:r>
      <w:r w:rsidR="00DB2D2F">
        <w:rPr>
          <w:rFonts w:cs="Times New Roman"/>
        </w:rPr>
        <w:t xml:space="preserve"> </w:t>
      </w:r>
      <w:r w:rsidR="0067162B" w:rsidRPr="0067162B">
        <w:rPr>
          <w:rFonts w:cs="Times New Roman"/>
          <w:noProof/>
        </w:rPr>
        <w:t>(for additonal evidence pertinent to encoding manipulations, see Marsh et al., 2004)</w:t>
      </w:r>
      <w:r w:rsidR="00DB2D2F">
        <w:rPr>
          <w:rFonts w:cs="Times New Roman"/>
        </w:rPr>
        <w:t>.</w:t>
      </w:r>
    </w:p>
    <w:p w14:paraId="7FA005B8" w14:textId="60ED0CCA" w:rsidR="00791F2A" w:rsidRDefault="004F46C7" w:rsidP="00C71851">
      <w:pPr>
        <w:spacing w:line="480" w:lineRule="auto"/>
        <w:ind w:firstLine="720"/>
        <w:rPr>
          <w:rFonts w:cs="Times New Roman"/>
        </w:rPr>
      </w:pPr>
      <w:r>
        <w:rPr>
          <w:rFonts w:cs="Times New Roman"/>
        </w:rPr>
        <w:t xml:space="preserve">We offer two hypotheses to try to explain why </w:t>
      </w:r>
      <w:r w:rsidR="00F80E11">
        <w:rPr>
          <w:rFonts w:cs="Times New Roman"/>
        </w:rPr>
        <w:t>conceptual</w:t>
      </w:r>
      <w:r w:rsidR="00791F2A">
        <w:rPr>
          <w:rFonts w:cs="Times New Roman"/>
        </w:rPr>
        <w:t xml:space="preserve"> retrieval </w:t>
      </w:r>
      <w:r>
        <w:rPr>
          <w:rFonts w:cs="Times New Roman"/>
        </w:rPr>
        <w:t xml:space="preserve">was more accurate following the mobility vs. </w:t>
      </w:r>
      <w:proofErr w:type="spellStart"/>
      <w:r>
        <w:rPr>
          <w:rFonts w:cs="Times New Roman"/>
        </w:rPr>
        <w:t>animacy</w:t>
      </w:r>
      <w:proofErr w:type="spellEnd"/>
      <w:r>
        <w:rPr>
          <w:rFonts w:cs="Times New Roman"/>
        </w:rPr>
        <w:t xml:space="preserve"> task</w:t>
      </w:r>
      <w:r w:rsidR="00791F2A">
        <w:rPr>
          <w:rFonts w:cs="Times New Roman"/>
        </w:rPr>
        <w:t xml:space="preserve">. </w:t>
      </w:r>
      <w:r>
        <w:rPr>
          <w:rFonts w:cs="Times New Roman"/>
        </w:rPr>
        <w:t xml:space="preserve">First, </w:t>
      </w:r>
      <w:r w:rsidR="00791F2A">
        <w:rPr>
          <w:rFonts w:cs="Times New Roman"/>
        </w:rPr>
        <w:t xml:space="preserve">it seems plausible that conceptual encoding was </w:t>
      </w:r>
      <w:r>
        <w:rPr>
          <w:rFonts w:cs="Times New Roman"/>
        </w:rPr>
        <w:t xml:space="preserve">simply </w:t>
      </w:r>
      <w:r w:rsidR="00791F2A">
        <w:rPr>
          <w:rFonts w:cs="Times New Roman"/>
        </w:rPr>
        <w:t xml:space="preserve">more effective </w:t>
      </w:r>
      <w:r w:rsidR="001F4BAA">
        <w:rPr>
          <w:rFonts w:cs="Times New Roman"/>
        </w:rPr>
        <w:t>during</w:t>
      </w:r>
      <w:r w:rsidR="00791F2A">
        <w:rPr>
          <w:rFonts w:cs="Times New Roman"/>
        </w:rPr>
        <w:t xml:space="preserve"> the mobility task. Encoding </w:t>
      </w:r>
      <w:r w:rsidR="00982533">
        <w:rPr>
          <w:rFonts w:cs="Times New Roman"/>
        </w:rPr>
        <w:t xml:space="preserve">RT was slower on mobility </w:t>
      </w:r>
      <w:r w:rsidR="00791F2A">
        <w:rPr>
          <w:rFonts w:cs="Times New Roman"/>
        </w:rPr>
        <w:t>(</w:t>
      </w:r>
      <w:r w:rsidR="00982533">
        <w:rPr>
          <w:rFonts w:cs="Times New Roman"/>
        </w:rPr>
        <w:t xml:space="preserve">vs. </w:t>
      </w:r>
      <w:proofErr w:type="spellStart"/>
      <w:r w:rsidR="00982533">
        <w:rPr>
          <w:rFonts w:cs="Times New Roman"/>
        </w:rPr>
        <w:t>animacy</w:t>
      </w:r>
      <w:proofErr w:type="spellEnd"/>
      <w:r w:rsidR="00791F2A">
        <w:rPr>
          <w:rFonts w:cs="Times New Roman"/>
        </w:rPr>
        <w:t>)</w:t>
      </w:r>
      <w:r w:rsidR="00982533">
        <w:rPr>
          <w:rFonts w:cs="Times New Roman"/>
        </w:rPr>
        <w:t xml:space="preserve"> trials, and because both </w:t>
      </w:r>
      <w:r w:rsidR="001C086C">
        <w:rPr>
          <w:rFonts w:cs="Times New Roman"/>
        </w:rPr>
        <w:t>tasks</w:t>
      </w:r>
      <w:r w:rsidR="00982533">
        <w:rPr>
          <w:rFonts w:cs="Times New Roman"/>
        </w:rPr>
        <w:t xml:space="preserve"> required analysis of</w:t>
      </w:r>
      <w:r w:rsidR="001F4BAA">
        <w:rPr>
          <w:rFonts w:cs="Times New Roman"/>
        </w:rPr>
        <w:t xml:space="preserve"> the semantic properties of </w:t>
      </w:r>
      <w:r w:rsidR="00982533">
        <w:rPr>
          <w:rFonts w:cs="Times New Roman"/>
        </w:rPr>
        <w:t xml:space="preserve">words, we regard </w:t>
      </w:r>
      <w:r w:rsidR="001F4BAA">
        <w:rPr>
          <w:rFonts w:cs="Times New Roman"/>
        </w:rPr>
        <w:t xml:space="preserve">longer RTs </w:t>
      </w:r>
      <w:r w:rsidR="00982533">
        <w:rPr>
          <w:rFonts w:cs="Times New Roman"/>
        </w:rPr>
        <w:t xml:space="preserve">as evidence of sustained analysis—deeper processing—in the mobility task. This </w:t>
      </w:r>
      <w:r w:rsidR="009B3E66">
        <w:rPr>
          <w:rFonts w:cs="Times New Roman"/>
        </w:rPr>
        <w:t>argument</w:t>
      </w:r>
      <w:r w:rsidR="00982533">
        <w:rPr>
          <w:rFonts w:cs="Times New Roman"/>
        </w:rPr>
        <w:t xml:space="preserve"> is similar to one made by Dobbins and Wagner </w:t>
      </w:r>
      <w:r w:rsidR="00982533" w:rsidRPr="00FD5B8A">
        <w:rPr>
          <w:rFonts w:cs="Times New Roman"/>
          <w:noProof/>
        </w:rPr>
        <w:t>(2005)</w:t>
      </w:r>
      <w:r w:rsidR="00982533">
        <w:rPr>
          <w:rFonts w:cs="Times New Roman"/>
        </w:rPr>
        <w:t xml:space="preserve">, who found slower RTs for pleasantness vs. </w:t>
      </w:r>
      <w:proofErr w:type="spellStart"/>
      <w:r w:rsidR="00982533">
        <w:rPr>
          <w:rFonts w:cs="Times New Roman"/>
        </w:rPr>
        <w:t>animacy</w:t>
      </w:r>
      <w:proofErr w:type="spellEnd"/>
      <w:r w:rsidR="00982533">
        <w:rPr>
          <w:rFonts w:cs="Times New Roman"/>
        </w:rPr>
        <w:t xml:space="preserve">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proofErr w:type="spellStart"/>
      <w:r w:rsidR="00982533">
        <w:rPr>
          <w:rFonts w:cs="Times New Roman"/>
        </w:rPr>
        <w:t>animacy</w:t>
      </w:r>
      <w:proofErr w:type="spellEnd"/>
      <w:r w:rsidR="00982533">
        <w:rPr>
          <w:rFonts w:cs="Times New Roman"/>
        </w:rPr>
        <w:t xml:space="preserve">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 xml:space="preserve">more numerous and varied than those involved in </w:t>
      </w:r>
      <w:proofErr w:type="spellStart"/>
      <w:r w:rsidR="00982533">
        <w:rPr>
          <w:rFonts w:cs="Times New Roman"/>
        </w:rPr>
        <w:t>animacy</w:t>
      </w:r>
      <w:proofErr w:type="spellEnd"/>
      <w:r w:rsidR="00982533">
        <w:rPr>
          <w:rFonts w:cs="Times New Roman"/>
        </w:rPr>
        <w:t xml:space="preserve"> judgments</w:t>
      </w:r>
      <w:r w:rsidR="001F4BAA">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 xml:space="preserve">sway in the breeze but clearly do not move on their own power. </w:t>
      </w:r>
      <w:r w:rsidR="00AC513E">
        <w:rPr>
          <w:rFonts w:cs="Times New Roman"/>
        </w:rPr>
        <w:t xml:space="preserve">Consequently, </w:t>
      </w:r>
      <w:r w:rsidR="00233001">
        <w:rPr>
          <w:rFonts w:cs="Times New Roman"/>
        </w:rPr>
        <w:t xml:space="preserve">Question accuracy </w:t>
      </w:r>
      <w:r w:rsidR="00791F2A">
        <w:rPr>
          <w:rFonts w:cs="Times New Roman"/>
        </w:rPr>
        <w:t>may have been</w:t>
      </w:r>
      <w:r w:rsidR="00233001">
        <w:rPr>
          <w:rFonts w:cs="Times New Roman"/>
        </w:rPr>
        <w:t xml:space="preserve"> </w:t>
      </w:r>
      <w:r w:rsidR="00C71C9B">
        <w:rPr>
          <w:rFonts w:cs="Times New Roman"/>
        </w:rPr>
        <w:t>better</w:t>
      </w:r>
      <w:r w:rsidR="00233001">
        <w:rPr>
          <w:rFonts w:cs="Times New Roman"/>
        </w:rPr>
        <w:t xml:space="preserve"> for words from the </w:t>
      </w:r>
      <w:r w:rsidR="00C71C9B">
        <w:rPr>
          <w:rFonts w:cs="Times New Roman"/>
        </w:rPr>
        <w:t>mobility</w:t>
      </w:r>
      <w:r w:rsidR="00233001">
        <w:rPr>
          <w:rFonts w:cs="Times New Roman"/>
        </w:rPr>
        <w:t xml:space="preserve"> task </w:t>
      </w:r>
      <w:r w:rsidR="00791F2A">
        <w:rPr>
          <w:rFonts w:cs="Times New Roman"/>
        </w:rPr>
        <w:t xml:space="preserve">simply </w:t>
      </w:r>
      <w:r w:rsidR="00233001">
        <w:rPr>
          <w:rFonts w:cs="Times New Roman"/>
        </w:rPr>
        <w:t xml:space="preserve">because participants </w:t>
      </w:r>
      <w:r w:rsidR="00C71C9B">
        <w:rPr>
          <w:rFonts w:cs="Times New Roman"/>
        </w:rPr>
        <w:t xml:space="preserve">engaged in deeper processing and thus generated stronger memory traces on those trials </w:t>
      </w:r>
      <w:r w:rsidR="001F4BAA">
        <w:rPr>
          <w:rFonts w:cs="Times New Roman"/>
        </w:rPr>
        <w:t xml:space="preserve">relative to </w:t>
      </w:r>
      <w:proofErr w:type="spellStart"/>
      <w:r w:rsidR="00C71C9B">
        <w:rPr>
          <w:rFonts w:cs="Times New Roman"/>
        </w:rPr>
        <w:t>animacy</w:t>
      </w:r>
      <w:proofErr w:type="spellEnd"/>
      <w:r w:rsidR="001F4BAA">
        <w:rPr>
          <w:rFonts w:cs="Times New Roman"/>
        </w:rPr>
        <w:t xml:space="preserve"> trials</w:t>
      </w:r>
      <w:r w:rsidR="00233001">
        <w:rPr>
          <w:rFonts w:cs="Times New Roman"/>
        </w:rPr>
        <w:t>.</w:t>
      </w:r>
      <w:r w:rsidR="00043291">
        <w:rPr>
          <w:rFonts w:cs="Times New Roman"/>
        </w:rPr>
        <w:t xml:space="preserve"> </w:t>
      </w:r>
      <w:r w:rsidR="00791F2A">
        <w:rPr>
          <w:rFonts w:cs="Times New Roman"/>
        </w:rPr>
        <w:t>The second possibility is closely related</w:t>
      </w:r>
      <w:r w:rsidR="001F4BAA">
        <w:rPr>
          <w:rFonts w:cs="Times New Roman"/>
        </w:rPr>
        <w:t>: perhaps the similarity of the</w:t>
      </w:r>
      <w:r w:rsidR="00791F2A">
        <w:rPr>
          <w:rFonts w:cs="Times New Roman"/>
        </w:rPr>
        <w:t xml:space="preserve"> </w:t>
      </w:r>
      <w:r w:rsidR="001F4BAA">
        <w:rPr>
          <w:rFonts w:cs="Times New Roman"/>
        </w:rPr>
        <w:t xml:space="preserve">cognitive </w:t>
      </w:r>
      <w:r w:rsidR="00791F2A">
        <w:rPr>
          <w:rFonts w:cs="Times New Roman"/>
        </w:rPr>
        <w:t>process</w:t>
      </w:r>
      <w:r w:rsidR="001F4BAA">
        <w:rPr>
          <w:rFonts w:cs="Times New Roman"/>
        </w:rPr>
        <w:t>es</w:t>
      </w:r>
      <w:r w:rsidR="00791F2A">
        <w:rPr>
          <w:rFonts w:cs="Times New Roman"/>
        </w:rPr>
        <w:t xml:space="preserve"> engaged by both encoding tasks, combined with deeper processing on mobility trials, resulted in heightened interference when words from the </w:t>
      </w:r>
      <w:proofErr w:type="spellStart"/>
      <w:r w:rsidR="00791F2A">
        <w:rPr>
          <w:rFonts w:cs="Times New Roman"/>
        </w:rPr>
        <w:t>animacy</w:t>
      </w:r>
      <w:proofErr w:type="spellEnd"/>
      <w:r w:rsidR="00791F2A">
        <w:rPr>
          <w:rFonts w:cs="Times New Roman"/>
        </w:rPr>
        <w:t xml:space="preserve"> task were presented under the Question cue</w:t>
      </w:r>
      <w:r w:rsidR="00C71C9B">
        <w:rPr>
          <w:rFonts w:cs="Times New Roman"/>
        </w:rPr>
        <w:t xml:space="preserve">. In other words, when confronted with the more weakly encoded words from the </w:t>
      </w:r>
      <w:proofErr w:type="spellStart"/>
      <w:r w:rsidR="00C71C9B">
        <w:rPr>
          <w:rFonts w:cs="Times New Roman"/>
        </w:rPr>
        <w:t>animacy</w:t>
      </w:r>
      <w:proofErr w:type="spellEnd"/>
      <w:r w:rsidR="00C71C9B">
        <w:rPr>
          <w:rFonts w:cs="Times New Roman"/>
        </w:rPr>
        <w:t xml:space="preserve"> task, p</w:t>
      </w:r>
      <w:r w:rsidR="00213C4C">
        <w:rPr>
          <w:rFonts w:cs="Times New Roman"/>
        </w:rPr>
        <w:t xml:space="preserve">articipants may have inadvertently retrieved material that seemed consistent with the </w:t>
      </w:r>
      <w:r w:rsidR="001F4BAA">
        <w:rPr>
          <w:rFonts w:cs="Times New Roman"/>
        </w:rPr>
        <w:t xml:space="preserve">extended </w:t>
      </w:r>
      <w:r w:rsidR="00213C4C">
        <w:rPr>
          <w:rFonts w:cs="Times New Roman"/>
        </w:rPr>
        <w:t>processes engaged by the mobility task, and thus erroneously endorsed that conceptual source</w:t>
      </w:r>
      <w:r w:rsidR="00C71C9B">
        <w:rPr>
          <w:rFonts w:cs="Times New Roman"/>
        </w:rPr>
        <w:t>.</w:t>
      </w:r>
    </w:p>
    <w:p w14:paraId="39085044" w14:textId="3305A2C1" w:rsidR="00791F2A" w:rsidRPr="0039422A" w:rsidRDefault="00147A57" w:rsidP="00C71851">
      <w:pPr>
        <w:spacing w:line="480" w:lineRule="auto"/>
        <w:ind w:firstLine="720"/>
        <w:rPr>
          <w:rFonts w:cs="Times New Roman"/>
        </w:rPr>
      </w:pPr>
      <w:r>
        <w:rPr>
          <w:rFonts w:cs="Times New Roman"/>
        </w:rPr>
        <w:t>Whatever the precise psychological mechanism, t</w:t>
      </w:r>
      <w:r w:rsidR="00791F2A">
        <w:rPr>
          <w:rFonts w:cs="Times New Roman"/>
        </w:rPr>
        <w:t xml:space="preserve">he </w:t>
      </w:r>
      <w:r w:rsidR="00E2002C">
        <w:rPr>
          <w:rFonts w:cs="Times New Roman"/>
        </w:rPr>
        <w:t>data</w:t>
      </w:r>
      <w:r w:rsidR="00791F2A">
        <w:rPr>
          <w:rFonts w:cs="Times New Roman"/>
        </w:rPr>
        <w:t xml:space="preserve"> in Figure 8 </w:t>
      </w:r>
      <w:r w:rsidR="00162D4C">
        <w:rPr>
          <w:rFonts w:cs="Times New Roman"/>
        </w:rPr>
        <w:t>link</w:t>
      </w:r>
      <w:r w:rsidR="00791F2A">
        <w:rPr>
          <w:rFonts w:cs="Times New Roman"/>
        </w:rPr>
        <w:t xml:space="preserve"> </w:t>
      </w:r>
      <w:r>
        <w:rPr>
          <w:rFonts w:cs="Times New Roman"/>
        </w:rPr>
        <w:t>Question hits</w:t>
      </w:r>
      <w:r w:rsidR="00162D4C">
        <w:rPr>
          <w:rFonts w:cs="Times New Roman"/>
        </w:rPr>
        <w:t xml:space="preserve"> </w:t>
      </w:r>
      <w:r>
        <w:rPr>
          <w:rFonts w:cs="Times New Roman"/>
        </w:rPr>
        <w:t xml:space="preserve">for </w:t>
      </w:r>
      <w:r w:rsidR="00E2002C">
        <w:rPr>
          <w:rFonts w:cs="Times New Roman"/>
        </w:rPr>
        <w:t xml:space="preserve">words from the </w:t>
      </w:r>
      <w:proofErr w:type="spellStart"/>
      <w:r w:rsidR="00E2002C">
        <w:rPr>
          <w:rFonts w:cs="Times New Roman"/>
        </w:rPr>
        <w:t>animacy</w:t>
      </w:r>
      <w:proofErr w:type="spellEnd"/>
      <w:r w:rsidR="00E2002C">
        <w:rPr>
          <w:rFonts w:cs="Times New Roman"/>
        </w:rPr>
        <w:t xml:space="preserve"> task </w:t>
      </w:r>
      <w:r w:rsidR="00162D4C">
        <w:rPr>
          <w:rFonts w:cs="Times New Roman"/>
        </w:rPr>
        <w:t>to</w:t>
      </w:r>
      <w:r w:rsidR="00E2002C">
        <w:rPr>
          <w:rFonts w:cs="Times New Roman"/>
        </w:rPr>
        <w:t xml:space="preserve"> brain activity not </w:t>
      </w:r>
      <w:r w:rsidR="00791F2A">
        <w:rPr>
          <w:rFonts w:cs="Times New Roman"/>
        </w:rPr>
        <w:t xml:space="preserve">typically </w:t>
      </w:r>
      <w:r>
        <w:rPr>
          <w:rFonts w:cs="Times New Roman"/>
        </w:rPr>
        <w:t>observed</w:t>
      </w:r>
      <w:r w:rsidR="00213C4C">
        <w:rPr>
          <w:rFonts w:cs="Times New Roman"/>
        </w:rPr>
        <w:t xml:space="preserve"> in </w:t>
      </w:r>
      <w:r>
        <w:rPr>
          <w:rFonts w:cs="Times New Roman"/>
        </w:rPr>
        <w:t xml:space="preserve">studies of </w:t>
      </w:r>
      <w:r w:rsidR="00213C4C">
        <w:rPr>
          <w:rFonts w:cs="Times New Roman"/>
        </w:rPr>
        <w:t xml:space="preserve">episodic retrieval. Specifically, the “Question minus Side” contrast </w:t>
      </w:r>
      <w:r w:rsidR="00162D4C">
        <w:rPr>
          <w:rFonts w:cs="Times New Roman"/>
        </w:rPr>
        <w:t>for</w:t>
      </w:r>
      <w:r w:rsidR="00213C4C">
        <w:rPr>
          <w:rFonts w:cs="Times New Roman"/>
        </w:rPr>
        <w:t xml:space="preserve"> words from the </w:t>
      </w:r>
      <w:proofErr w:type="spellStart"/>
      <w:r w:rsidR="00213C4C">
        <w:rPr>
          <w:rFonts w:cs="Times New Roman"/>
        </w:rPr>
        <w:t>animacy</w:t>
      </w:r>
      <w:proofErr w:type="spellEnd"/>
      <w:r w:rsidR="00213C4C">
        <w:rPr>
          <w:rFonts w:cs="Times New Roman"/>
        </w:rPr>
        <w:t xml:space="preserve"> task did not reveal positive ERPs over the left parietal cortex from 400-800 </w:t>
      </w:r>
      <w:proofErr w:type="spellStart"/>
      <w:r w:rsidR="00213C4C">
        <w:rPr>
          <w:rFonts w:cs="Times New Roman"/>
        </w:rPr>
        <w:t>ms</w:t>
      </w:r>
      <w:proofErr w:type="spellEnd"/>
      <w:r w:rsidR="00213C4C">
        <w:rPr>
          <w:rFonts w:cs="Times New Roman"/>
        </w:rPr>
        <w:t xml:space="preserve"> (seen in the “Question minus Odd/Even” [Figure 6] and “Question minus Side”/</w:t>
      </w:r>
      <w:r w:rsidR="00213C4C">
        <w:rPr>
          <w:rFonts w:cs="Times New Roman"/>
          <w:i/>
        </w:rPr>
        <w:t>mobility</w:t>
      </w:r>
      <w:r w:rsidR="00213C4C">
        <w:rPr>
          <w:rFonts w:cs="Times New Roman"/>
        </w:rPr>
        <w:t xml:space="preserve"> [Figure 9] contrasts</w:t>
      </w:r>
      <w:r>
        <w:rPr>
          <w:rFonts w:cs="Times New Roman"/>
        </w:rPr>
        <w:t>, as well as many prior studies (</w:t>
      </w:r>
      <w:proofErr w:type="spellStart"/>
      <w:r>
        <w:rPr>
          <w:rFonts w:cs="Times New Roman"/>
        </w:rPr>
        <w:t>Rugg</w:t>
      </w:r>
      <w:proofErr w:type="spellEnd"/>
      <w:r>
        <w:rPr>
          <w:rFonts w:cs="Times New Roman"/>
        </w:rPr>
        <w:t xml:space="preserve"> and Curran, 2007)</w:t>
      </w:r>
      <w:r w:rsidR="00213C4C">
        <w:rPr>
          <w:rFonts w:cs="Times New Roman"/>
        </w:rPr>
        <w:t>), nor did it reveal an LPN centered over posterior regions (as seen in the “Side minus Odd/Even” [Figure 7] and “Question minus Side”/</w:t>
      </w:r>
      <w:r w:rsidR="00213C4C">
        <w:rPr>
          <w:rFonts w:cs="Times New Roman"/>
          <w:i/>
        </w:rPr>
        <w:t>mobility</w:t>
      </w:r>
      <w:r w:rsidR="00213C4C">
        <w:rPr>
          <w:rFonts w:cs="Times New Roman"/>
        </w:rPr>
        <w:t xml:space="preserve"> [Figure 9] contrasts</w:t>
      </w:r>
      <w:r>
        <w:rPr>
          <w:rFonts w:cs="Times New Roman"/>
        </w:rPr>
        <w:t xml:space="preserve">, and many prior studies (Johansson and </w:t>
      </w:r>
      <w:proofErr w:type="spellStart"/>
      <w:r>
        <w:rPr>
          <w:rFonts w:cs="Times New Roman"/>
        </w:rPr>
        <w:t>Mecklinger</w:t>
      </w:r>
      <w:proofErr w:type="spellEnd"/>
      <w:r>
        <w:rPr>
          <w:rFonts w:cs="Times New Roman"/>
        </w:rPr>
        <w:t>, 2003)</w:t>
      </w:r>
      <w:r w:rsidR="00213C4C">
        <w:rPr>
          <w:rFonts w:cs="Times New Roman"/>
        </w:rPr>
        <w:t>). Instead, th</w:t>
      </w:r>
      <w:r w:rsidR="007C3C9D">
        <w:rPr>
          <w:rFonts w:cs="Times New Roman"/>
        </w:rPr>
        <w:t>is contrast</w:t>
      </w:r>
      <w:r w:rsidR="00213C4C">
        <w:rPr>
          <w:rFonts w:cs="Times New Roman"/>
        </w:rPr>
        <w:t xml:space="preserve"> </w:t>
      </w:r>
      <w:r w:rsidR="007C3C9D">
        <w:rPr>
          <w:rFonts w:cs="Times New Roman"/>
        </w:rPr>
        <w:t xml:space="preserve">revealed </w:t>
      </w:r>
      <w:r w:rsidR="004C49DB">
        <w:rPr>
          <w:rFonts w:cs="Times New Roman"/>
        </w:rPr>
        <w:t xml:space="preserve">broadly distributed, </w:t>
      </w:r>
      <w:r w:rsidR="00213C4C">
        <w:rPr>
          <w:rFonts w:cs="Times New Roman"/>
        </w:rPr>
        <w:t xml:space="preserve">sustained </w:t>
      </w:r>
      <w:r w:rsidR="007C3C9D">
        <w:rPr>
          <w:rFonts w:cs="Times New Roman"/>
        </w:rPr>
        <w:t xml:space="preserve">negative-going potentials </w:t>
      </w:r>
      <w:r w:rsidR="00213C4C">
        <w:rPr>
          <w:rFonts w:cs="Times New Roman"/>
        </w:rPr>
        <w:t xml:space="preserve">that appeared to have a </w:t>
      </w:r>
      <w:proofErr w:type="spellStart"/>
      <w:r w:rsidR="00213C4C">
        <w:rPr>
          <w:rFonts w:cs="Times New Roman"/>
        </w:rPr>
        <w:t>fronto</w:t>
      </w:r>
      <w:proofErr w:type="spellEnd"/>
      <w:r w:rsidR="00213C4C">
        <w:rPr>
          <w:rFonts w:cs="Times New Roman"/>
        </w:rPr>
        <w:t>-central focus</w:t>
      </w:r>
      <w:r w:rsidR="0077161A">
        <w:rPr>
          <w:rFonts w:cs="Times New Roman"/>
        </w:rPr>
        <w:t xml:space="preserve">, with a shift towards the left hemisphere in the 400-800 </w:t>
      </w:r>
      <w:proofErr w:type="spellStart"/>
      <w:r w:rsidR="0077161A">
        <w:rPr>
          <w:rFonts w:cs="Times New Roman"/>
        </w:rPr>
        <w:t>ms</w:t>
      </w:r>
      <w:proofErr w:type="spellEnd"/>
      <w:r w:rsidR="0077161A">
        <w:rPr>
          <w:rFonts w:cs="Times New Roman"/>
        </w:rPr>
        <w:t xml:space="preserve"> and 1400-2000 </w:t>
      </w:r>
      <w:proofErr w:type="spellStart"/>
      <w:r w:rsidR="0077161A">
        <w:rPr>
          <w:rFonts w:cs="Times New Roman"/>
        </w:rPr>
        <w:t>ms</w:t>
      </w:r>
      <w:proofErr w:type="spellEnd"/>
      <w:r w:rsidR="0077161A">
        <w:rPr>
          <w:rFonts w:cs="Times New Roman"/>
        </w:rPr>
        <w:t xml:space="preserve"> time windows</w:t>
      </w:r>
      <w:r w:rsidR="00213C4C">
        <w:rPr>
          <w:rFonts w:cs="Times New Roman"/>
        </w:rPr>
        <w:t xml:space="preserve">. </w:t>
      </w:r>
      <w:r w:rsidR="00162D4C">
        <w:rPr>
          <w:rFonts w:cs="Times New Roman"/>
        </w:rPr>
        <w:t xml:space="preserve">To our knowledge, this </w:t>
      </w:r>
      <w:r w:rsidR="003F6260">
        <w:rPr>
          <w:rFonts w:cs="Times New Roman"/>
        </w:rPr>
        <w:t xml:space="preserve">ERP effect has not been previously reported in studies of episodic </w:t>
      </w:r>
      <w:r w:rsidR="00507895">
        <w:rPr>
          <w:rFonts w:cs="Times New Roman"/>
        </w:rPr>
        <w:t>retrieval</w:t>
      </w:r>
      <w:r w:rsidR="003F6260">
        <w:rPr>
          <w:rFonts w:cs="Times New Roman"/>
        </w:rPr>
        <w:t xml:space="preserve"> and its functional correlates are unclear. However, </w:t>
      </w:r>
      <w:proofErr w:type="spellStart"/>
      <w:r w:rsidR="003F6260">
        <w:rPr>
          <w:rFonts w:cs="Times New Roman"/>
        </w:rPr>
        <w:t>mediofrontal</w:t>
      </w:r>
      <w:proofErr w:type="spellEnd"/>
      <w:r w:rsidR="003F6260">
        <w:rPr>
          <w:rFonts w:cs="Times New Roman"/>
        </w:rPr>
        <w:t xml:space="preserve"> negativities are </w:t>
      </w:r>
      <w:r w:rsidR="004C49DB">
        <w:rPr>
          <w:rFonts w:cs="Times New Roman"/>
        </w:rPr>
        <w:t xml:space="preserve">often </w:t>
      </w:r>
      <w:r w:rsidR="003F6260">
        <w:rPr>
          <w:rFonts w:cs="Times New Roman"/>
        </w:rPr>
        <w:t xml:space="preserve">elicited by outcomes that are worse than expected, and it has been suggested that this reflects a signal to increase cognitive control to improve performance </w:t>
      </w:r>
      <w:r w:rsidR="0067162B" w:rsidRPr="0067162B">
        <w:rPr>
          <w:rFonts w:cs="Times New Roman"/>
          <w:noProof/>
        </w:rPr>
        <w:t>(</w:t>
      </w:r>
      <w:r w:rsidR="004C49DB">
        <w:rPr>
          <w:rFonts w:cs="Times New Roman"/>
          <w:noProof/>
        </w:rPr>
        <w:t xml:space="preserve">e.g., </w:t>
      </w:r>
      <w:r w:rsidR="0067162B" w:rsidRPr="0067162B">
        <w:rPr>
          <w:rFonts w:cs="Times New Roman"/>
          <w:noProof/>
        </w:rPr>
        <w:t>Potts et al., 2006)</w:t>
      </w:r>
      <w:r w:rsidR="0039422A">
        <w:rPr>
          <w:rFonts w:cs="Times New Roman"/>
        </w:rPr>
        <w:t xml:space="preserve">. The tasks typically used to elicit </w:t>
      </w:r>
      <w:proofErr w:type="spellStart"/>
      <w:r w:rsidR="0039422A">
        <w:rPr>
          <w:rFonts w:cs="Times New Roman"/>
        </w:rPr>
        <w:t>mediofrontal</w:t>
      </w:r>
      <w:proofErr w:type="spellEnd"/>
      <w:r w:rsidR="0039422A">
        <w:rPr>
          <w:rFonts w:cs="Times New Roman"/>
        </w:rPr>
        <w:t xml:space="preserve"> negativities differ</w:t>
      </w:r>
      <w:r w:rsidR="00162D4C">
        <w:rPr>
          <w:rFonts w:cs="Times New Roman"/>
        </w:rPr>
        <w:t xml:space="preserve"> in many respects from the task used here</w:t>
      </w:r>
      <w:r w:rsidR="0039422A">
        <w:rPr>
          <w:rFonts w:cs="Times New Roman"/>
        </w:rPr>
        <w:t xml:space="preserve">, but </w:t>
      </w:r>
      <w:r w:rsidR="00D33174">
        <w:rPr>
          <w:rFonts w:cs="Times New Roman"/>
        </w:rPr>
        <w:t>because</w:t>
      </w:r>
      <w:r w:rsidR="0039422A">
        <w:rPr>
          <w:rFonts w:cs="Times New Roman"/>
        </w:rPr>
        <w:t xml:space="preserve"> accuracy was relatively poor </w:t>
      </w:r>
      <w:r w:rsidR="00D33174">
        <w:rPr>
          <w:rFonts w:cs="Times New Roman"/>
        </w:rPr>
        <w:t xml:space="preserve">for </w:t>
      </w:r>
      <w:proofErr w:type="spellStart"/>
      <w:r w:rsidR="00D33174">
        <w:rPr>
          <w:rFonts w:cs="Times New Roman"/>
        </w:rPr>
        <w:t>animacy</w:t>
      </w:r>
      <w:proofErr w:type="spellEnd"/>
      <w:r w:rsidR="00D33174">
        <w:rPr>
          <w:rFonts w:cs="Times New Roman"/>
        </w:rPr>
        <w:t xml:space="preserve"> words presented under the Question cue, </w:t>
      </w:r>
      <w:r w:rsidR="00005BF1">
        <w:rPr>
          <w:rFonts w:cs="Times New Roman"/>
        </w:rPr>
        <w:t>we speculate</w:t>
      </w:r>
      <w:r w:rsidR="00D33174">
        <w:rPr>
          <w:rFonts w:cs="Times New Roman"/>
        </w:rPr>
        <w:t xml:space="preserve"> that the</w:t>
      </w:r>
      <w:r w:rsidR="00C31D2B">
        <w:rPr>
          <w:rFonts w:cs="Times New Roman"/>
        </w:rPr>
        <w:t xml:space="preserve"> ERPs </w:t>
      </w:r>
      <w:r w:rsidR="00D33174">
        <w:rPr>
          <w:rFonts w:cs="Times New Roman"/>
        </w:rPr>
        <w:t xml:space="preserve">in Figure 8 </w:t>
      </w:r>
      <w:r w:rsidR="00005BF1">
        <w:rPr>
          <w:rFonts w:cs="Times New Roman"/>
        </w:rPr>
        <w:t xml:space="preserve">may reflect increased </w:t>
      </w:r>
      <w:r w:rsidR="00C31D2B">
        <w:rPr>
          <w:rFonts w:cs="Times New Roman"/>
        </w:rPr>
        <w:t>cognitive control</w:t>
      </w:r>
      <w:r w:rsidR="00005BF1">
        <w:rPr>
          <w:rFonts w:cs="Times New Roman"/>
        </w:rPr>
        <w:t xml:space="preserve"> in an attempt to respond accurately in this difficult condition</w:t>
      </w:r>
      <w:r w:rsidR="00C31D2B">
        <w:rPr>
          <w:rFonts w:cs="Times New Roman"/>
        </w:rPr>
        <w:t>.</w:t>
      </w:r>
    </w:p>
    <w:p w14:paraId="0EFC1440" w14:textId="6D75A1E6" w:rsidR="00CE73DC" w:rsidRDefault="00A660C4" w:rsidP="0048339F">
      <w:pPr>
        <w:spacing w:line="480" w:lineRule="auto"/>
        <w:ind w:firstLine="720"/>
        <w:rPr>
          <w:rFonts w:cs="Times New Roman"/>
        </w:rPr>
      </w:pPr>
      <w:r>
        <w:rPr>
          <w:rFonts w:cs="Times New Roman"/>
        </w:rPr>
        <w:t xml:space="preserve">Second, </w:t>
      </w:r>
      <w:r w:rsidR="00322356">
        <w:rPr>
          <w:rFonts w:cs="Times New Roman"/>
        </w:rPr>
        <w:t xml:space="preserve">we found </w:t>
      </w:r>
      <w:r w:rsidR="00534BA8">
        <w:rPr>
          <w:rFonts w:cs="Times New Roman"/>
        </w:rPr>
        <w:t>surprisingly good performance—</w:t>
      </w:r>
      <w:r w:rsidR="00C71851">
        <w:rPr>
          <w:rFonts w:cs="Times New Roman"/>
        </w:rPr>
        <w:t>f</w:t>
      </w:r>
      <w:r w:rsidR="00534BA8">
        <w:rPr>
          <w:rFonts w:cs="Times New Roman"/>
        </w:rPr>
        <w:t>ew guesses, high accuracy—i</w:t>
      </w:r>
      <w:r w:rsidR="008E3CB7">
        <w:rPr>
          <w:rFonts w:cs="Times New Roman"/>
        </w:rPr>
        <w:t>n the</w:t>
      </w:r>
      <w:r w:rsidR="00322356">
        <w:rPr>
          <w:rFonts w:cs="Times New Roman"/>
        </w:rPr>
        <w:t xml:space="preserve"> </w:t>
      </w:r>
      <w:r w:rsidR="008E3CB7">
        <w:rPr>
          <w:rFonts w:cs="Times New Roman"/>
        </w:rPr>
        <w:t xml:space="preserve">MDD group </w:t>
      </w:r>
      <w:r w:rsidR="00534BA8">
        <w:rPr>
          <w:rFonts w:cs="Times New Roman"/>
        </w:rPr>
        <w:t>when words from the mobility task were presented under</w:t>
      </w:r>
      <w:r w:rsidR="008E3CB7">
        <w:rPr>
          <w:rFonts w:cs="Times New Roman"/>
        </w:rPr>
        <w:t xml:space="preserve"> the Question</w:t>
      </w:r>
      <w:r w:rsidR="00534BA8">
        <w:rPr>
          <w:rFonts w:cs="Times New Roman"/>
        </w:rPr>
        <w:t xml:space="preserve"> cue. </w:t>
      </w:r>
      <w:r w:rsidR="00BC41EB">
        <w:rPr>
          <w:rFonts w:cs="Times New Roman"/>
        </w:rPr>
        <w:t>We view th</w:t>
      </w:r>
      <w:r w:rsidR="00534BA8">
        <w:rPr>
          <w:rFonts w:cs="Times New Roman"/>
        </w:rPr>
        <w:t>e</w:t>
      </w:r>
      <w:r w:rsidR="00642AFD">
        <w:rPr>
          <w:rFonts w:cs="Times New Roman"/>
        </w:rPr>
        <w:t xml:space="preserve"> accuracy boost </w:t>
      </w:r>
      <w:r w:rsidR="00BC41EB">
        <w:rPr>
          <w:rFonts w:cs="Times New Roman"/>
        </w:rPr>
        <w:t xml:space="preserve">as consistent with the cognitive initiative framework, because </w:t>
      </w:r>
      <w:r w:rsidR="0048339F">
        <w:rPr>
          <w:rFonts w:cs="Times New Roman"/>
        </w:rPr>
        <w:t xml:space="preserve">this cell of the design </w:t>
      </w:r>
      <w:r w:rsidR="00534BA8">
        <w:rPr>
          <w:rFonts w:cs="Times New Roman"/>
        </w:rPr>
        <w:t>likely</w:t>
      </w:r>
      <w:r w:rsidR="00BC41EB">
        <w:rPr>
          <w:rFonts w:cs="Times New Roman"/>
        </w:rPr>
        <w:t xml:space="preserve"> offered the most support at encoding and retrieval. </w:t>
      </w:r>
      <w:r w:rsidR="00C71851">
        <w:rPr>
          <w:rFonts w:cs="Times New Roman"/>
        </w:rPr>
        <w:t>As noted</w:t>
      </w:r>
      <w:r w:rsidR="0048339F">
        <w:rPr>
          <w:rFonts w:cs="Times New Roman"/>
        </w:rPr>
        <w:t xml:space="preserve"> earlier</w:t>
      </w:r>
      <w:r w:rsidR="00C71851">
        <w:rPr>
          <w:rFonts w:cs="Times New Roman"/>
        </w:rPr>
        <w:t xml:space="preserve">, the mobility task appears to have elicited deeper processing than the </w:t>
      </w:r>
      <w:proofErr w:type="spellStart"/>
      <w:r w:rsidR="00C71851">
        <w:rPr>
          <w:rFonts w:cs="Times New Roman"/>
        </w:rPr>
        <w:t>animacy</w:t>
      </w:r>
      <w:proofErr w:type="spellEnd"/>
      <w:r w:rsidR="00C71851">
        <w:rPr>
          <w:rFonts w:cs="Times New Roman"/>
        </w:rPr>
        <w:t xml:space="preserve"> task</w:t>
      </w:r>
      <w:r w:rsidR="0048339F">
        <w:rPr>
          <w:rFonts w:cs="Times New Roman"/>
        </w:rPr>
        <w:t xml:space="preserve"> at encoding</w:t>
      </w:r>
      <w:r w:rsidR="00C71851">
        <w:rPr>
          <w:rFonts w:cs="Times New Roman"/>
        </w:rPr>
        <w:t xml:space="preserve">. </w:t>
      </w:r>
      <w:r w:rsidR="00CE73DC">
        <w:rPr>
          <w:rFonts w:cs="Times New Roman"/>
        </w:rPr>
        <w:t>At retrieval, responses to the Question cue were made more confidently and markedly more slowly than responses to the Side cue</w:t>
      </w:r>
      <w:r w:rsidR="00534BA8">
        <w:rPr>
          <w:rFonts w:cs="Times New Roman"/>
        </w:rPr>
        <w:t xml:space="preserve">. Thus, the results shown in the left panels of Figure 4A and Figure 4B are in line with prior findings: given engaging encoding and retrieval tasks, episodic memory in depressed adults can be surprisingly good. Perhaps the most interesting result is the fact that this behavioral </w:t>
      </w:r>
      <w:r w:rsidR="0048339F">
        <w:rPr>
          <w:rFonts w:cs="Times New Roman"/>
        </w:rPr>
        <w:t>effect</w:t>
      </w:r>
      <w:r w:rsidR="00534BA8">
        <w:rPr>
          <w:rFonts w:cs="Times New Roman"/>
        </w:rPr>
        <w:t xml:space="preserve"> was linked to the amplitude of left parietal ERPs </w:t>
      </w:r>
      <w:r w:rsidR="0048339F">
        <w:rPr>
          <w:rFonts w:cs="Times New Roman"/>
        </w:rPr>
        <w:t xml:space="preserve">(Figure 9) </w:t>
      </w:r>
      <w:r w:rsidR="00534BA8">
        <w:rPr>
          <w:rFonts w:cs="Times New Roman"/>
        </w:rPr>
        <w:t xml:space="preserve">consistently associated with recollection </w:t>
      </w:r>
      <w:r w:rsidR="0067162B" w:rsidRPr="0067162B">
        <w:rPr>
          <w:rFonts w:cs="Times New Roman"/>
          <w:noProof/>
        </w:rPr>
        <w:t>(Rugg and Curran, 2007)</w:t>
      </w:r>
      <w:r w:rsidR="00534BA8">
        <w:rPr>
          <w:rFonts w:cs="Times New Roman"/>
        </w:rPr>
        <w:t xml:space="preserve">. </w:t>
      </w:r>
      <w:r w:rsidR="0048339F">
        <w:rPr>
          <w:rFonts w:cs="Times New Roman"/>
        </w:rPr>
        <w:t>Based on this finding, we speculate that</w:t>
      </w:r>
      <w:r w:rsidR="003F07E7">
        <w:rPr>
          <w:rFonts w:cs="Times New Roman"/>
        </w:rPr>
        <w:t xml:space="preserve"> whether a given episodic memory task yields better vs. worse performance in depressed vs. healthy adults may hinge on the extent to which this left parietal circuitry—and the core recollection network more broadly </w:t>
      </w:r>
      <w:r w:rsidR="0067162B" w:rsidRPr="0067162B">
        <w:rPr>
          <w:rFonts w:cs="Times New Roman"/>
          <w:noProof/>
        </w:rPr>
        <w:t>(Rugg and Vilberg, 2013)</w:t>
      </w:r>
      <w:r w:rsidR="003F07E7">
        <w:rPr>
          <w:rFonts w:cs="Times New Roman"/>
        </w:rPr>
        <w:t>—is engaged.</w:t>
      </w:r>
      <w:r w:rsidR="0048339F">
        <w:rPr>
          <w:rFonts w:cs="Times New Roman"/>
        </w:rPr>
        <w:t xml:space="preserve"> </w:t>
      </w:r>
      <w:r w:rsidR="00A97C79">
        <w:rPr>
          <w:rFonts w:cs="Times New Roman"/>
        </w:rPr>
        <w:t xml:space="preserve">Finally, we note that in depressed adults relative to controls, confidence was significantly lower on Side trials and left parietal ERPs elicited by words from the mobility task were </w:t>
      </w:r>
      <w:r w:rsidR="006D5065">
        <w:rPr>
          <w:rFonts w:cs="Times New Roman"/>
        </w:rPr>
        <w:t>substantially</w:t>
      </w:r>
      <w:r w:rsidR="00A97C79">
        <w:rPr>
          <w:rFonts w:cs="Times New Roman"/>
        </w:rPr>
        <w:t xml:space="preserve"> lower under the Side cue. This </w:t>
      </w:r>
      <w:r w:rsidR="0048339F">
        <w:rPr>
          <w:rFonts w:cs="Times New Roman"/>
        </w:rPr>
        <w:t xml:space="preserve">offers </w:t>
      </w:r>
      <w:r w:rsidR="00A97C79">
        <w:rPr>
          <w:rFonts w:cs="Times New Roman"/>
        </w:rPr>
        <w:t>support</w:t>
      </w:r>
      <w:r w:rsidR="0048339F">
        <w:rPr>
          <w:rFonts w:cs="Times New Roman"/>
        </w:rPr>
        <w:t xml:space="preserve"> to</w:t>
      </w:r>
      <w:r w:rsidR="00A97C79">
        <w:rPr>
          <w:rFonts w:cs="Times New Roman"/>
        </w:rPr>
        <w:t xml:space="preserve"> the cognitive initiative framework from another </w:t>
      </w:r>
      <w:r w:rsidR="0048339F">
        <w:rPr>
          <w:rFonts w:cs="Times New Roman"/>
        </w:rPr>
        <w:t>quarter</w:t>
      </w:r>
      <w:r w:rsidR="00A97C79">
        <w:rPr>
          <w:rFonts w:cs="Times New Roman"/>
        </w:rPr>
        <w:t xml:space="preserve">, by showing that depressed participants performed worst when cued to retrieve an </w:t>
      </w:r>
      <w:r w:rsidR="0048339F">
        <w:rPr>
          <w:rFonts w:cs="Times New Roman"/>
        </w:rPr>
        <w:t xml:space="preserve">arbitrarily assigned </w:t>
      </w:r>
      <w:r w:rsidR="00A97C79">
        <w:rPr>
          <w:rFonts w:cs="Times New Roman"/>
        </w:rPr>
        <w:t xml:space="preserve">attribute </w:t>
      </w:r>
      <w:r w:rsidR="0048339F">
        <w:rPr>
          <w:rFonts w:cs="Times New Roman"/>
        </w:rPr>
        <w:t>totally un</w:t>
      </w:r>
      <w:r w:rsidR="00A97C79">
        <w:rPr>
          <w:rFonts w:cs="Times New Roman"/>
        </w:rPr>
        <w:t>related to the items</w:t>
      </w:r>
      <w:r w:rsidR="0048339F">
        <w:rPr>
          <w:rFonts w:cs="Times New Roman"/>
        </w:rPr>
        <w:t>’</w:t>
      </w:r>
      <w:r w:rsidR="00A97C79">
        <w:rPr>
          <w:rFonts w:cs="Times New Roman"/>
        </w:rPr>
        <w:t xml:space="preserve"> semantic properties—namely, the </w:t>
      </w:r>
      <w:r w:rsidR="0048339F">
        <w:rPr>
          <w:rFonts w:cs="Times New Roman"/>
        </w:rPr>
        <w:t>position</w:t>
      </w:r>
      <w:r w:rsidR="00A97C79">
        <w:rPr>
          <w:rFonts w:cs="Times New Roman"/>
        </w:rPr>
        <w:t xml:space="preserve"> of the words on the screen. </w:t>
      </w:r>
    </w:p>
    <w:p w14:paraId="77A1A307" w14:textId="0D7FDB77" w:rsidR="00B55BA6" w:rsidRDefault="00B67201" w:rsidP="00B55BA6">
      <w:pPr>
        <w:spacing w:line="480" w:lineRule="auto"/>
        <w:ind w:firstLine="720"/>
        <w:rPr>
          <w:rFonts w:cs="Times New Roman"/>
        </w:rPr>
      </w:pPr>
      <w:r>
        <w:rPr>
          <w:rFonts w:cs="Times New Roman"/>
        </w:rPr>
        <w:t xml:space="preserve">Third, in the </w:t>
      </w:r>
      <w:r w:rsidR="00124F7A">
        <w:rPr>
          <w:rFonts w:cs="Times New Roman"/>
        </w:rPr>
        <w:t>MDD</w:t>
      </w:r>
      <w:r>
        <w:rPr>
          <w:rFonts w:cs="Times New Roman"/>
        </w:rPr>
        <w:t xml:space="preserve"> group the amplitude of the left parietal ERPs was negatively correlated with self-reported sleep </w:t>
      </w:r>
      <w:r w:rsidR="0048339F">
        <w:rPr>
          <w:rFonts w:cs="Times New Roman"/>
        </w:rPr>
        <w:t xml:space="preserve">disruption over the last month, and this effect </w:t>
      </w:r>
      <w:r w:rsidR="00B55BA6">
        <w:rPr>
          <w:rFonts w:cs="Times New Roman"/>
        </w:rPr>
        <w:t>remained</w:t>
      </w:r>
      <w:r w:rsidR="0048339F">
        <w:rPr>
          <w:rFonts w:cs="Times New Roman"/>
        </w:rPr>
        <w:t xml:space="preserve"> significant after controlling for depressive severity.</w:t>
      </w:r>
      <w:r w:rsidR="00124F7A">
        <w:rPr>
          <w:rFonts w:cs="Times New Roman"/>
        </w:rPr>
        <w:t xml:space="preserve"> We are </w:t>
      </w:r>
      <w:r w:rsidR="005A4011">
        <w:rPr>
          <w:rFonts w:cs="Times New Roman"/>
        </w:rPr>
        <w:t>un</w:t>
      </w:r>
      <w:r w:rsidR="00124F7A">
        <w:rPr>
          <w:rFonts w:cs="Times New Roman"/>
        </w:rPr>
        <w:t xml:space="preserve">aware of prior ERP or imaging </w:t>
      </w:r>
      <w:r w:rsidR="005A4011">
        <w:rPr>
          <w:rFonts w:cs="Times New Roman"/>
        </w:rPr>
        <w:t>data</w:t>
      </w:r>
      <w:r w:rsidR="00124F7A">
        <w:rPr>
          <w:rFonts w:cs="Times New Roman"/>
        </w:rPr>
        <w:t xml:space="preserve"> </w:t>
      </w:r>
      <w:r w:rsidR="005A4011">
        <w:rPr>
          <w:rFonts w:cs="Times New Roman"/>
        </w:rPr>
        <w:t>on</w:t>
      </w:r>
      <w:r w:rsidR="00124F7A">
        <w:rPr>
          <w:rFonts w:cs="Times New Roman"/>
        </w:rPr>
        <w:t xml:space="preserve"> the relationship between sleep and episo</w:t>
      </w:r>
      <w:r w:rsidR="005A4011">
        <w:rPr>
          <w:rFonts w:cs="Times New Roman"/>
        </w:rPr>
        <w:t xml:space="preserve">dic retrieval in MDD, but this result is </w:t>
      </w:r>
      <w:r w:rsidR="00124F7A">
        <w:rPr>
          <w:rFonts w:cs="Times New Roman"/>
        </w:rPr>
        <w:t xml:space="preserve">conceptually consistent with prior studies of working memory in healthy adults. For instance, </w:t>
      </w:r>
      <w:r w:rsidR="005A4011">
        <w:rPr>
          <w:rFonts w:cs="Times New Roman"/>
        </w:rPr>
        <w:t>an</w:t>
      </w:r>
      <w:r w:rsidR="00124F7A">
        <w:rPr>
          <w:rFonts w:cs="Times New Roman"/>
        </w:rPr>
        <w:t xml:space="preserve"> </w:t>
      </w:r>
      <w:r w:rsidR="00B55BA6">
        <w:rPr>
          <w:rFonts w:cs="Times New Roman"/>
        </w:rPr>
        <w:t xml:space="preserve">fMRI </w:t>
      </w:r>
      <w:r w:rsidR="00124F7A">
        <w:rPr>
          <w:rFonts w:cs="Times New Roman"/>
        </w:rPr>
        <w:t xml:space="preserve">study </w:t>
      </w:r>
      <w:r w:rsidR="00B55BA6">
        <w:rPr>
          <w:rFonts w:cs="Times New Roman"/>
        </w:rPr>
        <w:t>examined</w:t>
      </w:r>
      <w:r w:rsidR="00124F7A">
        <w:rPr>
          <w:rFonts w:cs="Times New Roman"/>
        </w:rPr>
        <w:t xml:space="preserve"> </w:t>
      </w:r>
      <w:r w:rsidR="00B55BA6">
        <w:rPr>
          <w:rFonts w:cs="Times New Roman"/>
        </w:rPr>
        <w:t xml:space="preserve">activation of </w:t>
      </w:r>
      <w:r w:rsidR="00124F7A">
        <w:rPr>
          <w:rFonts w:cs="Times New Roman"/>
        </w:rPr>
        <w:t xml:space="preserve">the </w:t>
      </w:r>
      <w:proofErr w:type="spellStart"/>
      <w:r w:rsidR="00124F7A">
        <w:rPr>
          <w:rFonts w:cs="Times New Roman"/>
        </w:rPr>
        <w:t>fronto</w:t>
      </w:r>
      <w:proofErr w:type="spellEnd"/>
      <w:r w:rsidR="00124F7A">
        <w:rPr>
          <w:rFonts w:cs="Times New Roman"/>
        </w:rPr>
        <w:t xml:space="preserve">-parietal control network as healthy adults performed a working memory task when they were well-rested, and again after 24 and 35 hours of total sleep deprivation </w:t>
      </w:r>
      <w:r w:rsidR="00124F7A" w:rsidRPr="00124F7A">
        <w:rPr>
          <w:rFonts w:cs="Times New Roman"/>
          <w:noProof/>
        </w:rPr>
        <w:t>(Chee et al., 2006)</w:t>
      </w:r>
      <w:r w:rsidR="00124F7A">
        <w:rPr>
          <w:rFonts w:cs="Times New Roman"/>
        </w:rPr>
        <w:t xml:space="preserve">. </w:t>
      </w:r>
      <w:r w:rsidR="005A4011">
        <w:rPr>
          <w:rFonts w:cs="Times New Roman"/>
        </w:rPr>
        <w:t>There was</w:t>
      </w:r>
      <w:r w:rsidR="00124F7A">
        <w:rPr>
          <w:rFonts w:cs="Times New Roman"/>
        </w:rPr>
        <w:t xml:space="preserve"> a main effect of deprivation on activation of the superior parietal lobe, with the strongest effects in the left hemisphere: parietal activation </w:t>
      </w:r>
      <w:r w:rsidR="005A4011">
        <w:rPr>
          <w:rFonts w:cs="Times New Roman"/>
        </w:rPr>
        <w:t xml:space="preserve">was sharply </w:t>
      </w:r>
      <w:r w:rsidR="00124F7A">
        <w:rPr>
          <w:rFonts w:cs="Times New Roman"/>
        </w:rPr>
        <w:t xml:space="preserve">decreased in the deprived </w:t>
      </w:r>
      <w:r w:rsidR="00B55BA6">
        <w:rPr>
          <w:rFonts w:cs="Times New Roman"/>
        </w:rPr>
        <w:t>vs.</w:t>
      </w:r>
      <w:r w:rsidR="00124F7A">
        <w:rPr>
          <w:rFonts w:cs="Times New Roman"/>
        </w:rPr>
        <w:t xml:space="preserve"> the rested state. Moreover</w:t>
      </w:r>
      <w:r w:rsidR="00A74FE2">
        <w:rPr>
          <w:rFonts w:cs="Times New Roman"/>
        </w:rPr>
        <w:t xml:space="preserve">, the amplitude of left parietal and left frontal activation at baseline negatively predicted deprivation-induced drops in accuracy, in a manner akin to the “cognitive reserve” hypothesis of aging </w:t>
      </w:r>
      <w:r w:rsidR="00A74FE2" w:rsidRPr="00A74FE2">
        <w:rPr>
          <w:rFonts w:cs="Times New Roman"/>
          <w:noProof/>
        </w:rPr>
        <w:t>(Stern, 2012)</w:t>
      </w:r>
      <w:r w:rsidR="00A74FE2">
        <w:rPr>
          <w:rFonts w:cs="Times New Roman"/>
        </w:rPr>
        <w:t xml:space="preserve">: participants with greater activation </w:t>
      </w:r>
      <w:r w:rsidR="00E05F24">
        <w:rPr>
          <w:rFonts w:cs="Times New Roman"/>
        </w:rPr>
        <w:t xml:space="preserve">in these regions </w:t>
      </w:r>
      <w:r w:rsidR="00A74FE2">
        <w:rPr>
          <w:rFonts w:cs="Times New Roman"/>
        </w:rPr>
        <w:t xml:space="preserve">at baseline were least affected by sleep deprivation. </w:t>
      </w:r>
      <w:r w:rsidR="00B55BA6">
        <w:rPr>
          <w:rFonts w:cs="Times New Roman"/>
        </w:rPr>
        <w:t xml:space="preserve">Our detection of a negative effect of disrupted sleep on left parietal ERPs </w:t>
      </w:r>
      <w:r w:rsidR="005A4011">
        <w:rPr>
          <w:rFonts w:cs="Times New Roman"/>
        </w:rPr>
        <w:t xml:space="preserve">in MDD is </w:t>
      </w:r>
      <w:r w:rsidR="00B55BA6">
        <w:rPr>
          <w:rFonts w:cs="Times New Roman"/>
        </w:rPr>
        <w:t xml:space="preserve">in line with these prior findings, but we did not find any relationship between sleep and source accuracy or confidence. </w:t>
      </w:r>
      <w:r w:rsidR="005A4011">
        <w:rPr>
          <w:rFonts w:cs="Times New Roman"/>
        </w:rPr>
        <w:t xml:space="preserve">We expect that such a relationship </w:t>
      </w:r>
      <w:r w:rsidR="007C0BFB">
        <w:rPr>
          <w:rFonts w:cs="Times New Roman"/>
        </w:rPr>
        <w:t>will</w:t>
      </w:r>
      <w:r w:rsidR="005A4011">
        <w:rPr>
          <w:rFonts w:cs="Times New Roman"/>
        </w:rPr>
        <w:t xml:space="preserve"> be detect</w:t>
      </w:r>
      <w:r w:rsidR="007C0BFB">
        <w:rPr>
          <w:rFonts w:cs="Times New Roman"/>
        </w:rPr>
        <w:t>ed</w:t>
      </w:r>
      <w:r w:rsidR="005A4011">
        <w:rPr>
          <w:rFonts w:cs="Times New Roman"/>
        </w:rPr>
        <w:t xml:space="preserve"> in future work, because sleep disruption is extremely common in depression </w:t>
      </w:r>
      <w:r w:rsidR="005A4011" w:rsidRPr="005A4011">
        <w:rPr>
          <w:rFonts w:cs="Times New Roman"/>
          <w:noProof/>
        </w:rPr>
        <w:t>(Tsuno et al., 2005)</w:t>
      </w:r>
      <w:r w:rsidR="005A4011">
        <w:rPr>
          <w:rFonts w:cs="Times New Roman"/>
        </w:rPr>
        <w:t xml:space="preserve">, sleep disruption exerts broad negative effects on range of cognitive functions </w:t>
      </w:r>
      <w:r w:rsidR="0067162B" w:rsidRPr="0067162B">
        <w:rPr>
          <w:rFonts w:cs="Times New Roman"/>
          <w:noProof/>
        </w:rPr>
        <w:t>(Durmer and Dinges, 2005)</w:t>
      </w:r>
      <w:r w:rsidR="005A4011">
        <w:rPr>
          <w:rFonts w:cs="Times New Roman"/>
        </w:rPr>
        <w:t xml:space="preserve">, and there is reason to think that disrupted episodic retrieval in MDD may reflect </w:t>
      </w:r>
      <w:r w:rsidR="007C0BFB">
        <w:rPr>
          <w:rFonts w:cs="Times New Roman"/>
        </w:rPr>
        <w:t xml:space="preserve">reduced </w:t>
      </w:r>
      <w:r w:rsidR="005A4011">
        <w:rPr>
          <w:rFonts w:cs="Times New Roman"/>
        </w:rPr>
        <w:t xml:space="preserve">executive function </w:t>
      </w:r>
      <w:r w:rsidR="005A4011" w:rsidRPr="005A4011">
        <w:rPr>
          <w:rFonts w:cs="Times New Roman"/>
          <w:noProof/>
        </w:rPr>
        <w:t>(Dalgleish et al., 2007)</w:t>
      </w:r>
      <w:r w:rsidR="005A4011">
        <w:rPr>
          <w:rFonts w:cs="Times New Roman"/>
        </w:rPr>
        <w:t>.</w:t>
      </w:r>
      <w:r w:rsidR="007C0BFB">
        <w:rPr>
          <w:rFonts w:cs="Times New Roman"/>
        </w:rPr>
        <w:t xml:space="preserve"> Thus, we speculate that sleep disruption may make a key contribution to impaired episodic retrieval for neutral information in depression.</w:t>
      </w:r>
      <w:r w:rsidR="00B55BA6">
        <w:rPr>
          <w:rFonts w:cs="Times New Roman"/>
        </w:rPr>
        <w:t xml:space="preserve"> </w:t>
      </w:r>
      <w:r w:rsidR="00F66D8B">
        <w:rPr>
          <w:rFonts w:cs="Times New Roman"/>
        </w:rPr>
        <w:t xml:space="preserve">In fact, we suspect that sleep deprivation may prove key to emotional memory biases in MDD as well, since poor sleep appears to </w:t>
      </w:r>
      <w:r w:rsidR="003F2729">
        <w:rPr>
          <w:rFonts w:cs="Times New Roman"/>
        </w:rPr>
        <w:t>impair</w:t>
      </w:r>
      <w:r w:rsidR="00F66D8B">
        <w:rPr>
          <w:rFonts w:cs="Times New Roman"/>
        </w:rPr>
        <w:t xml:space="preserve"> long-term retention of positive and neutral memories more than negative memories</w:t>
      </w:r>
      <w:r w:rsidR="003F659F">
        <w:rPr>
          <w:rFonts w:cs="Times New Roman"/>
        </w:rPr>
        <w:t xml:space="preserve"> </w:t>
      </w:r>
      <w:r w:rsidR="003F659F" w:rsidRPr="003F659F">
        <w:rPr>
          <w:rFonts w:cs="Times New Roman"/>
          <w:noProof/>
        </w:rPr>
        <w:t>(Sterpenich et al., 2007)</w:t>
      </w:r>
      <w:r w:rsidR="003F2729">
        <w:rPr>
          <w:rFonts w:cs="Times New Roman"/>
        </w:rPr>
        <w:t xml:space="preserve">—this could contribute to the memory advantage </w:t>
      </w:r>
      <w:r w:rsidR="006A547A">
        <w:rPr>
          <w:rFonts w:cs="Times New Roman"/>
        </w:rPr>
        <w:t>for</w:t>
      </w:r>
      <w:r w:rsidR="003F2729">
        <w:rPr>
          <w:rFonts w:cs="Times New Roman"/>
        </w:rPr>
        <w:t xml:space="preserve"> negative stimuli in </w:t>
      </w:r>
      <w:r w:rsidR="00D06229">
        <w:rPr>
          <w:rFonts w:cs="Times New Roman"/>
        </w:rPr>
        <w:t xml:space="preserve">adults with </w:t>
      </w:r>
      <w:r w:rsidR="003F2729">
        <w:rPr>
          <w:rFonts w:cs="Times New Roman"/>
        </w:rPr>
        <w:t>MDD.</w:t>
      </w:r>
      <w:r w:rsidR="005930A0">
        <w:rPr>
          <w:rFonts w:cs="Times New Roman"/>
        </w:rPr>
        <w:t xml:space="preserve"> Finally, drowsiness is associated with increased alpha power in the EEG, and alpha is associated with inhibition of cortical function</w:t>
      </w:r>
      <w:r w:rsidR="008D747B">
        <w:rPr>
          <w:rFonts w:cs="Times New Roman"/>
        </w:rPr>
        <w:t xml:space="preserve"> (Jensen and </w:t>
      </w:r>
      <w:proofErr w:type="spellStart"/>
      <w:r w:rsidR="008D747B">
        <w:rPr>
          <w:rFonts w:cs="Times New Roman"/>
        </w:rPr>
        <w:t>Mazaheri</w:t>
      </w:r>
      <w:proofErr w:type="spellEnd"/>
      <w:r w:rsidR="008D747B">
        <w:rPr>
          <w:rFonts w:cs="Times New Roman"/>
        </w:rPr>
        <w:t>, 2010). Thus, a fascinating topic for future work would be to determine whether sleep disruption in psychiatric groups is linked to cognitive deficits via alpha-induced inhibition of key cortical areas—here, left parietal regions important for source memory</w:t>
      </w:r>
      <w:r w:rsidR="0000781B">
        <w:rPr>
          <w:rFonts w:cs="Times New Roman"/>
        </w:rPr>
        <w:t>.</w:t>
      </w:r>
    </w:p>
    <w:p w14:paraId="4019DF5A" w14:textId="6FD895B9" w:rsidR="003F2729" w:rsidRPr="00536423" w:rsidRDefault="002852C1" w:rsidP="00B55BA6">
      <w:pPr>
        <w:spacing w:line="480" w:lineRule="auto"/>
        <w:ind w:firstLine="720"/>
        <w:rPr>
          <w:rFonts w:cs="Times New Roman"/>
        </w:rPr>
      </w:pPr>
      <w:r>
        <w:rPr>
          <w:rFonts w:cs="Times New Roman"/>
        </w:rPr>
        <w:t xml:space="preserve">Although </w:t>
      </w:r>
      <w:r w:rsidR="009D0C69">
        <w:rPr>
          <w:rFonts w:cs="Times New Roman"/>
        </w:rPr>
        <w:t>we did not observe group differences when Question and Side hits (collapsed over the encoding tasks) were contrasted to correct responses on Odd/Even trials</w:t>
      </w:r>
      <w:r w:rsidR="00A14958">
        <w:rPr>
          <w:rFonts w:cs="Times New Roman"/>
        </w:rPr>
        <w:t xml:space="preserve"> (Figures 6 and 7)</w:t>
      </w:r>
      <w:r w:rsidR="009D0C69">
        <w:rPr>
          <w:rFonts w:cs="Times New Roman"/>
        </w:rPr>
        <w:t xml:space="preserve">, the results of these contrasts were very similar to prior </w:t>
      </w:r>
      <w:r w:rsidR="00201FC5">
        <w:rPr>
          <w:rFonts w:cs="Times New Roman"/>
        </w:rPr>
        <w:t>reports</w:t>
      </w:r>
      <w:r w:rsidR="009D0C69">
        <w:rPr>
          <w:rFonts w:cs="Times New Roman"/>
        </w:rPr>
        <w:t xml:space="preserve">. Both contrasts elicited left parietal activity from 400-800 </w:t>
      </w:r>
      <w:proofErr w:type="spellStart"/>
      <w:r w:rsidR="009D0C69">
        <w:rPr>
          <w:rFonts w:cs="Times New Roman"/>
        </w:rPr>
        <w:t>ms</w:t>
      </w:r>
      <w:proofErr w:type="spellEnd"/>
      <w:r w:rsidR="009D0C69">
        <w:rPr>
          <w:rFonts w:cs="Times New Roman"/>
        </w:rPr>
        <w:t xml:space="preserve">, although this was only significant in the Question vs. Odd/Even contrast (the lack of significance in the Side vs. Odd/Even contrast reflects the stringency of the multiple comparisons correction used in our mass </w:t>
      </w:r>
      <w:proofErr w:type="spellStart"/>
      <w:r w:rsidR="009D0C69">
        <w:rPr>
          <w:rFonts w:cs="Times New Roman"/>
        </w:rPr>
        <w:t>univariate</w:t>
      </w:r>
      <w:proofErr w:type="spellEnd"/>
      <w:r w:rsidR="009D0C69">
        <w:rPr>
          <w:rFonts w:cs="Times New Roman"/>
        </w:rPr>
        <w:t xml:space="preserve"> analysis, as well as the fact that confidence was consistently lower on Side vs. Question trials—for </w:t>
      </w:r>
      <w:r w:rsidR="007D7503">
        <w:rPr>
          <w:rFonts w:cs="Times New Roman"/>
        </w:rPr>
        <w:t>the</w:t>
      </w:r>
      <w:r w:rsidR="009D0C69">
        <w:rPr>
          <w:rFonts w:cs="Times New Roman"/>
        </w:rPr>
        <w:t xml:space="preserve"> link between confidence and recollection during </w:t>
      </w:r>
      <w:r w:rsidR="007D7503">
        <w:rPr>
          <w:rFonts w:cs="Times New Roman"/>
        </w:rPr>
        <w:t xml:space="preserve">source memory judgments, see </w:t>
      </w:r>
      <w:proofErr w:type="spellStart"/>
      <w:r w:rsidR="007D7503">
        <w:rPr>
          <w:rFonts w:cs="Times New Roman"/>
        </w:rPr>
        <w:t>Th</w:t>
      </w:r>
      <w:r w:rsidR="009D0C69">
        <w:rPr>
          <w:rFonts w:cs="Times New Roman"/>
        </w:rPr>
        <w:t>ak</w:t>
      </w:r>
      <w:r w:rsidR="007D7503">
        <w:rPr>
          <w:rFonts w:cs="Times New Roman"/>
        </w:rPr>
        <w:t>r</w:t>
      </w:r>
      <w:r w:rsidR="009D0C69">
        <w:rPr>
          <w:rFonts w:cs="Times New Roman"/>
        </w:rPr>
        <w:t>al</w:t>
      </w:r>
      <w:proofErr w:type="spellEnd"/>
      <w:r w:rsidR="009D0C69">
        <w:rPr>
          <w:rFonts w:cs="Times New Roman"/>
        </w:rPr>
        <w:t xml:space="preserve"> et al., 2015).</w:t>
      </w:r>
      <w:r w:rsidR="007D7503">
        <w:rPr>
          <w:rFonts w:cs="Times New Roman"/>
        </w:rPr>
        <w:t xml:space="preserve"> The parietal effects were followed by very </w:t>
      </w:r>
      <w:r w:rsidR="00385FDC">
        <w:rPr>
          <w:rFonts w:cs="Times New Roman"/>
        </w:rPr>
        <w:t>robust</w:t>
      </w:r>
      <w:r w:rsidR="007D7503">
        <w:rPr>
          <w:rFonts w:cs="Times New Roman"/>
        </w:rPr>
        <w:t xml:space="preserve"> LPN</w:t>
      </w:r>
      <w:r w:rsidR="00385FDC">
        <w:rPr>
          <w:rFonts w:cs="Times New Roman"/>
        </w:rPr>
        <w:t>s</w:t>
      </w:r>
      <w:r w:rsidR="007D7503">
        <w:rPr>
          <w:rFonts w:cs="Times New Roman"/>
        </w:rPr>
        <w:t>, which were evident over midline pos</w:t>
      </w:r>
      <w:r w:rsidR="00F46AF3">
        <w:rPr>
          <w:rFonts w:cs="Times New Roman"/>
        </w:rPr>
        <w:t xml:space="preserve">terior scalp in both contrasts, </w:t>
      </w:r>
      <w:r w:rsidR="007D7503">
        <w:rPr>
          <w:rFonts w:cs="Times New Roman"/>
        </w:rPr>
        <w:t xml:space="preserve">albeit with a more right hemisphere </w:t>
      </w:r>
      <w:r w:rsidR="00F46AF3">
        <w:rPr>
          <w:rFonts w:cs="Times New Roman"/>
        </w:rPr>
        <w:t>focus for Question vs. Odd/Even,</w:t>
      </w:r>
      <w:r w:rsidR="007D7503">
        <w:rPr>
          <w:rFonts w:cs="Times New Roman"/>
        </w:rPr>
        <w:t xml:space="preserve"> </w:t>
      </w:r>
      <w:r w:rsidR="00F46AF3">
        <w:rPr>
          <w:rFonts w:cs="Times New Roman"/>
        </w:rPr>
        <w:t xml:space="preserve">and </w:t>
      </w:r>
      <w:r w:rsidR="007D7503">
        <w:rPr>
          <w:rFonts w:cs="Times New Roman"/>
        </w:rPr>
        <w:t xml:space="preserve">extended over left frontal scalp in the Question vs. Odd/Even contrast. The midline posterior </w:t>
      </w:r>
      <w:r w:rsidR="007019F8">
        <w:rPr>
          <w:rFonts w:cs="Times New Roman"/>
        </w:rPr>
        <w:t>results</w:t>
      </w:r>
      <w:r w:rsidR="007D7503">
        <w:rPr>
          <w:rFonts w:cs="Times New Roman"/>
        </w:rPr>
        <w:t xml:space="preserve"> are consistent with the aforementioned PMAT </w:t>
      </w:r>
      <w:r w:rsidR="00911476">
        <w:rPr>
          <w:rFonts w:cs="Times New Roman"/>
        </w:rPr>
        <w:t>framework (Ritchey et al., 2015)</w:t>
      </w:r>
      <w:r w:rsidR="007D7503">
        <w:rPr>
          <w:rFonts w:cs="Times New Roman"/>
        </w:rPr>
        <w:t xml:space="preserve">, which links </w:t>
      </w:r>
      <w:r w:rsidR="007019F8">
        <w:rPr>
          <w:rFonts w:cs="Times New Roman"/>
        </w:rPr>
        <w:t xml:space="preserve">the retrieval of contextual information in general and spatial information in particular to activation of the </w:t>
      </w:r>
      <w:proofErr w:type="spellStart"/>
      <w:r w:rsidR="007019F8">
        <w:rPr>
          <w:rFonts w:cs="Times New Roman"/>
        </w:rPr>
        <w:t>retrosplenial</w:t>
      </w:r>
      <w:proofErr w:type="spellEnd"/>
      <w:r w:rsidR="007019F8">
        <w:rPr>
          <w:rFonts w:cs="Times New Roman"/>
        </w:rPr>
        <w:t xml:space="preserve"> cortex and the precuneus. Because the multi-modal study by </w:t>
      </w:r>
      <w:proofErr w:type="spellStart"/>
      <w:r w:rsidR="007019F8">
        <w:rPr>
          <w:rFonts w:cs="Times New Roman"/>
        </w:rPr>
        <w:t>Bergström</w:t>
      </w:r>
      <w:proofErr w:type="spellEnd"/>
      <w:r w:rsidR="007019F8">
        <w:rPr>
          <w:rFonts w:cs="Times New Roman"/>
        </w:rPr>
        <w:t xml:space="preserve"> and colleagues (2013) linked the LPN to fMRI activation in the precuneus, we interpret the posterior LPN as reflecting process related to contextual retrieval. </w:t>
      </w:r>
      <w:r w:rsidR="00E167F9">
        <w:rPr>
          <w:rFonts w:cs="Times New Roman"/>
        </w:rPr>
        <w:t>The nature of those processes</w:t>
      </w:r>
      <w:r w:rsidR="007019F8">
        <w:rPr>
          <w:rFonts w:cs="Times New Roman"/>
        </w:rPr>
        <w:t xml:space="preserve"> is unclear, but candidates include post-retrieval monitoring (Simons et al., 2010), maintenance of retrieved information in an episodic buffer (</w:t>
      </w:r>
      <w:proofErr w:type="spellStart"/>
      <w:r w:rsidR="007019F8">
        <w:rPr>
          <w:rFonts w:cs="Times New Roman"/>
        </w:rPr>
        <w:t>Baddeley</w:t>
      </w:r>
      <w:proofErr w:type="spellEnd"/>
      <w:r w:rsidR="007019F8">
        <w:rPr>
          <w:rFonts w:cs="Times New Roman"/>
        </w:rPr>
        <w:t xml:space="preserve">, 2000), </w:t>
      </w:r>
      <w:r w:rsidR="00E60275">
        <w:rPr>
          <w:rFonts w:cs="Times New Roman"/>
        </w:rPr>
        <w:t>direction of attention to the products of the retrieval search (</w:t>
      </w:r>
      <w:proofErr w:type="spellStart"/>
      <w:r w:rsidR="00E60275">
        <w:rPr>
          <w:rFonts w:cs="Times New Roman"/>
        </w:rPr>
        <w:t>Cabeza</w:t>
      </w:r>
      <w:proofErr w:type="spellEnd"/>
      <w:r w:rsidR="00E60275">
        <w:rPr>
          <w:rFonts w:cs="Times New Roman"/>
        </w:rPr>
        <w:t xml:space="preserve"> et al., 2008), </w:t>
      </w:r>
      <w:r w:rsidR="007019F8">
        <w:rPr>
          <w:rFonts w:cs="Times New Roman"/>
        </w:rPr>
        <w:t xml:space="preserve">or perhaps the </w:t>
      </w:r>
      <w:r w:rsidR="009B35CB">
        <w:rPr>
          <w:rFonts w:cs="Times New Roman"/>
        </w:rPr>
        <w:t>generation or maintenance</w:t>
      </w:r>
      <w:r w:rsidR="00E60275">
        <w:rPr>
          <w:rFonts w:cs="Times New Roman"/>
        </w:rPr>
        <w:t xml:space="preserve"> of visual images elicited by any of these </w:t>
      </w:r>
      <w:r w:rsidR="00536423">
        <w:rPr>
          <w:rFonts w:cs="Times New Roman"/>
        </w:rPr>
        <w:t>processes</w:t>
      </w:r>
      <w:r w:rsidR="009B35CB">
        <w:rPr>
          <w:rFonts w:cs="Times New Roman"/>
        </w:rPr>
        <w:t xml:space="preserve"> (Farah, 1984</w:t>
      </w:r>
      <w:r w:rsidR="007E474F">
        <w:rPr>
          <w:rFonts w:cs="Times New Roman"/>
        </w:rPr>
        <w:t>, 1989</w:t>
      </w:r>
      <w:r w:rsidR="009B35CB">
        <w:rPr>
          <w:rFonts w:cs="Times New Roman"/>
        </w:rPr>
        <w:t>).</w:t>
      </w:r>
      <w:r w:rsidR="00E167F9">
        <w:rPr>
          <w:rFonts w:cs="Times New Roman"/>
        </w:rPr>
        <w:t xml:space="preserve"> The left frontal LPN seen </w:t>
      </w:r>
      <w:r w:rsidR="00844C94">
        <w:rPr>
          <w:rFonts w:cs="Times New Roman"/>
        </w:rPr>
        <w:t>in the Question vs. Odd/Even contrast may reflect cue elaboration (Han et al., 2012), selection among candidate memories (</w:t>
      </w:r>
      <w:proofErr w:type="spellStart"/>
      <w:r w:rsidR="00844C94">
        <w:rPr>
          <w:rFonts w:cs="Times New Roman"/>
        </w:rPr>
        <w:t>Bergström</w:t>
      </w:r>
      <w:proofErr w:type="spellEnd"/>
      <w:r w:rsidR="00844C94">
        <w:rPr>
          <w:rFonts w:cs="Times New Roman"/>
        </w:rPr>
        <w:t xml:space="preserve"> et al., 2015), or possibly reinstat</w:t>
      </w:r>
      <w:r w:rsidR="009E122B">
        <w:rPr>
          <w:rFonts w:cs="Times New Roman"/>
        </w:rPr>
        <w:t>ement of left frontal activity</w:t>
      </w:r>
      <w:r w:rsidR="00844C94">
        <w:rPr>
          <w:rFonts w:cs="Times New Roman"/>
        </w:rPr>
        <w:t xml:space="preserve"> that supported performance of the encoding tasks in the first place (</w:t>
      </w:r>
      <w:proofErr w:type="spellStart"/>
      <w:r w:rsidR="00844C94">
        <w:rPr>
          <w:rFonts w:cs="Times New Roman"/>
        </w:rPr>
        <w:t>Thakral</w:t>
      </w:r>
      <w:proofErr w:type="spellEnd"/>
      <w:r w:rsidR="00844C94">
        <w:rPr>
          <w:rFonts w:cs="Times New Roman"/>
        </w:rPr>
        <w:t xml:space="preserve"> et al., 2015).</w:t>
      </w:r>
      <w:r w:rsidR="00E167F9">
        <w:rPr>
          <w:rFonts w:cs="Times New Roman"/>
        </w:rPr>
        <w:t xml:space="preserve"> Given the complexity of these processes and the robust evidence of </w:t>
      </w:r>
      <w:r w:rsidR="009D0F9C">
        <w:rPr>
          <w:rFonts w:cs="Times New Roman"/>
        </w:rPr>
        <w:t>cognitive</w:t>
      </w:r>
      <w:r w:rsidR="00E167F9">
        <w:rPr>
          <w:rFonts w:cs="Times New Roman"/>
        </w:rPr>
        <w:t xml:space="preserve"> d</w:t>
      </w:r>
      <w:r w:rsidR="001540EF">
        <w:rPr>
          <w:rFonts w:cs="Times New Roman"/>
        </w:rPr>
        <w:t>ysfunction</w:t>
      </w:r>
      <w:r w:rsidR="009D4DD8">
        <w:rPr>
          <w:rFonts w:cs="Times New Roman"/>
        </w:rPr>
        <w:t xml:space="preserve"> in depression (Snyder, 2013</w:t>
      </w:r>
      <w:r w:rsidR="00E167F9">
        <w:rPr>
          <w:rFonts w:cs="Times New Roman"/>
        </w:rPr>
        <w:t>), we expect that depression-related deficits may</w:t>
      </w:r>
      <w:r w:rsidR="009D4DD8">
        <w:rPr>
          <w:rFonts w:cs="Times New Roman"/>
        </w:rPr>
        <w:t xml:space="preserve"> yet</w:t>
      </w:r>
      <w:r w:rsidR="00E167F9">
        <w:rPr>
          <w:rFonts w:cs="Times New Roman"/>
        </w:rPr>
        <w:t xml:space="preserve"> be detectable in future studies.</w:t>
      </w:r>
      <w:r w:rsidR="00536423">
        <w:rPr>
          <w:rFonts w:cs="Times New Roman"/>
        </w:rPr>
        <w:t xml:space="preserve"> And </w:t>
      </w:r>
      <w:r w:rsidR="00C54945">
        <w:rPr>
          <w:rFonts w:cs="Times New Roman"/>
        </w:rPr>
        <w:t>while</w:t>
      </w:r>
      <w:r w:rsidR="00536423">
        <w:rPr>
          <w:rFonts w:cs="Times New Roman"/>
        </w:rPr>
        <w:t xml:space="preserve"> we cannot adjudicate between the various candidates in this dataset, we note that because the LPN follows the left parietal effect, it very likely mediates a process (or processes) that act on the products of recollection</w:t>
      </w:r>
      <w:r w:rsidR="00C54945">
        <w:rPr>
          <w:rFonts w:cs="Times New Roman"/>
        </w:rPr>
        <w:t xml:space="preserve">, and </w:t>
      </w:r>
      <w:r w:rsidR="00536423">
        <w:rPr>
          <w:rFonts w:cs="Times New Roman"/>
        </w:rPr>
        <w:t xml:space="preserve">probably does not reflect activity </w:t>
      </w:r>
      <w:r w:rsidR="00C54945">
        <w:rPr>
          <w:rFonts w:cs="Times New Roman"/>
        </w:rPr>
        <w:t>related to initiating retrieval searche</w:t>
      </w:r>
      <w:r w:rsidR="00536423">
        <w:rPr>
          <w:rFonts w:cs="Times New Roman"/>
        </w:rPr>
        <w:t>s (</w:t>
      </w:r>
      <w:proofErr w:type="spellStart"/>
      <w:r w:rsidR="00536423">
        <w:rPr>
          <w:rFonts w:cs="Times New Roman"/>
        </w:rPr>
        <w:t>Bergström</w:t>
      </w:r>
      <w:proofErr w:type="spellEnd"/>
      <w:r w:rsidR="00536423">
        <w:rPr>
          <w:rFonts w:cs="Times New Roman"/>
        </w:rPr>
        <w:t xml:space="preserve"> et al., 2013).</w:t>
      </w:r>
    </w:p>
    <w:p w14:paraId="0EF84433" w14:textId="796D43F3" w:rsidR="00F4198C" w:rsidRDefault="003F659F" w:rsidP="005620AF">
      <w:pPr>
        <w:spacing w:line="480" w:lineRule="auto"/>
        <w:ind w:firstLine="720"/>
        <w:rPr>
          <w:rFonts w:cs="Times New Roman"/>
        </w:rPr>
      </w:pPr>
      <w:r>
        <w:rPr>
          <w:rFonts w:cs="Times New Roman"/>
        </w:rPr>
        <w:t>It is important to be aware of</w:t>
      </w:r>
      <w:r w:rsidR="000D2248">
        <w:rPr>
          <w:rFonts w:cs="Times New Roman"/>
        </w:rPr>
        <w:t xml:space="preserve"> limitations</w:t>
      </w:r>
      <w:r w:rsidR="00A660C4">
        <w:rPr>
          <w:rFonts w:cs="Times New Roman"/>
        </w:rPr>
        <w:t xml:space="preserve"> </w:t>
      </w:r>
      <w:r w:rsidR="000D2248">
        <w:rPr>
          <w:rFonts w:cs="Times New Roman"/>
        </w:rPr>
        <w:t>associated with th</w:t>
      </w:r>
      <w:r w:rsidR="00D04E55">
        <w:rPr>
          <w:rFonts w:cs="Times New Roman"/>
        </w:rPr>
        <w:t>e</w:t>
      </w:r>
      <w:r w:rsidR="000D2248">
        <w:rPr>
          <w:rFonts w:cs="Times New Roman"/>
        </w:rPr>
        <w:t xml:space="preserve"> experimental design. First, </w:t>
      </w:r>
      <w:r w:rsidR="00295F76">
        <w:rPr>
          <w:rFonts w:cs="Times New Roman"/>
        </w:rPr>
        <w:t>we cannot conclusively link the ERP results in Figure 9 to accuracy vs. confidence. W</w:t>
      </w:r>
      <w:r w:rsidR="000D2248">
        <w:rPr>
          <w:rFonts w:cs="Times New Roman"/>
        </w:rPr>
        <w:t xml:space="preserve">e </w:t>
      </w:r>
      <w:r w:rsidR="00295F76">
        <w:rPr>
          <w:rFonts w:cs="Times New Roman"/>
        </w:rPr>
        <w:t xml:space="preserve">are inclined to interpret them as reflecting </w:t>
      </w:r>
      <w:r w:rsidR="00DD5784">
        <w:rPr>
          <w:rFonts w:cs="Times New Roman"/>
        </w:rPr>
        <w:t>fluctuation in</w:t>
      </w:r>
      <w:r w:rsidR="00295F76">
        <w:rPr>
          <w:rFonts w:cs="Times New Roman"/>
        </w:rPr>
        <w:t xml:space="preserve"> </w:t>
      </w:r>
      <w:r w:rsidR="00DD5784">
        <w:rPr>
          <w:rFonts w:cs="Times New Roman"/>
        </w:rPr>
        <w:t xml:space="preserve">memory accuracy </w:t>
      </w:r>
      <w:r w:rsidR="00295F76">
        <w:rPr>
          <w:rFonts w:cs="Times New Roman"/>
        </w:rPr>
        <w:t>because the patterns in Figur</w:t>
      </w:r>
      <w:r w:rsidR="00D04E55">
        <w:rPr>
          <w:rFonts w:cs="Times New Roman"/>
        </w:rPr>
        <w:t>e 9 (bottom panel) and Figure 4</w:t>
      </w:r>
      <w:r w:rsidR="00295F76">
        <w:rPr>
          <w:rFonts w:cs="Times New Roman"/>
        </w:rPr>
        <w:t xml:space="preserve"> (top left panel) are quite similar, but across the groups the ERPs were weakly correlated with both accuracy and confidence. Furthermore, “Question minus Side” accuracy and confidence difference scores were significantly positively correlated for words from the mobility task, which suggests that clean</w:t>
      </w:r>
      <w:r w:rsidR="00D04E55">
        <w:rPr>
          <w:rFonts w:cs="Times New Roman"/>
        </w:rPr>
        <w:t>ly</w:t>
      </w:r>
      <w:r w:rsidR="00295F76">
        <w:rPr>
          <w:rFonts w:cs="Times New Roman"/>
        </w:rPr>
        <w:t xml:space="preserve"> </w:t>
      </w:r>
      <w:r w:rsidR="00D04E55">
        <w:rPr>
          <w:rFonts w:cs="Times New Roman"/>
        </w:rPr>
        <w:t>dissociati</w:t>
      </w:r>
      <w:r w:rsidR="00295F76">
        <w:rPr>
          <w:rFonts w:cs="Times New Roman"/>
        </w:rPr>
        <w:t>n</w:t>
      </w:r>
      <w:r w:rsidR="00D04E55">
        <w:rPr>
          <w:rFonts w:cs="Times New Roman"/>
        </w:rPr>
        <w:t>g effects associated with accuracy vs. confidence</w:t>
      </w:r>
      <w:r w:rsidR="00295F76">
        <w:rPr>
          <w:rFonts w:cs="Times New Roman"/>
        </w:rPr>
        <w:t xml:space="preserve"> may n</w:t>
      </w:r>
      <w:r w:rsidR="00D04E55">
        <w:rPr>
          <w:rFonts w:cs="Times New Roman"/>
        </w:rPr>
        <w:t>ot be possible in th</w:t>
      </w:r>
      <w:r w:rsidR="00DD5784">
        <w:rPr>
          <w:rFonts w:cs="Times New Roman"/>
        </w:rPr>
        <w:t>ese data</w:t>
      </w:r>
      <w:r w:rsidR="00D04E55">
        <w:rPr>
          <w:rFonts w:cs="Times New Roman"/>
        </w:rPr>
        <w:t>.</w:t>
      </w:r>
    </w:p>
    <w:p w14:paraId="655D075B" w14:textId="7C006721" w:rsidR="00F4198C" w:rsidRDefault="00346499" w:rsidP="005620AF">
      <w:pPr>
        <w:spacing w:line="480" w:lineRule="auto"/>
        <w:ind w:firstLine="720"/>
        <w:rPr>
          <w:rFonts w:cs="Times New Roman"/>
        </w:rPr>
      </w:pPr>
      <w:r>
        <w:rPr>
          <w:rFonts w:cs="Times New Roman"/>
        </w:rPr>
        <w:t xml:space="preserve">Second, we cannot be certain that the </w:t>
      </w:r>
      <w:r>
        <w:rPr>
          <w:rFonts w:cs="Times New Roman"/>
          <w:i/>
        </w:rPr>
        <w:t xml:space="preserve">Cue </w:t>
      </w:r>
      <w:r>
        <w:rPr>
          <w:rFonts w:cs="Times New Roman"/>
        </w:rPr>
        <w:t xml:space="preserve">x </w:t>
      </w:r>
      <w:r>
        <w:rPr>
          <w:rFonts w:cs="Times New Roman"/>
          <w:i/>
        </w:rPr>
        <w:t>Task</w:t>
      </w:r>
      <w:r>
        <w:rPr>
          <w:rFonts w:cs="Times New Roman"/>
        </w:rPr>
        <w:t xml:space="preserve"> </w:t>
      </w:r>
      <w:r w:rsidR="00D04E55">
        <w:rPr>
          <w:rFonts w:cs="Times New Roman"/>
        </w:rPr>
        <w:t xml:space="preserve">accuracy </w:t>
      </w:r>
      <w:r>
        <w:rPr>
          <w:rFonts w:cs="Times New Roman"/>
        </w:rPr>
        <w:t xml:space="preserve">interaction </w:t>
      </w:r>
      <w:r w:rsidR="003F2729">
        <w:rPr>
          <w:rFonts w:cs="Times New Roman"/>
        </w:rPr>
        <w:t xml:space="preserve">observed across the groups </w:t>
      </w:r>
      <w:r>
        <w:rPr>
          <w:rFonts w:cs="Times New Roman"/>
        </w:rPr>
        <w:t xml:space="preserve">truly reflects a difference in </w:t>
      </w:r>
      <w:r w:rsidR="00D04E55">
        <w:rPr>
          <w:rFonts w:cs="Times New Roman"/>
        </w:rPr>
        <w:t>memory</w:t>
      </w:r>
      <w:r>
        <w:rPr>
          <w:rFonts w:cs="Times New Roman"/>
        </w:rPr>
        <w:t xml:space="preserve"> as opposed to response bias. That is, it is possible that participants were simply inclined to respond “mobility task” under the Question whenever they were uncertain, and this—rather than a difference in veridical recall—is what led to the interact</w:t>
      </w:r>
      <w:r w:rsidR="00D04E55">
        <w:rPr>
          <w:rFonts w:cs="Times New Roman"/>
        </w:rPr>
        <w:t>ion. Unfortunately, we kn</w:t>
      </w:r>
      <w:r>
        <w:rPr>
          <w:rFonts w:cs="Times New Roman"/>
        </w:rPr>
        <w:t>o</w:t>
      </w:r>
      <w:r w:rsidR="00D04E55">
        <w:rPr>
          <w:rFonts w:cs="Times New Roman"/>
        </w:rPr>
        <w:t>w of no wa</w:t>
      </w:r>
      <w:r>
        <w:rPr>
          <w:rFonts w:cs="Times New Roman"/>
        </w:rPr>
        <w:t xml:space="preserve">y to distinguish between these possibilities. It is possible to compute </w:t>
      </w:r>
      <w:r>
        <w:rPr>
          <w:rFonts w:cs="Times New Roman"/>
          <w:i/>
        </w:rPr>
        <w:t>d</w:t>
      </w:r>
      <w:r>
        <w:rPr>
          <w:rFonts w:cs="Times New Roman"/>
        </w:rPr>
        <w:t>’ for responses to the Questio</w:t>
      </w:r>
      <w:r w:rsidR="002D063A">
        <w:rPr>
          <w:rFonts w:cs="Times New Roman"/>
        </w:rPr>
        <w:t>n and Side cue</w:t>
      </w:r>
      <w:r w:rsidR="001416A2">
        <w:rPr>
          <w:rFonts w:cs="Times New Roman"/>
        </w:rPr>
        <w:t>s</w:t>
      </w:r>
      <w:r w:rsidR="002D063A">
        <w:rPr>
          <w:rFonts w:cs="Times New Roman"/>
        </w:rPr>
        <w:t xml:space="preserve"> in this task by arbitrarily</w:t>
      </w:r>
      <w:r>
        <w:rPr>
          <w:rFonts w:cs="Times New Roman"/>
        </w:rPr>
        <w:t xml:space="preserve"> calling correct responses to one source (mobility task, right side) “hits” and incorrect endorsements of these sources (i.e., responding “mobility task” to words from the </w:t>
      </w:r>
      <w:proofErr w:type="spellStart"/>
      <w:r>
        <w:rPr>
          <w:rFonts w:cs="Times New Roman"/>
        </w:rPr>
        <w:t>animacy</w:t>
      </w:r>
      <w:proofErr w:type="spellEnd"/>
      <w:r>
        <w:rPr>
          <w:rFonts w:cs="Times New Roman"/>
        </w:rPr>
        <w:t xml:space="preserve"> task</w:t>
      </w:r>
      <w:r w:rsidR="002D063A">
        <w:rPr>
          <w:rFonts w:cs="Times New Roman"/>
        </w:rPr>
        <w:t>, or “right” to words presented on the left</w:t>
      </w:r>
      <w:r>
        <w:rPr>
          <w:rFonts w:cs="Times New Roman"/>
        </w:rPr>
        <w:t xml:space="preserve">) “false alarms” </w:t>
      </w:r>
      <w:r w:rsidR="00466F81">
        <w:rPr>
          <w:rFonts w:cs="Times New Roman"/>
          <w:noProof/>
        </w:rPr>
        <w:t>(</w:t>
      </w:r>
      <w:r w:rsidR="0067162B" w:rsidRPr="0067162B">
        <w:rPr>
          <w:rFonts w:cs="Times New Roman"/>
          <w:noProof/>
        </w:rPr>
        <w:t>Hicks and Starns, 2016; Slotnick and Dodson, 2005)</w:t>
      </w:r>
      <w:r w:rsidR="002D063A">
        <w:rPr>
          <w:rFonts w:cs="Times New Roman"/>
        </w:rPr>
        <w:t>. W</w:t>
      </w:r>
      <w:r w:rsidR="00B10633">
        <w:rPr>
          <w:rFonts w:cs="Times New Roman"/>
        </w:rPr>
        <w:t>hen w</w:t>
      </w:r>
      <w:r w:rsidR="002D063A">
        <w:rPr>
          <w:rFonts w:cs="Times New Roman"/>
        </w:rPr>
        <w:t xml:space="preserve">e </w:t>
      </w:r>
      <w:r w:rsidR="00B10633">
        <w:rPr>
          <w:rFonts w:cs="Times New Roman"/>
        </w:rPr>
        <w:t>do</w:t>
      </w:r>
      <w:r w:rsidR="002D063A">
        <w:rPr>
          <w:rFonts w:cs="Times New Roman"/>
        </w:rPr>
        <w:t xml:space="preserve"> this, </w:t>
      </w:r>
      <w:r>
        <w:rPr>
          <w:rFonts w:cs="Times New Roman"/>
        </w:rPr>
        <w:t xml:space="preserve">we find a </w:t>
      </w:r>
      <w:r w:rsidR="00B10633">
        <w:rPr>
          <w:rFonts w:cs="Times New Roman"/>
        </w:rPr>
        <w:t>significant</w:t>
      </w:r>
      <w:r>
        <w:rPr>
          <w:rFonts w:cs="Times New Roman"/>
        </w:rPr>
        <w:t xml:space="preserve"> </w:t>
      </w:r>
      <w:r>
        <w:rPr>
          <w:rFonts w:cs="Times New Roman"/>
          <w:i/>
        </w:rPr>
        <w:t xml:space="preserve">Group </w:t>
      </w:r>
      <w:r>
        <w:rPr>
          <w:rFonts w:cs="Times New Roman"/>
        </w:rPr>
        <w:t>x</w:t>
      </w:r>
      <w:r>
        <w:rPr>
          <w:rFonts w:cs="Times New Roman"/>
          <w:i/>
        </w:rPr>
        <w:t xml:space="preserve"> Cue</w:t>
      </w:r>
      <w:r>
        <w:rPr>
          <w:rFonts w:cs="Times New Roman"/>
        </w:rPr>
        <w:t xml:space="preserve"> interaction that reflects (non-significantly) higher </w:t>
      </w:r>
      <w:r>
        <w:rPr>
          <w:rFonts w:cs="Times New Roman"/>
          <w:i/>
        </w:rPr>
        <w:t>d</w:t>
      </w:r>
      <w:r>
        <w:rPr>
          <w:rFonts w:cs="Times New Roman"/>
        </w:rPr>
        <w:t>’ scores for depressed vs. healthy adults under the Question cue and vice versa under the Side cue (</w:t>
      </w:r>
      <w:r w:rsidR="002D063A">
        <w:rPr>
          <w:rFonts w:cs="Times New Roman"/>
        </w:rPr>
        <w:t>analysis</w:t>
      </w:r>
      <w:r>
        <w:rPr>
          <w:rFonts w:cs="Times New Roman"/>
        </w:rPr>
        <w:t xml:space="preserve"> not shown). </w:t>
      </w:r>
      <w:r w:rsidR="00B10633">
        <w:rPr>
          <w:rFonts w:cs="Times New Roman"/>
        </w:rPr>
        <w:t>T</w:t>
      </w:r>
      <w:r w:rsidR="00EB141B">
        <w:rPr>
          <w:rFonts w:cs="Times New Roman"/>
        </w:rPr>
        <w:t>hese results</w:t>
      </w:r>
      <w:r w:rsidR="002D063A">
        <w:rPr>
          <w:rFonts w:cs="Times New Roman"/>
        </w:rPr>
        <w:t xml:space="preserve"> </w:t>
      </w:r>
      <w:r w:rsidR="003F2729">
        <w:rPr>
          <w:rFonts w:cs="Times New Roman"/>
        </w:rPr>
        <w:t xml:space="preserve">are encouraging as they </w:t>
      </w:r>
      <w:r w:rsidR="00EB141B">
        <w:rPr>
          <w:rFonts w:cs="Times New Roman"/>
        </w:rPr>
        <w:t xml:space="preserve">indicate </w:t>
      </w:r>
      <w:r>
        <w:rPr>
          <w:rFonts w:cs="Times New Roman"/>
        </w:rPr>
        <w:t xml:space="preserve">that our </w:t>
      </w:r>
      <w:r w:rsidR="002D063A">
        <w:rPr>
          <w:rFonts w:cs="Times New Roman"/>
        </w:rPr>
        <w:t>data</w:t>
      </w:r>
      <w:r>
        <w:rPr>
          <w:rFonts w:cs="Times New Roman"/>
        </w:rPr>
        <w:t xml:space="preserve"> are not confounded with a strong gr</w:t>
      </w:r>
      <w:r w:rsidR="003F2729">
        <w:rPr>
          <w:rFonts w:cs="Times New Roman"/>
        </w:rPr>
        <w:t>oup difference in response bias. Furthermore, the pattern of results is broadly consistent with the accuracy and confidence data presented earlier (i.e., the MDD group shows a Question &gt; Side advantage). However,</w:t>
      </w:r>
      <w:r>
        <w:rPr>
          <w:rFonts w:cs="Times New Roman"/>
        </w:rPr>
        <w:t xml:space="preserve"> the need to incorporate both encoding tasks into the </w:t>
      </w:r>
      <w:r w:rsidR="00B10633">
        <w:rPr>
          <w:rFonts w:cs="Times New Roman"/>
          <w:i/>
        </w:rPr>
        <w:t>d</w:t>
      </w:r>
      <w:r w:rsidR="00B10633">
        <w:rPr>
          <w:rFonts w:cs="Times New Roman"/>
        </w:rPr>
        <w:t>’</w:t>
      </w:r>
      <w:r w:rsidR="00B10633">
        <w:rPr>
          <w:rFonts w:cs="Times New Roman"/>
          <w:i/>
        </w:rPr>
        <w:t xml:space="preserve"> </w:t>
      </w:r>
      <w:r>
        <w:rPr>
          <w:rFonts w:cs="Times New Roman"/>
        </w:rPr>
        <w:t xml:space="preserve">calculation makes it impossible to detect the </w:t>
      </w:r>
      <w:r w:rsidR="002D063A">
        <w:rPr>
          <w:rFonts w:cs="Times New Roman"/>
          <w:i/>
        </w:rPr>
        <w:t xml:space="preserve">Cue </w:t>
      </w:r>
      <w:r w:rsidR="002D063A">
        <w:rPr>
          <w:rFonts w:cs="Times New Roman"/>
        </w:rPr>
        <w:t xml:space="preserve">x </w:t>
      </w:r>
      <w:r w:rsidR="002D063A">
        <w:rPr>
          <w:rFonts w:cs="Times New Roman"/>
          <w:i/>
        </w:rPr>
        <w:t xml:space="preserve">Task </w:t>
      </w:r>
      <w:r>
        <w:rPr>
          <w:rFonts w:cs="Times New Roman"/>
        </w:rPr>
        <w:t xml:space="preserve">interactions that are clearly important </w:t>
      </w:r>
      <w:r w:rsidR="002D063A">
        <w:rPr>
          <w:rFonts w:cs="Times New Roman"/>
        </w:rPr>
        <w:t>here</w:t>
      </w:r>
      <w:r>
        <w:rPr>
          <w:rFonts w:cs="Times New Roman"/>
        </w:rPr>
        <w:t xml:space="preserve">. Thus, separating changes in accuracy from shifts in response bias </w:t>
      </w:r>
      <w:r w:rsidR="003F2729">
        <w:rPr>
          <w:rFonts w:cs="Times New Roman"/>
        </w:rPr>
        <w:t>i</w:t>
      </w:r>
      <w:r w:rsidR="000D388E">
        <w:rPr>
          <w:rFonts w:cs="Times New Roman"/>
        </w:rPr>
        <w:t>s a</w:t>
      </w:r>
      <w:r w:rsidR="00F4198C">
        <w:rPr>
          <w:rFonts w:cs="Times New Roman"/>
        </w:rPr>
        <w:t xml:space="preserve"> goal for future work</w:t>
      </w:r>
      <w:r w:rsidR="003F2729">
        <w:rPr>
          <w:rFonts w:cs="Times New Roman"/>
        </w:rPr>
        <w:t xml:space="preserve"> on source memory in MDD</w:t>
      </w:r>
      <w:r w:rsidR="00F4198C">
        <w:rPr>
          <w:rFonts w:cs="Times New Roman"/>
        </w:rPr>
        <w:t>.</w:t>
      </w:r>
    </w:p>
    <w:p w14:paraId="3CF01C0E" w14:textId="7B90827A" w:rsidR="000D2248" w:rsidRDefault="00346499" w:rsidP="005620AF">
      <w:pPr>
        <w:spacing w:line="480" w:lineRule="auto"/>
        <w:ind w:firstLine="720"/>
        <w:rPr>
          <w:rFonts w:cs="Times New Roman"/>
        </w:rPr>
      </w:pPr>
      <w:r>
        <w:rPr>
          <w:rFonts w:cs="Times New Roman"/>
        </w:rPr>
        <w:t xml:space="preserve">Third, the lack </w:t>
      </w:r>
      <w:r w:rsidR="00B10633">
        <w:rPr>
          <w:rFonts w:cs="Times New Roman"/>
        </w:rPr>
        <w:t>of new items in this paradigm is a problem, although it does confer one advantage:</w:t>
      </w:r>
      <w:r>
        <w:rPr>
          <w:rFonts w:cs="Times New Roman"/>
        </w:rPr>
        <w:t xml:space="preserve"> </w:t>
      </w:r>
      <w:r w:rsidR="00B4251D">
        <w:rPr>
          <w:rFonts w:cs="Times New Roman"/>
        </w:rPr>
        <w:t>because all the words are “old”</w:t>
      </w:r>
      <w:r>
        <w:rPr>
          <w:rFonts w:cs="Times New Roman"/>
        </w:rPr>
        <w:t xml:space="preserve"> at retrieval, there is no reason to suspect that source</w:t>
      </w:r>
      <w:r w:rsidR="00F4198C">
        <w:rPr>
          <w:rFonts w:cs="Times New Roman"/>
        </w:rPr>
        <w:t xml:space="preserve"> </w:t>
      </w:r>
      <w:r w:rsidR="00B10633">
        <w:rPr>
          <w:rFonts w:cs="Times New Roman"/>
        </w:rPr>
        <w:t>accuracy</w:t>
      </w:r>
      <w:r w:rsidR="00F4198C">
        <w:rPr>
          <w:rFonts w:cs="Times New Roman"/>
        </w:rPr>
        <w:t xml:space="preserve"> </w:t>
      </w:r>
      <w:r w:rsidR="00B10633">
        <w:rPr>
          <w:rFonts w:cs="Times New Roman"/>
        </w:rPr>
        <w:t xml:space="preserve">is </w:t>
      </w:r>
      <w:r w:rsidR="00F4198C">
        <w:rPr>
          <w:rFonts w:cs="Times New Roman"/>
        </w:rPr>
        <w:t xml:space="preserve">confounded with gross differences in </w:t>
      </w:r>
      <w:r w:rsidR="00B10633">
        <w:rPr>
          <w:rFonts w:cs="Times New Roman"/>
        </w:rPr>
        <w:t>recognition</w:t>
      </w:r>
      <w:r w:rsidR="00F4198C">
        <w:rPr>
          <w:rFonts w:cs="Times New Roman"/>
        </w:rPr>
        <w:t xml:space="preserve"> memory, which is frequently the case in designs that require old/new judgments before source decisions are rendered </w:t>
      </w:r>
      <w:r w:rsidR="0067162B" w:rsidRPr="0067162B">
        <w:rPr>
          <w:rFonts w:cs="Times New Roman"/>
          <w:noProof/>
        </w:rPr>
        <w:t>(Murnane and Bayen, 1996)</w:t>
      </w:r>
      <w:r w:rsidR="00F4198C">
        <w:rPr>
          <w:rFonts w:cs="Times New Roman"/>
        </w:rPr>
        <w:t>. However, the lack of new items contribute</w:t>
      </w:r>
      <w:r w:rsidR="00B4251D">
        <w:rPr>
          <w:rFonts w:cs="Times New Roman"/>
        </w:rPr>
        <w:t>s to the afore</w:t>
      </w:r>
      <w:r w:rsidR="00F4198C">
        <w:rPr>
          <w:rFonts w:cs="Times New Roman"/>
        </w:rPr>
        <w:t xml:space="preserve">mentioned </w:t>
      </w:r>
      <w:r w:rsidR="00B10633">
        <w:rPr>
          <w:rFonts w:cs="Times New Roman"/>
        </w:rPr>
        <w:t>challenges</w:t>
      </w:r>
      <w:r w:rsidR="00F4198C">
        <w:rPr>
          <w:rFonts w:cs="Times New Roman"/>
        </w:rPr>
        <w:t xml:space="preserve"> </w:t>
      </w:r>
      <w:r w:rsidR="00CA24B8">
        <w:rPr>
          <w:rFonts w:cs="Times New Roman"/>
        </w:rPr>
        <w:t>regarding</w:t>
      </w:r>
      <w:r w:rsidR="00F4198C">
        <w:rPr>
          <w:rFonts w:cs="Times New Roman"/>
        </w:rPr>
        <w:t xml:space="preserve"> teasing apart accuracy vs. response bias, and it also ma</w:t>
      </w:r>
      <w:r w:rsidR="00B4251D">
        <w:rPr>
          <w:rFonts w:cs="Times New Roman"/>
        </w:rPr>
        <w:t>kes</w:t>
      </w:r>
      <w:r w:rsidR="00F4198C">
        <w:rPr>
          <w:rFonts w:cs="Times New Roman"/>
        </w:rPr>
        <w:t xml:space="preserve"> it impossible to determine whether familiarity made any contribution to performance or was affected by MDD. We were aware of this issue at the outset of the study and decided that it was not of critical importance </w:t>
      </w:r>
      <w:r w:rsidR="00C11656">
        <w:rPr>
          <w:rFonts w:cs="Times New Roman"/>
        </w:rPr>
        <w:t>because</w:t>
      </w:r>
      <w:r w:rsidR="00F4198C">
        <w:rPr>
          <w:rFonts w:cs="Times New Roman"/>
        </w:rPr>
        <w:t xml:space="preserve"> MDD affect</w:t>
      </w:r>
      <w:r w:rsidR="00B4251D">
        <w:rPr>
          <w:rFonts w:cs="Times New Roman"/>
        </w:rPr>
        <w:t>s</w:t>
      </w:r>
      <w:r w:rsidR="00F4198C">
        <w:rPr>
          <w:rFonts w:cs="Times New Roman"/>
        </w:rPr>
        <w:t xml:space="preserve"> recollection much more strongly than familiarity </w:t>
      </w:r>
      <w:r w:rsidR="0067162B" w:rsidRPr="0067162B">
        <w:rPr>
          <w:rFonts w:cs="Times New Roman"/>
          <w:noProof/>
        </w:rPr>
        <w:t>(Hertel and Milan, 1994; MacQueen et al., 2002)</w:t>
      </w:r>
      <w:r w:rsidR="00F4198C">
        <w:rPr>
          <w:rFonts w:cs="Times New Roman"/>
        </w:rPr>
        <w:t>, but it would be preferable to include new items in future studies.</w:t>
      </w:r>
    </w:p>
    <w:p w14:paraId="71EA8392" w14:textId="71CE8742" w:rsidR="00CA24B8" w:rsidRPr="00834E72" w:rsidRDefault="00CA24B8" w:rsidP="005620AF">
      <w:pPr>
        <w:spacing w:line="480" w:lineRule="auto"/>
        <w:ind w:firstLine="720"/>
        <w:rPr>
          <w:rFonts w:cs="Times New Roman"/>
        </w:rPr>
      </w:pPr>
      <w:r>
        <w:rPr>
          <w:rFonts w:cs="Times New Roman"/>
        </w:rPr>
        <w:t xml:space="preserve">A </w:t>
      </w:r>
      <w:r w:rsidR="00834E72">
        <w:rPr>
          <w:rFonts w:cs="Times New Roman"/>
        </w:rPr>
        <w:t>fourth</w:t>
      </w:r>
      <w:r>
        <w:rPr>
          <w:rFonts w:cs="Times New Roman"/>
        </w:rPr>
        <w:t xml:space="preserve"> limitation is that, with 24 individuals per group, the power of this study is relatively low. The sample sizes reflect the challenges associated with recruiting unmedicated depressed participants without substantial comorbidity, and we note that they are in line with prior work in this area. However, we are entirely in agreement with the recent emphasis on </w:t>
      </w:r>
      <w:r w:rsidR="00AF772C">
        <w:rPr>
          <w:rFonts w:cs="Times New Roman"/>
        </w:rPr>
        <w:t xml:space="preserve">the </w:t>
      </w:r>
      <w:r>
        <w:rPr>
          <w:rFonts w:cs="Times New Roman"/>
        </w:rPr>
        <w:t>need for better-powered studies in psychology and neuroscience (Button et al., 201</w:t>
      </w:r>
      <w:r w:rsidR="00E70BFF">
        <w:rPr>
          <w:rFonts w:cs="Times New Roman"/>
        </w:rPr>
        <w:t>3</w:t>
      </w:r>
      <w:r>
        <w:rPr>
          <w:rFonts w:cs="Times New Roman"/>
        </w:rPr>
        <w:t>)</w:t>
      </w:r>
      <w:r w:rsidR="00834E72">
        <w:rPr>
          <w:rFonts w:cs="Times New Roman"/>
        </w:rPr>
        <w:t xml:space="preserve">, and it is possible that we might have detected stronger negative effects of depression with more participants. Other methodological changes that would likely facilitate the detection of negative effects of depression include the use of less structured encoding and retrieval tasks, as well as the inclusion of emotionally positive stimuli, which would be expected to enhance memory in the controls more than in the depressed adults. Finally, it is important to emphasize again that our </w:t>
      </w:r>
      <w:r w:rsidR="00834E72">
        <w:rPr>
          <w:rFonts w:cs="Times New Roman"/>
          <w:i/>
        </w:rPr>
        <w:t>a priori</w:t>
      </w:r>
      <w:r w:rsidR="00954ED9">
        <w:rPr>
          <w:rFonts w:cs="Times New Roman"/>
        </w:rPr>
        <w:t xml:space="preserve"> hypotheses were not supported</w:t>
      </w:r>
      <w:r w:rsidR="00834E72">
        <w:rPr>
          <w:rFonts w:cs="Times New Roman"/>
        </w:rPr>
        <w:t xml:space="preserve"> and th</w:t>
      </w:r>
      <w:r w:rsidR="00954ED9">
        <w:rPr>
          <w:rFonts w:cs="Times New Roman"/>
        </w:rPr>
        <w:t>us</w:t>
      </w:r>
      <w:r w:rsidR="00834E72">
        <w:rPr>
          <w:rFonts w:cs="Times New Roman"/>
        </w:rPr>
        <w:t xml:space="preserve"> the ERP results presented in Figures 8 and 9 constitute a post-hoc analysis, which raises the likelihood of Type I errors.</w:t>
      </w:r>
    </w:p>
    <w:p w14:paraId="62711170" w14:textId="73A1E007" w:rsidR="005335A1" w:rsidRDefault="000D2248" w:rsidP="00C11656">
      <w:pPr>
        <w:spacing w:line="480" w:lineRule="auto"/>
        <w:ind w:firstLine="720"/>
        <w:rPr>
          <w:rFonts w:cs="Times New Roman"/>
        </w:rPr>
      </w:pPr>
      <w:r>
        <w:rPr>
          <w:rFonts w:cs="Times New Roman"/>
        </w:rPr>
        <w:t xml:space="preserve"> </w:t>
      </w:r>
      <w:r w:rsidR="00EB141B">
        <w:rPr>
          <w:rFonts w:cs="Times New Roman"/>
        </w:rPr>
        <w:t xml:space="preserve">We believe that this line of </w:t>
      </w:r>
      <w:r w:rsidR="00A15DA4">
        <w:rPr>
          <w:rFonts w:cs="Times New Roman"/>
        </w:rPr>
        <w:t>research</w:t>
      </w:r>
      <w:r w:rsidR="00EB141B">
        <w:rPr>
          <w:rFonts w:cs="Times New Roman"/>
        </w:rPr>
        <w:t xml:space="preserve"> is </w:t>
      </w:r>
      <w:r w:rsidR="00D554CC">
        <w:rPr>
          <w:rFonts w:cs="Times New Roman"/>
        </w:rPr>
        <w:t>valuable</w:t>
      </w:r>
      <w:r w:rsidR="00EB141B">
        <w:rPr>
          <w:rFonts w:cs="Times New Roman"/>
        </w:rPr>
        <w:t xml:space="preserve"> despite the</w:t>
      </w:r>
      <w:r w:rsidR="00C11656">
        <w:rPr>
          <w:rFonts w:cs="Times New Roman"/>
        </w:rPr>
        <w:t>se</w:t>
      </w:r>
      <w:r w:rsidR="00EB141B">
        <w:rPr>
          <w:rFonts w:cs="Times New Roman"/>
        </w:rPr>
        <w:t xml:space="preserve"> limitations. </w:t>
      </w:r>
      <w:proofErr w:type="gramStart"/>
      <w:r w:rsidR="00EB141B">
        <w:rPr>
          <w:rFonts w:cs="Times New Roman"/>
        </w:rPr>
        <w:t xml:space="preserve">Much of the early work on memory in </w:t>
      </w:r>
      <w:r w:rsidR="00A15DA4">
        <w:rPr>
          <w:rFonts w:cs="Times New Roman"/>
        </w:rPr>
        <w:t>MDD</w:t>
      </w:r>
      <w:r w:rsidR="00EB141B">
        <w:rPr>
          <w:rFonts w:cs="Times New Roman"/>
        </w:rPr>
        <w:t xml:space="preserve"> was conducted by neuropsychologists who </w:t>
      </w:r>
      <w:r w:rsidR="000D3C1D">
        <w:rPr>
          <w:rFonts w:cs="Times New Roman"/>
        </w:rPr>
        <w:t>w</w:t>
      </w:r>
      <w:r w:rsidR="00C11656">
        <w:rPr>
          <w:rFonts w:cs="Times New Roman"/>
        </w:rPr>
        <w:t>anted</w:t>
      </w:r>
      <w:r w:rsidR="000D3C1D">
        <w:rPr>
          <w:rFonts w:cs="Times New Roman"/>
        </w:rPr>
        <w:t xml:space="preserve"> to know how to </w:t>
      </w:r>
      <w:r w:rsidR="00A15DA4">
        <w:rPr>
          <w:rFonts w:cs="Times New Roman"/>
        </w:rPr>
        <w:t>tell</w:t>
      </w:r>
      <w:r w:rsidR="000D3C1D">
        <w:rPr>
          <w:rFonts w:cs="Times New Roman"/>
        </w:rPr>
        <w:t xml:space="preserve"> </w:t>
      </w:r>
      <w:r w:rsidR="00A15DA4">
        <w:rPr>
          <w:rFonts w:cs="Times New Roman"/>
        </w:rPr>
        <w:t>depression</w:t>
      </w:r>
      <w:r w:rsidR="00C11656">
        <w:rPr>
          <w:rFonts w:cs="Times New Roman"/>
        </w:rPr>
        <w:t xml:space="preserve"> from </w:t>
      </w:r>
      <w:r w:rsidR="000D3C1D">
        <w:rPr>
          <w:rFonts w:cs="Times New Roman"/>
        </w:rPr>
        <w:t>dementia</w:t>
      </w:r>
      <w:proofErr w:type="gramEnd"/>
      <w:r w:rsidR="000D3C1D">
        <w:rPr>
          <w:rFonts w:cs="Times New Roman"/>
        </w:rPr>
        <w:t xml:space="preserve"> </w:t>
      </w:r>
      <w:r w:rsidR="00B41907" w:rsidRPr="00B41907">
        <w:rPr>
          <w:rFonts w:cs="Times New Roman"/>
          <w:noProof/>
        </w:rPr>
        <w:t>(Burt et al., 1995)</w:t>
      </w:r>
      <w:r w:rsidR="00B41907">
        <w:rPr>
          <w:rFonts w:cs="Times New Roman"/>
        </w:rPr>
        <w:t xml:space="preserve">. But memory deficits in depression deserve to be </w:t>
      </w:r>
      <w:proofErr w:type="gramStart"/>
      <w:r w:rsidR="00B41907">
        <w:rPr>
          <w:rFonts w:cs="Times New Roman"/>
        </w:rPr>
        <w:t>well-understood</w:t>
      </w:r>
      <w:proofErr w:type="gramEnd"/>
      <w:r w:rsidR="00B41907">
        <w:rPr>
          <w:rFonts w:cs="Times New Roman"/>
        </w:rPr>
        <w:t xml:space="preserve"> for their own sake. </w:t>
      </w:r>
      <w:r w:rsidR="00C11656">
        <w:rPr>
          <w:rFonts w:cs="Times New Roman"/>
        </w:rPr>
        <w:t>T</w:t>
      </w:r>
      <w:r w:rsidR="00B41907">
        <w:rPr>
          <w:rFonts w:cs="Times New Roman"/>
        </w:rPr>
        <w:t>he hopelessness that characterize</w:t>
      </w:r>
      <w:r w:rsidR="00C9140A">
        <w:rPr>
          <w:rFonts w:cs="Times New Roman"/>
        </w:rPr>
        <w:t>s</w:t>
      </w:r>
      <w:r w:rsidR="00B41907">
        <w:rPr>
          <w:rFonts w:cs="Times New Roman"/>
        </w:rPr>
        <w:t xml:space="preserve"> depression </w:t>
      </w:r>
      <w:r w:rsidR="00C9140A">
        <w:rPr>
          <w:rFonts w:cs="Times New Roman"/>
        </w:rPr>
        <w:t>is</w:t>
      </w:r>
      <w:r w:rsidR="00B41907">
        <w:rPr>
          <w:rFonts w:cs="Times New Roman"/>
        </w:rPr>
        <w:t xml:space="preserve"> bound up in negative autobiographical memories, </w:t>
      </w:r>
      <w:r w:rsidR="007D757A">
        <w:rPr>
          <w:rFonts w:cs="Times New Roman"/>
        </w:rPr>
        <w:t xml:space="preserve">and </w:t>
      </w:r>
      <w:r w:rsidR="00C9140A">
        <w:rPr>
          <w:rFonts w:cs="Times New Roman"/>
        </w:rPr>
        <w:t xml:space="preserve">thus a better understanding of </w:t>
      </w:r>
      <w:r w:rsidR="00541A0D">
        <w:rPr>
          <w:rFonts w:cs="Times New Roman"/>
        </w:rPr>
        <w:t>the way in which these memories are encoded, consolidated, and retrieved</w:t>
      </w:r>
      <w:r w:rsidR="00C9140A">
        <w:rPr>
          <w:rFonts w:cs="Times New Roman"/>
        </w:rPr>
        <w:t xml:space="preserve"> could yield insight into the pathophysiology of </w:t>
      </w:r>
      <w:r w:rsidR="007466C7">
        <w:rPr>
          <w:rFonts w:cs="Times New Roman"/>
        </w:rPr>
        <w:t>MDD</w:t>
      </w:r>
      <w:r w:rsidR="00C9140A">
        <w:rPr>
          <w:rFonts w:cs="Times New Roman"/>
        </w:rPr>
        <w:t xml:space="preserve">. </w:t>
      </w:r>
      <w:r w:rsidR="00C11656">
        <w:rPr>
          <w:rFonts w:cs="Times New Roman"/>
        </w:rPr>
        <w:t>Furthermore</w:t>
      </w:r>
      <w:r w:rsidR="00C9140A">
        <w:rPr>
          <w:rFonts w:cs="Times New Roman"/>
        </w:rPr>
        <w:t xml:space="preserve">, </w:t>
      </w:r>
      <w:r w:rsidR="00541A0D">
        <w:rPr>
          <w:rFonts w:cs="Times New Roman"/>
        </w:rPr>
        <w:t xml:space="preserve">autobiographical </w:t>
      </w:r>
      <w:r w:rsidR="00C367AA">
        <w:rPr>
          <w:rFonts w:cs="Times New Roman"/>
        </w:rPr>
        <w:t>memory retrieval in depression</w:t>
      </w:r>
      <w:r w:rsidR="00541A0D">
        <w:rPr>
          <w:rFonts w:cs="Times New Roman"/>
        </w:rPr>
        <w:t xml:space="preserve"> is </w:t>
      </w:r>
      <w:r w:rsidR="00C367AA">
        <w:rPr>
          <w:rFonts w:cs="Times New Roman"/>
        </w:rPr>
        <w:t>overly general</w:t>
      </w:r>
      <w:r w:rsidR="00541A0D">
        <w:rPr>
          <w:rFonts w:cs="Times New Roman"/>
        </w:rPr>
        <w:t xml:space="preserve"> </w:t>
      </w:r>
      <w:r w:rsidR="0067162B" w:rsidRPr="0067162B">
        <w:rPr>
          <w:rFonts w:cs="Times New Roman"/>
          <w:noProof/>
        </w:rPr>
        <w:t>(Williams et al., 2007)</w:t>
      </w:r>
      <w:r w:rsidR="00541A0D">
        <w:rPr>
          <w:rFonts w:cs="Times New Roman"/>
        </w:rPr>
        <w:t xml:space="preserve">, and </w:t>
      </w:r>
      <w:r w:rsidR="00C367AA">
        <w:rPr>
          <w:rFonts w:cs="Times New Roman"/>
        </w:rPr>
        <w:t xml:space="preserve">this </w:t>
      </w:r>
      <w:r w:rsidR="00DF795F">
        <w:rPr>
          <w:rFonts w:cs="Times New Roman"/>
        </w:rPr>
        <w:t>has been</w:t>
      </w:r>
      <w:r w:rsidR="00541A0D">
        <w:rPr>
          <w:rFonts w:cs="Times New Roman"/>
        </w:rPr>
        <w:t xml:space="preserve"> linked to poor </w:t>
      </w:r>
      <w:proofErr w:type="gramStart"/>
      <w:r w:rsidR="00541A0D">
        <w:rPr>
          <w:rFonts w:cs="Times New Roman"/>
        </w:rPr>
        <w:t>problem-solving</w:t>
      </w:r>
      <w:proofErr w:type="gramEnd"/>
      <w:r w:rsidR="00541A0D">
        <w:rPr>
          <w:rFonts w:cs="Times New Roman"/>
        </w:rPr>
        <w:t xml:space="preserve"> </w:t>
      </w:r>
      <w:r w:rsidR="00C367AA">
        <w:rPr>
          <w:rFonts w:cs="Times New Roman"/>
        </w:rPr>
        <w:t xml:space="preserve">in the present </w:t>
      </w:r>
      <w:r w:rsidR="00541A0D">
        <w:rPr>
          <w:rFonts w:cs="Times New Roman"/>
        </w:rPr>
        <w:t>and</w:t>
      </w:r>
      <w:r w:rsidR="00C367AA">
        <w:rPr>
          <w:rFonts w:cs="Times New Roman"/>
        </w:rPr>
        <w:t xml:space="preserve"> imprecise thinking about the future </w:t>
      </w:r>
      <w:r w:rsidR="0067162B" w:rsidRPr="0067162B">
        <w:rPr>
          <w:rFonts w:cs="Times New Roman"/>
          <w:noProof/>
        </w:rPr>
        <w:t>(Williams et al., 1996)</w:t>
      </w:r>
      <w:r w:rsidR="00C367AA">
        <w:rPr>
          <w:rFonts w:cs="Times New Roman"/>
        </w:rPr>
        <w:t xml:space="preserve">. Because </w:t>
      </w:r>
      <w:r w:rsidR="00371D5C">
        <w:rPr>
          <w:rFonts w:cs="Times New Roman"/>
        </w:rPr>
        <w:t>c</w:t>
      </w:r>
      <w:r w:rsidR="001D35B9">
        <w:rPr>
          <w:rFonts w:cs="Times New Roman"/>
        </w:rPr>
        <w:t xml:space="preserve">ognitive behavioral therapy </w:t>
      </w:r>
      <w:r w:rsidR="00C367AA">
        <w:rPr>
          <w:rFonts w:cs="Times New Roman"/>
        </w:rPr>
        <w:t xml:space="preserve">(CBT) depends on </w:t>
      </w:r>
      <w:r w:rsidR="007D757A">
        <w:rPr>
          <w:rFonts w:cs="Times New Roman"/>
        </w:rPr>
        <w:t>the</w:t>
      </w:r>
      <w:r w:rsidR="00C367AA">
        <w:rPr>
          <w:rFonts w:cs="Times New Roman"/>
        </w:rPr>
        <w:t xml:space="preserve"> patient’s ability to</w:t>
      </w:r>
      <w:r w:rsidR="001D35B9">
        <w:rPr>
          <w:rFonts w:cs="Times New Roman"/>
        </w:rPr>
        <w:t xml:space="preserve"> recall difficul</w:t>
      </w:r>
      <w:r w:rsidR="008A4A21">
        <w:rPr>
          <w:rFonts w:cs="Times New Roman"/>
        </w:rPr>
        <w:t xml:space="preserve">t episodes from their lives and </w:t>
      </w:r>
      <w:r w:rsidR="00C367AA">
        <w:rPr>
          <w:rFonts w:cs="Times New Roman"/>
        </w:rPr>
        <w:t>then imagine</w:t>
      </w:r>
      <w:r w:rsidR="001D35B9">
        <w:rPr>
          <w:rFonts w:cs="Times New Roman"/>
        </w:rPr>
        <w:t xml:space="preserve"> </w:t>
      </w:r>
      <w:r w:rsidR="00C367AA">
        <w:rPr>
          <w:rFonts w:cs="Times New Roman"/>
        </w:rPr>
        <w:t xml:space="preserve">similar situations unfolding more positively </w:t>
      </w:r>
      <w:r w:rsidR="00DF795F">
        <w:rPr>
          <w:rFonts w:cs="Times New Roman"/>
        </w:rPr>
        <w:t>going forward</w:t>
      </w:r>
      <w:r w:rsidR="00C367AA">
        <w:rPr>
          <w:rFonts w:cs="Times New Roman"/>
        </w:rPr>
        <w:t xml:space="preserve"> </w:t>
      </w:r>
      <w:r w:rsidR="0067162B" w:rsidRPr="0067162B">
        <w:rPr>
          <w:rFonts w:cs="Times New Roman"/>
          <w:noProof/>
        </w:rPr>
        <w:t>(Holmes et al., 2007)</w:t>
      </w:r>
      <w:r w:rsidR="00C367AA">
        <w:rPr>
          <w:rFonts w:cs="Times New Roman"/>
        </w:rPr>
        <w:t xml:space="preserve">, </w:t>
      </w:r>
      <w:r w:rsidR="00DF795F">
        <w:rPr>
          <w:rFonts w:cs="Times New Roman"/>
        </w:rPr>
        <w:t>we suspect</w:t>
      </w:r>
      <w:r w:rsidR="007D757A">
        <w:rPr>
          <w:rFonts w:cs="Times New Roman"/>
        </w:rPr>
        <w:t xml:space="preserve"> </w:t>
      </w:r>
      <w:r w:rsidR="00DF795F">
        <w:rPr>
          <w:rFonts w:cs="Times New Roman"/>
        </w:rPr>
        <w:t xml:space="preserve">that there are </w:t>
      </w:r>
      <w:r w:rsidR="00C367AA">
        <w:rPr>
          <w:rFonts w:cs="Times New Roman"/>
        </w:rPr>
        <w:t>important but underappreciated link</w:t>
      </w:r>
      <w:r w:rsidR="007D757A">
        <w:rPr>
          <w:rFonts w:cs="Times New Roman"/>
        </w:rPr>
        <w:t>s</w:t>
      </w:r>
      <w:r w:rsidR="00C367AA">
        <w:rPr>
          <w:rFonts w:cs="Times New Roman"/>
        </w:rPr>
        <w:t xml:space="preserve"> between episodic retr</w:t>
      </w:r>
      <w:r w:rsidR="007D757A">
        <w:rPr>
          <w:rFonts w:cs="Times New Roman"/>
        </w:rPr>
        <w:t xml:space="preserve">ieval, prospection, and </w:t>
      </w:r>
      <w:r w:rsidR="00D554CC">
        <w:rPr>
          <w:rFonts w:cs="Times New Roman"/>
        </w:rPr>
        <w:t xml:space="preserve">the </w:t>
      </w:r>
      <w:r w:rsidR="007D757A">
        <w:rPr>
          <w:rFonts w:cs="Times New Roman"/>
        </w:rPr>
        <w:t>ability to benefit from CBT. I</w:t>
      </w:r>
      <w:r w:rsidR="00C367AA">
        <w:rPr>
          <w:rFonts w:cs="Times New Roman"/>
        </w:rPr>
        <w:t>ndeed</w:t>
      </w:r>
      <w:r w:rsidR="007D757A">
        <w:rPr>
          <w:rFonts w:cs="Times New Roman"/>
        </w:rPr>
        <w:t>,</w:t>
      </w:r>
      <w:r w:rsidR="00C367AA">
        <w:rPr>
          <w:rFonts w:cs="Times New Roman"/>
        </w:rPr>
        <w:t xml:space="preserve"> </w:t>
      </w:r>
      <w:r w:rsidR="007D757A">
        <w:rPr>
          <w:rFonts w:cs="Times New Roman"/>
        </w:rPr>
        <w:t>the</w:t>
      </w:r>
      <w:r w:rsidR="00C367AA">
        <w:rPr>
          <w:rFonts w:cs="Times New Roman"/>
        </w:rPr>
        <w:t xml:space="preserve"> new field of “memory therapeutics” </w:t>
      </w:r>
      <w:r w:rsidR="00C11656">
        <w:rPr>
          <w:rFonts w:cs="Times New Roman"/>
        </w:rPr>
        <w:t>reports</w:t>
      </w:r>
      <w:r w:rsidR="00C367AA">
        <w:rPr>
          <w:rFonts w:cs="Times New Roman"/>
        </w:rPr>
        <w:t xml:space="preserve"> that enhancing </w:t>
      </w:r>
      <w:r w:rsidR="007D757A">
        <w:rPr>
          <w:rFonts w:cs="Times New Roman"/>
        </w:rPr>
        <w:t xml:space="preserve">episodic </w:t>
      </w:r>
      <w:r w:rsidR="00C367AA">
        <w:rPr>
          <w:rFonts w:cs="Times New Roman"/>
        </w:rPr>
        <w:t>memory—for non-emotional as well as emotional stimuli—</w:t>
      </w:r>
      <w:r w:rsidR="007D757A">
        <w:rPr>
          <w:rFonts w:cs="Times New Roman"/>
        </w:rPr>
        <w:t>leads to meaningful</w:t>
      </w:r>
      <w:r w:rsidR="00C367AA">
        <w:rPr>
          <w:rFonts w:cs="Times New Roman"/>
        </w:rPr>
        <w:t xml:space="preserve"> clinical improvements </w:t>
      </w:r>
      <w:r w:rsidR="0067162B" w:rsidRPr="0067162B">
        <w:rPr>
          <w:rFonts w:cs="Times New Roman"/>
          <w:noProof/>
        </w:rPr>
        <w:t>(for review, see Dalgleish and Werner-Seidler, 2014)</w:t>
      </w:r>
      <w:r w:rsidR="00C367AA">
        <w:rPr>
          <w:rFonts w:cs="Times New Roman"/>
        </w:rPr>
        <w:t xml:space="preserve">, </w:t>
      </w:r>
      <w:r w:rsidR="007D757A">
        <w:rPr>
          <w:rFonts w:cs="Times New Roman"/>
        </w:rPr>
        <w:t xml:space="preserve">and </w:t>
      </w:r>
      <w:r w:rsidR="00C367AA">
        <w:rPr>
          <w:rFonts w:cs="Times New Roman"/>
        </w:rPr>
        <w:t>it is intriguing that i</w:t>
      </w:r>
      <w:r w:rsidR="000A2028">
        <w:rPr>
          <w:rFonts w:cs="Times New Roman"/>
        </w:rPr>
        <w:t xml:space="preserve">magining future events depends on </w:t>
      </w:r>
      <w:r w:rsidR="007D757A">
        <w:rPr>
          <w:rFonts w:cs="Times New Roman"/>
        </w:rPr>
        <w:t>parietal circuit</w:t>
      </w:r>
      <w:r w:rsidR="00C11656">
        <w:rPr>
          <w:rFonts w:cs="Times New Roman"/>
        </w:rPr>
        <w:t>s</w:t>
      </w:r>
      <w:r w:rsidR="00843438">
        <w:rPr>
          <w:rFonts w:cs="Times New Roman"/>
        </w:rPr>
        <w:t xml:space="preserve"> </w:t>
      </w:r>
      <w:r w:rsidR="0067162B" w:rsidRPr="0067162B">
        <w:rPr>
          <w:rFonts w:cs="Times New Roman"/>
          <w:noProof/>
        </w:rPr>
        <w:t>(Madore et al., 2016)</w:t>
      </w:r>
      <w:r w:rsidR="007D757A">
        <w:rPr>
          <w:rFonts w:cs="Times New Roman"/>
        </w:rPr>
        <w:t xml:space="preserve"> similar to </w:t>
      </w:r>
      <w:r w:rsidR="008D4842">
        <w:rPr>
          <w:rFonts w:cs="Times New Roman"/>
        </w:rPr>
        <w:t>those shown</w:t>
      </w:r>
      <w:r w:rsidR="005335A1">
        <w:rPr>
          <w:rFonts w:cs="Times New Roman"/>
        </w:rPr>
        <w:t xml:space="preserve"> in Figure 9</w:t>
      </w:r>
      <w:r w:rsidR="00D708C6">
        <w:rPr>
          <w:rFonts w:cs="Times New Roman"/>
        </w:rPr>
        <w:t xml:space="preserve">. </w:t>
      </w:r>
      <w:r w:rsidR="00C11656">
        <w:rPr>
          <w:rFonts w:cs="Times New Roman"/>
        </w:rPr>
        <w:t>Finally</w:t>
      </w:r>
      <w:r w:rsidR="008A4A21">
        <w:rPr>
          <w:rFonts w:cs="Times New Roman"/>
        </w:rPr>
        <w:t>,</w:t>
      </w:r>
      <w:r w:rsidR="007D757A">
        <w:rPr>
          <w:rFonts w:cs="Times New Roman"/>
        </w:rPr>
        <w:t xml:space="preserve"> depression is often recurrent</w:t>
      </w:r>
      <w:r w:rsidR="00C11656">
        <w:rPr>
          <w:rFonts w:cs="Times New Roman"/>
        </w:rPr>
        <w:t xml:space="preserve"> as well as debilitating</w:t>
      </w:r>
      <w:r w:rsidR="007D757A">
        <w:rPr>
          <w:rFonts w:cs="Times New Roman"/>
        </w:rPr>
        <w:t xml:space="preserve">, </w:t>
      </w:r>
      <w:r w:rsidR="005335A1">
        <w:rPr>
          <w:rFonts w:cs="Times New Roman"/>
        </w:rPr>
        <w:t xml:space="preserve">making it </w:t>
      </w:r>
      <w:r w:rsidR="007D757A">
        <w:rPr>
          <w:rFonts w:cs="Times New Roman"/>
        </w:rPr>
        <w:t xml:space="preserve">a leading cause of years lived with disability worldwide </w:t>
      </w:r>
      <w:r w:rsidR="007D757A" w:rsidRPr="007D757A">
        <w:rPr>
          <w:rFonts w:cs="Times New Roman"/>
          <w:noProof/>
        </w:rPr>
        <w:t>(Ferrari et al., 2013)</w:t>
      </w:r>
      <w:r w:rsidR="00DF795F">
        <w:rPr>
          <w:rFonts w:cs="Times New Roman"/>
        </w:rPr>
        <w:t xml:space="preserve"> that</w:t>
      </w:r>
      <w:r w:rsidR="007D757A">
        <w:rPr>
          <w:rFonts w:cs="Times New Roman"/>
        </w:rPr>
        <w:t xml:space="preserve"> costs the U.S. billions of dollars </w:t>
      </w:r>
      <w:r w:rsidR="00C11656">
        <w:rPr>
          <w:rFonts w:cs="Times New Roman"/>
        </w:rPr>
        <w:t>per</w:t>
      </w:r>
      <w:r w:rsidR="007D757A">
        <w:rPr>
          <w:rFonts w:cs="Times New Roman"/>
        </w:rPr>
        <w:t xml:space="preserve"> year </w:t>
      </w:r>
      <w:r w:rsidR="0067162B" w:rsidRPr="0067162B">
        <w:rPr>
          <w:rFonts w:cs="Times New Roman"/>
          <w:noProof/>
        </w:rPr>
        <w:t>(Greenberg et al., 2015)</w:t>
      </w:r>
      <w:r w:rsidR="00E8491D">
        <w:rPr>
          <w:rFonts w:cs="Times New Roman"/>
        </w:rPr>
        <w:t xml:space="preserve">. </w:t>
      </w:r>
      <w:r w:rsidR="005335A1">
        <w:rPr>
          <w:rFonts w:cs="Times New Roman"/>
        </w:rPr>
        <w:t xml:space="preserve">There is an acute need for better treatments </w:t>
      </w:r>
      <w:r w:rsidR="005335A1" w:rsidRPr="005335A1">
        <w:rPr>
          <w:rFonts w:cs="Times New Roman"/>
          <w:noProof/>
        </w:rPr>
        <w:t>(Fournier et al., 2010)</w:t>
      </w:r>
      <w:r w:rsidR="005335A1">
        <w:rPr>
          <w:rFonts w:cs="Times New Roman"/>
        </w:rPr>
        <w:t xml:space="preserve">, and there is evidence from non-human animals linking the effects of antidepressants to structural changes in brain regions critically implicated in episodic memory </w:t>
      </w:r>
      <w:r w:rsidR="0067162B" w:rsidRPr="0067162B">
        <w:rPr>
          <w:rFonts w:cs="Times New Roman"/>
          <w:noProof/>
        </w:rPr>
        <w:t>(Perera et al., 2007; Santarelli et al., 200</w:t>
      </w:r>
      <w:r w:rsidR="00466F81">
        <w:rPr>
          <w:rFonts w:cs="Times New Roman"/>
          <w:noProof/>
        </w:rPr>
        <w:t>3</w:t>
      </w:r>
      <w:r w:rsidR="0067162B" w:rsidRPr="0067162B">
        <w:rPr>
          <w:rFonts w:cs="Times New Roman"/>
          <w:noProof/>
        </w:rPr>
        <w:t>, 200</w:t>
      </w:r>
      <w:r w:rsidR="00466F81">
        <w:rPr>
          <w:rFonts w:cs="Times New Roman"/>
          <w:noProof/>
        </w:rPr>
        <w:t>8</w:t>
      </w:r>
      <w:r w:rsidR="0067162B" w:rsidRPr="0067162B">
        <w:rPr>
          <w:rFonts w:cs="Times New Roman"/>
          <w:noProof/>
        </w:rPr>
        <w:t>)</w:t>
      </w:r>
      <w:r w:rsidR="005335A1">
        <w:rPr>
          <w:rFonts w:cs="Times New Roman"/>
        </w:rPr>
        <w:t xml:space="preserve">. Determining whether these findings extend to humans depends on </w:t>
      </w:r>
      <w:r w:rsidR="00882028">
        <w:rPr>
          <w:rFonts w:cs="Times New Roman"/>
        </w:rPr>
        <w:t>a better</w:t>
      </w:r>
      <w:r w:rsidR="005335A1">
        <w:rPr>
          <w:rFonts w:cs="Times New Roman"/>
        </w:rPr>
        <w:t xml:space="preserve"> understanding of how </w:t>
      </w:r>
      <w:r w:rsidR="00C11656">
        <w:rPr>
          <w:rFonts w:cs="Times New Roman"/>
        </w:rPr>
        <w:t>MDD</w:t>
      </w:r>
      <w:r w:rsidR="005335A1">
        <w:rPr>
          <w:rFonts w:cs="Times New Roman"/>
        </w:rPr>
        <w:t xml:space="preserve"> affects the neural machinery that supports episodic memory.</w:t>
      </w:r>
      <w:r w:rsidR="00882028">
        <w:rPr>
          <w:rFonts w:cs="Times New Roman"/>
        </w:rPr>
        <w:t xml:space="preserve"> Th</w:t>
      </w:r>
      <w:r w:rsidR="00C11656">
        <w:rPr>
          <w:rFonts w:cs="Times New Roman"/>
        </w:rPr>
        <w:t xml:space="preserve">is </w:t>
      </w:r>
      <w:r w:rsidR="00882028">
        <w:rPr>
          <w:rFonts w:cs="Times New Roman"/>
        </w:rPr>
        <w:t xml:space="preserve">study </w:t>
      </w:r>
      <w:r w:rsidR="00C11656">
        <w:rPr>
          <w:rFonts w:cs="Times New Roman"/>
        </w:rPr>
        <w:t>takes</w:t>
      </w:r>
      <w:r w:rsidR="00882028">
        <w:rPr>
          <w:rFonts w:cs="Times New Roman"/>
        </w:rPr>
        <w:t xml:space="preserve"> a </w:t>
      </w:r>
      <w:r w:rsidR="008017AE">
        <w:rPr>
          <w:rFonts w:cs="Times New Roman"/>
        </w:rPr>
        <w:t xml:space="preserve">small </w:t>
      </w:r>
      <w:r w:rsidR="00882028">
        <w:rPr>
          <w:rFonts w:cs="Times New Roman"/>
        </w:rPr>
        <w:t>step in this important direction.</w:t>
      </w:r>
      <w:r w:rsidR="005335A1">
        <w:rPr>
          <w:rFonts w:cs="Times New Roman"/>
        </w:rPr>
        <w:br w:type="page"/>
      </w:r>
    </w:p>
    <w:p w14:paraId="26B6D30D" w14:textId="77777777" w:rsidR="00FB3C16" w:rsidRDefault="005322B3" w:rsidP="00276A98">
      <w:pPr>
        <w:spacing w:line="480" w:lineRule="auto"/>
        <w:jc w:val="center"/>
        <w:outlineLvl w:val="0"/>
        <w:rPr>
          <w:rFonts w:cs="Times New Roman"/>
          <w:b/>
        </w:rPr>
      </w:pPr>
      <w:r>
        <w:rPr>
          <w:rFonts w:cs="Times New Roman"/>
          <w:b/>
        </w:rPr>
        <w:t>Acknowledgements</w:t>
      </w:r>
    </w:p>
    <w:p w14:paraId="4ECB59A3" w14:textId="03232E19" w:rsidR="005322B3" w:rsidRDefault="007614FE" w:rsidP="007614FE">
      <w:pPr>
        <w:spacing w:line="480" w:lineRule="auto"/>
        <w:ind w:firstLine="720"/>
        <w:rPr>
          <w:rFonts w:cs="Times New Roman"/>
          <w:bCs/>
        </w:rPr>
      </w:pPr>
      <w:r>
        <w:rPr>
          <w:rFonts w:cs="Times New Roman"/>
          <w:bCs/>
        </w:rPr>
        <w:t xml:space="preserve">The authors gratefully acknowledge Victoria </w:t>
      </w:r>
      <w:proofErr w:type="spellStart"/>
      <w:r>
        <w:rPr>
          <w:rFonts w:cs="Times New Roman"/>
          <w:bCs/>
        </w:rPr>
        <w:t>Lawlor</w:t>
      </w:r>
      <w:proofErr w:type="spellEnd"/>
      <w:r>
        <w:rPr>
          <w:rFonts w:cs="Times New Roman"/>
          <w:bCs/>
        </w:rPr>
        <w:t xml:space="preserve"> for assistance with recruitment and participant testing, and Dr. Diego Pizzagalli for helpful comments on a draft of the manuscript. </w:t>
      </w:r>
      <w:r w:rsidR="006F04F9">
        <w:rPr>
          <w:rFonts w:cs="Times New Roman"/>
          <w:bCs/>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6A3A99BB" w14:textId="77777777" w:rsidR="006155BE" w:rsidRDefault="006155BE" w:rsidP="006155BE">
      <w:pPr>
        <w:spacing w:line="480" w:lineRule="auto"/>
        <w:rPr>
          <w:rFonts w:cs="Times New Roman"/>
          <w:bCs/>
        </w:rPr>
      </w:pPr>
    </w:p>
    <w:p w14:paraId="65287AC4" w14:textId="77777777" w:rsidR="006155BE" w:rsidRDefault="006155BE" w:rsidP="00276A98">
      <w:pPr>
        <w:spacing w:line="480" w:lineRule="auto"/>
        <w:jc w:val="center"/>
        <w:outlineLvl w:val="0"/>
        <w:rPr>
          <w:rFonts w:cs="Times New Roman"/>
          <w:b/>
          <w:bCs/>
        </w:rPr>
      </w:pPr>
      <w:r>
        <w:rPr>
          <w:rFonts w:cs="Times New Roman"/>
          <w:b/>
          <w:bCs/>
        </w:rPr>
        <w:t>Financial Disclosures</w:t>
      </w:r>
    </w:p>
    <w:p w14:paraId="5CFA9741"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14898197" w14:textId="77777777" w:rsidR="005754BF" w:rsidRDefault="005754BF">
      <w:pPr>
        <w:rPr>
          <w:rFonts w:cs="Times New Roman"/>
        </w:rPr>
      </w:pPr>
      <w:r>
        <w:rPr>
          <w:rFonts w:cs="Times New Roman"/>
        </w:rPr>
        <w:br w:type="page"/>
      </w:r>
    </w:p>
    <w:p w14:paraId="7A3D43AF" w14:textId="77777777" w:rsidR="005620AF" w:rsidRDefault="005754BF" w:rsidP="00276A98">
      <w:pPr>
        <w:spacing w:line="480" w:lineRule="auto"/>
        <w:jc w:val="center"/>
        <w:outlineLvl w:val="0"/>
        <w:rPr>
          <w:rFonts w:cs="Times New Roman"/>
          <w:b/>
        </w:rPr>
      </w:pPr>
      <w:r>
        <w:rPr>
          <w:rFonts w:cs="Times New Roman"/>
          <w:b/>
        </w:rPr>
        <w:t>References</w:t>
      </w:r>
    </w:p>
    <w:p w14:paraId="1B5A9BDE" w14:textId="227620E2" w:rsidR="0067162B" w:rsidRDefault="0067162B" w:rsidP="0067162B">
      <w:pPr>
        <w:widowControl w:val="0"/>
        <w:autoSpaceDE w:val="0"/>
        <w:autoSpaceDN w:val="0"/>
        <w:adjustRightInd w:val="0"/>
        <w:spacing w:line="480" w:lineRule="auto"/>
        <w:ind w:left="480" w:hanging="480"/>
        <w:rPr>
          <w:noProof/>
        </w:rPr>
      </w:pPr>
      <w:r w:rsidRPr="0067162B">
        <w:rPr>
          <w:noProof/>
        </w:rPr>
        <w:t xml:space="preserve">Airaksinen, E., Larsson, M., Lundberg, I., Forsell, Y. </w:t>
      </w:r>
      <w:r w:rsidRPr="007E4EED">
        <w:rPr>
          <w:b/>
          <w:noProof/>
        </w:rPr>
        <w:t>Cognitive functions in depressive disorders: Evidence from a population-based study</w:t>
      </w:r>
      <w:r w:rsidRPr="0067162B">
        <w:rPr>
          <w:noProof/>
        </w:rPr>
        <w:t xml:space="preserve">. Psychol. Med. 34 </w:t>
      </w:r>
      <w:r w:rsidR="001F3646">
        <w:rPr>
          <w:noProof/>
        </w:rPr>
        <w:t>(2004), pp. 83–91.</w:t>
      </w:r>
    </w:p>
    <w:p w14:paraId="33CBE289" w14:textId="19BEFC13" w:rsidR="00EE240D" w:rsidRPr="00EE240D" w:rsidRDefault="00EE240D" w:rsidP="0067162B">
      <w:pPr>
        <w:widowControl w:val="0"/>
        <w:autoSpaceDE w:val="0"/>
        <w:autoSpaceDN w:val="0"/>
        <w:adjustRightInd w:val="0"/>
        <w:spacing w:line="480" w:lineRule="auto"/>
        <w:ind w:left="480" w:hanging="480"/>
        <w:rPr>
          <w:noProof/>
        </w:rPr>
      </w:pPr>
      <w:r>
        <w:rPr>
          <w:noProof/>
        </w:rPr>
        <w:t xml:space="preserve">Baddeley, A. </w:t>
      </w:r>
      <w:r>
        <w:rPr>
          <w:b/>
          <w:noProof/>
        </w:rPr>
        <w:t xml:space="preserve">The episodic buffer: a new component of working memory? </w:t>
      </w:r>
      <w:r>
        <w:rPr>
          <w:noProof/>
        </w:rPr>
        <w:t>Trends Cogn. Sci. 4 (2000), pp. 417-423.</w:t>
      </w:r>
    </w:p>
    <w:p w14:paraId="7E1A60E5" w14:textId="227B3E68" w:rsidR="0067162B" w:rsidRPr="0067162B" w:rsidRDefault="0067162B" w:rsidP="0067162B">
      <w:pPr>
        <w:widowControl w:val="0"/>
        <w:autoSpaceDE w:val="0"/>
        <w:autoSpaceDN w:val="0"/>
        <w:adjustRightInd w:val="0"/>
        <w:spacing w:line="480" w:lineRule="auto"/>
        <w:ind w:left="480" w:hanging="480"/>
        <w:rPr>
          <w:noProof/>
        </w:rPr>
      </w:pPr>
      <w:r w:rsidRPr="0067162B">
        <w:rPr>
          <w:noProof/>
        </w:rPr>
        <w:t>Beck, A.T., Steer, R.A., Brown, G.K.</w:t>
      </w:r>
      <w:r w:rsidR="003D5EDB">
        <w:rPr>
          <w:noProof/>
        </w:rPr>
        <w:t xml:space="preserve"> (1996)</w:t>
      </w:r>
      <w:r w:rsidRPr="0067162B">
        <w:rPr>
          <w:noProof/>
        </w:rPr>
        <w:t xml:space="preserve">. </w:t>
      </w:r>
      <w:r w:rsidRPr="007E4EED">
        <w:rPr>
          <w:b/>
          <w:noProof/>
        </w:rPr>
        <w:t>Manual for the Beck depression inventory-II</w:t>
      </w:r>
      <w:r w:rsidRPr="0067162B">
        <w:rPr>
          <w:noProof/>
        </w:rPr>
        <w:t>.</w:t>
      </w:r>
      <w:r w:rsidR="003D5EDB">
        <w:rPr>
          <w:noProof/>
        </w:rPr>
        <w:t xml:space="preserve"> </w:t>
      </w:r>
      <w:r w:rsidR="000805A1">
        <w:rPr>
          <w:noProof/>
        </w:rPr>
        <w:t xml:space="preserve">The Psychological Corporation, </w:t>
      </w:r>
      <w:r w:rsidR="003D5EDB">
        <w:rPr>
          <w:noProof/>
        </w:rPr>
        <w:t>San Antonio, TX.</w:t>
      </w:r>
    </w:p>
    <w:p w14:paraId="55043BCF" w14:textId="3E1ABA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Bergström, Z.M., Henson, R.N., </w:t>
      </w:r>
      <w:r w:rsidR="001F3646">
        <w:rPr>
          <w:noProof/>
        </w:rPr>
        <w:t>Taylor, J.R., Simons, J.S.</w:t>
      </w:r>
      <w:r w:rsidRPr="0067162B">
        <w:rPr>
          <w:noProof/>
        </w:rPr>
        <w:t xml:space="preserve">. </w:t>
      </w:r>
      <w:r w:rsidRPr="007E4EED">
        <w:rPr>
          <w:b/>
          <w:noProof/>
        </w:rPr>
        <w:t>Multimodal imaging reveals the spatiotemporal dynamics</w:t>
      </w:r>
      <w:r w:rsidR="000945E4" w:rsidRPr="007E4EED">
        <w:rPr>
          <w:b/>
          <w:noProof/>
        </w:rPr>
        <w:t xml:space="preserve"> of recollection</w:t>
      </w:r>
      <w:r w:rsidR="000945E4">
        <w:rPr>
          <w:noProof/>
        </w:rPr>
        <w:t>. Neuroimage 68</w:t>
      </w:r>
      <w:r w:rsidRPr="0067162B">
        <w:rPr>
          <w:noProof/>
        </w:rPr>
        <w:t xml:space="preserve"> </w:t>
      </w:r>
      <w:r w:rsidR="001F3646">
        <w:rPr>
          <w:noProof/>
        </w:rPr>
        <w:t>(2013), pp. 141–153.</w:t>
      </w:r>
    </w:p>
    <w:p w14:paraId="1E774F8A" w14:textId="260F3EED" w:rsidR="0067162B" w:rsidRPr="0067162B" w:rsidRDefault="0067162B" w:rsidP="0067162B">
      <w:pPr>
        <w:widowControl w:val="0"/>
        <w:autoSpaceDE w:val="0"/>
        <w:autoSpaceDN w:val="0"/>
        <w:adjustRightInd w:val="0"/>
        <w:spacing w:line="480" w:lineRule="auto"/>
        <w:ind w:left="480" w:hanging="480"/>
        <w:rPr>
          <w:noProof/>
        </w:rPr>
      </w:pPr>
      <w:r w:rsidRPr="0067162B">
        <w:rPr>
          <w:noProof/>
        </w:rPr>
        <w:t>Bremner, J.D., Vythilingam, M., Vermetten, E., Va</w:t>
      </w:r>
      <w:r w:rsidR="004F4251">
        <w:rPr>
          <w:noProof/>
        </w:rPr>
        <w:t>ccarino, V., Charney, D.S</w:t>
      </w:r>
      <w:r w:rsidRPr="0067162B">
        <w:rPr>
          <w:noProof/>
        </w:rPr>
        <w:t xml:space="preserve">. </w:t>
      </w:r>
      <w:r w:rsidRPr="007E4EED">
        <w:rPr>
          <w:b/>
          <w:noProof/>
        </w:rPr>
        <w:t xml:space="preserve">Deficits in </w:t>
      </w:r>
      <w:r w:rsidR="001F3646" w:rsidRPr="007E4EED">
        <w:rPr>
          <w:b/>
          <w:noProof/>
        </w:rPr>
        <w:t>h</w:t>
      </w:r>
      <w:r w:rsidRPr="007E4EED">
        <w:rPr>
          <w:b/>
          <w:noProof/>
        </w:rPr>
        <w:t xml:space="preserve">ippocampal and </w:t>
      </w:r>
      <w:r w:rsidR="001F3646" w:rsidRPr="007E4EED">
        <w:rPr>
          <w:b/>
          <w:noProof/>
        </w:rPr>
        <w:t>a</w:t>
      </w:r>
      <w:r w:rsidRPr="007E4EED">
        <w:rPr>
          <w:b/>
          <w:noProof/>
        </w:rPr>
        <w:t xml:space="preserve">nterior </w:t>
      </w:r>
      <w:r w:rsidR="001F3646" w:rsidRPr="007E4EED">
        <w:rPr>
          <w:b/>
          <w:noProof/>
        </w:rPr>
        <w:t>c</w:t>
      </w:r>
      <w:r w:rsidRPr="007E4EED">
        <w:rPr>
          <w:b/>
          <w:noProof/>
        </w:rPr>
        <w:t xml:space="preserve">ingulate </w:t>
      </w:r>
      <w:r w:rsidR="001F3646" w:rsidRPr="007E4EED">
        <w:rPr>
          <w:b/>
          <w:noProof/>
        </w:rPr>
        <w:t>f</w:t>
      </w:r>
      <w:r w:rsidRPr="007E4EED">
        <w:rPr>
          <w:b/>
          <w:noProof/>
        </w:rPr>
        <w:t xml:space="preserve">unctioning during </w:t>
      </w:r>
      <w:r w:rsidR="001F3646" w:rsidRPr="007E4EED">
        <w:rPr>
          <w:b/>
          <w:noProof/>
        </w:rPr>
        <w:t>v</w:t>
      </w:r>
      <w:r w:rsidRPr="007E4EED">
        <w:rPr>
          <w:b/>
          <w:noProof/>
        </w:rPr>
        <w:t xml:space="preserve">erbal </w:t>
      </w:r>
      <w:r w:rsidR="001F3646" w:rsidRPr="007E4EED">
        <w:rPr>
          <w:b/>
          <w:noProof/>
        </w:rPr>
        <w:t>d</w:t>
      </w:r>
      <w:r w:rsidRPr="007E4EED">
        <w:rPr>
          <w:b/>
          <w:noProof/>
        </w:rPr>
        <w:t xml:space="preserve">eclarative </w:t>
      </w:r>
      <w:r w:rsidR="001F3646" w:rsidRPr="007E4EED">
        <w:rPr>
          <w:b/>
          <w:noProof/>
        </w:rPr>
        <w:t>m</w:t>
      </w:r>
      <w:r w:rsidRPr="007E4EED">
        <w:rPr>
          <w:b/>
          <w:noProof/>
        </w:rPr>
        <w:t xml:space="preserve">emory </w:t>
      </w:r>
      <w:r w:rsidR="001F3646" w:rsidRPr="007E4EED">
        <w:rPr>
          <w:b/>
          <w:noProof/>
        </w:rPr>
        <w:t>e</w:t>
      </w:r>
      <w:r w:rsidRPr="007E4EED">
        <w:rPr>
          <w:b/>
          <w:noProof/>
        </w:rPr>
        <w:t xml:space="preserve">ncoding in </w:t>
      </w:r>
      <w:r w:rsidR="001F3646" w:rsidRPr="007E4EED">
        <w:rPr>
          <w:b/>
          <w:noProof/>
        </w:rPr>
        <w:t>m</w:t>
      </w:r>
      <w:r w:rsidRPr="007E4EED">
        <w:rPr>
          <w:b/>
          <w:noProof/>
        </w:rPr>
        <w:t xml:space="preserve">idlife </w:t>
      </w:r>
      <w:r w:rsidR="001F3646" w:rsidRPr="007E4EED">
        <w:rPr>
          <w:b/>
          <w:noProof/>
        </w:rPr>
        <w:t>m</w:t>
      </w:r>
      <w:r w:rsidRPr="007E4EED">
        <w:rPr>
          <w:b/>
          <w:noProof/>
        </w:rPr>
        <w:t xml:space="preserve">ajor </w:t>
      </w:r>
      <w:r w:rsidR="001F3646" w:rsidRPr="007E4EED">
        <w:rPr>
          <w:b/>
          <w:noProof/>
        </w:rPr>
        <w:t>d</w:t>
      </w:r>
      <w:r w:rsidRPr="007E4EED">
        <w:rPr>
          <w:b/>
          <w:noProof/>
        </w:rPr>
        <w:t>e</w:t>
      </w:r>
      <w:r w:rsidR="000945E4" w:rsidRPr="007E4EED">
        <w:rPr>
          <w:b/>
          <w:noProof/>
        </w:rPr>
        <w:t>pression</w:t>
      </w:r>
      <w:r w:rsidR="000945E4">
        <w:rPr>
          <w:noProof/>
        </w:rPr>
        <w:t>. Am. J. Psychiatry 161</w:t>
      </w:r>
      <w:r w:rsidRPr="0067162B">
        <w:rPr>
          <w:noProof/>
        </w:rPr>
        <w:t xml:space="preserve"> </w:t>
      </w:r>
      <w:r w:rsidR="001F3646">
        <w:rPr>
          <w:noProof/>
        </w:rPr>
        <w:t>(2004), pp. 637–645.</w:t>
      </w:r>
    </w:p>
    <w:p w14:paraId="623324B7" w14:textId="6171DD55" w:rsidR="0067162B" w:rsidRPr="0067162B" w:rsidRDefault="0067162B" w:rsidP="0067162B">
      <w:pPr>
        <w:widowControl w:val="0"/>
        <w:autoSpaceDE w:val="0"/>
        <w:autoSpaceDN w:val="0"/>
        <w:adjustRightInd w:val="0"/>
        <w:spacing w:line="480" w:lineRule="auto"/>
        <w:ind w:left="480" w:hanging="480"/>
        <w:rPr>
          <w:noProof/>
        </w:rPr>
      </w:pPr>
      <w:r w:rsidRPr="0067162B">
        <w:rPr>
          <w:noProof/>
        </w:rPr>
        <w:t>Bullmore, E.T., Suckling, J., Overmeyer, S., Rabe-Hesketh, S.,</w:t>
      </w:r>
      <w:r w:rsidR="001F3646">
        <w:rPr>
          <w:noProof/>
        </w:rPr>
        <w:t xml:space="preserve"> Taylor, E., Brammer, M.J</w:t>
      </w:r>
      <w:r w:rsidRPr="0067162B">
        <w:rPr>
          <w:noProof/>
        </w:rPr>
        <w:t xml:space="preserve">. </w:t>
      </w:r>
      <w:r w:rsidRPr="007E4EED">
        <w:rPr>
          <w:b/>
          <w:noProof/>
        </w:rPr>
        <w:t>Global, voxel, and cluster tests, by theory and permutation, for a difference between two groups of structural MR images of the bra</w:t>
      </w:r>
      <w:r w:rsidR="000945E4" w:rsidRPr="007E4EED">
        <w:rPr>
          <w:b/>
          <w:noProof/>
        </w:rPr>
        <w:t>in</w:t>
      </w:r>
      <w:r w:rsidR="000945E4">
        <w:rPr>
          <w:noProof/>
        </w:rPr>
        <w:t>. IEEE Trans. Med. Imaging 18</w:t>
      </w:r>
      <w:r w:rsidRPr="0067162B">
        <w:rPr>
          <w:noProof/>
        </w:rPr>
        <w:t xml:space="preserve"> </w:t>
      </w:r>
      <w:r w:rsidR="001F3646">
        <w:rPr>
          <w:noProof/>
        </w:rPr>
        <w:t>(1999), pp. 32–42.</w:t>
      </w:r>
    </w:p>
    <w:p w14:paraId="5F147A89" w14:textId="3F0ED504" w:rsidR="0067162B" w:rsidRDefault="0067162B" w:rsidP="0067162B">
      <w:pPr>
        <w:widowControl w:val="0"/>
        <w:autoSpaceDE w:val="0"/>
        <w:autoSpaceDN w:val="0"/>
        <w:adjustRightInd w:val="0"/>
        <w:spacing w:line="480" w:lineRule="auto"/>
        <w:ind w:left="480" w:hanging="480"/>
        <w:rPr>
          <w:noProof/>
        </w:rPr>
      </w:pPr>
      <w:r w:rsidRPr="0067162B">
        <w:rPr>
          <w:noProof/>
        </w:rPr>
        <w:t>Burt, D.B., Z</w:t>
      </w:r>
      <w:r w:rsidR="00B64250">
        <w:rPr>
          <w:noProof/>
        </w:rPr>
        <w:t>embar, M.J., Niederehe, G</w:t>
      </w:r>
      <w:r w:rsidRPr="0067162B">
        <w:rPr>
          <w:noProof/>
        </w:rPr>
        <w:t xml:space="preserve">. </w:t>
      </w:r>
      <w:r w:rsidRPr="007E4EED">
        <w:rPr>
          <w:b/>
          <w:noProof/>
        </w:rPr>
        <w:t>Depression and memory impairment: a meta-analysis of the association, its pattern, and specificity</w:t>
      </w:r>
      <w:r w:rsidRPr="0067162B">
        <w:rPr>
          <w:noProof/>
        </w:rPr>
        <w:t xml:space="preserve">. Psychol. Bull. 117 </w:t>
      </w:r>
      <w:r w:rsidR="001F3646">
        <w:rPr>
          <w:noProof/>
        </w:rPr>
        <w:t>(1995)</w:t>
      </w:r>
      <w:r w:rsidR="000945E4">
        <w:rPr>
          <w:noProof/>
        </w:rPr>
        <w:t>, pp.</w:t>
      </w:r>
      <w:r w:rsidR="001F3646">
        <w:rPr>
          <w:noProof/>
        </w:rPr>
        <w:t xml:space="preserve"> 285–305.</w:t>
      </w:r>
    </w:p>
    <w:p w14:paraId="1DF469B2" w14:textId="61142515" w:rsidR="002C076A" w:rsidRPr="002C076A" w:rsidRDefault="002C076A" w:rsidP="0067162B">
      <w:pPr>
        <w:widowControl w:val="0"/>
        <w:autoSpaceDE w:val="0"/>
        <w:autoSpaceDN w:val="0"/>
        <w:adjustRightInd w:val="0"/>
        <w:spacing w:line="480" w:lineRule="auto"/>
        <w:ind w:left="480" w:hanging="480"/>
        <w:rPr>
          <w:noProof/>
        </w:rPr>
      </w:pPr>
      <w:r>
        <w:rPr>
          <w:noProof/>
        </w:rPr>
        <w:t xml:space="preserve">Button, K.S., Ioannidis, J.P., Mokrysz, C., Nosek, B.A., Flint, J., Robinson, E.S., Munafò, M.R. </w:t>
      </w:r>
      <w:r>
        <w:rPr>
          <w:b/>
          <w:noProof/>
        </w:rPr>
        <w:t>Power failure: why small sample size undermines the reliability of neuroscience</w:t>
      </w:r>
      <w:r>
        <w:rPr>
          <w:noProof/>
        </w:rPr>
        <w:t>. Nat. Rev. Neurosci. 14, pp. 365-376.</w:t>
      </w:r>
    </w:p>
    <w:p w14:paraId="2FADD5DA" w14:textId="1471BBAD" w:rsidR="0067162B" w:rsidRDefault="0067162B" w:rsidP="0067162B">
      <w:pPr>
        <w:widowControl w:val="0"/>
        <w:autoSpaceDE w:val="0"/>
        <w:autoSpaceDN w:val="0"/>
        <w:adjustRightInd w:val="0"/>
        <w:spacing w:line="480" w:lineRule="auto"/>
        <w:ind w:left="480" w:hanging="480"/>
        <w:rPr>
          <w:noProof/>
        </w:rPr>
      </w:pPr>
      <w:r w:rsidRPr="0067162B">
        <w:rPr>
          <w:noProof/>
        </w:rPr>
        <w:t xml:space="preserve">Buysse, D.J., Reynolds, C.F., Monk, T.H., Berman, S.R., Kupfer, D.J., III, C.F.R., Monk, T.H., </w:t>
      </w:r>
      <w:r w:rsidR="007E4EED">
        <w:rPr>
          <w:noProof/>
        </w:rPr>
        <w:t>Berman, S.R., Kupfer, D.J</w:t>
      </w:r>
      <w:r w:rsidRPr="0067162B">
        <w:rPr>
          <w:noProof/>
        </w:rPr>
        <w:t xml:space="preserve">. </w:t>
      </w:r>
      <w:r w:rsidRPr="007E4EED">
        <w:rPr>
          <w:b/>
          <w:noProof/>
        </w:rPr>
        <w:t>The Pittsburgh Sleep Quality Index: a new instrument for psychiatric practice and research</w:t>
      </w:r>
      <w:r w:rsidRPr="0067162B">
        <w:rPr>
          <w:noProof/>
        </w:rPr>
        <w:t>. Psychiatry Res. 28</w:t>
      </w:r>
      <w:r w:rsidR="006D40D2">
        <w:rPr>
          <w:noProof/>
        </w:rPr>
        <w:t xml:space="preserve"> (1989)</w:t>
      </w:r>
      <w:r w:rsidRPr="0067162B">
        <w:rPr>
          <w:noProof/>
        </w:rPr>
        <w:t xml:space="preserve">, </w:t>
      </w:r>
      <w:r w:rsidR="006D40D2">
        <w:rPr>
          <w:noProof/>
        </w:rPr>
        <w:t>pp. 193–213.</w:t>
      </w:r>
    </w:p>
    <w:p w14:paraId="44608DFF" w14:textId="0096BCD7" w:rsidR="0084692E" w:rsidRPr="0084692E" w:rsidRDefault="0084692E" w:rsidP="0067162B">
      <w:pPr>
        <w:widowControl w:val="0"/>
        <w:autoSpaceDE w:val="0"/>
        <w:autoSpaceDN w:val="0"/>
        <w:adjustRightInd w:val="0"/>
        <w:spacing w:line="480" w:lineRule="auto"/>
        <w:ind w:left="480" w:hanging="480"/>
        <w:rPr>
          <w:noProof/>
        </w:rPr>
      </w:pPr>
      <w:r>
        <w:rPr>
          <w:noProof/>
        </w:rPr>
        <w:t xml:space="preserve">Cabeza, R., Ciaramelli, E., Olson, I.R., Moscovitch, M. </w:t>
      </w:r>
      <w:r>
        <w:rPr>
          <w:b/>
          <w:noProof/>
        </w:rPr>
        <w:t>Parietal cortex and episodic memory: an attentional account</w:t>
      </w:r>
      <w:r>
        <w:rPr>
          <w:noProof/>
        </w:rPr>
        <w:t>. Nat. Rev. Neurosci. 9</w:t>
      </w:r>
      <w:r w:rsidR="006B07EF">
        <w:rPr>
          <w:noProof/>
        </w:rPr>
        <w:t xml:space="preserve"> (2008)</w:t>
      </w:r>
      <w:r>
        <w:rPr>
          <w:noProof/>
        </w:rPr>
        <w:t>, pp. 613-625.</w:t>
      </w:r>
    </w:p>
    <w:p w14:paraId="3AF1DE3E" w14:textId="72F4BB9E"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Chee, M.W.L., Chuah, L.Y.M., Venkatraman, V., Chan, W.Y., Philip, P., Dinges, D.F. </w:t>
      </w:r>
      <w:r w:rsidRPr="007E4EED">
        <w:rPr>
          <w:b/>
          <w:noProof/>
        </w:rPr>
        <w:t>Functional imaging of working memory following normal sleep and after 24 and 35 h of sleep deprivation: Correlations of fronto-parietal activation with performance</w:t>
      </w:r>
      <w:r w:rsidRPr="0067162B">
        <w:rPr>
          <w:noProof/>
        </w:rPr>
        <w:t>. Neuroimage 31</w:t>
      </w:r>
      <w:r w:rsidR="006D40D2">
        <w:rPr>
          <w:noProof/>
        </w:rPr>
        <w:t xml:space="preserve"> (2006), pp. 419–428.</w:t>
      </w:r>
    </w:p>
    <w:p w14:paraId="6BE7C664" w14:textId="26A07F14" w:rsidR="0067162B" w:rsidRPr="0067162B" w:rsidRDefault="00090F7B" w:rsidP="0067162B">
      <w:pPr>
        <w:widowControl w:val="0"/>
        <w:autoSpaceDE w:val="0"/>
        <w:autoSpaceDN w:val="0"/>
        <w:adjustRightInd w:val="0"/>
        <w:spacing w:line="480" w:lineRule="auto"/>
        <w:ind w:left="480" w:hanging="480"/>
        <w:rPr>
          <w:noProof/>
        </w:rPr>
      </w:pPr>
      <w:r>
        <w:rPr>
          <w:noProof/>
        </w:rPr>
        <w:t xml:space="preserve">Coltheart, M. </w:t>
      </w:r>
      <w:r w:rsidR="0067162B" w:rsidRPr="007E4EED">
        <w:rPr>
          <w:b/>
          <w:noProof/>
        </w:rPr>
        <w:t>The MRC psycholinguistic database</w:t>
      </w:r>
      <w:r w:rsidR="0067162B" w:rsidRPr="0067162B">
        <w:rPr>
          <w:noProof/>
        </w:rPr>
        <w:t>. Q. J. Exp. Psychol. Sect. A 33</w:t>
      </w:r>
      <w:r>
        <w:rPr>
          <w:noProof/>
        </w:rPr>
        <w:t xml:space="preserve"> (1981), pp. 497–505.</w:t>
      </w:r>
    </w:p>
    <w:p w14:paraId="35B2CA50" w14:textId="2051EC0A"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Cooney, R.E., Joormann, J., Eugène, F., </w:t>
      </w:r>
      <w:r w:rsidR="00AA644F">
        <w:rPr>
          <w:noProof/>
        </w:rPr>
        <w:t>Dennis, E.L., Gotlib, I.H</w:t>
      </w:r>
      <w:r w:rsidRPr="0067162B">
        <w:rPr>
          <w:noProof/>
        </w:rPr>
        <w:t xml:space="preserve">. </w:t>
      </w:r>
      <w:r w:rsidRPr="007E4EED">
        <w:rPr>
          <w:b/>
          <w:noProof/>
        </w:rPr>
        <w:t>Neural correlates of rumination in depression</w:t>
      </w:r>
      <w:r w:rsidRPr="0067162B">
        <w:rPr>
          <w:noProof/>
        </w:rPr>
        <w:t>. Cogn. Affect. Behav. Neurosci. 10</w:t>
      </w:r>
      <w:r w:rsidR="00AA644F">
        <w:rPr>
          <w:noProof/>
        </w:rPr>
        <w:t xml:space="preserve"> (2010)</w:t>
      </w:r>
      <w:r w:rsidRPr="0067162B">
        <w:rPr>
          <w:noProof/>
        </w:rPr>
        <w:t xml:space="preserve">, </w:t>
      </w:r>
      <w:r w:rsidR="00AA644F">
        <w:rPr>
          <w:noProof/>
        </w:rPr>
        <w:t>pp. 470–478.</w:t>
      </w:r>
    </w:p>
    <w:p w14:paraId="27082CC4" w14:textId="247899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Cycowicz, Y.M., Fri</w:t>
      </w:r>
      <w:r w:rsidR="00AA644F">
        <w:rPr>
          <w:noProof/>
        </w:rPr>
        <w:t>edman, D., Snodgrass, J.G</w:t>
      </w:r>
      <w:r w:rsidRPr="0067162B">
        <w:rPr>
          <w:noProof/>
        </w:rPr>
        <w:t xml:space="preserve">. </w:t>
      </w:r>
      <w:r w:rsidRPr="007E4EED">
        <w:rPr>
          <w:b/>
          <w:noProof/>
        </w:rPr>
        <w:t>Remembering the color of objects: an ERP investigation of source memory</w:t>
      </w:r>
      <w:r w:rsidRPr="0067162B">
        <w:rPr>
          <w:noProof/>
        </w:rPr>
        <w:t>. Cereb. Cortex 11</w:t>
      </w:r>
      <w:r w:rsidR="00AA644F">
        <w:rPr>
          <w:noProof/>
        </w:rPr>
        <w:t xml:space="preserve"> (2001), pp. 322–334.</w:t>
      </w:r>
    </w:p>
    <w:p w14:paraId="7FAA1C89" w14:textId="787B1243"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w:t>
      </w:r>
      <w:r w:rsidR="00AA644F">
        <w:rPr>
          <w:noProof/>
        </w:rPr>
        <w:t>sh, T., Werner-Seidler, A</w:t>
      </w:r>
      <w:r w:rsidRPr="0067162B">
        <w:rPr>
          <w:noProof/>
        </w:rPr>
        <w:t xml:space="preserve">. </w:t>
      </w:r>
      <w:r w:rsidRPr="007E4EED">
        <w:rPr>
          <w:b/>
          <w:noProof/>
        </w:rPr>
        <w:t>Disruptions in autobiographical memory processing in depression and the emergence of memory therapeutics</w:t>
      </w:r>
      <w:r w:rsidRPr="0067162B">
        <w:rPr>
          <w:noProof/>
        </w:rPr>
        <w:t>. Trends Cogn. Sci. 18</w:t>
      </w:r>
      <w:r w:rsidR="00AA644F">
        <w:rPr>
          <w:noProof/>
        </w:rPr>
        <w:t xml:space="preserve"> (2014), pp. 596–604.</w:t>
      </w:r>
    </w:p>
    <w:p w14:paraId="3C15C2F5" w14:textId="7AADD5F5" w:rsidR="0067162B" w:rsidRPr="0067162B" w:rsidRDefault="0067162B" w:rsidP="0067162B">
      <w:pPr>
        <w:widowControl w:val="0"/>
        <w:autoSpaceDE w:val="0"/>
        <w:autoSpaceDN w:val="0"/>
        <w:adjustRightInd w:val="0"/>
        <w:spacing w:line="480" w:lineRule="auto"/>
        <w:ind w:left="480" w:hanging="480"/>
        <w:rPr>
          <w:noProof/>
        </w:rPr>
      </w:pPr>
      <w:r w:rsidRPr="0067162B">
        <w:rPr>
          <w:noProof/>
        </w:rPr>
        <w:t>Dalgleish, T., Williams, J.M.G., Golden, A.J., Perkins, N., Barrett, L.F., Barnard, P.J., Yeung, C.A., Murphy, V., Elward, R., T</w:t>
      </w:r>
      <w:r w:rsidR="00AA644F">
        <w:rPr>
          <w:noProof/>
        </w:rPr>
        <w:t>chanturia, K., Watkins, E</w:t>
      </w:r>
      <w:r w:rsidRPr="0067162B">
        <w:rPr>
          <w:noProof/>
        </w:rPr>
        <w:t xml:space="preserve">. </w:t>
      </w:r>
      <w:r w:rsidRPr="007E4EED">
        <w:rPr>
          <w:b/>
          <w:noProof/>
        </w:rPr>
        <w:t xml:space="preserve">Reduced </w:t>
      </w:r>
      <w:r w:rsidR="00AA644F" w:rsidRPr="007E4EED">
        <w:rPr>
          <w:b/>
          <w:noProof/>
        </w:rPr>
        <w:t>s</w:t>
      </w:r>
      <w:r w:rsidRPr="007E4EED">
        <w:rPr>
          <w:b/>
          <w:noProof/>
        </w:rPr>
        <w:t xml:space="preserve">pecificity of </w:t>
      </w:r>
      <w:r w:rsidR="00AA644F" w:rsidRPr="007E4EED">
        <w:rPr>
          <w:b/>
          <w:noProof/>
        </w:rPr>
        <w:t>a</w:t>
      </w:r>
      <w:r w:rsidRPr="007E4EED">
        <w:rPr>
          <w:b/>
          <w:noProof/>
        </w:rPr>
        <w:t xml:space="preserve">utobiographical </w:t>
      </w:r>
      <w:r w:rsidR="00AA644F" w:rsidRPr="007E4EED">
        <w:rPr>
          <w:b/>
          <w:noProof/>
        </w:rPr>
        <w:t>m</w:t>
      </w:r>
      <w:r w:rsidRPr="007E4EED">
        <w:rPr>
          <w:b/>
          <w:noProof/>
        </w:rPr>
        <w:t xml:space="preserve">emory and </w:t>
      </w:r>
      <w:r w:rsidR="00AA644F" w:rsidRPr="007E4EED">
        <w:rPr>
          <w:b/>
          <w:noProof/>
        </w:rPr>
        <w:t>depression: t</w:t>
      </w:r>
      <w:r w:rsidRPr="007E4EED">
        <w:rPr>
          <w:b/>
          <w:noProof/>
        </w:rPr>
        <w:t xml:space="preserve">he </w:t>
      </w:r>
      <w:r w:rsidR="00AA644F" w:rsidRPr="007E4EED">
        <w:rPr>
          <w:b/>
          <w:noProof/>
        </w:rPr>
        <w:t>r</w:t>
      </w:r>
      <w:r w:rsidRPr="007E4EED">
        <w:rPr>
          <w:b/>
          <w:noProof/>
        </w:rPr>
        <w:t xml:space="preserve">ole of </w:t>
      </w:r>
      <w:r w:rsidR="00AA644F" w:rsidRPr="007E4EED">
        <w:rPr>
          <w:b/>
          <w:noProof/>
        </w:rPr>
        <w:t>e</w:t>
      </w:r>
      <w:r w:rsidRPr="007E4EED">
        <w:rPr>
          <w:b/>
          <w:noProof/>
        </w:rPr>
        <w:t xml:space="preserve">xecutive </w:t>
      </w:r>
      <w:r w:rsidR="00AA644F" w:rsidRPr="007E4EED">
        <w:rPr>
          <w:b/>
          <w:noProof/>
        </w:rPr>
        <w:t>c</w:t>
      </w:r>
      <w:r w:rsidRPr="007E4EED">
        <w:rPr>
          <w:b/>
          <w:noProof/>
        </w:rPr>
        <w:t>ontrol</w:t>
      </w:r>
      <w:r w:rsidRPr="0067162B">
        <w:rPr>
          <w:noProof/>
        </w:rPr>
        <w:t>. J. Exp. Psychol. Gen. 136</w:t>
      </w:r>
      <w:r w:rsidR="00AA644F">
        <w:rPr>
          <w:noProof/>
        </w:rPr>
        <w:t xml:space="preserve"> (2007)</w:t>
      </w:r>
      <w:r w:rsidRPr="0067162B">
        <w:rPr>
          <w:noProof/>
        </w:rPr>
        <w:t xml:space="preserve">, </w:t>
      </w:r>
      <w:r w:rsidR="00AA644F">
        <w:rPr>
          <w:noProof/>
        </w:rPr>
        <w:t xml:space="preserve">pp. </w:t>
      </w:r>
      <w:r w:rsidRPr="0067162B">
        <w:rPr>
          <w:noProof/>
        </w:rPr>
        <w:t>23–42.</w:t>
      </w:r>
    </w:p>
    <w:p w14:paraId="29E50F57" w14:textId="7D7C61C7" w:rsidR="0067162B" w:rsidRPr="0067162B" w:rsidRDefault="00DF4794" w:rsidP="0067162B">
      <w:pPr>
        <w:widowControl w:val="0"/>
        <w:autoSpaceDE w:val="0"/>
        <w:autoSpaceDN w:val="0"/>
        <w:adjustRightInd w:val="0"/>
        <w:spacing w:line="480" w:lineRule="auto"/>
        <w:ind w:left="480" w:hanging="480"/>
        <w:rPr>
          <w:noProof/>
        </w:rPr>
      </w:pPr>
      <w:r>
        <w:rPr>
          <w:noProof/>
        </w:rPr>
        <w:t>Degl’Innocenti, A., Bäckman, L</w:t>
      </w:r>
      <w:r w:rsidR="0067162B" w:rsidRPr="0067162B">
        <w:rPr>
          <w:noProof/>
        </w:rPr>
        <w:t xml:space="preserve">. </w:t>
      </w:r>
      <w:r w:rsidR="0067162B" w:rsidRPr="007E4EED">
        <w:rPr>
          <w:b/>
          <w:noProof/>
        </w:rPr>
        <w:t>Source memory in major depression</w:t>
      </w:r>
      <w:r w:rsidR="0067162B" w:rsidRPr="0067162B">
        <w:rPr>
          <w:noProof/>
        </w:rPr>
        <w:t>. J. Affect. Disord. 54</w:t>
      </w:r>
      <w:r>
        <w:rPr>
          <w:noProof/>
        </w:rPr>
        <w:t xml:space="preserve"> (1999)</w:t>
      </w:r>
      <w:r w:rsidR="0067162B" w:rsidRPr="0067162B">
        <w:rPr>
          <w:noProof/>
        </w:rPr>
        <w:t xml:space="preserve">, </w:t>
      </w:r>
      <w:r>
        <w:rPr>
          <w:noProof/>
        </w:rPr>
        <w:t xml:space="preserve">pp. </w:t>
      </w:r>
      <w:r w:rsidR="0067162B" w:rsidRPr="0067162B">
        <w:rPr>
          <w:noProof/>
        </w:rPr>
        <w:t>205–209.</w:t>
      </w:r>
    </w:p>
    <w:p w14:paraId="538A4A61" w14:textId="05EC66E2" w:rsidR="0067162B" w:rsidRPr="0067162B" w:rsidRDefault="0067162B" w:rsidP="0067162B">
      <w:pPr>
        <w:widowControl w:val="0"/>
        <w:autoSpaceDE w:val="0"/>
        <w:autoSpaceDN w:val="0"/>
        <w:adjustRightInd w:val="0"/>
        <w:spacing w:line="480" w:lineRule="auto"/>
        <w:ind w:left="480" w:hanging="480"/>
        <w:rPr>
          <w:noProof/>
        </w:rPr>
      </w:pPr>
      <w:r w:rsidRPr="0067162B">
        <w:rPr>
          <w:noProof/>
        </w:rPr>
        <w:t>Deldin, P.J., Phillips, L.K., Thomas, R</w:t>
      </w:r>
      <w:r w:rsidR="00DF4794">
        <w:rPr>
          <w:noProof/>
        </w:rPr>
        <w:t>.J</w:t>
      </w:r>
      <w:r w:rsidRPr="0067162B">
        <w:rPr>
          <w:noProof/>
        </w:rPr>
        <w:t xml:space="preserve">. </w:t>
      </w:r>
      <w:r w:rsidRPr="007E4EED">
        <w:rPr>
          <w:b/>
          <w:noProof/>
        </w:rPr>
        <w:t>A preliminary study of sleep-disordered breathing in major depressive disorder</w:t>
      </w:r>
      <w:r w:rsidRPr="0067162B">
        <w:rPr>
          <w:noProof/>
        </w:rPr>
        <w:t>. Sleep Med. 7</w:t>
      </w:r>
      <w:r w:rsidR="00DF4794">
        <w:rPr>
          <w:noProof/>
        </w:rPr>
        <w:t xml:space="preserve"> (2006), pp. 131–139.</w:t>
      </w:r>
    </w:p>
    <w:p w14:paraId="7B5459E7" w14:textId="2FC7301A" w:rsidR="0067162B" w:rsidRPr="0067162B" w:rsidRDefault="00DF4794" w:rsidP="0067162B">
      <w:pPr>
        <w:widowControl w:val="0"/>
        <w:autoSpaceDE w:val="0"/>
        <w:autoSpaceDN w:val="0"/>
        <w:adjustRightInd w:val="0"/>
        <w:spacing w:line="480" w:lineRule="auto"/>
        <w:ind w:left="480" w:hanging="480"/>
        <w:rPr>
          <w:noProof/>
        </w:rPr>
      </w:pPr>
      <w:r>
        <w:rPr>
          <w:noProof/>
        </w:rPr>
        <w:t>Delorme, A., Makeig, S</w:t>
      </w:r>
      <w:r w:rsidR="0067162B" w:rsidRPr="0067162B">
        <w:rPr>
          <w:noProof/>
        </w:rPr>
        <w:t xml:space="preserve">. </w:t>
      </w:r>
      <w:r w:rsidR="0067162B" w:rsidRPr="00680EDE">
        <w:rPr>
          <w:b/>
          <w:noProof/>
        </w:rPr>
        <w:t>EEGLAB:</w:t>
      </w:r>
      <w:r w:rsidR="0067162B" w:rsidRPr="0067162B">
        <w:rPr>
          <w:noProof/>
        </w:rPr>
        <w:t xml:space="preserve"> </w:t>
      </w:r>
      <w:r w:rsidR="0067162B" w:rsidRPr="007E4EED">
        <w:rPr>
          <w:b/>
          <w:noProof/>
        </w:rPr>
        <w:t>An open source toolbox for analysis of single-trial EEG dynamics including independent component analysis</w:t>
      </w:r>
      <w:r w:rsidR="0067162B" w:rsidRPr="0067162B">
        <w:rPr>
          <w:noProof/>
        </w:rPr>
        <w:t>. J. Neurosci. Methods 134</w:t>
      </w:r>
      <w:r>
        <w:rPr>
          <w:noProof/>
        </w:rPr>
        <w:t xml:space="preserve"> (2004), </w:t>
      </w:r>
      <w:r w:rsidR="0060047A">
        <w:rPr>
          <w:noProof/>
        </w:rPr>
        <w:t xml:space="preserve">pp. </w:t>
      </w:r>
      <w:r>
        <w:rPr>
          <w:noProof/>
        </w:rPr>
        <w:t>9–21.</w:t>
      </w:r>
    </w:p>
    <w:p w14:paraId="6E09FDFB" w14:textId="0362F8F2" w:rsidR="0067162B" w:rsidRPr="0067162B" w:rsidRDefault="0060047A" w:rsidP="0067162B">
      <w:pPr>
        <w:widowControl w:val="0"/>
        <w:autoSpaceDE w:val="0"/>
        <w:autoSpaceDN w:val="0"/>
        <w:adjustRightInd w:val="0"/>
        <w:spacing w:line="480" w:lineRule="auto"/>
        <w:ind w:left="480" w:hanging="480"/>
        <w:rPr>
          <w:noProof/>
        </w:rPr>
      </w:pPr>
      <w:r>
        <w:rPr>
          <w:noProof/>
        </w:rPr>
        <w:t>Dillon, D.G</w:t>
      </w:r>
      <w:r w:rsidR="0067162B" w:rsidRPr="0067162B">
        <w:rPr>
          <w:noProof/>
        </w:rPr>
        <w:t xml:space="preserve">. </w:t>
      </w:r>
      <w:r w:rsidR="0067162B" w:rsidRPr="007E4EED">
        <w:rPr>
          <w:b/>
          <w:noProof/>
        </w:rPr>
        <w:t>The neuroscience of positive memory deficits in depression</w:t>
      </w:r>
      <w:r w:rsidR="0067162B" w:rsidRPr="0067162B">
        <w:rPr>
          <w:noProof/>
        </w:rPr>
        <w:t>. Front. Psychol. 6</w:t>
      </w:r>
      <w:r>
        <w:rPr>
          <w:noProof/>
        </w:rPr>
        <w:t xml:space="preserve"> (2015), 1295.</w:t>
      </w:r>
    </w:p>
    <w:p w14:paraId="10618B2F" w14:textId="50AA4934"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Dillon, D.G., Dobbi</w:t>
      </w:r>
      <w:r w:rsidR="0060047A">
        <w:rPr>
          <w:noProof/>
        </w:rPr>
        <w:t>ns, I.G., Pizzagalli, D.A</w:t>
      </w:r>
      <w:r w:rsidRPr="0067162B">
        <w:rPr>
          <w:noProof/>
        </w:rPr>
        <w:t xml:space="preserve">. </w:t>
      </w:r>
      <w:r w:rsidRPr="007E4EED">
        <w:rPr>
          <w:b/>
          <w:noProof/>
        </w:rPr>
        <w:t>Weak reward source memory in depression reflects blunted activation of VTA/SN and parahippocampus</w:t>
      </w:r>
      <w:r w:rsidRPr="0067162B">
        <w:rPr>
          <w:noProof/>
        </w:rPr>
        <w:t>. Soc. Cogn. Affect. Neurosci. 9</w:t>
      </w:r>
      <w:r w:rsidR="0060047A">
        <w:rPr>
          <w:noProof/>
        </w:rPr>
        <w:t xml:space="preserve"> (2014)</w:t>
      </w:r>
      <w:r w:rsidRPr="0067162B">
        <w:rPr>
          <w:noProof/>
        </w:rPr>
        <w:t xml:space="preserve">, </w:t>
      </w:r>
      <w:r w:rsidR="0060047A">
        <w:rPr>
          <w:noProof/>
        </w:rPr>
        <w:t xml:space="preserve">pp. </w:t>
      </w:r>
      <w:r w:rsidRPr="0067162B">
        <w:rPr>
          <w:noProof/>
        </w:rPr>
        <w:t>1576–</w:t>
      </w:r>
      <w:r w:rsidR="0060047A">
        <w:rPr>
          <w:noProof/>
        </w:rPr>
        <w:t>1583.</w:t>
      </w:r>
    </w:p>
    <w:p w14:paraId="09254D70" w14:textId="18584C59" w:rsidR="0067162B" w:rsidRPr="0067162B" w:rsidRDefault="0067162B" w:rsidP="0067162B">
      <w:pPr>
        <w:widowControl w:val="0"/>
        <w:autoSpaceDE w:val="0"/>
        <w:autoSpaceDN w:val="0"/>
        <w:adjustRightInd w:val="0"/>
        <w:spacing w:line="480" w:lineRule="auto"/>
        <w:ind w:left="480" w:hanging="480"/>
        <w:rPr>
          <w:noProof/>
        </w:rPr>
      </w:pPr>
      <w:r w:rsidRPr="0067162B">
        <w:rPr>
          <w:noProof/>
        </w:rPr>
        <w:t>Dill</w:t>
      </w:r>
      <w:r w:rsidR="0060047A">
        <w:rPr>
          <w:noProof/>
        </w:rPr>
        <w:t>on, D.G., Pizzagalli, D.A</w:t>
      </w:r>
      <w:r w:rsidRPr="0067162B">
        <w:rPr>
          <w:noProof/>
        </w:rPr>
        <w:t xml:space="preserve">. </w:t>
      </w:r>
      <w:r w:rsidRPr="007E4EED">
        <w:rPr>
          <w:b/>
          <w:noProof/>
        </w:rPr>
        <w:t>Evidence of successful modulation of brain activation and subjective experience during reappraisal of negative emotion in unmedicated depression</w:t>
      </w:r>
      <w:r w:rsidRPr="0067162B">
        <w:rPr>
          <w:noProof/>
        </w:rPr>
        <w:t>. Psychiatry Res. - Neuroimaging 212</w:t>
      </w:r>
      <w:r w:rsidR="0060047A">
        <w:rPr>
          <w:noProof/>
        </w:rPr>
        <w:t xml:space="preserve"> (2013), </w:t>
      </w:r>
      <w:r w:rsidR="00677A03">
        <w:rPr>
          <w:noProof/>
        </w:rPr>
        <w:t>pp. 99-107.</w:t>
      </w:r>
    </w:p>
    <w:p w14:paraId="77188079" w14:textId="00CBF3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D</w:t>
      </w:r>
      <w:r w:rsidR="00677A03">
        <w:rPr>
          <w:noProof/>
        </w:rPr>
        <w:t>obbins, I.G., Wagner, A.D</w:t>
      </w:r>
      <w:r w:rsidRPr="0067162B">
        <w:rPr>
          <w:noProof/>
        </w:rPr>
        <w:t xml:space="preserve">. </w:t>
      </w:r>
      <w:r w:rsidRPr="007E4EED">
        <w:rPr>
          <w:b/>
          <w:noProof/>
        </w:rPr>
        <w:t>Domain-general and domain-sensitive prefrontal mechanisms for recollecting events and detecting novelty</w:t>
      </w:r>
      <w:r w:rsidRPr="0067162B">
        <w:rPr>
          <w:noProof/>
        </w:rPr>
        <w:t>. Cereb. Cortex 15</w:t>
      </w:r>
      <w:r w:rsidR="00677A03">
        <w:rPr>
          <w:noProof/>
        </w:rPr>
        <w:t xml:space="preserve"> (2005), pp. 1768–1778.</w:t>
      </w:r>
    </w:p>
    <w:p w14:paraId="0205AA68" w14:textId="53BFC405" w:rsidR="0067162B" w:rsidRPr="0067162B" w:rsidRDefault="00677A03" w:rsidP="0067162B">
      <w:pPr>
        <w:widowControl w:val="0"/>
        <w:autoSpaceDE w:val="0"/>
        <w:autoSpaceDN w:val="0"/>
        <w:adjustRightInd w:val="0"/>
        <w:spacing w:line="480" w:lineRule="auto"/>
        <w:ind w:left="480" w:hanging="480"/>
        <w:rPr>
          <w:noProof/>
        </w:rPr>
      </w:pPr>
      <w:r>
        <w:rPr>
          <w:noProof/>
        </w:rPr>
        <w:t>Durmer, J.S., Dinges, D.F</w:t>
      </w:r>
      <w:r w:rsidR="0067162B" w:rsidRPr="0067162B">
        <w:rPr>
          <w:noProof/>
        </w:rPr>
        <w:t xml:space="preserve">. </w:t>
      </w:r>
      <w:r w:rsidR="0067162B" w:rsidRPr="007E4EED">
        <w:rPr>
          <w:b/>
          <w:noProof/>
        </w:rPr>
        <w:t xml:space="preserve">Neurocognitive </w:t>
      </w:r>
      <w:r w:rsidRPr="007E4EED">
        <w:rPr>
          <w:b/>
          <w:noProof/>
        </w:rPr>
        <w:t>c</w:t>
      </w:r>
      <w:r w:rsidR="0067162B" w:rsidRPr="007E4EED">
        <w:rPr>
          <w:b/>
          <w:noProof/>
        </w:rPr>
        <w:t xml:space="preserve">onsequences of </w:t>
      </w:r>
      <w:r w:rsidRPr="007E4EED">
        <w:rPr>
          <w:b/>
          <w:noProof/>
        </w:rPr>
        <w:t>s</w:t>
      </w:r>
      <w:r w:rsidR="0067162B" w:rsidRPr="007E4EED">
        <w:rPr>
          <w:b/>
          <w:noProof/>
        </w:rPr>
        <w:t xml:space="preserve">leep </w:t>
      </w:r>
      <w:r w:rsidRPr="007E4EED">
        <w:rPr>
          <w:b/>
          <w:noProof/>
        </w:rPr>
        <w:t>d</w:t>
      </w:r>
      <w:r w:rsidR="0067162B" w:rsidRPr="007E4EED">
        <w:rPr>
          <w:b/>
          <w:noProof/>
        </w:rPr>
        <w:t>eprivation</w:t>
      </w:r>
      <w:r w:rsidR="0067162B" w:rsidRPr="0067162B">
        <w:rPr>
          <w:noProof/>
        </w:rPr>
        <w:t>. Semin. Neurol. 25</w:t>
      </w:r>
      <w:r>
        <w:rPr>
          <w:noProof/>
        </w:rPr>
        <w:t xml:space="preserve"> (2005)</w:t>
      </w:r>
      <w:r w:rsidR="0067162B" w:rsidRPr="0067162B">
        <w:rPr>
          <w:noProof/>
        </w:rPr>
        <w:t>,</w:t>
      </w:r>
      <w:r>
        <w:rPr>
          <w:noProof/>
        </w:rPr>
        <w:t xml:space="preserve"> pp. 117–129.</w:t>
      </w:r>
    </w:p>
    <w:p w14:paraId="2E67026B" w14:textId="5155664E" w:rsidR="0067162B" w:rsidRDefault="00677A03" w:rsidP="0067162B">
      <w:pPr>
        <w:widowControl w:val="0"/>
        <w:autoSpaceDE w:val="0"/>
        <w:autoSpaceDN w:val="0"/>
        <w:adjustRightInd w:val="0"/>
        <w:spacing w:line="480" w:lineRule="auto"/>
        <w:ind w:left="480" w:hanging="480"/>
        <w:rPr>
          <w:noProof/>
        </w:rPr>
      </w:pPr>
      <w:r>
        <w:rPr>
          <w:noProof/>
        </w:rPr>
        <w:t>Eichenbaum, H., Yonelinas,  A.</w:t>
      </w:r>
      <w:r w:rsidR="0067162B" w:rsidRPr="0067162B">
        <w:rPr>
          <w:noProof/>
        </w:rPr>
        <w:t xml:space="preserve">P., Ranganath, C. </w:t>
      </w:r>
      <w:r w:rsidR="0067162B" w:rsidRPr="007E4EED">
        <w:rPr>
          <w:b/>
          <w:noProof/>
        </w:rPr>
        <w:t>The medial temporal lobe and recognition memory</w:t>
      </w:r>
      <w:r w:rsidR="0067162B" w:rsidRPr="0067162B">
        <w:rPr>
          <w:noProof/>
        </w:rPr>
        <w:t>. Annu. Rev. Neurosci. 30</w:t>
      </w:r>
      <w:r>
        <w:rPr>
          <w:noProof/>
        </w:rPr>
        <w:t xml:space="preserve"> (2007)</w:t>
      </w:r>
      <w:r w:rsidR="0067162B" w:rsidRPr="0067162B">
        <w:rPr>
          <w:noProof/>
        </w:rPr>
        <w:t xml:space="preserve">, </w:t>
      </w:r>
      <w:r>
        <w:rPr>
          <w:noProof/>
        </w:rPr>
        <w:t>pp. 123–152.</w:t>
      </w:r>
    </w:p>
    <w:p w14:paraId="4018E2D6" w14:textId="179F1892" w:rsidR="00DB1330" w:rsidRDefault="00DB1330" w:rsidP="0067162B">
      <w:pPr>
        <w:widowControl w:val="0"/>
        <w:autoSpaceDE w:val="0"/>
        <w:autoSpaceDN w:val="0"/>
        <w:adjustRightInd w:val="0"/>
        <w:spacing w:line="480" w:lineRule="auto"/>
        <w:ind w:left="480" w:hanging="480"/>
        <w:rPr>
          <w:noProof/>
        </w:rPr>
      </w:pPr>
      <w:r>
        <w:rPr>
          <w:noProof/>
        </w:rPr>
        <w:t xml:space="preserve">Farah, M.J. </w:t>
      </w:r>
      <w:r>
        <w:rPr>
          <w:b/>
          <w:noProof/>
        </w:rPr>
        <w:t>The neurological basis of mental imagery: a componential analysis</w:t>
      </w:r>
      <w:r>
        <w:rPr>
          <w:noProof/>
        </w:rPr>
        <w:t>. Cognition 18 (1984), pp. 245-272.</w:t>
      </w:r>
    </w:p>
    <w:p w14:paraId="3125A7F6" w14:textId="60B3EFF1" w:rsidR="00FB7CE2" w:rsidRPr="00AD0E79" w:rsidRDefault="00FB7CE2" w:rsidP="0067162B">
      <w:pPr>
        <w:widowControl w:val="0"/>
        <w:autoSpaceDE w:val="0"/>
        <w:autoSpaceDN w:val="0"/>
        <w:adjustRightInd w:val="0"/>
        <w:spacing w:line="480" w:lineRule="auto"/>
        <w:ind w:left="480" w:hanging="480"/>
        <w:rPr>
          <w:noProof/>
        </w:rPr>
      </w:pPr>
      <w:r>
        <w:rPr>
          <w:noProof/>
        </w:rPr>
        <w:t>Farah, M.J.</w:t>
      </w:r>
      <w:r w:rsidR="00AD0E79">
        <w:rPr>
          <w:noProof/>
        </w:rPr>
        <w:t xml:space="preserve"> </w:t>
      </w:r>
      <w:r w:rsidR="00AD0E79">
        <w:rPr>
          <w:b/>
          <w:noProof/>
        </w:rPr>
        <w:t>The neural basis of mental imagery</w:t>
      </w:r>
      <w:r w:rsidR="00AD0E79">
        <w:rPr>
          <w:noProof/>
        </w:rPr>
        <w:t>. Trends Neurosci. 12 (1989), pp. 395-399.</w:t>
      </w:r>
    </w:p>
    <w:p w14:paraId="1A79CAE5" w14:textId="77777777" w:rsidR="00585414" w:rsidRPr="00585414" w:rsidRDefault="0067162B" w:rsidP="00585414">
      <w:pPr>
        <w:widowControl w:val="0"/>
        <w:autoSpaceDE w:val="0"/>
        <w:autoSpaceDN w:val="0"/>
        <w:adjustRightInd w:val="0"/>
        <w:spacing w:line="480" w:lineRule="auto"/>
        <w:ind w:left="480" w:hanging="480"/>
        <w:rPr>
          <w:noProof/>
        </w:rPr>
      </w:pPr>
      <w:r w:rsidRPr="0067162B">
        <w:rPr>
          <w:noProof/>
        </w:rPr>
        <w:t>Ferrari, A.J., Charlson, F.J., Norman, R.E., Patten, S.B., Freedman, G., Murray,</w:t>
      </w:r>
      <w:r w:rsidR="00677A03">
        <w:rPr>
          <w:noProof/>
        </w:rPr>
        <w:t xml:space="preserve"> C.J.L., Vos, T., Whiteford, H.A</w:t>
      </w:r>
      <w:r w:rsidRPr="0067162B">
        <w:rPr>
          <w:noProof/>
        </w:rPr>
        <w:t xml:space="preserve">. </w:t>
      </w:r>
      <w:r w:rsidRPr="007E4EED">
        <w:rPr>
          <w:b/>
          <w:noProof/>
        </w:rPr>
        <w:t xml:space="preserve">Burden of </w:t>
      </w:r>
      <w:r w:rsidR="00677A03" w:rsidRPr="007E4EED">
        <w:rPr>
          <w:b/>
          <w:noProof/>
        </w:rPr>
        <w:t>d</w:t>
      </w:r>
      <w:r w:rsidRPr="007E4EED">
        <w:rPr>
          <w:b/>
          <w:noProof/>
        </w:rPr>
        <w:t xml:space="preserve">epressive </w:t>
      </w:r>
      <w:r w:rsidR="00677A03" w:rsidRPr="007E4EED">
        <w:rPr>
          <w:b/>
          <w:noProof/>
        </w:rPr>
        <w:t>d</w:t>
      </w:r>
      <w:r w:rsidRPr="007E4EED">
        <w:rPr>
          <w:b/>
          <w:noProof/>
        </w:rPr>
        <w:t xml:space="preserve">isorders by </w:t>
      </w:r>
      <w:r w:rsidR="00677A03" w:rsidRPr="007E4EED">
        <w:rPr>
          <w:b/>
          <w:noProof/>
        </w:rPr>
        <w:t>c</w:t>
      </w:r>
      <w:r w:rsidRPr="007E4EED">
        <w:rPr>
          <w:b/>
          <w:noProof/>
        </w:rPr>
        <w:t xml:space="preserve">ountry, </w:t>
      </w:r>
      <w:r w:rsidR="00677A03" w:rsidRPr="007E4EED">
        <w:rPr>
          <w:b/>
          <w:noProof/>
        </w:rPr>
        <w:t>s</w:t>
      </w:r>
      <w:r w:rsidRPr="007E4EED">
        <w:rPr>
          <w:b/>
          <w:noProof/>
        </w:rPr>
        <w:t xml:space="preserve">ex, </w:t>
      </w:r>
      <w:r w:rsidR="00677A03" w:rsidRPr="007E4EED">
        <w:rPr>
          <w:b/>
          <w:noProof/>
        </w:rPr>
        <w:t>a</w:t>
      </w:r>
      <w:r w:rsidRPr="007E4EED">
        <w:rPr>
          <w:b/>
          <w:noProof/>
        </w:rPr>
        <w:t xml:space="preserve">ge, and </w:t>
      </w:r>
      <w:r w:rsidR="00677A03" w:rsidRPr="007E4EED">
        <w:rPr>
          <w:b/>
          <w:noProof/>
        </w:rPr>
        <w:t>y</w:t>
      </w:r>
      <w:r w:rsidRPr="007E4EED">
        <w:rPr>
          <w:b/>
          <w:noProof/>
        </w:rPr>
        <w:t xml:space="preserve">ear: </w:t>
      </w:r>
      <w:r w:rsidR="00677A03" w:rsidRPr="007E4EED">
        <w:rPr>
          <w:b/>
          <w:noProof/>
        </w:rPr>
        <w:t>f</w:t>
      </w:r>
      <w:r w:rsidRPr="007E4EED">
        <w:rPr>
          <w:b/>
          <w:noProof/>
        </w:rPr>
        <w:t>indings from the Global Burden of Disease Study 2010</w:t>
      </w:r>
      <w:r w:rsidRPr="0067162B">
        <w:rPr>
          <w:noProof/>
        </w:rPr>
        <w:t>. PLoS Med. 10</w:t>
      </w:r>
      <w:r w:rsidR="00677A03">
        <w:rPr>
          <w:noProof/>
        </w:rPr>
        <w:t xml:space="preserve"> (2013)</w:t>
      </w:r>
      <w:r w:rsidRPr="0067162B">
        <w:rPr>
          <w:noProof/>
        </w:rPr>
        <w:t xml:space="preserve">. </w:t>
      </w:r>
      <w:r w:rsidR="00585414" w:rsidRPr="00585414">
        <w:rPr>
          <w:noProof/>
        </w:rPr>
        <w:t>e1001547</w:t>
      </w:r>
    </w:p>
    <w:p w14:paraId="33D5659A" w14:textId="00349DA8"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Fournier, J.C., DeRubeis, R.J., Hollon, S.D., Dimidjian, S., Amsterdam, J.D., </w:t>
      </w:r>
      <w:r w:rsidR="00585414">
        <w:rPr>
          <w:noProof/>
        </w:rPr>
        <w:t>Shelton, R.C., Fawcett, J</w:t>
      </w:r>
      <w:r w:rsidRPr="0067162B">
        <w:rPr>
          <w:noProof/>
        </w:rPr>
        <w:t xml:space="preserve">. </w:t>
      </w:r>
      <w:r w:rsidRPr="007E4EED">
        <w:rPr>
          <w:b/>
          <w:noProof/>
        </w:rPr>
        <w:t>Antidepressant drug effects and depression severity: a patient-level meta-analysis</w:t>
      </w:r>
      <w:r w:rsidRPr="0067162B">
        <w:rPr>
          <w:noProof/>
        </w:rPr>
        <w:t>. JAMA 303</w:t>
      </w:r>
      <w:r w:rsidR="00585414">
        <w:rPr>
          <w:noProof/>
        </w:rPr>
        <w:t xml:space="preserve"> (2010)</w:t>
      </w:r>
      <w:r w:rsidRPr="0067162B">
        <w:rPr>
          <w:noProof/>
        </w:rPr>
        <w:t xml:space="preserve">, </w:t>
      </w:r>
      <w:r w:rsidR="00585414">
        <w:rPr>
          <w:noProof/>
        </w:rPr>
        <w:t>pp. 47–53.</w:t>
      </w:r>
    </w:p>
    <w:p w14:paraId="1CA78443" w14:textId="7816460F" w:rsidR="0067162B" w:rsidRPr="0067162B" w:rsidRDefault="00FD305A" w:rsidP="0067162B">
      <w:pPr>
        <w:widowControl w:val="0"/>
        <w:autoSpaceDE w:val="0"/>
        <w:autoSpaceDN w:val="0"/>
        <w:adjustRightInd w:val="0"/>
        <w:spacing w:line="480" w:lineRule="auto"/>
        <w:ind w:left="480" w:hanging="480"/>
        <w:rPr>
          <w:noProof/>
        </w:rPr>
      </w:pPr>
      <w:r>
        <w:rPr>
          <w:noProof/>
        </w:rPr>
        <w:t>Friston, K.J., Holmes,</w:t>
      </w:r>
      <w:r w:rsidR="0067162B" w:rsidRPr="0067162B">
        <w:rPr>
          <w:noProof/>
        </w:rPr>
        <w:t xml:space="preserve"> </w:t>
      </w:r>
      <w:r>
        <w:rPr>
          <w:noProof/>
        </w:rPr>
        <w:t>A.</w:t>
      </w:r>
      <w:r w:rsidR="0067162B" w:rsidRPr="0067162B">
        <w:rPr>
          <w:noProof/>
        </w:rPr>
        <w:t>P., Worsley, K.J., Poline, J.-P., Frith</w:t>
      </w:r>
      <w:r w:rsidR="00585414">
        <w:rPr>
          <w:noProof/>
        </w:rPr>
        <w:t>, C.D., Frackowiak, R.S.J</w:t>
      </w:r>
      <w:r w:rsidR="0067162B" w:rsidRPr="0067162B">
        <w:rPr>
          <w:noProof/>
        </w:rPr>
        <w:t xml:space="preserve">. </w:t>
      </w:r>
      <w:r w:rsidR="0067162B" w:rsidRPr="007E4EED">
        <w:rPr>
          <w:b/>
          <w:noProof/>
        </w:rPr>
        <w:t>Statistical parametric maps in functional imaging: A general linear approach</w:t>
      </w:r>
      <w:r w:rsidR="0067162B" w:rsidRPr="0067162B">
        <w:rPr>
          <w:noProof/>
        </w:rPr>
        <w:t>. Hum. Brain Mapp. 2</w:t>
      </w:r>
      <w:r w:rsidR="00585414">
        <w:rPr>
          <w:noProof/>
        </w:rPr>
        <w:t xml:space="preserve"> (1995)</w:t>
      </w:r>
      <w:r w:rsidR="0067162B" w:rsidRPr="0067162B">
        <w:rPr>
          <w:noProof/>
        </w:rPr>
        <w:t xml:space="preserve">, </w:t>
      </w:r>
      <w:r w:rsidR="00585414">
        <w:rPr>
          <w:noProof/>
        </w:rPr>
        <w:t>pp. 189–210.</w:t>
      </w:r>
    </w:p>
    <w:p w14:paraId="6189C479" w14:textId="5B20DBA0"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Greenberg, P.E., Fournier, A.-A., Sisitsky, T., Pike, C.T., Kessler, R.C. </w:t>
      </w:r>
      <w:r w:rsidRPr="007E4EED">
        <w:rPr>
          <w:b/>
          <w:noProof/>
        </w:rPr>
        <w:t>The economic burden of adults with major depressive disorder in the United States (2005 and 2010)</w:t>
      </w:r>
      <w:r w:rsidRPr="0067162B">
        <w:rPr>
          <w:noProof/>
        </w:rPr>
        <w:t>. J. Clin. Psychiatry 76</w:t>
      </w:r>
      <w:r w:rsidR="00585414">
        <w:rPr>
          <w:noProof/>
        </w:rPr>
        <w:t xml:space="preserve"> (2015)</w:t>
      </w:r>
      <w:r w:rsidRPr="0067162B">
        <w:rPr>
          <w:noProof/>
        </w:rPr>
        <w:t xml:space="preserve">, </w:t>
      </w:r>
      <w:r w:rsidR="00585414">
        <w:rPr>
          <w:noProof/>
        </w:rPr>
        <w:t xml:space="preserve">pp. </w:t>
      </w:r>
      <w:r w:rsidRPr="0067162B">
        <w:rPr>
          <w:noProof/>
        </w:rPr>
        <w:t>155–</w:t>
      </w:r>
      <w:r w:rsidR="00585414">
        <w:rPr>
          <w:noProof/>
        </w:rPr>
        <w:t>162.</w:t>
      </w:r>
    </w:p>
    <w:p w14:paraId="7D433064" w14:textId="07F3394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 A critical tutorial review</w:t>
      </w:r>
      <w:r w:rsidRPr="0067162B">
        <w:rPr>
          <w:noProof/>
        </w:rPr>
        <w:t>. Psychophysiology</w:t>
      </w:r>
      <w:r w:rsidR="00C3613B">
        <w:rPr>
          <w:noProof/>
        </w:rPr>
        <w:t xml:space="preserve"> 48 (2011</w:t>
      </w:r>
      <w:r w:rsidR="00C817A6">
        <w:rPr>
          <w:noProof/>
        </w:rPr>
        <w:t>a</w:t>
      </w:r>
      <w:r w:rsidR="00C3613B">
        <w:rPr>
          <w:noProof/>
        </w:rPr>
        <w:t>), pp. 1711-1725</w:t>
      </w:r>
    </w:p>
    <w:p w14:paraId="15A475C0" w14:textId="18E9FE5D" w:rsidR="0067162B" w:rsidRPr="0067162B" w:rsidRDefault="0067162B" w:rsidP="0067162B">
      <w:pPr>
        <w:widowControl w:val="0"/>
        <w:autoSpaceDE w:val="0"/>
        <w:autoSpaceDN w:val="0"/>
        <w:adjustRightInd w:val="0"/>
        <w:spacing w:line="480" w:lineRule="auto"/>
        <w:ind w:left="480" w:hanging="480"/>
        <w:rPr>
          <w:noProof/>
        </w:rPr>
      </w:pPr>
      <w:r w:rsidRPr="0067162B">
        <w:rPr>
          <w:noProof/>
        </w:rPr>
        <w:t>Groppe, D.M</w:t>
      </w:r>
      <w:r w:rsidR="00C3613B">
        <w:rPr>
          <w:noProof/>
        </w:rPr>
        <w:t>., Urbach, T.P., Kutas, M</w:t>
      </w:r>
      <w:r w:rsidRPr="0067162B">
        <w:rPr>
          <w:noProof/>
        </w:rPr>
        <w:t xml:space="preserve">. </w:t>
      </w:r>
      <w:r w:rsidRPr="007E4EED">
        <w:rPr>
          <w:b/>
          <w:noProof/>
        </w:rPr>
        <w:t>Mass univariate analysis of event-related brain potentials/fields II: Simulation studies</w:t>
      </w:r>
      <w:r w:rsidRPr="0067162B">
        <w:rPr>
          <w:noProof/>
        </w:rPr>
        <w:t>. Psychophysiology 48</w:t>
      </w:r>
      <w:r w:rsidR="00C3613B">
        <w:rPr>
          <w:noProof/>
        </w:rPr>
        <w:t xml:space="preserve"> (2011</w:t>
      </w:r>
      <w:r w:rsidR="00C817A6">
        <w:rPr>
          <w:noProof/>
        </w:rPr>
        <w:t>b</w:t>
      </w:r>
      <w:r w:rsidR="00C3613B">
        <w:rPr>
          <w:noProof/>
        </w:rPr>
        <w:t>)</w:t>
      </w:r>
      <w:r w:rsidRPr="0067162B">
        <w:rPr>
          <w:noProof/>
        </w:rPr>
        <w:t xml:space="preserve">, </w:t>
      </w:r>
      <w:r w:rsidR="00C3613B">
        <w:rPr>
          <w:noProof/>
        </w:rPr>
        <w:t xml:space="preserve">pp. </w:t>
      </w:r>
      <w:r w:rsidRPr="0067162B">
        <w:rPr>
          <w:noProof/>
        </w:rPr>
        <w:t>1726–</w:t>
      </w:r>
      <w:r w:rsidR="00C3613B">
        <w:rPr>
          <w:noProof/>
        </w:rPr>
        <w:t>1737.</w:t>
      </w:r>
    </w:p>
    <w:p w14:paraId="6145FF52" w14:textId="566B009A" w:rsidR="0067162B" w:rsidRPr="0067162B" w:rsidRDefault="0067162B" w:rsidP="0067162B">
      <w:pPr>
        <w:widowControl w:val="0"/>
        <w:autoSpaceDE w:val="0"/>
        <w:autoSpaceDN w:val="0"/>
        <w:adjustRightInd w:val="0"/>
        <w:spacing w:line="480" w:lineRule="auto"/>
        <w:ind w:left="480" w:hanging="480"/>
        <w:rPr>
          <w:noProof/>
        </w:rPr>
      </w:pPr>
      <w:r w:rsidRPr="0067162B">
        <w:rPr>
          <w:noProof/>
        </w:rPr>
        <w:t>Ha</w:t>
      </w:r>
      <w:r w:rsidR="00C817A6">
        <w:rPr>
          <w:noProof/>
        </w:rPr>
        <w:t>milton, J.P., Gotlib, I.H</w:t>
      </w:r>
      <w:r w:rsidRPr="0067162B">
        <w:rPr>
          <w:noProof/>
        </w:rPr>
        <w:t xml:space="preserve">. </w:t>
      </w:r>
      <w:r w:rsidRPr="007E4EED">
        <w:rPr>
          <w:b/>
          <w:noProof/>
        </w:rPr>
        <w:t>Neural substrates of increased memory sensitivity for negative stimuli in major depression</w:t>
      </w:r>
      <w:r w:rsidRPr="0067162B">
        <w:rPr>
          <w:noProof/>
        </w:rPr>
        <w:t>. Biol. Psychiatry 63</w:t>
      </w:r>
      <w:r w:rsidR="00C817A6">
        <w:rPr>
          <w:noProof/>
        </w:rPr>
        <w:t xml:space="preserve"> (2008)</w:t>
      </w:r>
      <w:r w:rsidRPr="0067162B">
        <w:rPr>
          <w:noProof/>
        </w:rPr>
        <w:t xml:space="preserve">, </w:t>
      </w:r>
      <w:r w:rsidR="00C817A6">
        <w:rPr>
          <w:noProof/>
        </w:rPr>
        <w:t xml:space="preserve">pp. </w:t>
      </w:r>
      <w:r w:rsidRPr="0067162B">
        <w:rPr>
          <w:noProof/>
        </w:rPr>
        <w:t>1155–</w:t>
      </w:r>
      <w:r w:rsidR="00C817A6">
        <w:rPr>
          <w:noProof/>
        </w:rPr>
        <w:t>1162.</w:t>
      </w:r>
    </w:p>
    <w:p w14:paraId="5560CBF2" w14:textId="7F199B13" w:rsidR="0067162B" w:rsidRPr="0067162B" w:rsidRDefault="00571034" w:rsidP="0067162B">
      <w:pPr>
        <w:widowControl w:val="0"/>
        <w:autoSpaceDE w:val="0"/>
        <w:autoSpaceDN w:val="0"/>
        <w:adjustRightInd w:val="0"/>
        <w:spacing w:line="480" w:lineRule="auto"/>
        <w:ind w:left="480" w:hanging="480"/>
        <w:rPr>
          <w:noProof/>
        </w:rPr>
      </w:pPr>
      <w:r>
        <w:rPr>
          <w:noProof/>
        </w:rPr>
        <w:t>Han, S., OʼC</w:t>
      </w:r>
      <w:r w:rsidR="0067162B" w:rsidRPr="0067162B">
        <w:rPr>
          <w:noProof/>
        </w:rPr>
        <w:t xml:space="preserve">onnor, A.R., </w:t>
      </w:r>
      <w:r w:rsidR="00C817A6">
        <w:rPr>
          <w:noProof/>
        </w:rPr>
        <w:t>Eslick, A.N., Dobbins, I.G</w:t>
      </w:r>
      <w:r w:rsidR="0067162B" w:rsidRPr="0067162B">
        <w:rPr>
          <w:noProof/>
        </w:rPr>
        <w:t xml:space="preserve">. </w:t>
      </w:r>
      <w:r w:rsidR="0067162B" w:rsidRPr="007E4EED">
        <w:rPr>
          <w:b/>
          <w:noProof/>
        </w:rPr>
        <w:t xml:space="preserve">The </w:t>
      </w:r>
      <w:r w:rsidR="00DC7C8A" w:rsidRPr="007E4EED">
        <w:rPr>
          <w:b/>
          <w:noProof/>
        </w:rPr>
        <w:t>r</w:t>
      </w:r>
      <w:r w:rsidR="0067162B" w:rsidRPr="007E4EED">
        <w:rPr>
          <w:b/>
          <w:noProof/>
        </w:rPr>
        <w:t xml:space="preserve">ole of </w:t>
      </w:r>
      <w:r w:rsidR="00DC7C8A" w:rsidRPr="007E4EED">
        <w:rPr>
          <w:b/>
          <w:noProof/>
        </w:rPr>
        <w:t>l</w:t>
      </w:r>
      <w:r w:rsidR="0067162B" w:rsidRPr="007E4EED">
        <w:rPr>
          <w:b/>
          <w:noProof/>
        </w:rPr>
        <w:t xml:space="preserve">eft </w:t>
      </w:r>
      <w:r w:rsidR="00DC7C8A" w:rsidRPr="007E4EED">
        <w:rPr>
          <w:b/>
          <w:noProof/>
        </w:rPr>
        <w:t>v</w:t>
      </w:r>
      <w:r w:rsidR="0067162B" w:rsidRPr="007E4EED">
        <w:rPr>
          <w:b/>
          <w:noProof/>
        </w:rPr>
        <w:t xml:space="preserve">entrolateral </w:t>
      </w:r>
      <w:r w:rsidR="00DC7C8A" w:rsidRPr="007E4EED">
        <w:rPr>
          <w:b/>
          <w:noProof/>
        </w:rPr>
        <w:t>p</w:t>
      </w:r>
      <w:r w:rsidR="0067162B" w:rsidRPr="007E4EED">
        <w:rPr>
          <w:b/>
          <w:noProof/>
        </w:rPr>
        <w:t xml:space="preserve">refrontal </w:t>
      </w:r>
      <w:r w:rsidR="00DC7C8A" w:rsidRPr="007E4EED">
        <w:rPr>
          <w:b/>
          <w:noProof/>
        </w:rPr>
        <w:t>cortex during e</w:t>
      </w:r>
      <w:r w:rsidR="0067162B" w:rsidRPr="007E4EED">
        <w:rPr>
          <w:b/>
          <w:noProof/>
        </w:rPr>
        <w:t xml:space="preserve">pisodic </w:t>
      </w:r>
      <w:r w:rsidR="00DC7C8A" w:rsidRPr="007E4EED">
        <w:rPr>
          <w:b/>
          <w:noProof/>
        </w:rPr>
        <w:t>d</w:t>
      </w:r>
      <w:r w:rsidR="0067162B" w:rsidRPr="007E4EED">
        <w:rPr>
          <w:b/>
          <w:noProof/>
        </w:rPr>
        <w:t xml:space="preserve">ecisions: </w:t>
      </w:r>
      <w:r w:rsidR="00DC7C8A" w:rsidRPr="007E4EED">
        <w:rPr>
          <w:b/>
          <w:noProof/>
        </w:rPr>
        <w:t>s</w:t>
      </w:r>
      <w:r w:rsidR="0067162B" w:rsidRPr="007E4EED">
        <w:rPr>
          <w:b/>
          <w:noProof/>
        </w:rPr>
        <w:t xml:space="preserve">emantic </w:t>
      </w:r>
      <w:r w:rsidR="00DC7C8A" w:rsidRPr="007E4EED">
        <w:rPr>
          <w:b/>
          <w:noProof/>
        </w:rPr>
        <w:t>e</w:t>
      </w:r>
      <w:r w:rsidR="0067162B" w:rsidRPr="007E4EED">
        <w:rPr>
          <w:b/>
          <w:noProof/>
        </w:rPr>
        <w:t xml:space="preserve">laboration or </w:t>
      </w:r>
      <w:r w:rsidR="00DC7C8A" w:rsidRPr="007E4EED">
        <w:rPr>
          <w:b/>
          <w:noProof/>
        </w:rPr>
        <w:t>r</w:t>
      </w:r>
      <w:r w:rsidR="0067162B" w:rsidRPr="007E4EED">
        <w:rPr>
          <w:b/>
          <w:noProof/>
        </w:rPr>
        <w:t>eso</w:t>
      </w:r>
      <w:r w:rsidR="00C817A6" w:rsidRPr="007E4EED">
        <w:rPr>
          <w:b/>
          <w:noProof/>
        </w:rPr>
        <w:t xml:space="preserve">lution of </w:t>
      </w:r>
      <w:r w:rsidR="00DC7C8A" w:rsidRPr="007E4EED">
        <w:rPr>
          <w:b/>
          <w:noProof/>
        </w:rPr>
        <w:t>e</w:t>
      </w:r>
      <w:r w:rsidR="00C817A6" w:rsidRPr="007E4EED">
        <w:rPr>
          <w:b/>
          <w:noProof/>
        </w:rPr>
        <w:t xml:space="preserve">pisodic </w:t>
      </w:r>
      <w:r w:rsidR="00DC7C8A" w:rsidRPr="007E4EED">
        <w:rPr>
          <w:b/>
          <w:noProof/>
        </w:rPr>
        <w:t>i</w:t>
      </w:r>
      <w:r w:rsidR="00C817A6" w:rsidRPr="007E4EED">
        <w:rPr>
          <w:b/>
          <w:noProof/>
        </w:rPr>
        <w:t>nterference</w:t>
      </w:r>
      <w:r w:rsidR="00F4151F" w:rsidRPr="00F4151F">
        <w:rPr>
          <w:b/>
          <w:noProof/>
        </w:rPr>
        <w:t>?</w:t>
      </w:r>
      <w:r w:rsidR="00C817A6">
        <w:rPr>
          <w:noProof/>
        </w:rPr>
        <w:t xml:space="preserve"> J. Cogn. Neurosci. 24 (2012), pp. 223-234.</w:t>
      </w:r>
    </w:p>
    <w:p w14:paraId="7D7CF6F9" w14:textId="6B625602" w:rsidR="0067162B" w:rsidRPr="0067162B" w:rsidRDefault="00216691" w:rsidP="0067162B">
      <w:pPr>
        <w:widowControl w:val="0"/>
        <w:autoSpaceDE w:val="0"/>
        <w:autoSpaceDN w:val="0"/>
        <w:adjustRightInd w:val="0"/>
        <w:spacing w:line="480" w:lineRule="auto"/>
        <w:ind w:left="480" w:hanging="480"/>
        <w:rPr>
          <w:noProof/>
        </w:rPr>
      </w:pPr>
      <w:r>
        <w:rPr>
          <w:noProof/>
        </w:rPr>
        <w:t>Hertel, P.T</w:t>
      </w:r>
      <w:r w:rsidR="0067162B" w:rsidRPr="0067162B">
        <w:rPr>
          <w:noProof/>
        </w:rPr>
        <w:t xml:space="preserve">. </w:t>
      </w:r>
      <w:r w:rsidR="0067162B" w:rsidRPr="007E4EED">
        <w:rPr>
          <w:b/>
          <w:noProof/>
        </w:rPr>
        <w:t xml:space="preserve">On the </w:t>
      </w:r>
      <w:r w:rsidRPr="007E4EED">
        <w:rPr>
          <w:b/>
          <w:noProof/>
        </w:rPr>
        <w:t>c</w:t>
      </w:r>
      <w:r w:rsidR="0067162B" w:rsidRPr="007E4EED">
        <w:rPr>
          <w:b/>
          <w:noProof/>
        </w:rPr>
        <w:t xml:space="preserve">ontributions of </w:t>
      </w:r>
      <w:r w:rsidRPr="007E4EED">
        <w:rPr>
          <w:b/>
          <w:noProof/>
        </w:rPr>
        <w:t>d</w:t>
      </w:r>
      <w:r w:rsidR="0067162B" w:rsidRPr="007E4EED">
        <w:rPr>
          <w:b/>
          <w:noProof/>
        </w:rPr>
        <w:t>efic</w:t>
      </w:r>
      <w:r w:rsidR="00727FB3">
        <w:rPr>
          <w:b/>
          <w:noProof/>
        </w:rPr>
        <w:t>i</w:t>
      </w:r>
      <w:r w:rsidR="0067162B" w:rsidRPr="007E4EED">
        <w:rPr>
          <w:b/>
          <w:noProof/>
        </w:rPr>
        <w:t xml:space="preserve">ent </w:t>
      </w:r>
      <w:r w:rsidRPr="007E4EED">
        <w:rPr>
          <w:b/>
          <w:noProof/>
        </w:rPr>
        <w:t>c</w:t>
      </w:r>
      <w:r w:rsidR="0067162B" w:rsidRPr="007E4EED">
        <w:rPr>
          <w:b/>
          <w:noProof/>
        </w:rPr>
        <w:t xml:space="preserve">ognitive </w:t>
      </w:r>
      <w:r w:rsidRPr="007E4EED">
        <w:rPr>
          <w:b/>
          <w:noProof/>
        </w:rPr>
        <w:t>c</w:t>
      </w:r>
      <w:r w:rsidR="0067162B" w:rsidRPr="007E4EED">
        <w:rPr>
          <w:b/>
          <w:noProof/>
        </w:rPr>
        <w:t xml:space="preserve">ontrol to </w:t>
      </w:r>
      <w:r w:rsidRPr="007E4EED">
        <w:rPr>
          <w:b/>
          <w:noProof/>
        </w:rPr>
        <w:t>m</w:t>
      </w:r>
      <w:r w:rsidR="0067162B" w:rsidRPr="007E4EED">
        <w:rPr>
          <w:b/>
          <w:noProof/>
        </w:rPr>
        <w:t xml:space="preserve">emory </w:t>
      </w:r>
      <w:r w:rsidRPr="007E4EED">
        <w:rPr>
          <w:b/>
          <w:noProof/>
        </w:rPr>
        <w:t>i</w:t>
      </w:r>
      <w:r w:rsidR="0067162B" w:rsidRPr="007E4EED">
        <w:rPr>
          <w:b/>
          <w:noProof/>
        </w:rPr>
        <w:t xml:space="preserve">mpairments in </w:t>
      </w:r>
      <w:r w:rsidRPr="007E4EED">
        <w:rPr>
          <w:b/>
          <w:noProof/>
        </w:rPr>
        <w:t>d</w:t>
      </w:r>
      <w:r w:rsidR="0067162B" w:rsidRPr="007E4EED">
        <w:rPr>
          <w:b/>
          <w:noProof/>
        </w:rPr>
        <w:t>epression</w:t>
      </w:r>
      <w:r w:rsidR="0067162B" w:rsidRPr="0067162B">
        <w:rPr>
          <w:noProof/>
        </w:rPr>
        <w:t>. Cogn. Emot. 11</w:t>
      </w:r>
      <w:r>
        <w:rPr>
          <w:noProof/>
        </w:rPr>
        <w:t xml:space="preserve"> (1997)</w:t>
      </w:r>
      <w:r w:rsidR="0067162B" w:rsidRPr="0067162B">
        <w:rPr>
          <w:noProof/>
        </w:rPr>
        <w:t xml:space="preserve">, </w:t>
      </w:r>
      <w:r>
        <w:rPr>
          <w:noProof/>
        </w:rPr>
        <w:t xml:space="preserve">pp. </w:t>
      </w:r>
      <w:r w:rsidR="0067162B" w:rsidRPr="0067162B">
        <w:rPr>
          <w:noProof/>
        </w:rPr>
        <w:t>569–583.</w:t>
      </w:r>
    </w:p>
    <w:p w14:paraId="3E1BBC86" w14:textId="534A9A4E" w:rsidR="0067162B" w:rsidRPr="0067162B" w:rsidRDefault="00216691" w:rsidP="0067162B">
      <w:pPr>
        <w:widowControl w:val="0"/>
        <w:autoSpaceDE w:val="0"/>
        <w:autoSpaceDN w:val="0"/>
        <w:adjustRightInd w:val="0"/>
        <w:spacing w:line="480" w:lineRule="auto"/>
        <w:ind w:left="480" w:hanging="480"/>
        <w:rPr>
          <w:noProof/>
        </w:rPr>
      </w:pPr>
      <w:r>
        <w:rPr>
          <w:noProof/>
        </w:rPr>
        <w:t>Hertel, P.T., Hardin, T.S</w:t>
      </w:r>
      <w:r w:rsidR="0067162B" w:rsidRPr="0067162B">
        <w:rPr>
          <w:noProof/>
        </w:rPr>
        <w:t xml:space="preserve">. </w:t>
      </w:r>
      <w:r w:rsidR="0067162B" w:rsidRPr="007E4EED">
        <w:rPr>
          <w:b/>
          <w:noProof/>
        </w:rPr>
        <w:t>Remembering with and without awareness in a depressed mood: Evidence of deficits in initiative</w:t>
      </w:r>
      <w:r w:rsidR="0067162B" w:rsidRPr="0067162B">
        <w:rPr>
          <w:noProof/>
        </w:rPr>
        <w:t>. J. Exp. Psychol. Gen. 119</w:t>
      </w:r>
      <w:r>
        <w:rPr>
          <w:noProof/>
        </w:rPr>
        <w:t xml:space="preserve"> (1990)</w:t>
      </w:r>
      <w:r w:rsidR="0067162B" w:rsidRPr="0067162B">
        <w:rPr>
          <w:noProof/>
        </w:rPr>
        <w:t xml:space="preserve">, </w:t>
      </w:r>
      <w:r>
        <w:rPr>
          <w:noProof/>
        </w:rPr>
        <w:t>pp. 45–59.</w:t>
      </w:r>
    </w:p>
    <w:p w14:paraId="491C2324" w14:textId="651B4799" w:rsidR="0067162B" w:rsidRPr="0067162B" w:rsidRDefault="00216691" w:rsidP="0067162B">
      <w:pPr>
        <w:widowControl w:val="0"/>
        <w:autoSpaceDE w:val="0"/>
        <w:autoSpaceDN w:val="0"/>
        <w:adjustRightInd w:val="0"/>
        <w:spacing w:line="480" w:lineRule="auto"/>
        <w:ind w:left="480" w:hanging="480"/>
        <w:rPr>
          <w:noProof/>
        </w:rPr>
      </w:pPr>
      <w:r>
        <w:rPr>
          <w:noProof/>
        </w:rPr>
        <w:t>Hertel, P.T., Milan, S</w:t>
      </w:r>
      <w:r w:rsidR="0067162B" w:rsidRPr="0067162B">
        <w:rPr>
          <w:noProof/>
        </w:rPr>
        <w:t xml:space="preserve">. </w:t>
      </w:r>
      <w:r w:rsidR="0067162B" w:rsidRPr="007E4EED">
        <w:rPr>
          <w:b/>
          <w:noProof/>
        </w:rPr>
        <w:t>Depressive deficits in recognition: Dissociation of recollection and familiarity</w:t>
      </w:r>
      <w:r w:rsidR="0067162B" w:rsidRPr="0067162B">
        <w:rPr>
          <w:noProof/>
        </w:rPr>
        <w:t>. J. Abnorm. Psychol. 103</w:t>
      </w:r>
      <w:r>
        <w:rPr>
          <w:noProof/>
        </w:rPr>
        <w:t xml:space="preserve"> (1994)</w:t>
      </w:r>
      <w:r w:rsidR="0067162B" w:rsidRPr="0067162B">
        <w:rPr>
          <w:noProof/>
        </w:rPr>
        <w:t xml:space="preserve">, </w:t>
      </w:r>
      <w:r>
        <w:rPr>
          <w:noProof/>
        </w:rPr>
        <w:t>pp. 736–742.</w:t>
      </w:r>
    </w:p>
    <w:p w14:paraId="577CFA56" w14:textId="5553700B" w:rsidR="0067162B" w:rsidRPr="0067162B" w:rsidRDefault="003D5EDB" w:rsidP="0067162B">
      <w:pPr>
        <w:widowControl w:val="0"/>
        <w:autoSpaceDE w:val="0"/>
        <w:autoSpaceDN w:val="0"/>
        <w:adjustRightInd w:val="0"/>
        <w:spacing w:line="480" w:lineRule="auto"/>
        <w:ind w:left="480" w:hanging="480"/>
        <w:rPr>
          <w:noProof/>
        </w:rPr>
      </w:pPr>
      <w:r>
        <w:rPr>
          <w:noProof/>
        </w:rPr>
        <w:t>Hertel, P.T., Rude, S.S</w:t>
      </w:r>
      <w:r w:rsidR="0067162B" w:rsidRPr="0067162B">
        <w:rPr>
          <w:noProof/>
        </w:rPr>
        <w:t xml:space="preserve">. </w:t>
      </w:r>
      <w:r w:rsidR="0067162B" w:rsidRPr="007E4EED">
        <w:rPr>
          <w:b/>
          <w:noProof/>
        </w:rPr>
        <w:t>Depressive deficits in memory: focusing attention improves subsequent recall</w:t>
      </w:r>
      <w:r w:rsidR="0067162B" w:rsidRPr="0067162B">
        <w:rPr>
          <w:noProof/>
        </w:rPr>
        <w:t>. J. Exp. Psychol. Gen. 120</w:t>
      </w:r>
      <w:r>
        <w:rPr>
          <w:noProof/>
        </w:rPr>
        <w:t xml:space="preserve"> (1991)</w:t>
      </w:r>
      <w:r w:rsidR="0067162B" w:rsidRPr="0067162B">
        <w:rPr>
          <w:noProof/>
        </w:rPr>
        <w:t xml:space="preserve">, </w:t>
      </w:r>
      <w:r>
        <w:rPr>
          <w:noProof/>
        </w:rPr>
        <w:t xml:space="preserve">pp. </w:t>
      </w:r>
      <w:r w:rsidR="0067162B" w:rsidRPr="0067162B">
        <w:rPr>
          <w:noProof/>
        </w:rPr>
        <w:t>301–309.</w:t>
      </w:r>
    </w:p>
    <w:p w14:paraId="709CA269" w14:textId="385F446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Hertel, P.T. </w:t>
      </w:r>
      <w:r w:rsidRPr="007E4EED">
        <w:rPr>
          <w:b/>
          <w:noProof/>
        </w:rPr>
        <w:t>Relation between rumination and impaired memory in dysphoric moods</w:t>
      </w:r>
      <w:r w:rsidRPr="0067162B">
        <w:rPr>
          <w:noProof/>
        </w:rPr>
        <w:t>. J. Abnorm. Psychol. 107</w:t>
      </w:r>
      <w:r w:rsidR="003D5EDB">
        <w:rPr>
          <w:noProof/>
        </w:rPr>
        <w:t xml:space="preserve"> (1998)</w:t>
      </w:r>
      <w:r w:rsidRPr="0067162B">
        <w:rPr>
          <w:noProof/>
        </w:rPr>
        <w:t xml:space="preserve">, </w:t>
      </w:r>
      <w:r w:rsidR="003D5EDB">
        <w:rPr>
          <w:noProof/>
        </w:rPr>
        <w:t>pp. 166–172.</w:t>
      </w:r>
    </w:p>
    <w:p w14:paraId="440F88EF" w14:textId="76CC6D11" w:rsidR="0067162B" w:rsidRPr="0067162B" w:rsidRDefault="003D5EDB" w:rsidP="0067162B">
      <w:pPr>
        <w:widowControl w:val="0"/>
        <w:autoSpaceDE w:val="0"/>
        <w:autoSpaceDN w:val="0"/>
        <w:adjustRightInd w:val="0"/>
        <w:spacing w:line="480" w:lineRule="auto"/>
        <w:ind w:left="480" w:hanging="480"/>
        <w:rPr>
          <w:noProof/>
        </w:rPr>
      </w:pPr>
      <w:r>
        <w:rPr>
          <w:noProof/>
        </w:rPr>
        <w:t>Hicks, J.L., Starns, J.J</w:t>
      </w:r>
      <w:r w:rsidR="0067162B" w:rsidRPr="0067162B">
        <w:rPr>
          <w:noProof/>
        </w:rPr>
        <w:t xml:space="preserve">. </w:t>
      </w:r>
      <w:r w:rsidR="0067162B" w:rsidRPr="007E4EED">
        <w:rPr>
          <w:b/>
          <w:noProof/>
        </w:rPr>
        <w:t>Successful cuing of gender source memory does not improve location source memory</w:t>
      </w:r>
      <w:r w:rsidR="0067162B" w:rsidRPr="0067162B">
        <w:rPr>
          <w:noProof/>
        </w:rPr>
        <w:t>. Mem. Cognit. 44</w:t>
      </w:r>
      <w:r>
        <w:rPr>
          <w:noProof/>
        </w:rPr>
        <w:t xml:space="preserve"> (2016), 650–659.</w:t>
      </w:r>
    </w:p>
    <w:p w14:paraId="163C4354" w14:textId="7244B82F" w:rsidR="0067162B" w:rsidRPr="0067162B" w:rsidRDefault="0067162B" w:rsidP="0067162B">
      <w:pPr>
        <w:widowControl w:val="0"/>
        <w:autoSpaceDE w:val="0"/>
        <w:autoSpaceDN w:val="0"/>
        <w:adjustRightInd w:val="0"/>
        <w:spacing w:line="480" w:lineRule="auto"/>
        <w:ind w:left="480" w:hanging="480"/>
        <w:rPr>
          <w:noProof/>
        </w:rPr>
      </w:pPr>
      <w:r w:rsidRPr="0067162B">
        <w:rPr>
          <w:noProof/>
        </w:rPr>
        <w:t>Holdnack, H.A</w:t>
      </w:r>
      <w:r w:rsidR="003D5EDB">
        <w:rPr>
          <w:noProof/>
        </w:rPr>
        <w:t>. (2001)</w:t>
      </w:r>
      <w:r w:rsidRPr="0067162B">
        <w:rPr>
          <w:noProof/>
        </w:rPr>
        <w:t xml:space="preserve">. </w:t>
      </w:r>
      <w:r w:rsidRPr="007E4EED">
        <w:rPr>
          <w:b/>
          <w:noProof/>
        </w:rPr>
        <w:t>Wechsler Test of Adult Reading: WTAR</w:t>
      </w:r>
      <w:r w:rsidRPr="0067162B">
        <w:rPr>
          <w:noProof/>
        </w:rPr>
        <w:t>. The Psychological Corporation, San Antonio, T</w:t>
      </w:r>
      <w:r w:rsidR="000805A1">
        <w:rPr>
          <w:noProof/>
        </w:rPr>
        <w:t>X</w:t>
      </w:r>
      <w:r w:rsidRPr="0067162B">
        <w:rPr>
          <w:noProof/>
        </w:rPr>
        <w:t>.</w:t>
      </w:r>
    </w:p>
    <w:p w14:paraId="20EF9F0C" w14:textId="3881FE81" w:rsidR="0067162B" w:rsidRDefault="0067162B" w:rsidP="0067162B">
      <w:pPr>
        <w:widowControl w:val="0"/>
        <w:autoSpaceDE w:val="0"/>
        <w:autoSpaceDN w:val="0"/>
        <w:adjustRightInd w:val="0"/>
        <w:spacing w:line="480" w:lineRule="auto"/>
        <w:ind w:left="480" w:hanging="480"/>
        <w:rPr>
          <w:noProof/>
        </w:rPr>
      </w:pPr>
      <w:r w:rsidRPr="0067162B">
        <w:rPr>
          <w:noProof/>
        </w:rPr>
        <w:t>Holmes,</w:t>
      </w:r>
      <w:r w:rsidR="00201A30">
        <w:rPr>
          <w:noProof/>
        </w:rPr>
        <w:t xml:space="preserve"> E.A., Arntz, A., Smucker, M.R</w:t>
      </w:r>
      <w:r w:rsidRPr="0067162B">
        <w:rPr>
          <w:noProof/>
        </w:rPr>
        <w:t xml:space="preserve">. </w:t>
      </w:r>
      <w:r w:rsidRPr="007E4EED">
        <w:rPr>
          <w:b/>
          <w:noProof/>
        </w:rPr>
        <w:t>Imagery rescripting in cognitive behaviour therapy: Images, treatment techniques and outcomes</w:t>
      </w:r>
      <w:r w:rsidRPr="0067162B">
        <w:rPr>
          <w:noProof/>
        </w:rPr>
        <w:t>. J. Behav. Ther. Exp. Psychiatry 38</w:t>
      </w:r>
      <w:r w:rsidR="00201A30">
        <w:rPr>
          <w:noProof/>
        </w:rPr>
        <w:t xml:space="preserve"> (2007)</w:t>
      </w:r>
      <w:r w:rsidRPr="0067162B">
        <w:rPr>
          <w:noProof/>
        </w:rPr>
        <w:t xml:space="preserve">, </w:t>
      </w:r>
      <w:r w:rsidR="00201A30">
        <w:rPr>
          <w:noProof/>
        </w:rPr>
        <w:t xml:space="preserve">pp. </w:t>
      </w:r>
      <w:r w:rsidRPr="0067162B">
        <w:rPr>
          <w:noProof/>
        </w:rPr>
        <w:t>297–305.</w:t>
      </w:r>
    </w:p>
    <w:p w14:paraId="75BBB4A8" w14:textId="19E060B8" w:rsidR="00A26073" w:rsidRPr="00A26073" w:rsidRDefault="00A26073" w:rsidP="00A26073">
      <w:pPr>
        <w:widowControl w:val="0"/>
        <w:autoSpaceDE w:val="0"/>
        <w:autoSpaceDN w:val="0"/>
        <w:adjustRightInd w:val="0"/>
        <w:spacing w:line="480" w:lineRule="auto"/>
        <w:ind w:left="480" w:hanging="480"/>
        <w:rPr>
          <w:noProof/>
        </w:rPr>
      </w:pPr>
      <w:r>
        <w:rPr>
          <w:noProof/>
        </w:rPr>
        <w:t xml:space="preserve">Jensen, O., Mazaheri, A. </w:t>
      </w:r>
      <w:r w:rsidRPr="00A26073">
        <w:rPr>
          <w:b/>
          <w:noProof/>
        </w:rPr>
        <w:t>Shaping functional architecture by oscillatory alpha activity:</w:t>
      </w:r>
      <w:r>
        <w:rPr>
          <w:b/>
          <w:noProof/>
        </w:rPr>
        <w:t xml:space="preserve"> </w:t>
      </w:r>
      <w:r w:rsidRPr="00A26073">
        <w:rPr>
          <w:b/>
          <w:noProof/>
        </w:rPr>
        <w:t>gating by inhibition</w:t>
      </w:r>
      <w:r w:rsidR="00E60F0E">
        <w:rPr>
          <w:noProof/>
        </w:rPr>
        <w:t>. Front. Hum. Neurosci. 4</w:t>
      </w:r>
      <w:r w:rsidR="008B24EF">
        <w:rPr>
          <w:noProof/>
        </w:rPr>
        <w:t xml:space="preserve"> (2010)</w:t>
      </w:r>
      <w:r w:rsidR="00E60F0E">
        <w:rPr>
          <w:noProof/>
        </w:rPr>
        <w:t xml:space="preserve">, </w:t>
      </w:r>
      <w:r>
        <w:rPr>
          <w:noProof/>
        </w:rPr>
        <w:t>186.</w:t>
      </w:r>
    </w:p>
    <w:p w14:paraId="23B5454F" w14:textId="57B12A6D"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w:t>
      </w:r>
      <w:r w:rsidR="00201A30">
        <w:rPr>
          <w:noProof/>
        </w:rPr>
        <w:t>ansson, M., Mecklinger, A</w:t>
      </w:r>
      <w:r w:rsidRPr="0067162B">
        <w:rPr>
          <w:noProof/>
        </w:rPr>
        <w:t xml:space="preserve">. </w:t>
      </w:r>
      <w:r w:rsidRPr="007E4EED">
        <w:rPr>
          <w:b/>
          <w:noProof/>
        </w:rPr>
        <w:t>The late posterior negativity in ERP studies of episodic memory: action monitoring and retrieval of attribute conjunctions</w:t>
      </w:r>
      <w:r w:rsidRPr="0067162B">
        <w:rPr>
          <w:noProof/>
        </w:rPr>
        <w:t>. Biol. Psychol. 64</w:t>
      </w:r>
      <w:r w:rsidR="00201A30">
        <w:rPr>
          <w:noProof/>
        </w:rPr>
        <w:t xml:space="preserve"> (2003), pp. 91–117.</w:t>
      </w:r>
    </w:p>
    <w:p w14:paraId="7C30B925" w14:textId="2D47193F" w:rsidR="0067162B" w:rsidRPr="0067162B" w:rsidRDefault="0067162B" w:rsidP="0067162B">
      <w:pPr>
        <w:widowControl w:val="0"/>
        <w:autoSpaceDE w:val="0"/>
        <w:autoSpaceDN w:val="0"/>
        <w:adjustRightInd w:val="0"/>
        <w:spacing w:line="480" w:lineRule="auto"/>
        <w:ind w:left="480" w:hanging="480"/>
        <w:rPr>
          <w:noProof/>
        </w:rPr>
      </w:pPr>
      <w:r w:rsidRPr="0067162B">
        <w:rPr>
          <w:noProof/>
        </w:rPr>
        <w:t>Johnson, M.K., Has</w:t>
      </w:r>
      <w:r w:rsidR="00201A30">
        <w:rPr>
          <w:noProof/>
        </w:rPr>
        <w:t>htroudi, S., Lindsay, D.S</w:t>
      </w:r>
      <w:r w:rsidRPr="0067162B">
        <w:rPr>
          <w:noProof/>
        </w:rPr>
        <w:t xml:space="preserve">. </w:t>
      </w:r>
      <w:r w:rsidRPr="007E4EED">
        <w:rPr>
          <w:b/>
          <w:noProof/>
        </w:rPr>
        <w:t>Source monitoring</w:t>
      </w:r>
      <w:r w:rsidRPr="0067162B">
        <w:rPr>
          <w:noProof/>
        </w:rPr>
        <w:t xml:space="preserve">. Psychol. Bull. </w:t>
      </w:r>
      <w:r w:rsidR="00201A30">
        <w:rPr>
          <w:noProof/>
        </w:rPr>
        <w:t>114 (1993), pp. 3-28.</w:t>
      </w:r>
    </w:p>
    <w:p w14:paraId="743BAB49" w14:textId="3FB775BC" w:rsidR="0067162B" w:rsidRPr="0067162B" w:rsidRDefault="0067162B" w:rsidP="0067162B">
      <w:pPr>
        <w:widowControl w:val="0"/>
        <w:autoSpaceDE w:val="0"/>
        <w:autoSpaceDN w:val="0"/>
        <w:adjustRightInd w:val="0"/>
        <w:spacing w:line="480" w:lineRule="auto"/>
        <w:ind w:left="480" w:hanging="480"/>
        <w:rPr>
          <w:noProof/>
        </w:rPr>
      </w:pPr>
      <w:r w:rsidRPr="0067162B">
        <w:rPr>
          <w:noProof/>
        </w:rPr>
        <w:t>Lope</w:t>
      </w:r>
      <w:r w:rsidR="00201A30">
        <w:rPr>
          <w:noProof/>
        </w:rPr>
        <w:t>z-Calderon, J., Luck, S.J</w:t>
      </w:r>
      <w:r w:rsidRPr="0067162B">
        <w:rPr>
          <w:noProof/>
        </w:rPr>
        <w:t xml:space="preserve">. </w:t>
      </w:r>
      <w:r w:rsidRPr="007E4EED">
        <w:rPr>
          <w:b/>
          <w:noProof/>
        </w:rPr>
        <w:t>ERPLAB: an open-source toolbox for the analysis of event-related potentials</w:t>
      </w:r>
      <w:r w:rsidRPr="0067162B">
        <w:rPr>
          <w:noProof/>
        </w:rPr>
        <w:t>. Front. Hum. Neurosci. 8</w:t>
      </w:r>
      <w:r w:rsidR="00201A30">
        <w:rPr>
          <w:noProof/>
        </w:rPr>
        <w:t xml:space="preserve"> (2014), 213.</w:t>
      </w:r>
    </w:p>
    <w:p w14:paraId="3027109F" w14:textId="72D17B24" w:rsidR="0067162B" w:rsidRPr="0067162B" w:rsidRDefault="00201A30" w:rsidP="0067162B">
      <w:pPr>
        <w:widowControl w:val="0"/>
        <w:autoSpaceDE w:val="0"/>
        <w:autoSpaceDN w:val="0"/>
        <w:adjustRightInd w:val="0"/>
        <w:spacing w:line="480" w:lineRule="auto"/>
        <w:ind w:left="480" w:hanging="480"/>
        <w:rPr>
          <w:noProof/>
        </w:rPr>
      </w:pPr>
      <w:r>
        <w:rPr>
          <w:noProof/>
        </w:rPr>
        <w:t>Luck, S.J. (</w:t>
      </w:r>
      <w:r w:rsidR="0067162B" w:rsidRPr="0067162B">
        <w:rPr>
          <w:noProof/>
        </w:rPr>
        <w:t>2014</w:t>
      </w:r>
      <w:r>
        <w:rPr>
          <w:noProof/>
        </w:rPr>
        <w:t>)</w:t>
      </w:r>
      <w:r w:rsidR="0067162B" w:rsidRPr="0067162B">
        <w:rPr>
          <w:noProof/>
        </w:rPr>
        <w:t xml:space="preserve">. </w:t>
      </w:r>
      <w:r w:rsidR="0067162B" w:rsidRPr="007E4EED">
        <w:rPr>
          <w:b/>
          <w:noProof/>
        </w:rPr>
        <w:t xml:space="preserve">An introduction to the event-related potential technique, </w:t>
      </w:r>
      <w:r w:rsidRPr="007E4EED">
        <w:rPr>
          <w:b/>
          <w:noProof/>
        </w:rPr>
        <w:t>2nd</w:t>
      </w:r>
      <w:r w:rsidR="0067162B" w:rsidRPr="007E4EED">
        <w:rPr>
          <w:b/>
          <w:noProof/>
        </w:rPr>
        <w:t xml:space="preserve"> ed</w:t>
      </w:r>
      <w:r w:rsidR="0067162B" w:rsidRPr="0067162B">
        <w:rPr>
          <w:noProof/>
        </w:rPr>
        <w:t>. MIT Press, Cambridge, MA.</w:t>
      </w:r>
    </w:p>
    <w:p w14:paraId="65B57C66" w14:textId="5427E7F6" w:rsidR="0067162B" w:rsidRPr="0067162B" w:rsidRDefault="00201A30" w:rsidP="0067162B">
      <w:pPr>
        <w:widowControl w:val="0"/>
        <w:autoSpaceDE w:val="0"/>
        <w:autoSpaceDN w:val="0"/>
        <w:adjustRightInd w:val="0"/>
        <w:spacing w:line="480" w:lineRule="auto"/>
        <w:ind w:left="480" w:hanging="480"/>
        <w:rPr>
          <w:noProof/>
        </w:rPr>
      </w:pPr>
      <w:r>
        <w:rPr>
          <w:noProof/>
        </w:rPr>
        <w:t>MacQueen, G., Frodl, T</w:t>
      </w:r>
      <w:r w:rsidR="0067162B" w:rsidRPr="0067162B">
        <w:rPr>
          <w:noProof/>
        </w:rPr>
        <w:t xml:space="preserve">. </w:t>
      </w:r>
      <w:r w:rsidR="0067162B" w:rsidRPr="007E4EED">
        <w:rPr>
          <w:b/>
          <w:noProof/>
        </w:rPr>
        <w:t>The hippocampus in major depression: evidence for the convergence of the bench and bedside in psychiatric research?</w:t>
      </w:r>
      <w:r w:rsidR="0067162B" w:rsidRPr="0067162B">
        <w:rPr>
          <w:noProof/>
        </w:rPr>
        <w:t xml:space="preserve"> Mol. Psychiatry 16</w:t>
      </w:r>
      <w:r>
        <w:rPr>
          <w:noProof/>
        </w:rPr>
        <w:t xml:space="preserve"> (2014)</w:t>
      </w:r>
      <w:r w:rsidR="0067162B" w:rsidRPr="0067162B">
        <w:rPr>
          <w:noProof/>
        </w:rPr>
        <w:t xml:space="preserve">, </w:t>
      </w:r>
      <w:r>
        <w:rPr>
          <w:noProof/>
        </w:rPr>
        <w:t>pp. 252–264.</w:t>
      </w:r>
    </w:p>
    <w:p w14:paraId="7E7250AF" w14:textId="6DC45A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MacQueen, G.M., Galway, T.M., Hay, J.</w:t>
      </w:r>
      <w:r w:rsidR="00201A30">
        <w:rPr>
          <w:noProof/>
        </w:rPr>
        <w:t>, Young, L.T., Joffe, R.T</w:t>
      </w:r>
      <w:r w:rsidRPr="0067162B">
        <w:rPr>
          <w:noProof/>
        </w:rPr>
        <w:t xml:space="preserve">. </w:t>
      </w:r>
      <w:r w:rsidRPr="007E4EED">
        <w:rPr>
          <w:b/>
          <w:noProof/>
        </w:rPr>
        <w:t>Recollection memory deficits in patients with major depressive disorder predicted by past depressions but not current mood state or treatment status</w:t>
      </w:r>
      <w:r w:rsidRPr="0067162B">
        <w:rPr>
          <w:noProof/>
        </w:rPr>
        <w:t>. Psychol. Med. 32</w:t>
      </w:r>
      <w:r w:rsidR="00201A30">
        <w:rPr>
          <w:noProof/>
        </w:rPr>
        <w:t xml:space="preserve"> (2002)</w:t>
      </w:r>
      <w:r w:rsidRPr="0067162B">
        <w:rPr>
          <w:noProof/>
        </w:rPr>
        <w:t xml:space="preserve">, </w:t>
      </w:r>
      <w:r w:rsidR="00201A30">
        <w:rPr>
          <w:noProof/>
        </w:rPr>
        <w:t>pp. 251–258.</w:t>
      </w:r>
    </w:p>
    <w:p w14:paraId="028E3E8B" w14:textId="5155691E"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Madore, K.P., Szpunar, K.K., A</w:t>
      </w:r>
      <w:r w:rsidR="00201A30">
        <w:rPr>
          <w:noProof/>
        </w:rPr>
        <w:t>ddis, D.R., Schacter, D.L</w:t>
      </w:r>
      <w:r w:rsidRPr="0067162B">
        <w:rPr>
          <w:noProof/>
        </w:rPr>
        <w:t xml:space="preserve">. </w:t>
      </w:r>
      <w:r w:rsidRPr="007E4EED">
        <w:rPr>
          <w:b/>
          <w:noProof/>
        </w:rPr>
        <w:t>Episodic specificity induction impacts activity in a core brain network during construction of imagined future experiences</w:t>
      </w:r>
      <w:r w:rsidRPr="0067162B">
        <w:rPr>
          <w:noProof/>
        </w:rPr>
        <w:t>. Proc. Natl. Acad. Sci. U. S. A. 113</w:t>
      </w:r>
      <w:r w:rsidR="00201A30">
        <w:rPr>
          <w:noProof/>
        </w:rPr>
        <w:t xml:space="preserve"> (2016)</w:t>
      </w:r>
      <w:r w:rsidRPr="0067162B">
        <w:rPr>
          <w:noProof/>
        </w:rPr>
        <w:t xml:space="preserve">, </w:t>
      </w:r>
      <w:r w:rsidR="00201A30">
        <w:rPr>
          <w:noProof/>
        </w:rPr>
        <w:t>pp. 10696–10701.</w:t>
      </w:r>
    </w:p>
    <w:p w14:paraId="2601FC71" w14:textId="466A34A7"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Marsh, R.L</w:t>
      </w:r>
      <w:r w:rsidR="005155C7">
        <w:rPr>
          <w:noProof/>
        </w:rPr>
        <w:t>., Hicks, J.L., Cook, G.I</w:t>
      </w:r>
      <w:r w:rsidRPr="0067162B">
        <w:rPr>
          <w:noProof/>
        </w:rPr>
        <w:t xml:space="preserve">. </w:t>
      </w:r>
      <w:r w:rsidRPr="007E4EED">
        <w:rPr>
          <w:b/>
          <w:noProof/>
        </w:rPr>
        <w:t>Focused attention on one contextual attribute does not reduce source memory for a different attribute</w:t>
      </w:r>
      <w:r w:rsidRPr="0067162B">
        <w:rPr>
          <w:noProof/>
        </w:rPr>
        <w:t>. Memory 12</w:t>
      </w:r>
      <w:r w:rsidR="00201A30">
        <w:rPr>
          <w:noProof/>
        </w:rPr>
        <w:t xml:space="preserve"> (2004)</w:t>
      </w:r>
      <w:r w:rsidRPr="0067162B">
        <w:rPr>
          <w:noProof/>
        </w:rPr>
        <w:t xml:space="preserve">, </w:t>
      </w:r>
      <w:r w:rsidR="00201A30">
        <w:rPr>
          <w:noProof/>
        </w:rPr>
        <w:t xml:space="preserve">pp. </w:t>
      </w:r>
      <w:r w:rsidRPr="0067162B">
        <w:rPr>
          <w:noProof/>
        </w:rPr>
        <w:t>183–</w:t>
      </w:r>
      <w:r w:rsidR="00201A30">
        <w:rPr>
          <w:noProof/>
        </w:rPr>
        <w:t>192.</w:t>
      </w:r>
    </w:p>
    <w:p w14:paraId="353E3965" w14:textId="3F510C90" w:rsidR="0067162B" w:rsidRPr="0067162B" w:rsidRDefault="0067162B" w:rsidP="0067162B">
      <w:pPr>
        <w:widowControl w:val="0"/>
        <w:autoSpaceDE w:val="0"/>
        <w:autoSpaceDN w:val="0"/>
        <w:adjustRightInd w:val="0"/>
        <w:spacing w:line="480" w:lineRule="auto"/>
        <w:ind w:left="480" w:hanging="480"/>
        <w:rPr>
          <w:noProof/>
        </w:rPr>
      </w:pPr>
      <w:r w:rsidRPr="0067162B">
        <w:rPr>
          <w:noProof/>
        </w:rPr>
        <w:t>Matt, G.E., V</w:t>
      </w:r>
      <w:r w:rsidR="00201A30">
        <w:rPr>
          <w:noProof/>
        </w:rPr>
        <w:t>azquez, C., Campbell, W.K</w:t>
      </w:r>
      <w:r w:rsidRPr="0067162B">
        <w:rPr>
          <w:noProof/>
        </w:rPr>
        <w:t xml:space="preserve">. </w:t>
      </w:r>
      <w:r w:rsidRPr="007E4EED">
        <w:rPr>
          <w:b/>
          <w:noProof/>
        </w:rPr>
        <w:t>Mood-congruent recall of affectively toned stimuli: A meta-analytic review</w:t>
      </w:r>
      <w:r w:rsidRPr="0067162B">
        <w:rPr>
          <w:noProof/>
        </w:rPr>
        <w:t>. Clin. Psychol. Rev. 12</w:t>
      </w:r>
      <w:r w:rsidR="00201A30">
        <w:rPr>
          <w:noProof/>
        </w:rPr>
        <w:t xml:space="preserve"> (1992)</w:t>
      </w:r>
      <w:r w:rsidRPr="0067162B">
        <w:rPr>
          <w:noProof/>
        </w:rPr>
        <w:t xml:space="preserve">, </w:t>
      </w:r>
      <w:r w:rsidR="00201A30">
        <w:rPr>
          <w:noProof/>
        </w:rPr>
        <w:t>pp. 227–255.</w:t>
      </w:r>
    </w:p>
    <w:p w14:paraId="2F2CA6F8" w14:textId="5E74FFD1" w:rsidR="0067162B" w:rsidRPr="0067162B" w:rsidRDefault="00201A30" w:rsidP="0067162B">
      <w:pPr>
        <w:widowControl w:val="0"/>
        <w:autoSpaceDE w:val="0"/>
        <w:autoSpaceDN w:val="0"/>
        <w:adjustRightInd w:val="0"/>
        <w:spacing w:line="480" w:lineRule="auto"/>
        <w:ind w:left="480" w:hanging="480"/>
        <w:rPr>
          <w:noProof/>
        </w:rPr>
      </w:pPr>
      <w:r>
        <w:rPr>
          <w:noProof/>
        </w:rPr>
        <w:t>McEwen, B.S</w:t>
      </w:r>
      <w:r w:rsidR="0067162B" w:rsidRPr="0067162B">
        <w:rPr>
          <w:noProof/>
        </w:rPr>
        <w:t xml:space="preserve">. </w:t>
      </w:r>
      <w:r w:rsidR="0067162B" w:rsidRPr="007E4EED">
        <w:rPr>
          <w:b/>
          <w:noProof/>
        </w:rPr>
        <w:t>Sleep deprivation as a neurobiologic and physiologic stressor: allostasis and allostatic load</w:t>
      </w:r>
      <w:r w:rsidR="0067162B" w:rsidRPr="0067162B">
        <w:rPr>
          <w:noProof/>
        </w:rPr>
        <w:t xml:space="preserve">. Metabolism. </w:t>
      </w:r>
      <w:r w:rsidR="002321DA">
        <w:rPr>
          <w:noProof/>
        </w:rPr>
        <w:t>55 (2006), pp. S20-S23.</w:t>
      </w:r>
    </w:p>
    <w:p w14:paraId="5F0E3250" w14:textId="513DE545" w:rsidR="0067162B" w:rsidRPr="0067162B" w:rsidRDefault="0067162B" w:rsidP="0067162B">
      <w:pPr>
        <w:widowControl w:val="0"/>
        <w:autoSpaceDE w:val="0"/>
        <w:autoSpaceDN w:val="0"/>
        <w:adjustRightInd w:val="0"/>
        <w:spacing w:line="480" w:lineRule="auto"/>
        <w:ind w:left="480" w:hanging="480"/>
        <w:rPr>
          <w:noProof/>
        </w:rPr>
      </w:pPr>
      <w:r w:rsidRPr="0067162B">
        <w:rPr>
          <w:noProof/>
        </w:rPr>
        <w:t>Mecklinger, A., Johansson, M.</w:t>
      </w:r>
      <w:r w:rsidR="002251C5">
        <w:rPr>
          <w:noProof/>
        </w:rPr>
        <w:t>, Parra, M., Hanslmayr, S</w:t>
      </w:r>
      <w:r w:rsidRPr="0067162B">
        <w:rPr>
          <w:noProof/>
        </w:rPr>
        <w:t xml:space="preserve">. </w:t>
      </w:r>
      <w:r w:rsidRPr="007E4EED">
        <w:rPr>
          <w:b/>
          <w:noProof/>
        </w:rPr>
        <w:t>Source-retrieval requirements influence late ERP and EEG memory effects</w:t>
      </w:r>
      <w:r w:rsidRPr="0067162B">
        <w:rPr>
          <w:noProof/>
        </w:rPr>
        <w:t>. Brain Res. 1172</w:t>
      </w:r>
      <w:r w:rsidR="002251C5">
        <w:rPr>
          <w:noProof/>
        </w:rPr>
        <w:t xml:space="preserve"> (2007)</w:t>
      </w:r>
      <w:r w:rsidRPr="0067162B">
        <w:rPr>
          <w:noProof/>
        </w:rPr>
        <w:t xml:space="preserve">, </w:t>
      </w:r>
      <w:r w:rsidR="002251C5">
        <w:rPr>
          <w:noProof/>
        </w:rPr>
        <w:t>pp. 110–123.</w:t>
      </w:r>
    </w:p>
    <w:p w14:paraId="3EAD0612" w14:textId="4F529A5C" w:rsidR="0067162B" w:rsidRPr="0067162B" w:rsidRDefault="002251C5" w:rsidP="0067162B">
      <w:pPr>
        <w:widowControl w:val="0"/>
        <w:autoSpaceDE w:val="0"/>
        <w:autoSpaceDN w:val="0"/>
        <w:adjustRightInd w:val="0"/>
        <w:spacing w:line="480" w:lineRule="auto"/>
        <w:ind w:left="480" w:hanging="480"/>
        <w:rPr>
          <w:noProof/>
        </w:rPr>
      </w:pPr>
      <w:r>
        <w:rPr>
          <w:noProof/>
        </w:rPr>
        <w:t>Mollison, M. V, Curran, T</w:t>
      </w:r>
      <w:r w:rsidR="0067162B" w:rsidRPr="0067162B">
        <w:rPr>
          <w:noProof/>
        </w:rPr>
        <w:t xml:space="preserve">. </w:t>
      </w:r>
      <w:r w:rsidR="0067162B" w:rsidRPr="007E4EED">
        <w:rPr>
          <w:b/>
          <w:noProof/>
        </w:rPr>
        <w:t>Familiarity in source memory</w:t>
      </w:r>
      <w:r w:rsidR="0067162B" w:rsidRPr="0067162B">
        <w:rPr>
          <w:noProof/>
        </w:rPr>
        <w:t>. Neuropsychologia 50</w:t>
      </w:r>
      <w:r>
        <w:rPr>
          <w:noProof/>
        </w:rPr>
        <w:t xml:space="preserve"> (2012)</w:t>
      </w:r>
      <w:r w:rsidR="0067162B" w:rsidRPr="0067162B">
        <w:rPr>
          <w:noProof/>
        </w:rPr>
        <w:t xml:space="preserve">, </w:t>
      </w:r>
      <w:r>
        <w:rPr>
          <w:noProof/>
        </w:rPr>
        <w:t xml:space="preserve">pp. </w:t>
      </w:r>
      <w:r w:rsidR="0067162B" w:rsidRPr="0067162B">
        <w:rPr>
          <w:noProof/>
        </w:rPr>
        <w:t>2546–</w:t>
      </w:r>
      <w:r>
        <w:rPr>
          <w:noProof/>
        </w:rPr>
        <w:t>2565.</w:t>
      </w:r>
    </w:p>
    <w:p w14:paraId="0ECEC6AB" w14:textId="3148F7E3" w:rsidR="0067162B" w:rsidRPr="0067162B" w:rsidRDefault="002251C5" w:rsidP="0067162B">
      <w:pPr>
        <w:widowControl w:val="0"/>
        <w:autoSpaceDE w:val="0"/>
        <w:autoSpaceDN w:val="0"/>
        <w:adjustRightInd w:val="0"/>
        <w:spacing w:line="480" w:lineRule="auto"/>
        <w:ind w:left="480" w:hanging="480"/>
        <w:rPr>
          <w:noProof/>
        </w:rPr>
      </w:pPr>
      <w:r>
        <w:rPr>
          <w:noProof/>
        </w:rPr>
        <w:t>Murnane, K., Bayen, U.J</w:t>
      </w:r>
      <w:r w:rsidR="0067162B" w:rsidRPr="0067162B">
        <w:rPr>
          <w:noProof/>
        </w:rPr>
        <w:t xml:space="preserve">. </w:t>
      </w:r>
      <w:r w:rsidR="0067162B" w:rsidRPr="007E4EED">
        <w:rPr>
          <w:b/>
          <w:noProof/>
        </w:rPr>
        <w:t>An evaluation of empirical measures of source identification</w:t>
      </w:r>
      <w:r w:rsidR="0067162B" w:rsidRPr="0067162B">
        <w:rPr>
          <w:noProof/>
        </w:rPr>
        <w:t>. Mem. Cognit. 24</w:t>
      </w:r>
      <w:r>
        <w:rPr>
          <w:noProof/>
        </w:rPr>
        <w:t xml:space="preserve"> (1996)</w:t>
      </w:r>
      <w:r w:rsidR="0067162B" w:rsidRPr="0067162B">
        <w:rPr>
          <w:noProof/>
        </w:rPr>
        <w:t xml:space="preserve">, </w:t>
      </w:r>
      <w:r>
        <w:rPr>
          <w:noProof/>
        </w:rPr>
        <w:t>pp. 417–428.</w:t>
      </w:r>
    </w:p>
    <w:p w14:paraId="2DA857B4" w14:textId="25FB2451" w:rsidR="0067162B" w:rsidRPr="0067162B" w:rsidRDefault="002251C5" w:rsidP="0067162B">
      <w:pPr>
        <w:widowControl w:val="0"/>
        <w:autoSpaceDE w:val="0"/>
        <w:autoSpaceDN w:val="0"/>
        <w:adjustRightInd w:val="0"/>
        <w:spacing w:line="480" w:lineRule="auto"/>
        <w:ind w:left="480" w:hanging="480"/>
        <w:rPr>
          <w:noProof/>
        </w:rPr>
      </w:pPr>
      <w:r>
        <w:rPr>
          <w:noProof/>
        </w:rPr>
        <w:t>Nolen-Hoeksema, S</w:t>
      </w:r>
      <w:r w:rsidR="0067162B" w:rsidRPr="0067162B">
        <w:rPr>
          <w:noProof/>
        </w:rPr>
        <w:t xml:space="preserve">. </w:t>
      </w:r>
      <w:r w:rsidR="0067162B" w:rsidRPr="007E4EED">
        <w:rPr>
          <w:b/>
          <w:noProof/>
        </w:rPr>
        <w:t>Responses to depression and their effects on the duration of depressive episodes</w:t>
      </w:r>
      <w:r w:rsidR="0067162B" w:rsidRPr="0067162B">
        <w:rPr>
          <w:noProof/>
        </w:rPr>
        <w:t>. J. Abnorm. Psychol. 100</w:t>
      </w:r>
      <w:r>
        <w:rPr>
          <w:noProof/>
        </w:rPr>
        <w:t xml:space="preserve"> (1991)</w:t>
      </w:r>
      <w:r w:rsidR="0067162B" w:rsidRPr="0067162B">
        <w:rPr>
          <w:noProof/>
        </w:rPr>
        <w:t xml:space="preserve">, </w:t>
      </w:r>
      <w:r>
        <w:rPr>
          <w:noProof/>
        </w:rPr>
        <w:t>pp. 569–582.</w:t>
      </w:r>
    </w:p>
    <w:p w14:paraId="2E39561B" w14:textId="05BFB223" w:rsidR="0067162B" w:rsidRPr="0067162B" w:rsidRDefault="002251C5" w:rsidP="0067162B">
      <w:pPr>
        <w:widowControl w:val="0"/>
        <w:autoSpaceDE w:val="0"/>
        <w:autoSpaceDN w:val="0"/>
        <w:adjustRightInd w:val="0"/>
        <w:spacing w:line="480" w:lineRule="auto"/>
        <w:ind w:left="480" w:hanging="480"/>
        <w:rPr>
          <w:noProof/>
        </w:rPr>
      </w:pPr>
      <w:r>
        <w:rPr>
          <w:noProof/>
        </w:rPr>
        <w:t>Peirce, J.W</w:t>
      </w:r>
      <w:r w:rsidR="0067162B" w:rsidRPr="0067162B">
        <w:rPr>
          <w:noProof/>
        </w:rPr>
        <w:t xml:space="preserve">. </w:t>
      </w:r>
      <w:r w:rsidR="0067162B" w:rsidRPr="007E4EED">
        <w:rPr>
          <w:b/>
          <w:noProof/>
        </w:rPr>
        <w:t xml:space="preserve">Generating </w:t>
      </w:r>
      <w:r w:rsidRPr="007E4EED">
        <w:rPr>
          <w:b/>
          <w:noProof/>
        </w:rPr>
        <w:t>s</w:t>
      </w:r>
      <w:r w:rsidR="0067162B" w:rsidRPr="007E4EED">
        <w:rPr>
          <w:b/>
          <w:noProof/>
        </w:rPr>
        <w:t xml:space="preserve">timuli for </w:t>
      </w:r>
      <w:r w:rsidRPr="007E4EED">
        <w:rPr>
          <w:b/>
          <w:noProof/>
        </w:rPr>
        <w:t>n</w:t>
      </w:r>
      <w:r w:rsidR="0067162B" w:rsidRPr="007E4EED">
        <w:rPr>
          <w:b/>
          <w:noProof/>
        </w:rPr>
        <w:t xml:space="preserve">euroscience </w:t>
      </w:r>
      <w:r w:rsidRPr="007E4EED">
        <w:rPr>
          <w:b/>
          <w:noProof/>
        </w:rPr>
        <w:t>u</w:t>
      </w:r>
      <w:r w:rsidR="0067162B" w:rsidRPr="007E4EED">
        <w:rPr>
          <w:b/>
          <w:noProof/>
        </w:rPr>
        <w:t>sing PsychoPy</w:t>
      </w:r>
      <w:r w:rsidR="0067162B" w:rsidRPr="0067162B">
        <w:rPr>
          <w:noProof/>
        </w:rPr>
        <w:t>. Front. Neuroinform. 2</w:t>
      </w:r>
      <w:r>
        <w:rPr>
          <w:noProof/>
        </w:rPr>
        <w:t xml:space="preserve"> (2009), 10.</w:t>
      </w:r>
    </w:p>
    <w:p w14:paraId="68A908BF" w14:textId="616D9D8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Perera, T.D., Coplan, J.D., Lisanby, S.H., Lipira, C.M., Arif, M., Carpio, C., Spitzer, G., Santarelli, L., Scharf, B., Hen, R., Rosoklija, G., Sackeim, H. </w:t>
      </w:r>
      <w:r w:rsidR="008946F9">
        <w:rPr>
          <w:noProof/>
        </w:rPr>
        <w:t>A, Dwork, A.J</w:t>
      </w:r>
      <w:r w:rsidRPr="0067162B">
        <w:rPr>
          <w:noProof/>
        </w:rPr>
        <w:t xml:space="preserve">. </w:t>
      </w:r>
      <w:r w:rsidRPr="007E4EED">
        <w:rPr>
          <w:b/>
          <w:noProof/>
        </w:rPr>
        <w:t>Antidepressant-induced neurogenesis in the hippocampus of adult nonhuman primates</w:t>
      </w:r>
      <w:r w:rsidRPr="0067162B">
        <w:rPr>
          <w:noProof/>
        </w:rPr>
        <w:t>. J. Neurosci. 27</w:t>
      </w:r>
      <w:r w:rsidR="008946F9">
        <w:rPr>
          <w:noProof/>
        </w:rPr>
        <w:t xml:space="preserve"> (2007)</w:t>
      </w:r>
      <w:r w:rsidRPr="0067162B">
        <w:rPr>
          <w:noProof/>
        </w:rPr>
        <w:t xml:space="preserve">, </w:t>
      </w:r>
      <w:r w:rsidR="008946F9">
        <w:rPr>
          <w:noProof/>
        </w:rPr>
        <w:t xml:space="preserve">pp. </w:t>
      </w:r>
      <w:r w:rsidRPr="0067162B">
        <w:rPr>
          <w:noProof/>
        </w:rPr>
        <w:t>4894–4901</w:t>
      </w:r>
      <w:r w:rsidR="008946F9">
        <w:rPr>
          <w:noProof/>
        </w:rPr>
        <w:t>.</w:t>
      </w:r>
    </w:p>
    <w:p w14:paraId="37C17768" w14:textId="6AB9BCB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Potts, G.F., Martin, L.E., </w:t>
      </w:r>
      <w:r w:rsidR="001B3502">
        <w:rPr>
          <w:noProof/>
        </w:rPr>
        <w:t>Burton, P., Montague, P.R</w:t>
      </w:r>
      <w:r w:rsidRPr="0067162B">
        <w:rPr>
          <w:noProof/>
        </w:rPr>
        <w:t xml:space="preserve">. </w:t>
      </w:r>
      <w:r w:rsidRPr="007E4EED">
        <w:rPr>
          <w:b/>
          <w:noProof/>
        </w:rPr>
        <w:t>When things are better or worse than expected: the medial frontal cortex and the allocation of processing resources</w:t>
      </w:r>
      <w:r w:rsidRPr="0067162B">
        <w:rPr>
          <w:noProof/>
        </w:rPr>
        <w:t>. J. Cogn. Neurosci. 18</w:t>
      </w:r>
      <w:r w:rsidR="001B3502">
        <w:rPr>
          <w:noProof/>
        </w:rPr>
        <w:t xml:space="preserve"> (2006)</w:t>
      </w:r>
      <w:r w:rsidRPr="0067162B">
        <w:rPr>
          <w:noProof/>
        </w:rPr>
        <w:t xml:space="preserve">, </w:t>
      </w:r>
      <w:r w:rsidR="001B3502">
        <w:rPr>
          <w:noProof/>
        </w:rPr>
        <w:t>pp. 1112–1119.</w:t>
      </w:r>
    </w:p>
    <w:p w14:paraId="140E9977" w14:textId="70916F4E" w:rsidR="0067162B" w:rsidRPr="0067162B" w:rsidRDefault="001B3502" w:rsidP="0067162B">
      <w:pPr>
        <w:widowControl w:val="0"/>
        <w:autoSpaceDE w:val="0"/>
        <w:autoSpaceDN w:val="0"/>
        <w:adjustRightInd w:val="0"/>
        <w:spacing w:line="480" w:lineRule="auto"/>
        <w:ind w:left="480" w:hanging="480"/>
        <w:rPr>
          <w:noProof/>
        </w:rPr>
      </w:pPr>
      <w:r>
        <w:rPr>
          <w:noProof/>
        </w:rPr>
        <w:t>R Core Team</w:t>
      </w:r>
      <w:r w:rsidR="00572459">
        <w:rPr>
          <w:noProof/>
        </w:rPr>
        <w:t xml:space="preserve"> (2015)</w:t>
      </w:r>
      <w:r w:rsidR="0067162B" w:rsidRPr="0067162B">
        <w:rPr>
          <w:noProof/>
        </w:rPr>
        <w:t xml:space="preserve">. </w:t>
      </w:r>
      <w:r w:rsidR="0067162B" w:rsidRPr="007E4EED">
        <w:rPr>
          <w:b/>
          <w:noProof/>
        </w:rPr>
        <w:t>R: A Language and Environment for Statistical Computing. R Found</w:t>
      </w:r>
      <w:r w:rsidRPr="007E4EED">
        <w:rPr>
          <w:b/>
          <w:noProof/>
        </w:rPr>
        <w:t>ation for</w:t>
      </w:r>
      <w:r w:rsidR="0067162B" w:rsidRPr="007E4EED">
        <w:rPr>
          <w:b/>
          <w:noProof/>
        </w:rPr>
        <w:t xml:space="preserve"> Stat</w:t>
      </w:r>
      <w:r w:rsidRPr="007E4EED">
        <w:rPr>
          <w:b/>
          <w:noProof/>
        </w:rPr>
        <w:t>istical</w:t>
      </w:r>
      <w:r w:rsidR="0067162B" w:rsidRPr="007E4EED">
        <w:rPr>
          <w:b/>
          <w:noProof/>
        </w:rPr>
        <w:t xml:space="preserve"> Comput</w:t>
      </w:r>
      <w:r w:rsidRPr="007E4EED">
        <w:rPr>
          <w:b/>
          <w:noProof/>
        </w:rPr>
        <w:t>ing</w:t>
      </w:r>
      <w:r>
        <w:rPr>
          <w:noProof/>
        </w:rPr>
        <w:t>, Vienna, Austria.</w:t>
      </w:r>
    </w:p>
    <w:p w14:paraId="0F22250D" w14:textId="5854396E" w:rsidR="0067162B" w:rsidRPr="0067162B" w:rsidRDefault="0067162B" w:rsidP="0067162B">
      <w:pPr>
        <w:widowControl w:val="0"/>
        <w:autoSpaceDE w:val="0"/>
        <w:autoSpaceDN w:val="0"/>
        <w:adjustRightInd w:val="0"/>
        <w:spacing w:line="480" w:lineRule="auto"/>
        <w:ind w:left="480" w:hanging="480"/>
        <w:rPr>
          <w:noProof/>
        </w:rPr>
      </w:pPr>
      <w:r w:rsidRPr="0067162B">
        <w:rPr>
          <w:noProof/>
        </w:rPr>
        <w:t>Reitman, J.S., Higman, B., Lifso</w:t>
      </w:r>
      <w:r w:rsidR="00572459">
        <w:rPr>
          <w:noProof/>
        </w:rPr>
        <w:t>n, A., Rosenblum, J.</w:t>
      </w:r>
      <w:r w:rsidRPr="0067162B">
        <w:rPr>
          <w:noProof/>
        </w:rPr>
        <w:t xml:space="preserve"> </w:t>
      </w:r>
      <w:r w:rsidRPr="007E4EED">
        <w:rPr>
          <w:b/>
          <w:noProof/>
        </w:rPr>
        <w:t xml:space="preserve">Without </w:t>
      </w:r>
      <w:r w:rsidR="00572459" w:rsidRPr="007E4EED">
        <w:rPr>
          <w:b/>
          <w:noProof/>
        </w:rPr>
        <w:t>s</w:t>
      </w:r>
      <w:r w:rsidRPr="007E4EED">
        <w:rPr>
          <w:b/>
          <w:noProof/>
        </w:rPr>
        <w:t xml:space="preserve">urreptitious </w:t>
      </w:r>
      <w:r w:rsidR="00572459" w:rsidRPr="007E4EED">
        <w:rPr>
          <w:b/>
          <w:noProof/>
        </w:rPr>
        <w:t>r</w:t>
      </w:r>
      <w:r w:rsidRPr="007E4EED">
        <w:rPr>
          <w:b/>
          <w:noProof/>
        </w:rPr>
        <w:t xml:space="preserve">ehearsal, </w:t>
      </w:r>
      <w:r w:rsidR="00572459" w:rsidRPr="007E4EED">
        <w:rPr>
          <w:b/>
          <w:noProof/>
        </w:rPr>
        <w:t>i</w:t>
      </w:r>
      <w:r w:rsidRPr="007E4EED">
        <w:rPr>
          <w:b/>
          <w:noProof/>
        </w:rPr>
        <w:t xml:space="preserve">nformation in </w:t>
      </w:r>
      <w:r w:rsidR="00572459" w:rsidRPr="007E4EED">
        <w:rPr>
          <w:b/>
          <w:noProof/>
        </w:rPr>
        <w:t>s</w:t>
      </w:r>
      <w:r w:rsidRPr="007E4EED">
        <w:rPr>
          <w:b/>
          <w:noProof/>
        </w:rPr>
        <w:t>hort-</w:t>
      </w:r>
      <w:r w:rsidR="00572459" w:rsidRPr="007E4EED">
        <w:rPr>
          <w:b/>
          <w:noProof/>
        </w:rPr>
        <w:t>t</w:t>
      </w:r>
      <w:r w:rsidRPr="007E4EED">
        <w:rPr>
          <w:b/>
          <w:noProof/>
        </w:rPr>
        <w:t xml:space="preserve">erm </w:t>
      </w:r>
      <w:r w:rsidR="00572459" w:rsidRPr="007E4EED">
        <w:rPr>
          <w:b/>
          <w:noProof/>
        </w:rPr>
        <w:t>m</w:t>
      </w:r>
      <w:r w:rsidRPr="007E4EED">
        <w:rPr>
          <w:b/>
          <w:noProof/>
        </w:rPr>
        <w:t xml:space="preserve">emory </w:t>
      </w:r>
      <w:r w:rsidR="00572459" w:rsidRPr="007E4EED">
        <w:rPr>
          <w:b/>
          <w:noProof/>
        </w:rPr>
        <w:t>d</w:t>
      </w:r>
      <w:r w:rsidRPr="007E4EED">
        <w:rPr>
          <w:b/>
          <w:noProof/>
        </w:rPr>
        <w:t>ecays I</w:t>
      </w:r>
      <w:r w:rsidRPr="0067162B">
        <w:rPr>
          <w:noProof/>
        </w:rPr>
        <w:t>. J. Verbal Learning Verbal Behav. 13</w:t>
      </w:r>
      <w:r w:rsidR="00572459">
        <w:rPr>
          <w:noProof/>
        </w:rPr>
        <w:t xml:space="preserve"> (1974)</w:t>
      </w:r>
      <w:r w:rsidRPr="0067162B">
        <w:rPr>
          <w:noProof/>
        </w:rPr>
        <w:t xml:space="preserve">, </w:t>
      </w:r>
      <w:r w:rsidR="00572459">
        <w:rPr>
          <w:noProof/>
        </w:rPr>
        <w:t xml:space="preserve">pp. </w:t>
      </w:r>
      <w:r w:rsidRPr="0067162B">
        <w:rPr>
          <w:noProof/>
        </w:rPr>
        <w:t>365–377.</w:t>
      </w:r>
    </w:p>
    <w:p w14:paraId="2BF42DC1" w14:textId="56EA8D46"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Ritchey, M., </w:t>
      </w:r>
      <w:r w:rsidR="00572459">
        <w:rPr>
          <w:noProof/>
        </w:rPr>
        <w:t>Libby, L.A., Ranganath, C</w:t>
      </w:r>
      <w:r w:rsidRPr="0067162B">
        <w:rPr>
          <w:noProof/>
        </w:rPr>
        <w:t xml:space="preserve">. </w:t>
      </w:r>
      <w:r w:rsidRPr="007E4EED">
        <w:rPr>
          <w:b/>
          <w:noProof/>
        </w:rPr>
        <w:t>Cortico-hippocampal systems involved in memory and cognitio</w:t>
      </w:r>
      <w:r w:rsidR="00572459" w:rsidRPr="007E4EED">
        <w:rPr>
          <w:b/>
          <w:noProof/>
        </w:rPr>
        <w:t>n: The PMAT framework</w:t>
      </w:r>
      <w:r w:rsidR="00572459">
        <w:rPr>
          <w:noProof/>
        </w:rPr>
        <w:t xml:space="preserve">. </w:t>
      </w:r>
      <w:r w:rsidRPr="0067162B">
        <w:rPr>
          <w:noProof/>
        </w:rPr>
        <w:t>Prog</w:t>
      </w:r>
      <w:r w:rsidR="00274664">
        <w:rPr>
          <w:noProof/>
        </w:rPr>
        <w:t>.</w:t>
      </w:r>
      <w:r w:rsidRPr="0067162B">
        <w:rPr>
          <w:noProof/>
        </w:rPr>
        <w:t xml:space="preserve"> Brain Res</w:t>
      </w:r>
      <w:r w:rsidR="00274664">
        <w:rPr>
          <w:noProof/>
        </w:rPr>
        <w:t>.</w:t>
      </w:r>
      <w:r w:rsidR="00572459">
        <w:rPr>
          <w:noProof/>
        </w:rPr>
        <w:t xml:space="preserve"> 219 (2015), pp. 45–64.</w:t>
      </w:r>
    </w:p>
    <w:p w14:paraId="518C0A45" w14:textId="3AAB8157" w:rsidR="0067162B" w:rsidRPr="0067162B" w:rsidRDefault="0067162B" w:rsidP="0067162B">
      <w:pPr>
        <w:widowControl w:val="0"/>
        <w:autoSpaceDE w:val="0"/>
        <w:autoSpaceDN w:val="0"/>
        <w:adjustRightInd w:val="0"/>
        <w:spacing w:line="480" w:lineRule="auto"/>
        <w:ind w:left="480" w:hanging="480"/>
        <w:rPr>
          <w:noProof/>
        </w:rPr>
      </w:pPr>
      <w:r w:rsidRPr="0067162B">
        <w:rPr>
          <w:noProof/>
        </w:rPr>
        <w:t>Rock, P.L., Roiser, J.P., Rie</w:t>
      </w:r>
      <w:r w:rsidR="00572459">
        <w:rPr>
          <w:noProof/>
        </w:rPr>
        <w:t>del, W.J., Blackwell, A.D</w:t>
      </w:r>
      <w:r w:rsidRPr="0067162B">
        <w:rPr>
          <w:noProof/>
        </w:rPr>
        <w:t xml:space="preserve">. </w:t>
      </w:r>
      <w:r w:rsidRPr="007E4EED">
        <w:rPr>
          <w:b/>
          <w:noProof/>
        </w:rPr>
        <w:t>Cognitive impairment in depression: a systematic review and meta-analysis</w:t>
      </w:r>
      <w:r w:rsidRPr="0067162B">
        <w:rPr>
          <w:noProof/>
        </w:rPr>
        <w:t>. Psychol. Med. 44</w:t>
      </w:r>
      <w:r w:rsidR="00572459">
        <w:rPr>
          <w:noProof/>
        </w:rPr>
        <w:t xml:space="preserve"> (2014)</w:t>
      </w:r>
      <w:r w:rsidRPr="0067162B">
        <w:rPr>
          <w:noProof/>
        </w:rPr>
        <w:t xml:space="preserve">, </w:t>
      </w:r>
      <w:r w:rsidR="00572459">
        <w:rPr>
          <w:noProof/>
        </w:rPr>
        <w:t xml:space="preserve">pp. </w:t>
      </w:r>
      <w:r w:rsidRPr="0067162B">
        <w:rPr>
          <w:noProof/>
        </w:rPr>
        <w:t>2029–</w:t>
      </w:r>
      <w:r w:rsidR="00572459">
        <w:rPr>
          <w:noProof/>
        </w:rPr>
        <w:t>2040.</w:t>
      </w:r>
    </w:p>
    <w:p w14:paraId="0472EC03" w14:textId="5D79D91F" w:rsidR="0067162B" w:rsidRPr="0067162B" w:rsidRDefault="00572459" w:rsidP="0067162B">
      <w:pPr>
        <w:widowControl w:val="0"/>
        <w:autoSpaceDE w:val="0"/>
        <w:autoSpaceDN w:val="0"/>
        <w:adjustRightInd w:val="0"/>
        <w:spacing w:line="480" w:lineRule="auto"/>
        <w:ind w:left="480" w:hanging="480"/>
        <w:rPr>
          <w:noProof/>
        </w:rPr>
      </w:pPr>
      <w:r>
        <w:rPr>
          <w:noProof/>
        </w:rPr>
        <w:t>Rugg, M.D., Curran, T</w:t>
      </w:r>
      <w:r w:rsidR="0067162B" w:rsidRPr="0067162B">
        <w:rPr>
          <w:noProof/>
        </w:rPr>
        <w:t xml:space="preserve">. </w:t>
      </w:r>
      <w:r w:rsidR="0067162B" w:rsidRPr="007E4EED">
        <w:rPr>
          <w:b/>
          <w:noProof/>
        </w:rPr>
        <w:t>Event-related potentials and recognition memory</w:t>
      </w:r>
      <w:r w:rsidR="0067162B" w:rsidRPr="0067162B">
        <w:rPr>
          <w:noProof/>
        </w:rPr>
        <w:t>. Trends Cogn. Sci. 11</w:t>
      </w:r>
      <w:r>
        <w:rPr>
          <w:noProof/>
        </w:rPr>
        <w:t xml:space="preserve"> (2007)</w:t>
      </w:r>
      <w:r w:rsidR="0067162B" w:rsidRPr="0067162B">
        <w:rPr>
          <w:noProof/>
        </w:rPr>
        <w:t xml:space="preserve">, </w:t>
      </w:r>
      <w:r>
        <w:rPr>
          <w:noProof/>
        </w:rPr>
        <w:t>pp. 251–257.</w:t>
      </w:r>
    </w:p>
    <w:p w14:paraId="47D4D4A1" w14:textId="25A695FC" w:rsidR="0067162B" w:rsidRPr="0067162B" w:rsidRDefault="00572459" w:rsidP="0067162B">
      <w:pPr>
        <w:widowControl w:val="0"/>
        <w:autoSpaceDE w:val="0"/>
        <w:autoSpaceDN w:val="0"/>
        <w:adjustRightInd w:val="0"/>
        <w:spacing w:line="480" w:lineRule="auto"/>
        <w:ind w:left="480" w:hanging="480"/>
        <w:rPr>
          <w:noProof/>
        </w:rPr>
      </w:pPr>
      <w:r>
        <w:rPr>
          <w:noProof/>
        </w:rPr>
        <w:t>Rugg, M.D., Vilberg, K.L</w:t>
      </w:r>
      <w:r w:rsidR="0067162B" w:rsidRPr="0067162B">
        <w:rPr>
          <w:noProof/>
        </w:rPr>
        <w:t xml:space="preserve">. </w:t>
      </w:r>
      <w:r w:rsidR="0067162B" w:rsidRPr="007E4EED">
        <w:rPr>
          <w:b/>
          <w:noProof/>
        </w:rPr>
        <w:t>Brain networks underlying episodic memory retrieval</w:t>
      </w:r>
      <w:r w:rsidR="0067162B" w:rsidRPr="0067162B">
        <w:rPr>
          <w:noProof/>
        </w:rPr>
        <w:t>. Curr. Opin. Neurobiol. 23</w:t>
      </w:r>
      <w:r>
        <w:rPr>
          <w:noProof/>
        </w:rPr>
        <w:t xml:space="preserve"> (2013)</w:t>
      </w:r>
      <w:r w:rsidR="0067162B" w:rsidRPr="0067162B">
        <w:rPr>
          <w:noProof/>
        </w:rPr>
        <w:t xml:space="preserve">, </w:t>
      </w:r>
      <w:r>
        <w:rPr>
          <w:noProof/>
        </w:rPr>
        <w:t>pp. 255–260.</w:t>
      </w:r>
    </w:p>
    <w:p w14:paraId="27458E0F" w14:textId="1C90DBD5" w:rsidR="0067162B" w:rsidRPr="0067162B" w:rsidRDefault="0067162B" w:rsidP="0067162B">
      <w:pPr>
        <w:widowControl w:val="0"/>
        <w:autoSpaceDE w:val="0"/>
        <w:autoSpaceDN w:val="0"/>
        <w:adjustRightInd w:val="0"/>
        <w:spacing w:line="480" w:lineRule="auto"/>
        <w:ind w:left="480" w:hanging="480"/>
        <w:rPr>
          <w:noProof/>
        </w:rPr>
      </w:pPr>
      <w:r w:rsidRPr="0067162B">
        <w:rPr>
          <w:noProof/>
        </w:rPr>
        <w:t>Santarelli, L., Saxe, M., Gross, C., Surget, A., Dulawa, S., Weisstaub, N., Lee, J., Duman, R., Arancio, O., Santarelli, L., Saxe, M., Gross, C., Surget, A., Battaglia, F., Dulawa, S., Weisstaub, N., Lee, J., Duman, R., Arancio, O., Beizung, C.</w:t>
      </w:r>
      <w:r w:rsidR="00FD0C6E">
        <w:rPr>
          <w:noProof/>
        </w:rPr>
        <w:t>, Hen, R., Belzung, C., Hen, R</w:t>
      </w:r>
      <w:r w:rsidRPr="0067162B">
        <w:rPr>
          <w:noProof/>
        </w:rPr>
        <w:t xml:space="preserve">. </w:t>
      </w:r>
      <w:r w:rsidRPr="007E4EED">
        <w:rPr>
          <w:b/>
          <w:noProof/>
        </w:rPr>
        <w:t xml:space="preserve">Requirement of </w:t>
      </w:r>
      <w:r w:rsidR="00572459" w:rsidRPr="007E4EED">
        <w:rPr>
          <w:b/>
          <w:noProof/>
        </w:rPr>
        <w:t>h</w:t>
      </w:r>
      <w:r w:rsidRPr="007E4EED">
        <w:rPr>
          <w:b/>
          <w:noProof/>
        </w:rPr>
        <w:t xml:space="preserve">ippocampal </w:t>
      </w:r>
      <w:r w:rsidR="00572459" w:rsidRPr="007E4EED">
        <w:rPr>
          <w:b/>
          <w:noProof/>
        </w:rPr>
        <w:t>n</w:t>
      </w:r>
      <w:r w:rsidRPr="007E4EED">
        <w:rPr>
          <w:b/>
          <w:noProof/>
        </w:rPr>
        <w:t xml:space="preserve">eurogenesis for the </w:t>
      </w:r>
      <w:r w:rsidR="00572459" w:rsidRPr="007E4EED">
        <w:rPr>
          <w:b/>
          <w:noProof/>
        </w:rPr>
        <w:t>b</w:t>
      </w:r>
      <w:r w:rsidRPr="007E4EED">
        <w:rPr>
          <w:b/>
          <w:noProof/>
        </w:rPr>
        <w:t xml:space="preserve">ehavioral </w:t>
      </w:r>
      <w:r w:rsidR="00572459" w:rsidRPr="007E4EED">
        <w:rPr>
          <w:b/>
          <w:noProof/>
        </w:rPr>
        <w:t>e</w:t>
      </w:r>
      <w:r w:rsidRPr="007E4EED">
        <w:rPr>
          <w:b/>
          <w:noProof/>
        </w:rPr>
        <w:t xml:space="preserve">ffects of </w:t>
      </w:r>
      <w:r w:rsidR="00572459" w:rsidRPr="007E4EED">
        <w:rPr>
          <w:b/>
          <w:noProof/>
        </w:rPr>
        <w:t>antidepressants</w:t>
      </w:r>
      <w:r w:rsidR="00572459">
        <w:rPr>
          <w:noProof/>
        </w:rPr>
        <w:t>. Science 301</w:t>
      </w:r>
      <w:r w:rsidR="00FD0C6E">
        <w:rPr>
          <w:noProof/>
        </w:rPr>
        <w:t xml:space="preserve"> (2003)</w:t>
      </w:r>
      <w:r w:rsidR="00572459">
        <w:rPr>
          <w:noProof/>
        </w:rPr>
        <w:t>, pp. 805–809.</w:t>
      </w:r>
    </w:p>
    <w:p w14:paraId="3267AAB8" w14:textId="3BB32875" w:rsidR="0067162B" w:rsidRPr="0067162B" w:rsidRDefault="0067162B" w:rsidP="0067162B">
      <w:pPr>
        <w:widowControl w:val="0"/>
        <w:autoSpaceDE w:val="0"/>
        <w:autoSpaceDN w:val="0"/>
        <w:adjustRightInd w:val="0"/>
        <w:spacing w:line="480" w:lineRule="auto"/>
        <w:ind w:left="480" w:hanging="480"/>
        <w:rPr>
          <w:noProof/>
        </w:rPr>
      </w:pPr>
      <w:r w:rsidRPr="0067162B">
        <w:rPr>
          <w:noProof/>
        </w:rPr>
        <w:t>Sheehan, D. V., Lecrubier, Y., Sheehan, K.H., Amorim, P., Janavs, J., Weiller, E., Hergueta, T</w:t>
      </w:r>
      <w:r w:rsidR="00516C32">
        <w:rPr>
          <w:noProof/>
        </w:rPr>
        <w:t>., Baker, R., Dunbar, G.C</w:t>
      </w:r>
      <w:r w:rsidRPr="0067162B">
        <w:rPr>
          <w:noProof/>
        </w:rPr>
        <w:t xml:space="preserve">. </w:t>
      </w:r>
      <w:r w:rsidRPr="007E4EED">
        <w:rPr>
          <w:b/>
          <w:noProof/>
        </w:rPr>
        <w:t>The Mini-International Neuropsychiatric Interview (M.I.N.I.): The development and validation of a structured diagnostic psychiatric interview for D</w:t>
      </w:r>
      <w:r w:rsidR="00516C32" w:rsidRPr="007E4EED">
        <w:rPr>
          <w:b/>
          <w:noProof/>
        </w:rPr>
        <w:t>SM-IV and ICD-10</w:t>
      </w:r>
      <w:r w:rsidR="00516C32">
        <w:rPr>
          <w:noProof/>
        </w:rPr>
        <w:t>.</w:t>
      </w:r>
      <w:r w:rsidRPr="0067162B">
        <w:rPr>
          <w:noProof/>
        </w:rPr>
        <w:t xml:space="preserve"> J</w:t>
      </w:r>
      <w:r w:rsidR="00FB7674">
        <w:rPr>
          <w:noProof/>
        </w:rPr>
        <w:t xml:space="preserve">. </w:t>
      </w:r>
      <w:r w:rsidRPr="0067162B">
        <w:rPr>
          <w:noProof/>
        </w:rPr>
        <w:t>Clin</w:t>
      </w:r>
      <w:r w:rsidR="00FB7674">
        <w:rPr>
          <w:noProof/>
        </w:rPr>
        <w:t>.</w:t>
      </w:r>
      <w:r w:rsidRPr="0067162B">
        <w:rPr>
          <w:noProof/>
        </w:rPr>
        <w:t xml:space="preserve"> Psychiatry</w:t>
      </w:r>
      <w:r w:rsidR="00516C32">
        <w:rPr>
          <w:noProof/>
        </w:rPr>
        <w:t xml:space="preserve"> 59 Suppl 20 (1998)</w:t>
      </w:r>
      <w:r w:rsidR="00811DE2">
        <w:rPr>
          <w:noProof/>
        </w:rPr>
        <w:t>,</w:t>
      </w:r>
      <w:r w:rsidR="00D734F6">
        <w:rPr>
          <w:noProof/>
        </w:rPr>
        <w:t xml:space="preserve"> pp. 22–33.</w:t>
      </w:r>
    </w:p>
    <w:p w14:paraId="4E0D2371" w14:textId="1A772744" w:rsidR="0067162B" w:rsidRPr="0067162B" w:rsidRDefault="0067162B" w:rsidP="0067162B">
      <w:pPr>
        <w:widowControl w:val="0"/>
        <w:autoSpaceDE w:val="0"/>
        <w:autoSpaceDN w:val="0"/>
        <w:adjustRightInd w:val="0"/>
        <w:spacing w:line="480" w:lineRule="auto"/>
        <w:ind w:left="480" w:hanging="480"/>
        <w:rPr>
          <w:noProof/>
        </w:rPr>
      </w:pPr>
      <w:r w:rsidRPr="0067162B">
        <w:rPr>
          <w:noProof/>
        </w:rPr>
        <w:t>Simons, J.S., Gilbert, S.J., Owen, A.M.</w:t>
      </w:r>
      <w:r w:rsidR="00D734F6">
        <w:rPr>
          <w:noProof/>
        </w:rPr>
        <w:t>, Fletcher, P.C., Burgess, P.W</w:t>
      </w:r>
      <w:r w:rsidRPr="0067162B">
        <w:rPr>
          <w:noProof/>
        </w:rPr>
        <w:t xml:space="preserve">. </w:t>
      </w:r>
      <w:r w:rsidRPr="007E4EED">
        <w:rPr>
          <w:b/>
          <w:noProof/>
        </w:rPr>
        <w:t xml:space="preserve">Distinct </w:t>
      </w:r>
      <w:r w:rsidR="00D734F6" w:rsidRPr="007E4EED">
        <w:rPr>
          <w:b/>
          <w:noProof/>
        </w:rPr>
        <w:t>r</w:t>
      </w:r>
      <w:r w:rsidRPr="007E4EED">
        <w:rPr>
          <w:b/>
          <w:noProof/>
        </w:rPr>
        <w:t xml:space="preserve">oles for </w:t>
      </w:r>
      <w:r w:rsidR="00D734F6" w:rsidRPr="007E4EED">
        <w:rPr>
          <w:b/>
          <w:noProof/>
        </w:rPr>
        <w:t>l</w:t>
      </w:r>
      <w:r w:rsidRPr="007E4EED">
        <w:rPr>
          <w:b/>
          <w:noProof/>
        </w:rPr>
        <w:t xml:space="preserve">ateral and </w:t>
      </w:r>
      <w:r w:rsidR="00D734F6" w:rsidRPr="007E4EED">
        <w:rPr>
          <w:b/>
          <w:noProof/>
        </w:rPr>
        <w:t>m</w:t>
      </w:r>
      <w:r w:rsidRPr="007E4EED">
        <w:rPr>
          <w:b/>
          <w:noProof/>
        </w:rPr>
        <w:t xml:space="preserve">edial </w:t>
      </w:r>
      <w:r w:rsidR="00D734F6" w:rsidRPr="007E4EED">
        <w:rPr>
          <w:b/>
          <w:noProof/>
        </w:rPr>
        <w:t>a</w:t>
      </w:r>
      <w:r w:rsidRPr="007E4EED">
        <w:rPr>
          <w:b/>
          <w:noProof/>
        </w:rPr>
        <w:t xml:space="preserve">nterior </w:t>
      </w:r>
      <w:r w:rsidR="00D734F6" w:rsidRPr="007E4EED">
        <w:rPr>
          <w:b/>
          <w:noProof/>
        </w:rPr>
        <w:t>p</w:t>
      </w:r>
      <w:r w:rsidRPr="007E4EED">
        <w:rPr>
          <w:b/>
          <w:noProof/>
        </w:rPr>
        <w:t xml:space="preserve">refrontal </w:t>
      </w:r>
      <w:r w:rsidR="00D734F6" w:rsidRPr="007E4EED">
        <w:rPr>
          <w:b/>
          <w:noProof/>
        </w:rPr>
        <w:t>c</w:t>
      </w:r>
      <w:r w:rsidRPr="007E4EED">
        <w:rPr>
          <w:b/>
          <w:noProof/>
        </w:rPr>
        <w:t>o</w:t>
      </w:r>
      <w:r w:rsidR="00D734F6" w:rsidRPr="007E4EED">
        <w:rPr>
          <w:b/>
          <w:noProof/>
        </w:rPr>
        <w:t>rtex in contextual recollection</w:t>
      </w:r>
      <w:r w:rsidR="00D734F6">
        <w:rPr>
          <w:noProof/>
        </w:rPr>
        <w:t>. J. Neurophysiol 94 (2005a), pp. 813–820</w:t>
      </w:r>
      <w:r w:rsidRPr="0067162B">
        <w:rPr>
          <w:noProof/>
        </w:rPr>
        <w:t>.</w:t>
      </w:r>
    </w:p>
    <w:p w14:paraId="691594A5" w14:textId="3D56D60E" w:rsidR="0067162B" w:rsidRDefault="0067162B" w:rsidP="0067162B">
      <w:pPr>
        <w:widowControl w:val="0"/>
        <w:autoSpaceDE w:val="0"/>
        <w:autoSpaceDN w:val="0"/>
        <w:adjustRightInd w:val="0"/>
        <w:spacing w:line="480" w:lineRule="auto"/>
        <w:ind w:left="480" w:hanging="480"/>
        <w:rPr>
          <w:noProof/>
        </w:rPr>
      </w:pPr>
      <w:r w:rsidRPr="0067162B">
        <w:rPr>
          <w:noProof/>
        </w:rPr>
        <w:t>Simons, J.S., Owen, A.M., Flet</w:t>
      </w:r>
      <w:r w:rsidR="00D734F6">
        <w:rPr>
          <w:noProof/>
        </w:rPr>
        <w:t>cher, P.C., Burgess, P.W</w:t>
      </w:r>
      <w:r w:rsidRPr="0067162B">
        <w:rPr>
          <w:noProof/>
        </w:rPr>
        <w:t xml:space="preserve">. </w:t>
      </w:r>
      <w:r w:rsidRPr="007E4EED">
        <w:rPr>
          <w:b/>
          <w:noProof/>
        </w:rPr>
        <w:t>Anterior prefrontal cortex and the recollection of contextual information</w:t>
      </w:r>
      <w:r w:rsidR="007E4EED">
        <w:rPr>
          <w:noProof/>
        </w:rPr>
        <w:t>.</w:t>
      </w:r>
      <w:r w:rsidRPr="0067162B">
        <w:rPr>
          <w:noProof/>
        </w:rPr>
        <w:t xml:space="preserve"> </w:t>
      </w:r>
      <w:r w:rsidR="007E4EED">
        <w:rPr>
          <w:noProof/>
        </w:rPr>
        <w:t xml:space="preserve">Neuropsychologia </w:t>
      </w:r>
      <w:r w:rsidRPr="0067162B">
        <w:rPr>
          <w:noProof/>
        </w:rPr>
        <w:t>43</w:t>
      </w:r>
      <w:r w:rsidR="00D734F6">
        <w:rPr>
          <w:noProof/>
        </w:rPr>
        <w:t xml:space="preserve"> (2005b)</w:t>
      </w:r>
      <w:r w:rsidRPr="0067162B">
        <w:rPr>
          <w:noProof/>
        </w:rPr>
        <w:t xml:space="preserve">, </w:t>
      </w:r>
      <w:r w:rsidR="00D734F6">
        <w:rPr>
          <w:noProof/>
        </w:rPr>
        <w:t xml:space="preserve">pp. </w:t>
      </w:r>
      <w:r w:rsidRPr="0067162B">
        <w:rPr>
          <w:noProof/>
        </w:rPr>
        <w:t>177</w:t>
      </w:r>
      <w:r w:rsidR="00D734F6">
        <w:rPr>
          <w:noProof/>
        </w:rPr>
        <w:t>4–1783.</w:t>
      </w:r>
    </w:p>
    <w:p w14:paraId="4E019DD3" w14:textId="383B317A" w:rsidR="0036195A" w:rsidRPr="0036195A" w:rsidRDefault="0036195A" w:rsidP="0067162B">
      <w:pPr>
        <w:widowControl w:val="0"/>
        <w:autoSpaceDE w:val="0"/>
        <w:autoSpaceDN w:val="0"/>
        <w:adjustRightInd w:val="0"/>
        <w:spacing w:line="480" w:lineRule="auto"/>
        <w:ind w:left="480" w:hanging="480"/>
        <w:rPr>
          <w:noProof/>
        </w:rPr>
      </w:pPr>
      <w:r>
        <w:rPr>
          <w:noProof/>
        </w:rPr>
        <w:t xml:space="preserve">Simons, J.S., Peers, P.V., Mazuz, Y.S., Berryhill, M.E., Olson, I.R. </w:t>
      </w:r>
      <w:r>
        <w:rPr>
          <w:b/>
          <w:noProof/>
        </w:rPr>
        <w:t>Dissociation between memory accuracy and memory confidence following bilateral parietal lesions</w:t>
      </w:r>
      <w:r>
        <w:rPr>
          <w:noProof/>
        </w:rPr>
        <w:t>. Cereb. Cortex (2010), pp. 479-485.</w:t>
      </w:r>
    </w:p>
    <w:p w14:paraId="7BF45BAC" w14:textId="6E9EAF0F"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Singmann, H., Bolker, </w:t>
      </w:r>
      <w:r w:rsidR="00D734F6">
        <w:rPr>
          <w:noProof/>
        </w:rPr>
        <w:t>B., Westfall, J., Aust, F</w:t>
      </w:r>
      <w:r w:rsidRPr="0067162B">
        <w:rPr>
          <w:noProof/>
        </w:rPr>
        <w:t xml:space="preserve">. </w:t>
      </w:r>
      <w:r w:rsidRPr="007E4EED">
        <w:rPr>
          <w:b/>
          <w:noProof/>
        </w:rPr>
        <w:t>afex: Analysis of Factorial Experiments</w:t>
      </w:r>
      <w:r w:rsidRPr="0067162B">
        <w:rPr>
          <w:noProof/>
        </w:rPr>
        <w:t>. R package version 0.16-1.</w:t>
      </w:r>
      <w:r w:rsidR="00513EBF">
        <w:rPr>
          <w:noProof/>
        </w:rPr>
        <w:t xml:space="preserve"> (2016), https://CRAN.R-project.org/package=afex.</w:t>
      </w:r>
    </w:p>
    <w:p w14:paraId="686DDE9A" w14:textId="15990FB9" w:rsidR="0067162B" w:rsidRDefault="0067162B" w:rsidP="0067162B">
      <w:pPr>
        <w:widowControl w:val="0"/>
        <w:autoSpaceDE w:val="0"/>
        <w:autoSpaceDN w:val="0"/>
        <w:adjustRightInd w:val="0"/>
        <w:spacing w:line="480" w:lineRule="auto"/>
        <w:ind w:left="480" w:hanging="480"/>
        <w:rPr>
          <w:noProof/>
        </w:rPr>
      </w:pPr>
      <w:r w:rsidRPr="0067162B">
        <w:rPr>
          <w:noProof/>
        </w:rPr>
        <w:t>Sl</w:t>
      </w:r>
      <w:r w:rsidR="006F7DCD">
        <w:rPr>
          <w:noProof/>
        </w:rPr>
        <w:t>otnick, S.D., Dodson, C.S</w:t>
      </w:r>
      <w:r w:rsidRPr="0067162B">
        <w:rPr>
          <w:noProof/>
        </w:rPr>
        <w:t xml:space="preserve">. </w:t>
      </w:r>
      <w:r w:rsidRPr="007E4EED">
        <w:rPr>
          <w:b/>
          <w:noProof/>
        </w:rPr>
        <w:t>Support for a continuous (single-process) model of recognition memory and source memory</w:t>
      </w:r>
      <w:r w:rsidRPr="0067162B">
        <w:rPr>
          <w:noProof/>
        </w:rPr>
        <w:t>. Mem. Cognit. 33</w:t>
      </w:r>
      <w:r w:rsidR="006F7DCD">
        <w:rPr>
          <w:noProof/>
        </w:rPr>
        <w:t xml:space="preserve"> (2005)</w:t>
      </w:r>
      <w:r w:rsidRPr="0067162B">
        <w:rPr>
          <w:noProof/>
        </w:rPr>
        <w:t xml:space="preserve">, </w:t>
      </w:r>
      <w:r w:rsidR="006F7DCD">
        <w:rPr>
          <w:noProof/>
        </w:rPr>
        <w:t>pp. 151–170.</w:t>
      </w:r>
    </w:p>
    <w:p w14:paraId="11F3EB4D" w14:textId="6D96B2B7" w:rsidR="009D4DD8" w:rsidRPr="0067162B" w:rsidRDefault="009D4DD8" w:rsidP="0067162B">
      <w:pPr>
        <w:widowControl w:val="0"/>
        <w:autoSpaceDE w:val="0"/>
        <w:autoSpaceDN w:val="0"/>
        <w:adjustRightInd w:val="0"/>
        <w:spacing w:line="480" w:lineRule="auto"/>
        <w:ind w:left="480" w:hanging="480"/>
        <w:rPr>
          <w:noProof/>
        </w:rPr>
      </w:pPr>
      <w:r>
        <w:rPr>
          <w:noProof/>
        </w:rPr>
        <w:t xml:space="preserve">Snyder, H.R. </w:t>
      </w:r>
      <w:r w:rsidRPr="009D4DD8">
        <w:rPr>
          <w:b/>
          <w:noProof/>
        </w:rPr>
        <w:t>Major depressive disorder is associated with broad impairments on neuropsychological measures of executive function: a meta-analysis and review</w:t>
      </w:r>
      <w:r w:rsidRPr="009D4DD8">
        <w:rPr>
          <w:noProof/>
        </w:rPr>
        <w:t>.</w:t>
      </w:r>
      <w:r>
        <w:rPr>
          <w:noProof/>
        </w:rPr>
        <w:t xml:space="preserve"> Psychol. Bull. 139</w:t>
      </w:r>
      <w:r w:rsidR="00FA11E3">
        <w:rPr>
          <w:noProof/>
        </w:rPr>
        <w:t xml:space="preserve"> (2013)</w:t>
      </w:r>
      <w:r>
        <w:rPr>
          <w:noProof/>
        </w:rPr>
        <w:t>, pp. 81-132.</w:t>
      </w:r>
    </w:p>
    <w:p w14:paraId="5A01A35E" w14:textId="66D9B201" w:rsidR="0067162B" w:rsidRPr="0067162B" w:rsidRDefault="0067162B" w:rsidP="0067162B">
      <w:pPr>
        <w:widowControl w:val="0"/>
        <w:autoSpaceDE w:val="0"/>
        <w:autoSpaceDN w:val="0"/>
        <w:adjustRightInd w:val="0"/>
        <w:spacing w:line="480" w:lineRule="auto"/>
        <w:ind w:left="480" w:hanging="480"/>
        <w:rPr>
          <w:noProof/>
        </w:rPr>
      </w:pPr>
      <w:r w:rsidRPr="0067162B">
        <w:rPr>
          <w:noProof/>
        </w:rPr>
        <w:t>Song, J., Davey, C., Poulsen, C., Luu, P., Turovets, S., Anders</w:t>
      </w:r>
      <w:r w:rsidR="006F7DCD">
        <w:rPr>
          <w:noProof/>
        </w:rPr>
        <w:t>on, E., Li, K., Tucker, D</w:t>
      </w:r>
      <w:r w:rsidRPr="0067162B">
        <w:rPr>
          <w:noProof/>
        </w:rPr>
        <w:t xml:space="preserve">. </w:t>
      </w:r>
      <w:r w:rsidRPr="007E4EED">
        <w:rPr>
          <w:b/>
          <w:noProof/>
        </w:rPr>
        <w:t>EEG source localization: Sensor density and head surface coverage</w:t>
      </w:r>
      <w:r w:rsidRPr="0067162B">
        <w:rPr>
          <w:noProof/>
        </w:rPr>
        <w:t>. J. Neurosci. Methods 256</w:t>
      </w:r>
      <w:r w:rsidR="006F7DCD">
        <w:rPr>
          <w:noProof/>
        </w:rPr>
        <w:t xml:space="preserve"> (2015)</w:t>
      </w:r>
      <w:r w:rsidRPr="0067162B">
        <w:rPr>
          <w:noProof/>
        </w:rPr>
        <w:t xml:space="preserve">, </w:t>
      </w:r>
      <w:r w:rsidR="006F7DCD">
        <w:rPr>
          <w:noProof/>
        </w:rPr>
        <w:t>pp. 9–21.</w:t>
      </w:r>
    </w:p>
    <w:p w14:paraId="745A03F2" w14:textId="267C1071" w:rsidR="0067162B" w:rsidRPr="0067162B" w:rsidRDefault="00016DF2" w:rsidP="00016DF2">
      <w:pPr>
        <w:widowControl w:val="0"/>
        <w:autoSpaceDE w:val="0"/>
        <w:autoSpaceDN w:val="0"/>
        <w:adjustRightInd w:val="0"/>
        <w:spacing w:line="480" w:lineRule="auto"/>
        <w:ind w:left="480" w:hanging="480"/>
        <w:rPr>
          <w:noProof/>
        </w:rPr>
      </w:pPr>
      <w:r>
        <w:rPr>
          <w:noProof/>
        </w:rPr>
        <w:t>Starns, J.J., Hicks, J.L</w:t>
      </w:r>
      <w:r w:rsidR="0067162B" w:rsidRPr="0067162B">
        <w:rPr>
          <w:noProof/>
        </w:rPr>
        <w:t xml:space="preserve">. </w:t>
      </w:r>
      <w:r w:rsidR="0067162B" w:rsidRPr="007E4EED">
        <w:rPr>
          <w:b/>
          <w:noProof/>
        </w:rPr>
        <w:t>Source dimensions are retrieved independently in multidimensional monitoring tasks</w:t>
      </w:r>
      <w:r w:rsidR="0067162B" w:rsidRPr="0067162B">
        <w:rPr>
          <w:noProof/>
        </w:rPr>
        <w:t>. J. Exp. Psychol. Learn. Mem. Cogn. 31</w:t>
      </w:r>
      <w:r>
        <w:rPr>
          <w:noProof/>
        </w:rPr>
        <w:t xml:space="preserve"> (2005)</w:t>
      </w:r>
      <w:r w:rsidR="0067162B" w:rsidRPr="0067162B">
        <w:rPr>
          <w:noProof/>
        </w:rPr>
        <w:t xml:space="preserve">, </w:t>
      </w:r>
      <w:r>
        <w:rPr>
          <w:noProof/>
        </w:rPr>
        <w:t xml:space="preserve">pp. </w:t>
      </w:r>
      <w:r w:rsidR="0067162B" w:rsidRPr="0067162B">
        <w:rPr>
          <w:noProof/>
        </w:rPr>
        <w:t>1213–</w:t>
      </w:r>
      <w:r>
        <w:rPr>
          <w:noProof/>
        </w:rPr>
        <w:t>1220.</w:t>
      </w:r>
    </w:p>
    <w:p w14:paraId="3C5650B4" w14:textId="457CF8B9" w:rsidR="0067162B" w:rsidRPr="0067162B" w:rsidRDefault="0067162B" w:rsidP="0067162B">
      <w:pPr>
        <w:widowControl w:val="0"/>
        <w:autoSpaceDE w:val="0"/>
        <w:autoSpaceDN w:val="0"/>
        <w:adjustRightInd w:val="0"/>
        <w:spacing w:line="480" w:lineRule="auto"/>
        <w:ind w:left="480" w:hanging="480"/>
        <w:rPr>
          <w:noProof/>
        </w:rPr>
      </w:pPr>
      <w:r w:rsidRPr="0067162B">
        <w:rPr>
          <w:noProof/>
        </w:rPr>
        <w:t>Steffens, D.C., Otey, E., Alexopoulos, G.S., Butters, M.A., Cuthbert, B., Ganguli, M., Geda, Y.E., Hendrie, H.C., Krishnan, R.R., Kumar, A., Lopez, O.L., Lyketsos, C.G., Mast, B.T., Morris, J.C., Norton, M.C., Peavy, G.M., Petersen, R.C., Reynolds, C.F., Salloway, S., Welsh-</w:t>
      </w:r>
      <w:r w:rsidR="000A74AC">
        <w:rPr>
          <w:noProof/>
        </w:rPr>
        <w:t>Bohmer, K.A., Yesavage, J</w:t>
      </w:r>
      <w:r w:rsidRPr="0067162B">
        <w:rPr>
          <w:noProof/>
        </w:rPr>
        <w:t xml:space="preserve">. </w:t>
      </w:r>
      <w:r w:rsidRPr="007E4EED">
        <w:rPr>
          <w:b/>
          <w:noProof/>
        </w:rPr>
        <w:t xml:space="preserve">Perspectives on </w:t>
      </w:r>
      <w:r w:rsidR="00016DF2" w:rsidRPr="007E4EED">
        <w:rPr>
          <w:b/>
          <w:noProof/>
        </w:rPr>
        <w:t>d</w:t>
      </w:r>
      <w:r w:rsidRPr="007E4EED">
        <w:rPr>
          <w:b/>
          <w:noProof/>
        </w:rPr>
        <w:t xml:space="preserve">epression, </w:t>
      </w:r>
      <w:r w:rsidR="00016DF2" w:rsidRPr="007E4EED">
        <w:rPr>
          <w:b/>
          <w:noProof/>
        </w:rPr>
        <w:t>m</w:t>
      </w:r>
      <w:r w:rsidRPr="007E4EED">
        <w:rPr>
          <w:b/>
          <w:noProof/>
        </w:rPr>
        <w:t xml:space="preserve">ild </w:t>
      </w:r>
      <w:r w:rsidR="00016DF2" w:rsidRPr="007E4EED">
        <w:rPr>
          <w:b/>
          <w:noProof/>
        </w:rPr>
        <w:t>c</w:t>
      </w:r>
      <w:r w:rsidRPr="007E4EED">
        <w:rPr>
          <w:b/>
          <w:noProof/>
        </w:rPr>
        <w:t xml:space="preserve">ognitive </w:t>
      </w:r>
      <w:r w:rsidR="00016DF2" w:rsidRPr="007E4EED">
        <w:rPr>
          <w:b/>
          <w:noProof/>
        </w:rPr>
        <w:t>i</w:t>
      </w:r>
      <w:r w:rsidRPr="007E4EED">
        <w:rPr>
          <w:b/>
          <w:noProof/>
        </w:rPr>
        <w:t xml:space="preserve">mpairment, and </w:t>
      </w:r>
      <w:r w:rsidR="00016DF2" w:rsidRPr="007E4EED">
        <w:rPr>
          <w:b/>
          <w:noProof/>
        </w:rPr>
        <w:t>c</w:t>
      </w:r>
      <w:r w:rsidRPr="007E4EED">
        <w:rPr>
          <w:b/>
          <w:noProof/>
        </w:rPr>
        <w:t xml:space="preserve">ognitive </w:t>
      </w:r>
      <w:r w:rsidR="00016DF2" w:rsidRPr="007E4EED">
        <w:rPr>
          <w:b/>
          <w:noProof/>
        </w:rPr>
        <w:t>d</w:t>
      </w:r>
      <w:r w:rsidRPr="007E4EED">
        <w:rPr>
          <w:b/>
          <w:noProof/>
        </w:rPr>
        <w:t>ecline</w:t>
      </w:r>
      <w:r w:rsidRPr="0067162B">
        <w:rPr>
          <w:noProof/>
        </w:rPr>
        <w:t>. Arch. Gen. Psychiatry 63</w:t>
      </w:r>
      <w:r w:rsidR="00016DF2">
        <w:rPr>
          <w:noProof/>
        </w:rPr>
        <w:t xml:space="preserve"> (2006)</w:t>
      </w:r>
      <w:r w:rsidRPr="0067162B">
        <w:rPr>
          <w:noProof/>
        </w:rPr>
        <w:t xml:space="preserve">, </w:t>
      </w:r>
      <w:r w:rsidR="00016DF2">
        <w:rPr>
          <w:noProof/>
        </w:rPr>
        <w:t xml:space="preserve">pp. </w:t>
      </w:r>
      <w:r w:rsidRPr="0067162B">
        <w:rPr>
          <w:noProof/>
        </w:rPr>
        <w:t>130</w:t>
      </w:r>
      <w:r w:rsidR="00016DF2">
        <w:rPr>
          <w:noProof/>
        </w:rPr>
        <w:t>-138.</w:t>
      </w:r>
    </w:p>
    <w:p w14:paraId="5662D18C" w14:textId="32ECF171" w:rsidR="0067162B" w:rsidRPr="0067162B" w:rsidRDefault="007251E2" w:rsidP="0067162B">
      <w:pPr>
        <w:widowControl w:val="0"/>
        <w:autoSpaceDE w:val="0"/>
        <w:autoSpaceDN w:val="0"/>
        <w:adjustRightInd w:val="0"/>
        <w:spacing w:line="480" w:lineRule="auto"/>
        <w:ind w:left="480" w:hanging="480"/>
        <w:rPr>
          <w:noProof/>
        </w:rPr>
      </w:pPr>
      <w:r>
        <w:rPr>
          <w:noProof/>
        </w:rPr>
        <w:t>Stern, Y</w:t>
      </w:r>
      <w:r w:rsidR="0067162B" w:rsidRPr="0067162B">
        <w:rPr>
          <w:noProof/>
        </w:rPr>
        <w:t xml:space="preserve">. </w:t>
      </w:r>
      <w:r w:rsidR="0067162B" w:rsidRPr="007E4EED">
        <w:rPr>
          <w:b/>
          <w:noProof/>
        </w:rPr>
        <w:t>Cognitive reserve in ageing and Alzheimer’s disease</w:t>
      </w:r>
      <w:r w:rsidR="0067162B" w:rsidRPr="0067162B">
        <w:rPr>
          <w:noProof/>
        </w:rPr>
        <w:t>. Lancet Neuro</w:t>
      </w:r>
      <w:r w:rsidR="00016DF2">
        <w:rPr>
          <w:noProof/>
        </w:rPr>
        <w:t xml:space="preserve">l. </w:t>
      </w:r>
      <w:r>
        <w:rPr>
          <w:noProof/>
        </w:rPr>
        <w:t>11 (2012), pp. 1006-1012.</w:t>
      </w:r>
    </w:p>
    <w:p w14:paraId="280DBEA1" w14:textId="4F34AC1B" w:rsidR="0067162B" w:rsidRDefault="0067162B" w:rsidP="0067162B">
      <w:pPr>
        <w:widowControl w:val="0"/>
        <w:autoSpaceDE w:val="0"/>
        <w:autoSpaceDN w:val="0"/>
        <w:adjustRightInd w:val="0"/>
        <w:spacing w:line="480" w:lineRule="auto"/>
        <w:ind w:left="480" w:hanging="480"/>
        <w:rPr>
          <w:noProof/>
        </w:rPr>
      </w:pPr>
      <w:r w:rsidRPr="0067162B">
        <w:rPr>
          <w:noProof/>
        </w:rPr>
        <w:t>Sterpenich, V., Albouy, G., Boly, M., Vandewalle, G., Darsaud, A., Balteau, E., Dang-Vu, T.T., Desseilles, M., D’Argembeau, A., Gais, S., Rauchs, G., Schabus, M., Degueldre, C., Luxen, A.</w:t>
      </w:r>
      <w:r w:rsidR="007251E2">
        <w:rPr>
          <w:noProof/>
        </w:rPr>
        <w:t>, Collette, F., Maquet, P</w:t>
      </w:r>
      <w:r w:rsidRPr="0067162B">
        <w:rPr>
          <w:noProof/>
        </w:rPr>
        <w:t xml:space="preserve">. </w:t>
      </w:r>
      <w:r w:rsidRPr="007E4EED">
        <w:rPr>
          <w:b/>
          <w:noProof/>
        </w:rPr>
        <w:t>Sleep-related hippocampo-cortical interplay during emotional memory recollection</w:t>
      </w:r>
      <w:r w:rsidRPr="0067162B">
        <w:rPr>
          <w:noProof/>
        </w:rPr>
        <w:t>. PLoS Biol. 5</w:t>
      </w:r>
      <w:r w:rsidR="007251E2">
        <w:rPr>
          <w:noProof/>
        </w:rPr>
        <w:t xml:space="preserve"> (2007), e282.</w:t>
      </w:r>
    </w:p>
    <w:p w14:paraId="78D2FA72" w14:textId="5B9BC12E" w:rsidR="00FB7F00" w:rsidRPr="00FB7F00" w:rsidRDefault="00FB7F00" w:rsidP="0067162B">
      <w:pPr>
        <w:widowControl w:val="0"/>
        <w:autoSpaceDE w:val="0"/>
        <w:autoSpaceDN w:val="0"/>
        <w:adjustRightInd w:val="0"/>
        <w:spacing w:line="480" w:lineRule="auto"/>
        <w:ind w:left="480" w:hanging="480"/>
        <w:rPr>
          <w:noProof/>
        </w:rPr>
      </w:pPr>
      <w:r>
        <w:rPr>
          <w:noProof/>
        </w:rPr>
        <w:t xml:space="preserve">Thakral, P.P., Wang, T.H., Rugg, M.D. </w:t>
      </w:r>
      <w:r>
        <w:rPr>
          <w:b/>
          <w:noProof/>
        </w:rPr>
        <w:t>Cortical reinstatement and the confidence and accuracy of source memory</w:t>
      </w:r>
      <w:r>
        <w:rPr>
          <w:noProof/>
        </w:rPr>
        <w:t>. Neuroimage 109 (2015), pp. 118-129.</w:t>
      </w:r>
    </w:p>
    <w:p w14:paraId="3256E701" w14:textId="1497D722"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Treadway, M.T., Waskom, M.L., Dillon, D.G., Holmes, A.J., Park, M.T.M., Chakravarty, M.M., Dutra, S.J., Polli, F.E., Iosifescu, D.V., Fava, M., Gabrieli</w:t>
      </w:r>
      <w:r w:rsidR="007251E2">
        <w:rPr>
          <w:noProof/>
        </w:rPr>
        <w:t>, J.D.E., Pizzagalli, D.A</w:t>
      </w:r>
      <w:r w:rsidRPr="0067162B">
        <w:rPr>
          <w:noProof/>
        </w:rPr>
        <w:t xml:space="preserve">. </w:t>
      </w:r>
      <w:r w:rsidRPr="007E4EED">
        <w:rPr>
          <w:b/>
          <w:noProof/>
        </w:rPr>
        <w:t>Illness progression, recent stress, and morphometry of hippocampal subfields and medial prefrontal cortex in major depression</w:t>
      </w:r>
      <w:r w:rsidRPr="0067162B">
        <w:rPr>
          <w:noProof/>
        </w:rPr>
        <w:t>. Biol. Psychiatry 77</w:t>
      </w:r>
      <w:r w:rsidR="007251E2">
        <w:rPr>
          <w:noProof/>
        </w:rPr>
        <w:t xml:space="preserve"> (2015), pp. 285-294.</w:t>
      </w:r>
    </w:p>
    <w:p w14:paraId="4AE8D3E6" w14:textId="04EAE17D" w:rsidR="0067162B" w:rsidRPr="0067162B" w:rsidRDefault="0067162B" w:rsidP="0067162B">
      <w:pPr>
        <w:widowControl w:val="0"/>
        <w:autoSpaceDE w:val="0"/>
        <w:autoSpaceDN w:val="0"/>
        <w:adjustRightInd w:val="0"/>
        <w:spacing w:line="480" w:lineRule="auto"/>
        <w:ind w:left="480" w:hanging="480"/>
        <w:rPr>
          <w:noProof/>
        </w:rPr>
      </w:pPr>
      <w:r w:rsidRPr="0067162B">
        <w:rPr>
          <w:noProof/>
        </w:rPr>
        <w:t>Treynor, W., Gonzalez</w:t>
      </w:r>
      <w:r w:rsidR="009B2FD6">
        <w:rPr>
          <w:noProof/>
        </w:rPr>
        <w:t>, R., Nolen-H</w:t>
      </w:r>
      <w:r w:rsidR="007251E2">
        <w:rPr>
          <w:noProof/>
        </w:rPr>
        <w:t xml:space="preserve">oeksema, S. </w:t>
      </w:r>
      <w:r w:rsidRPr="007E4EED">
        <w:rPr>
          <w:b/>
          <w:noProof/>
        </w:rPr>
        <w:t xml:space="preserve">Rumination </w:t>
      </w:r>
      <w:r w:rsidR="007251E2" w:rsidRPr="007E4EED">
        <w:rPr>
          <w:b/>
          <w:noProof/>
        </w:rPr>
        <w:t>reconsidered: a p</w:t>
      </w:r>
      <w:r w:rsidRPr="007E4EED">
        <w:rPr>
          <w:b/>
          <w:noProof/>
        </w:rPr>
        <w:t xml:space="preserve">sychometric </w:t>
      </w:r>
      <w:r w:rsidR="007251E2" w:rsidRPr="007E4EED">
        <w:rPr>
          <w:b/>
          <w:noProof/>
        </w:rPr>
        <w:t>a</w:t>
      </w:r>
      <w:r w:rsidRPr="007E4EED">
        <w:rPr>
          <w:b/>
          <w:noProof/>
        </w:rPr>
        <w:t>nalysis</w:t>
      </w:r>
      <w:r w:rsidR="007E4EED">
        <w:rPr>
          <w:noProof/>
        </w:rPr>
        <w:t>.</w:t>
      </w:r>
      <w:r w:rsidRPr="0067162B">
        <w:rPr>
          <w:noProof/>
        </w:rPr>
        <w:t xml:space="preserve"> </w:t>
      </w:r>
      <w:r w:rsidR="007E4EED">
        <w:rPr>
          <w:noProof/>
        </w:rPr>
        <w:t xml:space="preserve">Cognit. Ther. Res. </w:t>
      </w:r>
      <w:r w:rsidRPr="0067162B">
        <w:rPr>
          <w:noProof/>
        </w:rPr>
        <w:t>27</w:t>
      </w:r>
      <w:r w:rsidR="007251E2">
        <w:rPr>
          <w:noProof/>
        </w:rPr>
        <w:t xml:space="preserve"> (2003)</w:t>
      </w:r>
      <w:r w:rsidRPr="0067162B">
        <w:rPr>
          <w:noProof/>
        </w:rPr>
        <w:t xml:space="preserve">, </w:t>
      </w:r>
      <w:r w:rsidR="007251E2">
        <w:rPr>
          <w:noProof/>
        </w:rPr>
        <w:t xml:space="preserve">pp. </w:t>
      </w:r>
      <w:r w:rsidRPr="0067162B">
        <w:rPr>
          <w:noProof/>
        </w:rPr>
        <w:t>247–259.</w:t>
      </w:r>
    </w:p>
    <w:p w14:paraId="611603C8" w14:textId="12FF9AE7"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Tsuno, N., Besset, A., Ritchie, K. </w:t>
      </w:r>
      <w:r w:rsidR="00381FEE" w:rsidRPr="007E4EED">
        <w:rPr>
          <w:b/>
          <w:noProof/>
        </w:rPr>
        <w:t>Sleep and depression</w:t>
      </w:r>
      <w:r w:rsidR="00381FEE">
        <w:rPr>
          <w:noProof/>
        </w:rPr>
        <w:t xml:space="preserve">. </w:t>
      </w:r>
      <w:r w:rsidRPr="0067162B">
        <w:rPr>
          <w:noProof/>
        </w:rPr>
        <w:t>J</w:t>
      </w:r>
      <w:r w:rsidR="00381FEE">
        <w:rPr>
          <w:noProof/>
        </w:rPr>
        <w:t>.</w:t>
      </w:r>
      <w:r w:rsidRPr="0067162B">
        <w:rPr>
          <w:noProof/>
        </w:rPr>
        <w:t xml:space="preserve"> </w:t>
      </w:r>
      <w:r w:rsidR="00381FEE">
        <w:rPr>
          <w:noProof/>
        </w:rPr>
        <w:t>C</w:t>
      </w:r>
      <w:r w:rsidRPr="0067162B">
        <w:rPr>
          <w:noProof/>
        </w:rPr>
        <w:t>lin</w:t>
      </w:r>
      <w:r w:rsidR="00D370D6">
        <w:rPr>
          <w:noProof/>
        </w:rPr>
        <w:t>.</w:t>
      </w:r>
      <w:r w:rsidRPr="0067162B">
        <w:rPr>
          <w:noProof/>
        </w:rPr>
        <w:t xml:space="preserve"> </w:t>
      </w:r>
      <w:r w:rsidR="00381FEE">
        <w:rPr>
          <w:noProof/>
        </w:rPr>
        <w:t>P</w:t>
      </w:r>
      <w:r w:rsidRPr="0067162B">
        <w:rPr>
          <w:noProof/>
        </w:rPr>
        <w:t>sychiatry</w:t>
      </w:r>
      <w:r w:rsidR="00381FEE">
        <w:rPr>
          <w:noProof/>
        </w:rPr>
        <w:t xml:space="preserve"> 66 (2005), pp. 1254-1269</w:t>
      </w:r>
      <w:r w:rsidRPr="0067162B">
        <w:rPr>
          <w:noProof/>
        </w:rPr>
        <w:t>.</w:t>
      </w:r>
    </w:p>
    <w:p w14:paraId="249BF8B5" w14:textId="503FF4A3" w:rsidR="0067162B" w:rsidRPr="0067162B" w:rsidRDefault="0067162B" w:rsidP="0067162B">
      <w:pPr>
        <w:widowControl w:val="0"/>
        <w:autoSpaceDE w:val="0"/>
        <w:autoSpaceDN w:val="0"/>
        <w:adjustRightInd w:val="0"/>
        <w:spacing w:line="480" w:lineRule="auto"/>
        <w:ind w:left="480" w:hanging="480"/>
        <w:rPr>
          <w:noProof/>
        </w:rPr>
      </w:pPr>
      <w:r w:rsidRPr="0067162B">
        <w:rPr>
          <w:noProof/>
        </w:rPr>
        <w:t>Vogt, V., Bröder, A</w:t>
      </w:r>
      <w:r w:rsidR="00381FEE">
        <w:rPr>
          <w:noProof/>
        </w:rPr>
        <w:t>.</w:t>
      </w:r>
      <w:r w:rsidRPr="0067162B">
        <w:rPr>
          <w:noProof/>
        </w:rPr>
        <w:t xml:space="preserve">. </w:t>
      </w:r>
      <w:r w:rsidRPr="007E4EED">
        <w:rPr>
          <w:b/>
          <w:noProof/>
        </w:rPr>
        <w:t>Independent retrieval of source dimensions: an extension of results by Starns and Hicks (2005) and a comment on the ACSIM measure</w:t>
      </w:r>
      <w:r w:rsidRPr="0067162B">
        <w:rPr>
          <w:noProof/>
        </w:rPr>
        <w:t>. J. Exp. Psychol. Learn. Mem. Cogn. 33</w:t>
      </w:r>
      <w:r w:rsidR="00381FEE">
        <w:rPr>
          <w:noProof/>
        </w:rPr>
        <w:t xml:space="preserve"> (2007)</w:t>
      </w:r>
      <w:r w:rsidRPr="0067162B">
        <w:rPr>
          <w:noProof/>
        </w:rPr>
        <w:t xml:space="preserve">, </w:t>
      </w:r>
      <w:r w:rsidR="00381FEE">
        <w:rPr>
          <w:noProof/>
        </w:rPr>
        <w:t>pp. 443–450.</w:t>
      </w:r>
    </w:p>
    <w:p w14:paraId="0EA1048F" w14:textId="0221DE72" w:rsidR="0067162B" w:rsidRPr="0067162B" w:rsidRDefault="0067162B" w:rsidP="0067162B">
      <w:pPr>
        <w:widowControl w:val="0"/>
        <w:autoSpaceDE w:val="0"/>
        <w:autoSpaceDN w:val="0"/>
        <w:adjustRightInd w:val="0"/>
        <w:spacing w:line="480" w:lineRule="auto"/>
        <w:ind w:left="480" w:hanging="480"/>
        <w:rPr>
          <w:noProof/>
        </w:rPr>
      </w:pPr>
      <w:r w:rsidRPr="0067162B">
        <w:rPr>
          <w:noProof/>
        </w:rPr>
        <w:t>Watson, D., Weber, K., Assenheimer, J.S., Clark, L.A., Stra</w:t>
      </w:r>
      <w:r w:rsidR="005F131A">
        <w:rPr>
          <w:noProof/>
        </w:rPr>
        <w:t>uss, M.E., McCormick, R.A</w:t>
      </w:r>
      <w:r w:rsidRPr="0067162B">
        <w:rPr>
          <w:noProof/>
        </w:rPr>
        <w:t xml:space="preserve">. </w:t>
      </w:r>
      <w:r w:rsidRPr="007E4EED">
        <w:rPr>
          <w:b/>
          <w:noProof/>
        </w:rPr>
        <w:t>Testing a tripartite model: I. Evaluating the convergent and discriminant validity of anxiety and depression symptom scales</w:t>
      </w:r>
      <w:r w:rsidRPr="0067162B">
        <w:rPr>
          <w:noProof/>
        </w:rPr>
        <w:t>. J. Abnorm. Psychol. 104</w:t>
      </w:r>
      <w:r w:rsidR="005F131A">
        <w:rPr>
          <w:noProof/>
        </w:rPr>
        <w:t xml:space="preserve"> (1995)</w:t>
      </w:r>
      <w:r w:rsidRPr="0067162B">
        <w:rPr>
          <w:noProof/>
        </w:rPr>
        <w:t xml:space="preserve">, </w:t>
      </w:r>
      <w:r w:rsidR="005F131A">
        <w:rPr>
          <w:noProof/>
        </w:rPr>
        <w:t>pp. 3–14.</w:t>
      </w:r>
    </w:p>
    <w:p w14:paraId="52389C64" w14:textId="36165447" w:rsidR="0067162B" w:rsidRPr="0067162B" w:rsidRDefault="0067162B" w:rsidP="0067162B">
      <w:pPr>
        <w:widowControl w:val="0"/>
        <w:autoSpaceDE w:val="0"/>
        <w:autoSpaceDN w:val="0"/>
        <w:adjustRightInd w:val="0"/>
        <w:spacing w:line="480" w:lineRule="auto"/>
        <w:ind w:left="480" w:hanging="480"/>
        <w:rPr>
          <w:noProof/>
        </w:rPr>
      </w:pPr>
      <w:r w:rsidRPr="0067162B">
        <w:rPr>
          <w:noProof/>
        </w:rPr>
        <w:t>Williams, J.M., Ellis, N.C., Tyers, C., H</w:t>
      </w:r>
      <w:r w:rsidR="00D40B6E">
        <w:rPr>
          <w:noProof/>
        </w:rPr>
        <w:t xml:space="preserve">ealy, H., Rose, G., MacLeod, </w:t>
      </w:r>
      <w:r w:rsidR="005F131A">
        <w:rPr>
          <w:noProof/>
        </w:rPr>
        <w:t>A.K</w:t>
      </w:r>
      <w:r w:rsidRPr="0067162B">
        <w:rPr>
          <w:noProof/>
        </w:rPr>
        <w:t xml:space="preserve">. </w:t>
      </w:r>
      <w:r w:rsidRPr="007E4EED">
        <w:rPr>
          <w:b/>
          <w:noProof/>
        </w:rPr>
        <w:t>The specificity of autobiographical memory and imageability of the future</w:t>
      </w:r>
      <w:r w:rsidRPr="0067162B">
        <w:rPr>
          <w:noProof/>
        </w:rPr>
        <w:t>. Mem. Cognit. 24</w:t>
      </w:r>
      <w:r w:rsidR="005F131A">
        <w:rPr>
          <w:noProof/>
        </w:rPr>
        <w:t xml:space="preserve"> (1996)</w:t>
      </w:r>
      <w:r w:rsidRPr="0067162B">
        <w:rPr>
          <w:noProof/>
        </w:rPr>
        <w:t xml:space="preserve">, </w:t>
      </w:r>
      <w:r w:rsidR="005F131A">
        <w:rPr>
          <w:noProof/>
        </w:rPr>
        <w:t>pp. 116–125.</w:t>
      </w:r>
    </w:p>
    <w:p w14:paraId="60D49C3E" w14:textId="18B81D12" w:rsidR="0067162B" w:rsidRPr="0067162B" w:rsidRDefault="0067162B" w:rsidP="0067162B">
      <w:pPr>
        <w:widowControl w:val="0"/>
        <w:autoSpaceDE w:val="0"/>
        <w:autoSpaceDN w:val="0"/>
        <w:adjustRightInd w:val="0"/>
        <w:spacing w:line="480" w:lineRule="auto"/>
        <w:ind w:left="480" w:hanging="480"/>
        <w:rPr>
          <w:noProof/>
        </w:rPr>
      </w:pPr>
      <w:r w:rsidRPr="0067162B">
        <w:rPr>
          <w:noProof/>
        </w:rPr>
        <w:t xml:space="preserve">Williams, J.M.G., Barnhofer, T., Crane, C., Herman, D., Raes, F., </w:t>
      </w:r>
      <w:r w:rsidR="005F131A">
        <w:rPr>
          <w:noProof/>
        </w:rPr>
        <w:t>Watkins, E., Dalgleish, T</w:t>
      </w:r>
      <w:r w:rsidRPr="0067162B">
        <w:rPr>
          <w:noProof/>
        </w:rPr>
        <w:t xml:space="preserve">. </w:t>
      </w:r>
      <w:r w:rsidRPr="007E4EED">
        <w:rPr>
          <w:b/>
          <w:noProof/>
        </w:rPr>
        <w:t>Autobiographical memory specificity and emotional disorder</w:t>
      </w:r>
      <w:r w:rsidRPr="0067162B">
        <w:rPr>
          <w:noProof/>
        </w:rPr>
        <w:t>. Psychol. Bull. 133</w:t>
      </w:r>
      <w:r w:rsidR="005F131A">
        <w:rPr>
          <w:noProof/>
        </w:rPr>
        <w:t xml:space="preserve"> (2007)</w:t>
      </w:r>
      <w:r w:rsidRPr="0067162B">
        <w:rPr>
          <w:noProof/>
        </w:rPr>
        <w:t xml:space="preserve">, </w:t>
      </w:r>
      <w:r w:rsidR="005F131A">
        <w:rPr>
          <w:noProof/>
        </w:rPr>
        <w:t xml:space="preserve">pp. </w:t>
      </w:r>
      <w:r w:rsidRPr="0067162B">
        <w:rPr>
          <w:noProof/>
        </w:rPr>
        <w:t>122–</w:t>
      </w:r>
      <w:r w:rsidR="005F131A">
        <w:rPr>
          <w:noProof/>
        </w:rPr>
        <w:t>148.</w:t>
      </w:r>
    </w:p>
    <w:p w14:paraId="577AD049" w14:textId="040BC179" w:rsidR="0067162B" w:rsidRPr="0067162B" w:rsidRDefault="0067162B" w:rsidP="0067162B">
      <w:pPr>
        <w:widowControl w:val="0"/>
        <w:autoSpaceDE w:val="0"/>
        <w:autoSpaceDN w:val="0"/>
        <w:adjustRightInd w:val="0"/>
        <w:spacing w:line="480" w:lineRule="auto"/>
        <w:ind w:left="480" w:hanging="480"/>
        <w:rPr>
          <w:noProof/>
        </w:rPr>
      </w:pPr>
      <w:r w:rsidRPr="0067162B">
        <w:rPr>
          <w:noProof/>
        </w:rPr>
        <w:t>Wulff, K., Gatti, S., Wet</w:t>
      </w:r>
      <w:r w:rsidR="00846B74">
        <w:rPr>
          <w:noProof/>
        </w:rPr>
        <w:t>tstein, J.G., Foster, R.G</w:t>
      </w:r>
      <w:r w:rsidRPr="0067162B">
        <w:rPr>
          <w:noProof/>
        </w:rPr>
        <w:t xml:space="preserve">. </w:t>
      </w:r>
      <w:r w:rsidRPr="007E4EED">
        <w:rPr>
          <w:b/>
          <w:noProof/>
        </w:rPr>
        <w:t>Sleep and circadian rhythm disruption in psychiatric and neurodegenerative disease</w:t>
      </w:r>
      <w:r w:rsidRPr="0067162B">
        <w:rPr>
          <w:noProof/>
        </w:rPr>
        <w:t>. Nat. Rev. Neurosci. 11</w:t>
      </w:r>
      <w:r w:rsidR="00846B74">
        <w:rPr>
          <w:noProof/>
        </w:rPr>
        <w:t xml:space="preserve"> (2010)</w:t>
      </w:r>
      <w:r w:rsidRPr="0067162B">
        <w:rPr>
          <w:noProof/>
        </w:rPr>
        <w:t xml:space="preserve">, </w:t>
      </w:r>
      <w:r w:rsidR="00846B74">
        <w:rPr>
          <w:noProof/>
        </w:rPr>
        <w:t>pp. 589–599.</w:t>
      </w:r>
    </w:p>
    <w:p w14:paraId="4B601989" w14:textId="3AD5CC75" w:rsidR="007E4EED" w:rsidRDefault="0067162B" w:rsidP="005A3847">
      <w:pPr>
        <w:widowControl w:val="0"/>
        <w:autoSpaceDE w:val="0"/>
        <w:autoSpaceDN w:val="0"/>
        <w:adjustRightInd w:val="0"/>
        <w:spacing w:line="480" w:lineRule="auto"/>
        <w:ind w:left="480" w:hanging="480"/>
        <w:rPr>
          <w:noProof/>
        </w:rPr>
      </w:pPr>
      <w:r w:rsidRPr="0067162B">
        <w:rPr>
          <w:noProof/>
        </w:rPr>
        <w:t xml:space="preserve">Zakzanis, K.K., Leach, L., Kaplan, E. </w:t>
      </w:r>
      <w:r w:rsidRPr="007E4EED">
        <w:rPr>
          <w:b/>
          <w:noProof/>
        </w:rPr>
        <w:t>On the nature and pattern of neurocognitive function in major depressive disorder</w:t>
      </w:r>
      <w:r w:rsidRPr="0067162B">
        <w:rPr>
          <w:noProof/>
        </w:rPr>
        <w:t>. Neuropsychiatry. Neuropsychol. Behav. Neurol. 11</w:t>
      </w:r>
      <w:r w:rsidR="00846B74">
        <w:rPr>
          <w:noProof/>
        </w:rPr>
        <w:t xml:space="preserve"> (1998)</w:t>
      </w:r>
      <w:r w:rsidRPr="0067162B">
        <w:rPr>
          <w:noProof/>
        </w:rPr>
        <w:t xml:space="preserve">, </w:t>
      </w:r>
      <w:r w:rsidR="00846B74">
        <w:rPr>
          <w:noProof/>
        </w:rPr>
        <w:t xml:space="preserve">pp. </w:t>
      </w:r>
      <w:r w:rsidRPr="0067162B">
        <w:rPr>
          <w:noProof/>
        </w:rPr>
        <w:t>111–119.</w:t>
      </w:r>
    </w:p>
    <w:p w14:paraId="6159312C" w14:textId="77777777" w:rsidR="00B61611" w:rsidRDefault="00B61611" w:rsidP="00276A98">
      <w:pPr>
        <w:spacing w:line="480" w:lineRule="auto"/>
        <w:jc w:val="center"/>
        <w:outlineLvl w:val="0"/>
        <w:rPr>
          <w:rFonts w:cs="Times New Roman"/>
          <w:b/>
        </w:rPr>
      </w:pPr>
      <w:r>
        <w:rPr>
          <w:rFonts w:cs="Times New Roman"/>
          <w:b/>
        </w:rPr>
        <w:t>Figure Captions</w:t>
      </w:r>
    </w:p>
    <w:p w14:paraId="35C04B1D"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2D0E611E" w14:textId="77777777" w:rsidR="00660877" w:rsidRDefault="00660877" w:rsidP="00B61611">
      <w:pPr>
        <w:spacing w:line="480" w:lineRule="auto"/>
        <w:rPr>
          <w:rFonts w:cs="Times New Roman"/>
        </w:rPr>
      </w:pPr>
    </w:p>
    <w:p w14:paraId="1BB07D9D" w14:textId="77777777"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5CCFAEF9" w14:textId="77777777" w:rsidR="00B61611" w:rsidRDefault="00B61611" w:rsidP="00B61611">
      <w:pPr>
        <w:spacing w:line="480" w:lineRule="auto"/>
        <w:rPr>
          <w:rFonts w:cs="Times New Roman"/>
        </w:rPr>
      </w:pPr>
    </w:p>
    <w:p w14:paraId="2678767A" w14:textId="33798190"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w:t>
      </w:r>
      <w:r w:rsidR="00E9185A">
        <w:rPr>
          <w:rFonts w:cs="Times New Roman"/>
        </w:rPr>
        <w:t>8</w:t>
      </w:r>
      <w:r w:rsidR="002547A1">
        <w:rPr>
          <w:rFonts w:cs="Times New Roman"/>
        </w:rPr>
        <w:t xml:space="preserve"> depressed and 1</w:t>
      </w:r>
      <w:r w:rsidR="00E9185A">
        <w:rPr>
          <w:rFonts w:cs="Times New Roman"/>
        </w:rPr>
        <w:t>3</w:t>
      </w:r>
      <w:r w:rsidR="002547A1">
        <w:rPr>
          <w:rFonts w:cs="Times New Roman"/>
        </w:rPr>
        <w:t xml:space="preserve">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w:t>
      </w:r>
      <w:proofErr w:type="spellStart"/>
      <w:r w:rsidR="002547A1">
        <w:rPr>
          <w:rFonts w:cs="Times New Roman"/>
        </w:rPr>
        <w:t>animacy</w:t>
      </w:r>
      <w:proofErr w:type="spellEnd"/>
      <w:r w:rsidR="002547A1">
        <w:rPr>
          <w:rFonts w:cs="Times New Roman"/>
        </w:rPr>
        <w:t xml:space="preserve"> task</w:t>
      </w:r>
      <w:r w:rsidR="00810C54">
        <w:rPr>
          <w:rFonts w:cs="Times New Roman"/>
        </w:rPr>
        <w:t xml:space="preserve"> </w:t>
      </w:r>
      <w:r w:rsidR="00787160">
        <w:rPr>
          <w:rFonts w:cs="Times New Roman"/>
        </w:rPr>
        <w:t xml:space="preserve">(right panel), and </w:t>
      </w:r>
      <w:r w:rsidR="00E16D6B">
        <w:rPr>
          <w:rFonts w:cs="Times New Roman"/>
        </w:rPr>
        <w:t xml:space="preserve">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w:t>
      </w:r>
      <w:r w:rsidR="00C37038">
        <w:rPr>
          <w:rFonts w:cs="Times New Roman"/>
        </w:rPr>
        <w:t>4</w:t>
      </w:r>
      <w:r w:rsidR="002547A1">
        <w:rPr>
          <w:rFonts w:cs="Times New Roman"/>
        </w:rPr>
        <w:t xml:space="preserve">. </w:t>
      </w:r>
    </w:p>
    <w:p w14:paraId="7665EEFF" w14:textId="77777777" w:rsidR="002547A1" w:rsidRPr="00660877" w:rsidRDefault="002547A1" w:rsidP="00B61611">
      <w:pPr>
        <w:spacing w:line="480" w:lineRule="auto"/>
        <w:rPr>
          <w:rFonts w:cs="Times New Roman"/>
        </w:rPr>
      </w:pPr>
    </w:p>
    <w:p w14:paraId="3F8EB42F" w14:textId="64A5375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w:t>
      </w:r>
      <w:proofErr w:type="spellStart"/>
      <w:r w:rsidR="00447BEE">
        <w:rPr>
          <w:rFonts w:cs="Times New Roman"/>
        </w:rPr>
        <w:t>animacy</w:t>
      </w:r>
      <w:proofErr w:type="spellEnd"/>
      <w:r w:rsidR="00447BEE">
        <w:rPr>
          <w:rFonts w:cs="Times New Roman"/>
        </w:rPr>
        <w:t xml:space="preserve">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F5131">
        <w:rPr>
          <w:rFonts w:cs="Times New Roman"/>
        </w:rPr>
        <w:t xml:space="preserve"> = 0.019</w:t>
      </w:r>
      <w:r w:rsidR="008C6DC3">
        <w:rPr>
          <w:rFonts w:cs="Times New Roman"/>
        </w:rPr>
        <w:t>.</w:t>
      </w:r>
    </w:p>
    <w:p w14:paraId="60A3392D" w14:textId="77777777" w:rsidR="00541818" w:rsidRDefault="00541818" w:rsidP="00B61611">
      <w:pPr>
        <w:spacing w:line="480" w:lineRule="auto"/>
        <w:rPr>
          <w:rFonts w:cs="Times New Roman"/>
          <w:i/>
        </w:rPr>
      </w:pPr>
    </w:p>
    <w:p w14:paraId="70D565D6" w14:textId="77777777"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w:t>
      </w:r>
      <w:proofErr w:type="gramStart"/>
      <w:r>
        <w:rPr>
          <w:rFonts w:cs="Times New Roman"/>
        </w:rPr>
        <w:t>confident</w:t>
      </w:r>
      <w:proofErr w:type="gramEnd"/>
      <w:r>
        <w:rPr>
          <w:rFonts w:cs="Times New Roman"/>
        </w:rPr>
        <w:t xml:space="preserve"> when responding to words from the mobility task </w:t>
      </w:r>
      <w:r w:rsidR="00A510D7">
        <w:rPr>
          <w:rFonts w:cs="Times New Roman"/>
        </w:rPr>
        <w:t xml:space="preserve">(left panel) </w:t>
      </w:r>
      <w:r w:rsidR="007F0C9A">
        <w:rPr>
          <w:rFonts w:cs="Times New Roman"/>
        </w:rPr>
        <w:t>vs.</w:t>
      </w:r>
      <w:r>
        <w:rPr>
          <w:rFonts w:cs="Times New Roman"/>
        </w:rPr>
        <w:t xml:space="preserve"> the </w:t>
      </w:r>
      <w:proofErr w:type="spellStart"/>
      <w:r>
        <w:rPr>
          <w:rFonts w:cs="Times New Roman"/>
        </w:rPr>
        <w:t>animacy</w:t>
      </w:r>
      <w:proofErr w:type="spellEnd"/>
      <w:r>
        <w:rPr>
          <w:rFonts w:cs="Times New Roman"/>
        </w:rPr>
        <w:t xml:space="preserve">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45B0B190" w14:textId="77777777" w:rsidR="000C75D6" w:rsidRDefault="000C75D6" w:rsidP="00B61611">
      <w:pPr>
        <w:spacing w:line="480" w:lineRule="auto"/>
        <w:rPr>
          <w:rFonts w:cs="Times New Roman"/>
        </w:rPr>
      </w:pPr>
    </w:p>
    <w:p w14:paraId="2698ADAB" w14:textId="3B14376C" w:rsidR="000C75D6" w:rsidRPr="000C75D6" w:rsidRDefault="000C75D6" w:rsidP="00B61611">
      <w:pPr>
        <w:spacing w:line="480" w:lineRule="auto"/>
        <w:rPr>
          <w:rFonts w:cs="Times New Roman"/>
        </w:rPr>
      </w:pPr>
      <w:r>
        <w:rPr>
          <w:rFonts w:cs="Times New Roman"/>
          <w:i/>
        </w:rPr>
        <w:t>Figure 6</w:t>
      </w:r>
      <w:r w:rsidR="00EF45A7">
        <w:rPr>
          <w:rFonts w:cs="Times New Roman"/>
        </w:rPr>
        <w:t>. Topographies show m</w:t>
      </w:r>
      <w:r>
        <w:rPr>
          <w:rFonts w:cs="Times New Roman"/>
        </w:rPr>
        <w:t xml:space="preserve">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FE5A42">
        <w:rPr>
          <w:rFonts w:cs="Times New Roman"/>
        </w:rPr>
        <w:t xml:space="preserve">The data are collapsed across </w:t>
      </w:r>
      <w:proofErr w:type="gramStart"/>
      <w:r w:rsidR="00FE5A42">
        <w:rPr>
          <w:rFonts w:cs="Times New Roman"/>
        </w:rPr>
        <w:t>groups</w:t>
      </w:r>
      <w:proofErr w:type="gramEnd"/>
      <w:r w:rsidR="00FE5A42">
        <w:rPr>
          <w:rFonts w:cs="Times New Roman"/>
        </w:rPr>
        <w:t xml:space="preserve"> as there were no significant between-group differences. </w:t>
      </w:r>
      <w:r>
        <w:rPr>
          <w:rFonts w:cs="Times New Roman"/>
        </w:rPr>
        <w:t>On the topographi</w:t>
      </w:r>
      <w:r w:rsidR="00FE5A42">
        <w:rPr>
          <w:rFonts w:cs="Times New Roman"/>
        </w:rPr>
        <w:t>e</w:t>
      </w:r>
      <w:r>
        <w:rPr>
          <w:rFonts w:cs="Times New Roman"/>
        </w:rPr>
        <w:t xml:space="preserve">s, electrodes in significant clusters are marked with white circles. The electrode that showed the strongest condition effect in each cluster is marked in red, and </w:t>
      </w:r>
      <w:r w:rsidRPr="00EF45A7">
        <w:rPr>
          <w:rFonts w:cs="Times New Roman"/>
        </w:rPr>
        <w:t>waveforms from that electrode</w:t>
      </w:r>
      <w:r>
        <w:rPr>
          <w:rFonts w:cs="Times New Roman"/>
        </w:rPr>
        <w:t xml:space="preserve"> are plotted separately for each condition, with the time window shaded in gray. Electrode numbers (e.g., “e109”) give the position on the EGI cap—see the Supplement for a complete map.</w:t>
      </w:r>
    </w:p>
    <w:p w14:paraId="4A4B301E" w14:textId="77777777" w:rsidR="00541818" w:rsidRDefault="00541818" w:rsidP="00B61611">
      <w:pPr>
        <w:spacing w:line="480" w:lineRule="auto"/>
        <w:rPr>
          <w:rFonts w:cs="Times New Roman"/>
        </w:rPr>
      </w:pPr>
    </w:p>
    <w:p w14:paraId="4181D52D" w14:textId="1AD11112" w:rsidR="00884C97" w:rsidRDefault="00884C97" w:rsidP="00B61611">
      <w:pPr>
        <w:spacing w:line="480" w:lineRule="auto"/>
        <w:rPr>
          <w:rFonts w:cs="Times New Roman"/>
        </w:rPr>
      </w:pPr>
      <w:r>
        <w:rPr>
          <w:rFonts w:cs="Times New Roman"/>
          <w:i/>
        </w:rPr>
        <w:t>Figure 7</w:t>
      </w:r>
      <w:r w:rsidR="00EF45A7">
        <w:rPr>
          <w:rFonts w:cs="Times New Roman"/>
        </w:rPr>
        <w:t>. Topographies show m</w:t>
      </w:r>
      <w:r>
        <w:rPr>
          <w:rFonts w:cs="Times New Roman"/>
        </w:rPr>
        <w:t xml:space="preserve">ass </w:t>
      </w:r>
      <w:proofErr w:type="spellStart"/>
      <w:r>
        <w:rPr>
          <w:rFonts w:cs="Times New Roman"/>
        </w:rPr>
        <w:t>univariate</w:t>
      </w:r>
      <w:proofErr w:type="spellEnd"/>
      <w:r>
        <w:rPr>
          <w:rFonts w:cs="Times New Roman"/>
        </w:rPr>
        <w:t xml:space="preserv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w:t>
      </w:r>
      <w:r w:rsidRPr="00EF45A7">
        <w:rPr>
          <w:rFonts w:cs="Times New Roman"/>
        </w:rPr>
        <w:t>difference waves</w:t>
      </w:r>
      <w:r>
        <w:rPr>
          <w:rFonts w:cs="Times New Roman"/>
        </w:rPr>
        <w:t xml:space="preserve">,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t>
      </w:r>
      <w:r w:rsidRPr="00EF45A7">
        <w:rPr>
          <w:rFonts w:cs="Times New Roman"/>
        </w:rPr>
        <w:t>waveforms from that electrode</w:t>
      </w:r>
      <w:r>
        <w:rPr>
          <w:rFonts w:cs="Times New Roman"/>
        </w:rPr>
        <w:t xml:space="preserv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 xml:space="preserve">were found from 400-800 </w:t>
      </w:r>
      <w:proofErr w:type="spellStart"/>
      <w:r>
        <w:rPr>
          <w:rFonts w:cs="Times New Roman"/>
        </w:rPr>
        <w:t>ms.</w:t>
      </w:r>
      <w:proofErr w:type="spellEnd"/>
    </w:p>
    <w:p w14:paraId="2CDBF6DE" w14:textId="77777777" w:rsidR="00884C97" w:rsidRDefault="00884C97" w:rsidP="00B61611">
      <w:pPr>
        <w:spacing w:line="480" w:lineRule="auto"/>
        <w:rPr>
          <w:rFonts w:cs="Times New Roman"/>
        </w:rPr>
      </w:pPr>
    </w:p>
    <w:p w14:paraId="0D9A5C1F" w14:textId="517F5AFA" w:rsidR="00EE03F1" w:rsidRDefault="00EE03F1" w:rsidP="00B61611">
      <w:pPr>
        <w:spacing w:line="480" w:lineRule="auto"/>
        <w:rPr>
          <w:rFonts w:cs="Times New Roman"/>
        </w:rPr>
      </w:pPr>
      <w:r>
        <w:rPr>
          <w:rFonts w:cs="Times New Roman"/>
          <w:i/>
        </w:rPr>
        <w:t>Figure 8</w:t>
      </w:r>
      <w:r w:rsidR="00EF45A7">
        <w:rPr>
          <w:rFonts w:cs="Times New Roman"/>
        </w:rPr>
        <w:t>. Topographies show m</w:t>
      </w:r>
      <w:r>
        <w:rPr>
          <w:rFonts w:cs="Times New Roman"/>
        </w:rPr>
        <w:t xml:space="preserve">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sidRPr="00EF45A7">
        <w:rPr>
          <w:rFonts w:cs="Times New Roman"/>
          <w:i/>
        </w:rPr>
        <w:t xml:space="preserve">Side </w:t>
      </w:r>
      <w:r w:rsidRPr="00EF45A7">
        <w:rPr>
          <w:rFonts w:cs="Times New Roman"/>
        </w:rPr>
        <w:t>difference waves</w:t>
      </w:r>
      <w:r>
        <w:rPr>
          <w:rFonts w:cs="Times New Roman"/>
        </w:rPr>
        <w:t xml:space="preserve">, for words from the </w:t>
      </w:r>
      <w:proofErr w:type="spellStart"/>
      <w:r w:rsidRPr="00EE03F1">
        <w:rPr>
          <w:rFonts w:cs="Times New Roman"/>
        </w:rPr>
        <w:t>animacy</w:t>
      </w:r>
      <w:proofErr w:type="spellEnd"/>
      <w:r>
        <w:rPr>
          <w:rFonts w:cs="Times New Roman"/>
        </w:rPr>
        <w:t xml:space="preserve">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topographies</w:t>
      </w:r>
      <w:r>
        <w:rPr>
          <w:rFonts w:cs="Times New Roman"/>
        </w:rPr>
        <w:t xml:space="preserve">, electrodes in significant clusters are marked with white circles. The electrode that showed the strongest condition effect in each cluster is marked in red, and </w:t>
      </w:r>
      <w:r w:rsidRPr="00EF45A7">
        <w:rPr>
          <w:rFonts w:cs="Times New Roman"/>
        </w:rPr>
        <w:t>waveforms from that electrode</w:t>
      </w:r>
      <w:r>
        <w:rPr>
          <w:rFonts w:cs="Times New Roman"/>
        </w:rPr>
        <w:t xml:space="preserve"> are plotted separately for each condition, with the time window shaded in gray. Electrode numbers (e.g., “e16”) give the position on the EGI cap—see the Supplement for a complete map. An orange line separates the two clusters identified from 800-1400 </w:t>
      </w:r>
      <w:proofErr w:type="spellStart"/>
      <w:r>
        <w:rPr>
          <w:rFonts w:cs="Times New Roman"/>
        </w:rPr>
        <w:t>ms.</w:t>
      </w:r>
      <w:proofErr w:type="spellEnd"/>
    </w:p>
    <w:p w14:paraId="75CCD0F3" w14:textId="77777777" w:rsidR="00EE03F1" w:rsidRDefault="00EE03F1" w:rsidP="00B61611">
      <w:pPr>
        <w:spacing w:line="480" w:lineRule="auto"/>
        <w:rPr>
          <w:rFonts w:cs="Times New Roman"/>
        </w:rPr>
      </w:pPr>
    </w:p>
    <w:p w14:paraId="4D78E340" w14:textId="1B5B4EFA" w:rsidR="00EA4139" w:rsidRDefault="00EA4139" w:rsidP="00B61611">
      <w:pPr>
        <w:spacing w:line="480" w:lineRule="auto"/>
        <w:rPr>
          <w:rFonts w:cs="Times New Roman"/>
        </w:rPr>
      </w:pPr>
      <w:r>
        <w:rPr>
          <w:rFonts w:cs="Times New Roman"/>
          <w:i/>
        </w:rPr>
        <w:t>Figure 9</w:t>
      </w:r>
      <w:r w:rsidR="00EF45A7">
        <w:rPr>
          <w:rFonts w:cs="Times New Roman"/>
        </w:rPr>
        <w:t>. Topographies show g</w:t>
      </w:r>
      <w:r>
        <w:rPr>
          <w:rFonts w:cs="Times New Roman"/>
        </w:rPr>
        <w:t xml:space="preserve">roup differences in the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sidRPr="00EF45A7">
        <w:rPr>
          <w:rFonts w:cs="Times New Roman"/>
        </w:rPr>
        <w:t>difference waves</w:t>
      </w:r>
      <w:r>
        <w:rPr>
          <w:rFonts w:cs="Times New Roman"/>
        </w:rPr>
        <w:t xml:space="preserve">, for words from the mobility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and 800-1400 </w:t>
      </w:r>
      <w:proofErr w:type="spellStart"/>
      <w:r>
        <w:rPr>
          <w:rFonts w:cs="Times New Roman"/>
        </w:rPr>
        <w:t>ms</w:t>
      </w:r>
      <w:proofErr w:type="spellEnd"/>
      <w:r>
        <w:rPr>
          <w:rFonts w:cs="Times New Roman"/>
        </w:rPr>
        <w:t xml:space="preserve">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t>
      </w:r>
      <w:r w:rsidRPr="00EF45A7">
        <w:rPr>
          <w:rFonts w:cs="Times New Roman"/>
        </w:rPr>
        <w:t>waveforms from that electrode</w:t>
      </w:r>
      <w:r>
        <w:rPr>
          <w:rFonts w:cs="Times New Roman"/>
        </w:rPr>
        <w:t xml:space="preserve"> are plotted separately for each condition, with the relevant time window shaded in gray. Electrode numbers (e.g., “e16”) give the position on the EGI cap. </w:t>
      </w:r>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 xml:space="preserve">Group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 xml:space="preserve">depressed and healthy adults generated similar responses to the Question cue, but </w:t>
      </w:r>
      <w:r w:rsidR="001B35F5">
        <w:rPr>
          <w:rFonts w:cs="Times New Roman"/>
        </w:rPr>
        <w:t>depressed adults generated</w:t>
      </w:r>
      <w:r w:rsidR="006058F4">
        <w:rPr>
          <w:rFonts w:cs="Times New Roman"/>
        </w:rPr>
        <w:t xml:space="preserve"> significantly </w:t>
      </w:r>
      <w:r w:rsidR="001B35F5">
        <w:rPr>
          <w:rFonts w:cs="Times New Roman"/>
        </w:rPr>
        <w:t>weaker</w:t>
      </w:r>
      <w:r w:rsidR="006058F4">
        <w:rPr>
          <w:rFonts w:cs="Times New Roman"/>
        </w:rPr>
        <w:t xml:space="preserve"> response</w:t>
      </w:r>
      <w:r w:rsidR="001B35F5">
        <w:rPr>
          <w:rFonts w:cs="Times New Roman"/>
        </w:rPr>
        <w:t>s</w:t>
      </w:r>
      <w:r w:rsidR="006058F4">
        <w:rPr>
          <w:rFonts w:cs="Times New Roman"/>
        </w:rPr>
        <w:t xml:space="preserve"> to the Side cue</w:t>
      </w:r>
      <w:r w:rsidR="00A415FA">
        <w:rPr>
          <w:rFonts w:cs="Times New Roman"/>
        </w:rPr>
        <w:t xml:space="preserve"> (*</w:t>
      </w:r>
      <w:r w:rsidR="00A415FA">
        <w:rPr>
          <w:rFonts w:cs="Times New Roman"/>
          <w:i/>
        </w:rPr>
        <w:t xml:space="preserve">p </w:t>
      </w:r>
      <w:r w:rsidR="00A415FA">
        <w:rPr>
          <w:rFonts w:cs="Times New Roman"/>
        </w:rPr>
        <w:t>&lt; 0.025)</w:t>
      </w:r>
      <w:r w:rsidR="006058F4">
        <w:rPr>
          <w:rFonts w:cs="Times New Roman"/>
        </w:rPr>
        <w:t>.</w:t>
      </w:r>
    </w:p>
    <w:p w14:paraId="31B2FA86" w14:textId="77777777" w:rsidR="00EA4139" w:rsidRPr="00EA4139" w:rsidRDefault="00EA4139" w:rsidP="00B61611">
      <w:pPr>
        <w:spacing w:line="480" w:lineRule="auto"/>
        <w:rPr>
          <w:rFonts w:cs="Times New Roman"/>
        </w:rPr>
      </w:pPr>
    </w:p>
    <w:p w14:paraId="3A41AC37" w14:textId="77777777"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 xml:space="preserve">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w:t>
      </w:r>
      <w:proofErr w:type="spellStart"/>
      <w:r w:rsidR="00AC0D08">
        <w:rPr>
          <w:rFonts w:cs="Times New Roman"/>
        </w:rPr>
        <w:t>ms</w:t>
      </w:r>
      <w:proofErr w:type="spellEnd"/>
      <w:r w:rsidR="00AC0D08">
        <w:rPr>
          <w:rFonts w:cs="Times New Roman"/>
        </w:rPr>
        <w:t xml:space="preserve"> and (E) 800-1400 </w:t>
      </w:r>
      <w:proofErr w:type="spellStart"/>
      <w:r w:rsidR="00AC0D08">
        <w:rPr>
          <w:rFonts w:cs="Times New Roman"/>
        </w:rPr>
        <w:t>ms</w:t>
      </w:r>
      <w:proofErr w:type="spellEnd"/>
      <w:r w:rsidR="00AC0D08">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AA8220" w15:done="0"/>
  <w15:commentEx w15:paraId="2315A594" w15:done="0"/>
  <w15:commentEx w15:paraId="0ED50F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76F83" w14:textId="77777777" w:rsidR="00CC4442" w:rsidRDefault="00CC4442" w:rsidP="00722819">
      <w:r>
        <w:separator/>
      </w:r>
    </w:p>
  </w:endnote>
  <w:endnote w:type="continuationSeparator" w:id="0">
    <w:p w14:paraId="4D82121A" w14:textId="77777777" w:rsidR="00CC4442" w:rsidRDefault="00CC4442"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6D2EF" w14:textId="77777777" w:rsidR="00CC4442" w:rsidRDefault="00CC4442"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6A56F7CF" w14:textId="77777777" w:rsidR="00CC4442" w:rsidRDefault="00CC4442"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87C1" w14:textId="77777777" w:rsidR="00CC4442" w:rsidRDefault="00CC4442"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274427">
      <w:rPr>
        <w:rStyle w:val="PageNumber"/>
        <w:rFonts w:ascii="Times New Roman" w:hAnsi="Times New Roman" w:cs="Times New Roman"/>
        <w:noProof/>
      </w:rPr>
      <w:t>30</w:t>
    </w:r>
    <w:r w:rsidRPr="003B342E">
      <w:rPr>
        <w:rStyle w:val="PageNumber"/>
        <w:rFonts w:ascii="Times New Roman" w:hAnsi="Times New Roman" w:cs="Times New Roman"/>
      </w:rPr>
      <w:fldChar w:fldCharType="end"/>
    </w:r>
  </w:p>
  <w:p w14:paraId="03A7FB71" w14:textId="77777777" w:rsidR="00CC4442" w:rsidRDefault="00CC4442"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AA23F" w14:textId="77777777" w:rsidR="00CC4442" w:rsidRDefault="00CC4442" w:rsidP="00722819">
      <w:r>
        <w:separator/>
      </w:r>
    </w:p>
  </w:footnote>
  <w:footnote w:type="continuationSeparator" w:id="0">
    <w:p w14:paraId="78ACCBA7" w14:textId="77777777" w:rsidR="00CC4442" w:rsidRDefault="00CC4442"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3E8B9" w14:textId="77777777" w:rsidR="00CC4442" w:rsidRDefault="00CC4442">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7123F2DF" w14:textId="77777777" w:rsidR="00CC4442" w:rsidRDefault="00CC44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CE79" w14:textId="77777777" w:rsidR="00CC4442" w:rsidRPr="007D120A" w:rsidRDefault="00CC4442">
    <w:pPr>
      <w:pStyle w:val="Header"/>
      <w:rPr>
        <w:rFonts w:ascii="Times New Roman" w:hAnsi="Times New Roman" w:cs="Times New Roman"/>
      </w:rPr>
    </w:pPr>
    <w:r>
      <w:rPr>
        <w:rFonts w:ascii="Times New Roman" w:hAnsi="Times New Roman" w:cs="Times New Roman"/>
      </w:rPr>
      <w:t>DEPRESSION MODULATES SOURCE MEMORY</w:t>
    </w:r>
  </w:p>
  <w:p w14:paraId="30FACD14" w14:textId="77777777" w:rsidR="00CC4442" w:rsidRPr="007D120A" w:rsidRDefault="00CC4442">
    <w:pPr>
      <w:pStyle w:val="Header"/>
      <w:rPr>
        <w:rFonts w:ascii="Times New Roman" w:hAnsi="Times New Roman" w:cs="Times New Roman"/>
      </w:rP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yssa Barrick">
    <w15:presenceInfo w15:providerId="None" w15:userId="Elyssa Bar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064"/>
    <w:rsid w:val="00001895"/>
    <w:rsid w:val="00002340"/>
    <w:rsid w:val="000044FA"/>
    <w:rsid w:val="00005BF1"/>
    <w:rsid w:val="00006996"/>
    <w:rsid w:val="0000781B"/>
    <w:rsid w:val="00007EE7"/>
    <w:rsid w:val="00010668"/>
    <w:rsid w:val="00010E19"/>
    <w:rsid w:val="00010FD4"/>
    <w:rsid w:val="000124FE"/>
    <w:rsid w:val="0001277B"/>
    <w:rsid w:val="000134A2"/>
    <w:rsid w:val="00013F1A"/>
    <w:rsid w:val="00014DBF"/>
    <w:rsid w:val="000153B5"/>
    <w:rsid w:val="00015DBC"/>
    <w:rsid w:val="00015F17"/>
    <w:rsid w:val="00016DF2"/>
    <w:rsid w:val="000171E0"/>
    <w:rsid w:val="00017AC8"/>
    <w:rsid w:val="00020AB6"/>
    <w:rsid w:val="000218CA"/>
    <w:rsid w:val="00023569"/>
    <w:rsid w:val="00023794"/>
    <w:rsid w:val="00023D7B"/>
    <w:rsid w:val="00024B28"/>
    <w:rsid w:val="0002566D"/>
    <w:rsid w:val="0002617C"/>
    <w:rsid w:val="000303AF"/>
    <w:rsid w:val="00030A0F"/>
    <w:rsid w:val="00033A85"/>
    <w:rsid w:val="00041E7A"/>
    <w:rsid w:val="00041EA1"/>
    <w:rsid w:val="000422CA"/>
    <w:rsid w:val="00043291"/>
    <w:rsid w:val="000433DD"/>
    <w:rsid w:val="0004393E"/>
    <w:rsid w:val="00043B11"/>
    <w:rsid w:val="00043C35"/>
    <w:rsid w:val="00043E84"/>
    <w:rsid w:val="00044447"/>
    <w:rsid w:val="000468D1"/>
    <w:rsid w:val="00047556"/>
    <w:rsid w:val="00050DCA"/>
    <w:rsid w:val="000515A3"/>
    <w:rsid w:val="00053F42"/>
    <w:rsid w:val="0005619E"/>
    <w:rsid w:val="00057439"/>
    <w:rsid w:val="00057A00"/>
    <w:rsid w:val="000604A2"/>
    <w:rsid w:val="000616C3"/>
    <w:rsid w:val="00062475"/>
    <w:rsid w:val="00064842"/>
    <w:rsid w:val="00064D5D"/>
    <w:rsid w:val="00065209"/>
    <w:rsid w:val="000655F3"/>
    <w:rsid w:val="00065DF3"/>
    <w:rsid w:val="00065F0F"/>
    <w:rsid w:val="0006619F"/>
    <w:rsid w:val="00066626"/>
    <w:rsid w:val="00066B24"/>
    <w:rsid w:val="0006740B"/>
    <w:rsid w:val="00067574"/>
    <w:rsid w:val="00071C8A"/>
    <w:rsid w:val="0007402B"/>
    <w:rsid w:val="0007422B"/>
    <w:rsid w:val="0007490E"/>
    <w:rsid w:val="00076193"/>
    <w:rsid w:val="0007701C"/>
    <w:rsid w:val="00077991"/>
    <w:rsid w:val="000805A1"/>
    <w:rsid w:val="00080FA6"/>
    <w:rsid w:val="00081B65"/>
    <w:rsid w:val="000824C0"/>
    <w:rsid w:val="000842C7"/>
    <w:rsid w:val="000848CC"/>
    <w:rsid w:val="000849FE"/>
    <w:rsid w:val="00084E91"/>
    <w:rsid w:val="00085432"/>
    <w:rsid w:val="0008587E"/>
    <w:rsid w:val="00090109"/>
    <w:rsid w:val="00090A39"/>
    <w:rsid w:val="00090F7B"/>
    <w:rsid w:val="000931EA"/>
    <w:rsid w:val="000945E4"/>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A74AC"/>
    <w:rsid w:val="000B09F7"/>
    <w:rsid w:val="000B150D"/>
    <w:rsid w:val="000B15E2"/>
    <w:rsid w:val="000B223F"/>
    <w:rsid w:val="000B408E"/>
    <w:rsid w:val="000B5299"/>
    <w:rsid w:val="000B5305"/>
    <w:rsid w:val="000B5681"/>
    <w:rsid w:val="000B57E9"/>
    <w:rsid w:val="000B78DC"/>
    <w:rsid w:val="000C01B9"/>
    <w:rsid w:val="000C0E34"/>
    <w:rsid w:val="000C12BD"/>
    <w:rsid w:val="000C43D4"/>
    <w:rsid w:val="000C4892"/>
    <w:rsid w:val="000C51A9"/>
    <w:rsid w:val="000C582A"/>
    <w:rsid w:val="000C5A45"/>
    <w:rsid w:val="000C7487"/>
    <w:rsid w:val="000C75D6"/>
    <w:rsid w:val="000D002D"/>
    <w:rsid w:val="000D15C7"/>
    <w:rsid w:val="000D2248"/>
    <w:rsid w:val="000D2F13"/>
    <w:rsid w:val="000D3326"/>
    <w:rsid w:val="000D388E"/>
    <w:rsid w:val="000D3C1D"/>
    <w:rsid w:val="000D447B"/>
    <w:rsid w:val="000D549D"/>
    <w:rsid w:val="000D5D38"/>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0F7EAB"/>
    <w:rsid w:val="00100353"/>
    <w:rsid w:val="001032C1"/>
    <w:rsid w:val="00103F7E"/>
    <w:rsid w:val="001043E2"/>
    <w:rsid w:val="001045B6"/>
    <w:rsid w:val="0010497D"/>
    <w:rsid w:val="00106D8B"/>
    <w:rsid w:val="001104FF"/>
    <w:rsid w:val="00110762"/>
    <w:rsid w:val="00111649"/>
    <w:rsid w:val="00111B2B"/>
    <w:rsid w:val="00112F11"/>
    <w:rsid w:val="00112FF9"/>
    <w:rsid w:val="001149FF"/>
    <w:rsid w:val="00115533"/>
    <w:rsid w:val="00115E8A"/>
    <w:rsid w:val="001164C5"/>
    <w:rsid w:val="00117A9B"/>
    <w:rsid w:val="001205CD"/>
    <w:rsid w:val="00120631"/>
    <w:rsid w:val="00121591"/>
    <w:rsid w:val="00122991"/>
    <w:rsid w:val="00124ADB"/>
    <w:rsid w:val="00124F7A"/>
    <w:rsid w:val="0012532A"/>
    <w:rsid w:val="00125DA2"/>
    <w:rsid w:val="00126F24"/>
    <w:rsid w:val="0012780F"/>
    <w:rsid w:val="0013072B"/>
    <w:rsid w:val="001311E6"/>
    <w:rsid w:val="00131DB6"/>
    <w:rsid w:val="00132A85"/>
    <w:rsid w:val="0013450B"/>
    <w:rsid w:val="0013573A"/>
    <w:rsid w:val="00135F4D"/>
    <w:rsid w:val="00137BD9"/>
    <w:rsid w:val="00137E1A"/>
    <w:rsid w:val="001401BD"/>
    <w:rsid w:val="001416A2"/>
    <w:rsid w:val="001446D2"/>
    <w:rsid w:val="00145549"/>
    <w:rsid w:val="0014563E"/>
    <w:rsid w:val="00146D15"/>
    <w:rsid w:val="00146D7C"/>
    <w:rsid w:val="00147A57"/>
    <w:rsid w:val="001519E4"/>
    <w:rsid w:val="00151C23"/>
    <w:rsid w:val="00153166"/>
    <w:rsid w:val="00153CDB"/>
    <w:rsid w:val="001540EF"/>
    <w:rsid w:val="00154419"/>
    <w:rsid w:val="00155685"/>
    <w:rsid w:val="00156B73"/>
    <w:rsid w:val="00156D22"/>
    <w:rsid w:val="00157751"/>
    <w:rsid w:val="00161C64"/>
    <w:rsid w:val="00162D4C"/>
    <w:rsid w:val="0016369E"/>
    <w:rsid w:val="0016481B"/>
    <w:rsid w:val="0016740F"/>
    <w:rsid w:val="00174135"/>
    <w:rsid w:val="0017626D"/>
    <w:rsid w:val="00176276"/>
    <w:rsid w:val="00176AC4"/>
    <w:rsid w:val="00177C03"/>
    <w:rsid w:val="0018057E"/>
    <w:rsid w:val="001805F1"/>
    <w:rsid w:val="00180EB5"/>
    <w:rsid w:val="00181AA6"/>
    <w:rsid w:val="00182598"/>
    <w:rsid w:val="00182C85"/>
    <w:rsid w:val="00183846"/>
    <w:rsid w:val="001841B0"/>
    <w:rsid w:val="00184EE6"/>
    <w:rsid w:val="0018566B"/>
    <w:rsid w:val="001878EF"/>
    <w:rsid w:val="00187B75"/>
    <w:rsid w:val="00187D8B"/>
    <w:rsid w:val="0019014C"/>
    <w:rsid w:val="00190C6E"/>
    <w:rsid w:val="00190EAC"/>
    <w:rsid w:val="00192F0C"/>
    <w:rsid w:val="0019301A"/>
    <w:rsid w:val="001930B1"/>
    <w:rsid w:val="00195932"/>
    <w:rsid w:val="00195D92"/>
    <w:rsid w:val="0019744E"/>
    <w:rsid w:val="00197708"/>
    <w:rsid w:val="001A178B"/>
    <w:rsid w:val="001A23AA"/>
    <w:rsid w:val="001A6807"/>
    <w:rsid w:val="001A78D3"/>
    <w:rsid w:val="001A7B98"/>
    <w:rsid w:val="001A7BAC"/>
    <w:rsid w:val="001B17DA"/>
    <w:rsid w:val="001B2361"/>
    <w:rsid w:val="001B2CC6"/>
    <w:rsid w:val="001B30C7"/>
    <w:rsid w:val="001B3269"/>
    <w:rsid w:val="001B3502"/>
    <w:rsid w:val="001B35F5"/>
    <w:rsid w:val="001B3846"/>
    <w:rsid w:val="001B3C5D"/>
    <w:rsid w:val="001B5454"/>
    <w:rsid w:val="001B6131"/>
    <w:rsid w:val="001B696C"/>
    <w:rsid w:val="001C0606"/>
    <w:rsid w:val="001C0726"/>
    <w:rsid w:val="001C086C"/>
    <w:rsid w:val="001C0969"/>
    <w:rsid w:val="001C1034"/>
    <w:rsid w:val="001C14D8"/>
    <w:rsid w:val="001C15A1"/>
    <w:rsid w:val="001C247D"/>
    <w:rsid w:val="001C24B5"/>
    <w:rsid w:val="001C5117"/>
    <w:rsid w:val="001C515F"/>
    <w:rsid w:val="001C518C"/>
    <w:rsid w:val="001D114C"/>
    <w:rsid w:val="001D35B9"/>
    <w:rsid w:val="001D4748"/>
    <w:rsid w:val="001D4FA4"/>
    <w:rsid w:val="001D6C85"/>
    <w:rsid w:val="001D6CA3"/>
    <w:rsid w:val="001D72C1"/>
    <w:rsid w:val="001E07A3"/>
    <w:rsid w:val="001E2296"/>
    <w:rsid w:val="001E3F89"/>
    <w:rsid w:val="001E6841"/>
    <w:rsid w:val="001E6CC3"/>
    <w:rsid w:val="001E7F99"/>
    <w:rsid w:val="001F1304"/>
    <w:rsid w:val="001F1E2E"/>
    <w:rsid w:val="001F3646"/>
    <w:rsid w:val="001F4657"/>
    <w:rsid w:val="001F4BAA"/>
    <w:rsid w:val="001F5030"/>
    <w:rsid w:val="001F5235"/>
    <w:rsid w:val="001F59AB"/>
    <w:rsid w:val="001F7A1A"/>
    <w:rsid w:val="00200279"/>
    <w:rsid w:val="002003D0"/>
    <w:rsid w:val="00201236"/>
    <w:rsid w:val="00201292"/>
    <w:rsid w:val="00201338"/>
    <w:rsid w:val="00201A30"/>
    <w:rsid w:val="00201FC5"/>
    <w:rsid w:val="00202753"/>
    <w:rsid w:val="00203449"/>
    <w:rsid w:val="00203F66"/>
    <w:rsid w:val="00204481"/>
    <w:rsid w:val="00204800"/>
    <w:rsid w:val="002051E3"/>
    <w:rsid w:val="002058F8"/>
    <w:rsid w:val="00205D2E"/>
    <w:rsid w:val="00206E3D"/>
    <w:rsid w:val="00206FA2"/>
    <w:rsid w:val="00207DC1"/>
    <w:rsid w:val="002100D8"/>
    <w:rsid w:val="002101AF"/>
    <w:rsid w:val="00210279"/>
    <w:rsid w:val="00210373"/>
    <w:rsid w:val="00211FD3"/>
    <w:rsid w:val="00212042"/>
    <w:rsid w:val="00213C4C"/>
    <w:rsid w:val="002142E0"/>
    <w:rsid w:val="0021440B"/>
    <w:rsid w:val="00214493"/>
    <w:rsid w:val="00214EAF"/>
    <w:rsid w:val="00215B94"/>
    <w:rsid w:val="00215CDE"/>
    <w:rsid w:val="00216691"/>
    <w:rsid w:val="002174F8"/>
    <w:rsid w:val="00220298"/>
    <w:rsid w:val="0022141A"/>
    <w:rsid w:val="00221773"/>
    <w:rsid w:val="0022228C"/>
    <w:rsid w:val="002228CD"/>
    <w:rsid w:val="00223CE9"/>
    <w:rsid w:val="00224B73"/>
    <w:rsid w:val="002251C5"/>
    <w:rsid w:val="0023199E"/>
    <w:rsid w:val="002321DA"/>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3229"/>
    <w:rsid w:val="0026478A"/>
    <w:rsid w:val="00265800"/>
    <w:rsid w:val="00267008"/>
    <w:rsid w:val="00270760"/>
    <w:rsid w:val="00270902"/>
    <w:rsid w:val="002719B5"/>
    <w:rsid w:val="00271B4D"/>
    <w:rsid w:val="00272A88"/>
    <w:rsid w:val="00272AA5"/>
    <w:rsid w:val="00273E96"/>
    <w:rsid w:val="00274427"/>
    <w:rsid w:val="00274664"/>
    <w:rsid w:val="00275656"/>
    <w:rsid w:val="00275781"/>
    <w:rsid w:val="00275A51"/>
    <w:rsid w:val="00276867"/>
    <w:rsid w:val="002768F4"/>
    <w:rsid w:val="00276917"/>
    <w:rsid w:val="00276A98"/>
    <w:rsid w:val="002775DD"/>
    <w:rsid w:val="00277B24"/>
    <w:rsid w:val="00280A6E"/>
    <w:rsid w:val="00280C12"/>
    <w:rsid w:val="00282CF3"/>
    <w:rsid w:val="002832F5"/>
    <w:rsid w:val="00283750"/>
    <w:rsid w:val="00284FCF"/>
    <w:rsid w:val="002852C1"/>
    <w:rsid w:val="002860C1"/>
    <w:rsid w:val="00290014"/>
    <w:rsid w:val="00292064"/>
    <w:rsid w:val="00293779"/>
    <w:rsid w:val="00293929"/>
    <w:rsid w:val="0029576E"/>
    <w:rsid w:val="00295F76"/>
    <w:rsid w:val="0029650C"/>
    <w:rsid w:val="00297BAA"/>
    <w:rsid w:val="002A0CFE"/>
    <w:rsid w:val="002A224B"/>
    <w:rsid w:val="002A2D71"/>
    <w:rsid w:val="002A3408"/>
    <w:rsid w:val="002A364E"/>
    <w:rsid w:val="002A597C"/>
    <w:rsid w:val="002B0875"/>
    <w:rsid w:val="002B0CD6"/>
    <w:rsid w:val="002B14D3"/>
    <w:rsid w:val="002B1F66"/>
    <w:rsid w:val="002B2765"/>
    <w:rsid w:val="002B42DF"/>
    <w:rsid w:val="002B46EC"/>
    <w:rsid w:val="002B49AD"/>
    <w:rsid w:val="002B49CE"/>
    <w:rsid w:val="002B4C39"/>
    <w:rsid w:val="002B6386"/>
    <w:rsid w:val="002B7840"/>
    <w:rsid w:val="002C076A"/>
    <w:rsid w:val="002C1039"/>
    <w:rsid w:val="002C1700"/>
    <w:rsid w:val="002C171F"/>
    <w:rsid w:val="002C2B03"/>
    <w:rsid w:val="002C37C7"/>
    <w:rsid w:val="002C3B8F"/>
    <w:rsid w:val="002C3F1F"/>
    <w:rsid w:val="002C4276"/>
    <w:rsid w:val="002C53AB"/>
    <w:rsid w:val="002D063A"/>
    <w:rsid w:val="002D79BC"/>
    <w:rsid w:val="002E093D"/>
    <w:rsid w:val="002E0C39"/>
    <w:rsid w:val="002E4393"/>
    <w:rsid w:val="002E4C60"/>
    <w:rsid w:val="002E5496"/>
    <w:rsid w:val="002E63F0"/>
    <w:rsid w:val="002E6C6D"/>
    <w:rsid w:val="002E70DF"/>
    <w:rsid w:val="002E7219"/>
    <w:rsid w:val="002E778A"/>
    <w:rsid w:val="002F15B4"/>
    <w:rsid w:val="002F3005"/>
    <w:rsid w:val="002F3127"/>
    <w:rsid w:val="002F328D"/>
    <w:rsid w:val="002F3F4C"/>
    <w:rsid w:val="002F4AA2"/>
    <w:rsid w:val="002F5131"/>
    <w:rsid w:val="002F5141"/>
    <w:rsid w:val="003018BE"/>
    <w:rsid w:val="00301B8D"/>
    <w:rsid w:val="00303810"/>
    <w:rsid w:val="003038E8"/>
    <w:rsid w:val="00304C25"/>
    <w:rsid w:val="003062B0"/>
    <w:rsid w:val="00306CC7"/>
    <w:rsid w:val="00306E53"/>
    <w:rsid w:val="003107D9"/>
    <w:rsid w:val="003111A1"/>
    <w:rsid w:val="00311F3B"/>
    <w:rsid w:val="00312370"/>
    <w:rsid w:val="00314AEE"/>
    <w:rsid w:val="003151EC"/>
    <w:rsid w:val="00315462"/>
    <w:rsid w:val="00320018"/>
    <w:rsid w:val="003207DF"/>
    <w:rsid w:val="00321230"/>
    <w:rsid w:val="00322356"/>
    <w:rsid w:val="003223A2"/>
    <w:rsid w:val="00323223"/>
    <w:rsid w:val="00326D0B"/>
    <w:rsid w:val="003272CE"/>
    <w:rsid w:val="003273D0"/>
    <w:rsid w:val="003309C8"/>
    <w:rsid w:val="0033104C"/>
    <w:rsid w:val="003318BE"/>
    <w:rsid w:val="003340C2"/>
    <w:rsid w:val="0033415A"/>
    <w:rsid w:val="0033552C"/>
    <w:rsid w:val="00335BA5"/>
    <w:rsid w:val="00336B74"/>
    <w:rsid w:val="00336EC8"/>
    <w:rsid w:val="00337C0B"/>
    <w:rsid w:val="00340549"/>
    <w:rsid w:val="00341111"/>
    <w:rsid w:val="003422FF"/>
    <w:rsid w:val="00343239"/>
    <w:rsid w:val="00343DFE"/>
    <w:rsid w:val="00343E8C"/>
    <w:rsid w:val="00344238"/>
    <w:rsid w:val="00346400"/>
    <w:rsid w:val="00346499"/>
    <w:rsid w:val="00346C93"/>
    <w:rsid w:val="003470A2"/>
    <w:rsid w:val="00347648"/>
    <w:rsid w:val="00350ECB"/>
    <w:rsid w:val="00351C75"/>
    <w:rsid w:val="003530CF"/>
    <w:rsid w:val="00355281"/>
    <w:rsid w:val="00355E75"/>
    <w:rsid w:val="0035792C"/>
    <w:rsid w:val="0036085D"/>
    <w:rsid w:val="0036195A"/>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31E2"/>
    <w:rsid w:val="0037487D"/>
    <w:rsid w:val="00374BD9"/>
    <w:rsid w:val="003752B6"/>
    <w:rsid w:val="00376488"/>
    <w:rsid w:val="00376871"/>
    <w:rsid w:val="00376924"/>
    <w:rsid w:val="00377608"/>
    <w:rsid w:val="003776FD"/>
    <w:rsid w:val="003778CF"/>
    <w:rsid w:val="00377F20"/>
    <w:rsid w:val="00380C21"/>
    <w:rsid w:val="003819ED"/>
    <w:rsid w:val="00381FEE"/>
    <w:rsid w:val="0038294F"/>
    <w:rsid w:val="003832F4"/>
    <w:rsid w:val="0038356A"/>
    <w:rsid w:val="00383964"/>
    <w:rsid w:val="00384511"/>
    <w:rsid w:val="00384CC3"/>
    <w:rsid w:val="00385599"/>
    <w:rsid w:val="00385A48"/>
    <w:rsid w:val="00385FDC"/>
    <w:rsid w:val="003861A5"/>
    <w:rsid w:val="00392228"/>
    <w:rsid w:val="00392636"/>
    <w:rsid w:val="00392D47"/>
    <w:rsid w:val="00393A84"/>
    <w:rsid w:val="0039422A"/>
    <w:rsid w:val="00394D6A"/>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A4DFC"/>
    <w:rsid w:val="003B0291"/>
    <w:rsid w:val="003B02C0"/>
    <w:rsid w:val="003B0597"/>
    <w:rsid w:val="003B0989"/>
    <w:rsid w:val="003B3024"/>
    <w:rsid w:val="003B342E"/>
    <w:rsid w:val="003B3536"/>
    <w:rsid w:val="003B5693"/>
    <w:rsid w:val="003B596B"/>
    <w:rsid w:val="003B5B74"/>
    <w:rsid w:val="003B6C8A"/>
    <w:rsid w:val="003B7060"/>
    <w:rsid w:val="003B78C5"/>
    <w:rsid w:val="003C0521"/>
    <w:rsid w:val="003C0755"/>
    <w:rsid w:val="003C24AB"/>
    <w:rsid w:val="003C2825"/>
    <w:rsid w:val="003C310D"/>
    <w:rsid w:val="003C3F48"/>
    <w:rsid w:val="003C40BA"/>
    <w:rsid w:val="003C4383"/>
    <w:rsid w:val="003C568B"/>
    <w:rsid w:val="003C6ACA"/>
    <w:rsid w:val="003C6B9E"/>
    <w:rsid w:val="003C700C"/>
    <w:rsid w:val="003C74E5"/>
    <w:rsid w:val="003D1223"/>
    <w:rsid w:val="003D13A9"/>
    <w:rsid w:val="003D1869"/>
    <w:rsid w:val="003D26D4"/>
    <w:rsid w:val="003D4F9B"/>
    <w:rsid w:val="003D5015"/>
    <w:rsid w:val="003D5509"/>
    <w:rsid w:val="003D5EDB"/>
    <w:rsid w:val="003D66E7"/>
    <w:rsid w:val="003D7335"/>
    <w:rsid w:val="003D76A5"/>
    <w:rsid w:val="003D7E8B"/>
    <w:rsid w:val="003E011E"/>
    <w:rsid w:val="003E1DAC"/>
    <w:rsid w:val="003E1DF7"/>
    <w:rsid w:val="003E5677"/>
    <w:rsid w:val="003E5E81"/>
    <w:rsid w:val="003F07E7"/>
    <w:rsid w:val="003F0C66"/>
    <w:rsid w:val="003F13EB"/>
    <w:rsid w:val="003F1B5E"/>
    <w:rsid w:val="003F230E"/>
    <w:rsid w:val="003F2729"/>
    <w:rsid w:val="003F31BE"/>
    <w:rsid w:val="003F3DEE"/>
    <w:rsid w:val="003F54BC"/>
    <w:rsid w:val="003F6260"/>
    <w:rsid w:val="003F6352"/>
    <w:rsid w:val="003F659F"/>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5D8B"/>
    <w:rsid w:val="00416D44"/>
    <w:rsid w:val="00421E8A"/>
    <w:rsid w:val="00423700"/>
    <w:rsid w:val="00423A35"/>
    <w:rsid w:val="00423AEA"/>
    <w:rsid w:val="00424C9B"/>
    <w:rsid w:val="00426B75"/>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6F81"/>
    <w:rsid w:val="00467DA5"/>
    <w:rsid w:val="004712EF"/>
    <w:rsid w:val="004720A7"/>
    <w:rsid w:val="004735BB"/>
    <w:rsid w:val="004738CF"/>
    <w:rsid w:val="00474601"/>
    <w:rsid w:val="004748DA"/>
    <w:rsid w:val="004749F7"/>
    <w:rsid w:val="004758E5"/>
    <w:rsid w:val="00475DE7"/>
    <w:rsid w:val="00480244"/>
    <w:rsid w:val="00481B10"/>
    <w:rsid w:val="0048273D"/>
    <w:rsid w:val="0048339F"/>
    <w:rsid w:val="0048371E"/>
    <w:rsid w:val="00484327"/>
    <w:rsid w:val="00486D8F"/>
    <w:rsid w:val="00487987"/>
    <w:rsid w:val="0049169D"/>
    <w:rsid w:val="00491FF4"/>
    <w:rsid w:val="00493F47"/>
    <w:rsid w:val="00495B3C"/>
    <w:rsid w:val="0049701D"/>
    <w:rsid w:val="004A06AF"/>
    <w:rsid w:val="004A0ACD"/>
    <w:rsid w:val="004A286B"/>
    <w:rsid w:val="004A3D2A"/>
    <w:rsid w:val="004A4831"/>
    <w:rsid w:val="004A7C85"/>
    <w:rsid w:val="004B1431"/>
    <w:rsid w:val="004B2E23"/>
    <w:rsid w:val="004B2F3E"/>
    <w:rsid w:val="004B37D9"/>
    <w:rsid w:val="004B3DB9"/>
    <w:rsid w:val="004B482A"/>
    <w:rsid w:val="004B4FD1"/>
    <w:rsid w:val="004C0638"/>
    <w:rsid w:val="004C0843"/>
    <w:rsid w:val="004C0CB4"/>
    <w:rsid w:val="004C151D"/>
    <w:rsid w:val="004C217C"/>
    <w:rsid w:val="004C3795"/>
    <w:rsid w:val="004C43CC"/>
    <w:rsid w:val="004C49DB"/>
    <w:rsid w:val="004C505B"/>
    <w:rsid w:val="004C7F4B"/>
    <w:rsid w:val="004D0B57"/>
    <w:rsid w:val="004D2359"/>
    <w:rsid w:val="004D35A5"/>
    <w:rsid w:val="004D38BF"/>
    <w:rsid w:val="004D45C2"/>
    <w:rsid w:val="004D5625"/>
    <w:rsid w:val="004D6DB6"/>
    <w:rsid w:val="004E121A"/>
    <w:rsid w:val="004E1BC2"/>
    <w:rsid w:val="004E1F21"/>
    <w:rsid w:val="004E2F92"/>
    <w:rsid w:val="004E5898"/>
    <w:rsid w:val="004E5EAC"/>
    <w:rsid w:val="004E6E2E"/>
    <w:rsid w:val="004E79F3"/>
    <w:rsid w:val="004F0CAB"/>
    <w:rsid w:val="004F1A81"/>
    <w:rsid w:val="004F2C22"/>
    <w:rsid w:val="004F3403"/>
    <w:rsid w:val="004F4251"/>
    <w:rsid w:val="004F46C7"/>
    <w:rsid w:val="004F4D41"/>
    <w:rsid w:val="004F4F07"/>
    <w:rsid w:val="00500975"/>
    <w:rsid w:val="00500D07"/>
    <w:rsid w:val="0050255F"/>
    <w:rsid w:val="005045C9"/>
    <w:rsid w:val="005046CF"/>
    <w:rsid w:val="00506985"/>
    <w:rsid w:val="00507588"/>
    <w:rsid w:val="00507895"/>
    <w:rsid w:val="005078E0"/>
    <w:rsid w:val="005105B8"/>
    <w:rsid w:val="00510634"/>
    <w:rsid w:val="00511896"/>
    <w:rsid w:val="00513850"/>
    <w:rsid w:val="005139B6"/>
    <w:rsid w:val="00513EBF"/>
    <w:rsid w:val="00514E96"/>
    <w:rsid w:val="005155C7"/>
    <w:rsid w:val="0051611D"/>
    <w:rsid w:val="005164A7"/>
    <w:rsid w:val="00516C32"/>
    <w:rsid w:val="00517810"/>
    <w:rsid w:val="005227A4"/>
    <w:rsid w:val="005227A7"/>
    <w:rsid w:val="00522A0B"/>
    <w:rsid w:val="00523AB9"/>
    <w:rsid w:val="005258CE"/>
    <w:rsid w:val="00526E37"/>
    <w:rsid w:val="00527445"/>
    <w:rsid w:val="00527F57"/>
    <w:rsid w:val="00532194"/>
    <w:rsid w:val="005322B3"/>
    <w:rsid w:val="0053272D"/>
    <w:rsid w:val="005335A1"/>
    <w:rsid w:val="00533DD6"/>
    <w:rsid w:val="00534271"/>
    <w:rsid w:val="00534B8F"/>
    <w:rsid w:val="00534BA8"/>
    <w:rsid w:val="005350D8"/>
    <w:rsid w:val="00536423"/>
    <w:rsid w:val="00536A01"/>
    <w:rsid w:val="00536EC4"/>
    <w:rsid w:val="00536FF3"/>
    <w:rsid w:val="0053720E"/>
    <w:rsid w:val="00540DFC"/>
    <w:rsid w:val="00541818"/>
    <w:rsid w:val="00541A0D"/>
    <w:rsid w:val="005422CC"/>
    <w:rsid w:val="00542A15"/>
    <w:rsid w:val="00542BC4"/>
    <w:rsid w:val="00546610"/>
    <w:rsid w:val="00546761"/>
    <w:rsid w:val="0054777E"/>
    <w:rsid w:val="00550101"/>
    <w:rsid w:val="005504E1"/>
    <w:rsid w:val="005509AE"/>
    <w:rsid w:val="005513F2"/>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034"/>
    <w:rsid w:val="00571292"/>
    <w:rsid w:val="0057149A"/>
    <w:rsid w:val="00571641"/>
    <w:rsid w:val="00572459"/>
    <w:rsid w:val="005738CE"/>
    <w:rsid w:val="00573DF3"/>
    <w:rsid w:val="005752AC"/>
    <w:rsid w:val="005754BF"/>
    <w:rsid w:val="0057707D"/>
    <w:rsid w:val="00577A14"/>
    <w:rsid w:val="00582200"/>
    <w:rsid w:val="00584971"/>
    <w:rsid w:val="00584D1B"/>
    <w:rsid w:val="00584F98"/>
    <w:rsid w:val="00585389"/>
    <w:rsid w:val="00585414"/>
    <w:rsid w:val="005875CE"/>
    <w:rsid w:val="00587D7D"/>
    <w:rsid w:val="005930A0"/>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3847"/>
    <w:rsid w:val="005A4011"/>
    <w:rsid w:val="005A5349"/>
    <w:rsid w:val="005A62CC"/>
    <w:rsid w:val="005A6DB6"/>
    <w:rsid w:val="005A6E36"/>
    <w:rsid w:val="005B07CC"/>
    <w:rsid w:val="005B0D1E"/>
    <w:rsid w:val="005B15CD"/>
    <w:rsid w:val="005B19EC"/>
    <w:rsid w:val="005B28F4"/>
    <w:rsid w:val="005B3898"/>
    <w:rsid w:val="005B5E97"/>
    <w:rsid w:val="005B6444"/>
    <w:rsid w:val="005B7859"/>
    <w:rsid w:val="005B7C93"/>
    <w:rsid w:val="005C00CC"/>
    <w:rsid w:val="005C03FD"/>
    <w:rsid w:val="005C0F96"/>
    <w:rsid w:val="005C13EF"/>
    <w:rsid w:val="005C20F5"/>
    <w:rsid w:val="005C21ED"/>
    <w:rsid w:val="005C30F1"/>
    <w:rsid w:val="005C3343"/>
    <w:rsid w:val="005C4974"/>
    <w:rsid w:val="005C565B"/>
    <w:rsid w:val="005C6165"/>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31A"/>
    <w:rsid w:val="005F1E78"/>
    <w:rsid w:val="005F20E1"/>
    <w:rsid w:val="005F3563"/>
    <w:rsid w:val="005F3F52"/>
    <w:rsid w:val="005F5263"/>
    <w:rsid w:val="005F5275"/>
    <w:rsid w:val="005F5E52"/>
    <w:rsid w:val="005F7922"/>
    <w:rsid w:val="0060047A"/>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579"/>
    <w:rsid w:val="00654912"/>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62B"/>
    <w:rsid w:val="00671856"/>
    <w:rsid w:val="006731E7"/>
    <w:rsid w:val="00673414"/>
    <w:rsid w:val="006737FA"/>
    <w:rsid w:val="00673C6D"/>
    <w:rsid w:val="0067414F"/>
    <w:rsid w:val="0067450A"/>
    <w:rsid w:val="00675E5C"/>
    <w:rsid w:val="0067624A"/>
    <w:rsid w:val="006770AF"/>
    <w:rsid w:val="00677A03"/>
    <w:rsid w:val="0068014B"/>
    <w:rsid w:val="00680740"/>
    <w:rsid w:val="00680EDE"/>
    <w:rsid w:val="00681462"/>
    <w:rsid w:val="0068188D"/>
    <w:rsid w:val="00683A22"/>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25A0"/>
    <w:rsid w:val="006A49CD"/>
    <w:rsid w:val="006A5001"/>
    <w:rsid w:val="006A5058"/>
    <w:rsid w:val="006A547A"/>
    <w:rsid w:val="006A6BDC"/>
    <w:rsid w:val="006A6EDC"/>
    <w:rsid w:val="006A746A"/>
    <w:rsid w:val="006A7907"/>
    <w:rsid w:val="006B00AB"/>
    <w:rsid w:val="006B07EF"/>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514"/>
    <w:rsid w:val="006C5962"/>
    <w:rsid w:val="006C5EA3"/>
    <w:rsid w:val="006C5F06"/>
    <w:rsid w:val="006C7EC2"/>
    <w:rsid w:val="006C7FA1"/>
    <w:rsid w:val="006D14F3"/>
    <w:rsid w:val="006D40D2"/>
    <w:rsid w:val="006D4308"/>
    <w:rsid w:val="006D5065"/>
    <w:rsid w:val="006D5DB6"/>
    <w:rsid w:val="006D6340"/>
    <w:rsid w:val="006D714C"/>
    <w:rsid w:val="006D7661"/>
    <w:rsid w:val="006E0225"/>
    <w:rsid w:val="006E1B14"/>
    <w:rsid w:val="006E2EBF"/>
    <w:rsid w:val="006E31EC"/>
    <w:rsid w:val="006E4871"/>
    <w:rsid w:val="006E4FFC"/>
    <w:rsid w:val="006E6345"/>
    <w:rsid w:val="006E7E58"/>
    <w:rsid w:val="006E7ED6"/>
    <w:rsid w:val="006F04F9"/>
    <w:rsid w:val="006F2228"/>
    <w:rsid w:val="006F39D3"/>
    <w:rsid w:val="006F47EA"/>
    <w:rsid w:val="006F7DCD"/>
    <w:rsid w:val="0070113B"/>
    <w:rsid w:val="007019F8"/>
    <w:rsid w:val="00701D95"/>
    <w:rsid w:val="00701FCE"/>
    <w:rsid w:val="00702C67"/>
    <w:rsid w:val="0070450A"/>
    <w:rsid w:val="00706058"/>
    <w:rsid w:val="0071224E"/>
    <w:rsid w:val="00712806"/>
    <w:rsid w:val="00713AA9"/>
    <w:rsid w:val="0071406F"/>
    <w:rsid w:val="00714CBF"/>
    <w:rsid w:val="00715881"/>
    <w:rsid w:val="00715BE5"/>
    <w:rsid w:val="00717B5D"/>
    <w:rsid w:val="00720F1F"/>
    <w:rsid w:val="00721206"/>
    <w:rsid w:val="00722819"/>
    <w:rsid w:val="00722AEE"/>
    <w:rsid w:val="00723077"/>
    <w:rsid w:val="007234E0"/>
    <w:rsid w:val="007243B4"/>
    <w:rsid w:val="007251E2"/>
    <w:rsid w:val="00727FB3"/>
    <w:rsid w:val="007313C2"/>
    <w:rsid w:val="00732559"/>
    <w:rsid w:val="007329E1"/>
    <w:rsid w:val="00733208"/>
    <w:rsid w:val="00733E52"/>
    <w:rsid w:val="00734E58"/>
    <w:rsid w:val="0073641C"/>
    <w:rsid w:val="00737817"/>
    <w:rsid w:val="00737D31"/>
    <w:rsid w:val="00737EA6"/>
    <w:rsid w:val="007415E8"/>
    <w:rsid w:val="00741A65"/>
    <w:rsid w:val="00741E7A"/>
    <w:rsid w:val="007420ED"/>
    <w:rsid w:val="00742E33"/>
    <w:rsid w:val="00742F03"/>
    <w:rsid w:val="007430D2"/>
    <w:rsid w:val="00746190"/>
    <w:rsid w:val="007466C7"/>
    <w:rsid w:val="00751864"/>
    <w:rsid w:val="00752AC3"/>
    <w:rsid w:val="007551F0"/>
    <w:rsid w:val="007579E7"/>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1A"/>
    <w:rsid w:val="007716FF"/>
    <w:rsid w:val="00774116"/>
    <w:rsid w:val="00774A0D"/>
    <w:rsid w:val="00774EAC"/>
    <w:rsid w:val="00781A36"/>
    <w:rsid w:val="00782B33"/>
    <w:rsid w:val="00784557"/>
    <w:rsid w:val="00787160"/>
    <w:rsid w:val="00790B88"/>
    <w:rsid w:val="00791876"/>
    <w:rsid w:val="00791C12"/>
    <w:rsid w:val="00791F2A"/>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5BE"/>
    <w:rsid w:val="007C0B1C"/>
    <w:rsid w:val="007C0BFB"/>
    <w:rsid w:val="007C0EDF"/>
    <w:rsid w:val="007C1338"/>
    <w:rsid w:val="007C1646"/>
    <w:rsid w:val="007C2EB1"/>
    <w:rsid w:val="007C3C9D"/>
    <w:rsid w:val="007C480C"/>
    <w:rsid w:val="007C6835"/>
    <w:rsid w:val="007C7D67"/>
    <w:rsid w:val="007D0CA7"/>
    <w:rsid w:val="007D120A"/>
    <w:rsid w:val="007D4154"/>
    <w:rsid w:val="007D5FBC"/>
    <w:rsid w:val="007D6712"/>
    <w:rsid w:val="007D693E"/>
    <w:rsid w:val="007D73C7"/>
    <w:rsid w:val="007D7503"/>
    <w:rsid w:val="007D757A"/>
    <w:rsid w:val="007E013E"/>
    <w:rsid w:val="007E0A2B"/>
    <w:rsid w:val="007E3B2F"/>
    <w:rsid w:val="007E474F"/>
    <w:rsid w:val="007E4EED"/>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17AE"/>
    <w:rsid w:val="0080205A"/>
    <w:rsid w:val="00802F52"/>
    <w:rsid w:val="0080655E"/>
    <w:rsid w:val="00810A2B"/>
    <w:rsid w:val="00810C54"/>
    <w:rsid w:val="00811DE2"/>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456F"/>
    <w:rsid w:val="00834E72"/>
    <w:rsid w:val="008351EA"/>
    <w:rsid w:val="0083764A"/>
    <w:rsid w:val="00840247"/>
    <w:rsid w:val="0084091B"/>
    <w:rsid w:val="00840CA2"/>
    <w:rsid w:val="00841070"/>
    <w:rsid w:val="00841650"/>
    <w:rsid w:val="00842420"/>
    <w:rsid w:val="00842626"/>
    <w:rsid w:val="00843438"/>
    <w:rsid w:val="00844C94"/>
    <w:rsid w:val="00846243"/>
    <w:rsid w:val="0084692E"/>
    <w:rsid w:val="00846B43"/>
    <w:rsid w:val="00846B74"/>
    <w:rsid w:val="00850179"/>
    <w:rsid w:val="008523AB"/>
    <w:rsid w:val="008545D1"/>
    <w:rsid w:val="008548D2"/>
    <w:rsid w:val="00854913"/>
    <w:rsid w:val="008555C1"/>
    <w:rsid w:val="00855CCC"/>
    <w:rsid w:val="008562F4"/>
    <w:rsid w:val="008564A4"/>
    <w:rsid w:val="008566C5"/>
    <w:rsid w:val="0085704F"/>
    <w:rsid w:val="0086063F"/>
    <w:rsid w:val="0086182A"/>
    <w:rsid w:val="00861B03"/>
    <w:rsid w:val="00867935"/>
    <w:rsid w:val="0087062F"/>
    <w:rsid w:val="00871E14"/>
    <w:rsid w:val="00871F7E"/>
    <w:rsid w:val="00871FF0"/>
    <w:rsid w:val="00872E85"/>
    <w:rsid w:val="00872EC8"/>
    <w:rsid w:val="00872FD9"/>
    <w:rsid w:val="00873259"/>
    <w:rsid w:val="00873C16"/>
    <w:rsid w:val="00874908"/>
    <w:rsid w:val="00874C38"/>
    <w:rsid w:val="00874E03"/>
    <w:rsid w:val="008762EF"/>
    <w:rsid w:val="00876795"/>
    <w:rsid w:val="0087692D"/>
    <w:rsid w:val="00877959"/>
    <w:rsid w:val="0088016C"/>
    <w:rsid w:val="00881458"/>
    <w:rsid w:val="00881744"/>
    <w:rsid w:val="00882028"/>
    <w:rsid w:val="008837E0"/>
    <w:rsid w:val="00883978"/>
    <w:rsid w:val="00883990"/>
    <w:rsid w:val="00884839"/>
    <w:rsid w:val="00884995"/>
    <w:rsid w:val="00884C97"/>
    <w:rsid w:val="008858DA"/>
    <w:rsid w:val="008863AE"/>
    <w:rsid w:val="0088648B"/>
    <w:rsid w:val="0088737F"/>
    <w:rsid w:val="008875C6"/>
    <w:rsid w:val="0089156E"/>
    <w:rsid w:val="00891FCD"/>
    <w:rsid w:val="00894254"/>
    <w:rsid w:val="0089429F"/>
    <w:rsid w:val="008946F9"/>
    <w:rsid w:val="00895A7B"/>
    <w:rsid w:val="00895A9C"/>
    <w:rsid w:val="00895EF2"/>
    <w:rsid w:val="00896BA1"/>
    <w:rsid w:val="0089700F"/>
    <w:rsid w:val="0089787F"/>
    <w:rsid w:val="008A2483"/>
    <w:rsid w:val="008A4A21"/>
    <w:rsid w:val="008A502E"/>
    <w:rsid w:val="008A5517"/>
    <w:rsid w:val="008A7C75"/>
    <w:rsid w:val="008B24EF"/>
    <w:rsid w:val="008B2FE9"/>
    <w:rsid w:val="008B36E6"/>
    <w:rsid w:val="008B393C"/>
    <w:rsid w:val="008B3C12"/>
    <w:rsid w:val="008B5A0F"/>
    <w:rsid w:val="008B5FF9"/>
    <w:rsid w:val="008B71D1"/>
    <w:rsid w:val="008C0E63"/>
    <w:rsid w:val="008C2D72"/>
    <w:rsid w:val="008C6C26"/>
    <w:rsid w:val="008C6DC3"/>
    <w:rsid w:val="008D45D5"/>
    <w:rsid w:val="008D4842"/>
    <w:rsid w:val="008D5E6C"/>
    <w:rsid w:val="008D690C"/>
    <w:rsid w:val="008D747B"/>
    <w:rsid w:val="008D7963"/>
    <w:rsid w:val="008E0E33"/>
    <w:rsid w:val="008E1ACE"/>
    <w:rsid w:val="008E377C"/>
    <w:rsid w:val="008E393B"/>
    <w:rsid w:val="008E3CB7"/>
    <w:rsid w:val="008E3EC2"/>
    <w:rsid w:val="008E4009"/>
    <w:rsid w:val="008E49E3"/>
    <w:rsid w:val="008E5504"/>
    <w:rsid w:val="008E64C4"/>
    <w:rsid w:val="008E7234"/>
    <w:rsid w:val="008F0405"/>
    <w:rsid w:val="008F0C8F"/>
    <w:rsid w:val="008F0ED0"/>
    <w:rsid w:val="008F11D9"/>
    <w:rsid w:val="008F3024"/>
    <w:rsid w:val="008F4CB7"/>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1476"/>
    <w:rsid w:val="009125E7"/>
    <w:rsid w:val="00912D52"/>
    <w:rsid w:val="00914765"/>
    <w:rsid w:val="00915055"/>
    <w:rsid w:val="0091545E"/>
    <w:rsid w:val="00915C24"/>
    <w:rsid w:val="00915F42"/>
    <w:rsid w:val="00916A31"/>
    <w:rsid w:val="009174DF"/>
    <w:rsid w:val="00923D75"/>
    <w:rsid w:val="009259E6"/>
    <w:rsid w:val="0092751C"/>
    <w:rsid w:val="009278B6"/>
    <w:rsid w:val="009305E6"/>
    <w:rsid w:val="009318F8"/>
    <w:rsid w:val="00933E5B"/>
    <w:rsid w:val="00933F35"/>
    <w:rsid w:val="009418E3"/>
    <w:rsid w:val="00941F57"/>
    <w:rsid w:val="0094471C"/>
    <w:rsid w:val="009450AB"/>
    <w:rsid w:val="00946DCF"/>
    <w:rsid w:val="00946F40"/>
    <w:rsid w:val="0094779C"/>
    <w:rsid w:val="00947C05"/>
    <w:rsid w:val="00950517"/>
    <w:rsid w:val="0095051C"/>
    <w:rsid w:val="00952341"/>
    <w:rsid w:val="00953D69"/>
    <w:rsid w:val="00953FFA"/>
    <w:rsid w:val="00954ED9"/>
    <w:rsid w:val="00960D22"/>
    <w:rsid w:val="00963B8B"/>
    <w:rsid w:val="00964A0A"/>
    <w:rsid w:val="00965B40"/>
    <w:rsid w:val="00966C64"/>
    <w:rsid w:val="00967967"/>
    <w:rsid w:val="00970F6B"/>
    <w:rsid w:val="00971979"/>
    <w:rsid w:val="009729E1"/>
    <w:rsid w:val="00973593"/>
    <w:rsid w:val="009735E3"/>
    <w:rsid w:val="00973E69"/>
    <w:rsid w:val="009747A3"/>
    <w:rsid w:val="00975BA8"/>
    <w:rsid w:val="009767FC"/>
    <w:rsid w:val="009776EE"/>
    <w:rsid w:val="0098089A"/>
    <w:rsid w:val="00982533"/>
    <w:rsid w:val="009826D9"/>
    <w:rsid w:val="0098354F"/>
    <w:rsid w:val="00984134"/>
    <w:rsid w:val="00984138"/>
    <w:rsid w:val="009846F6"/>
    <w:rsid w:val="0098474D"/>
    <w:rsid w:val="00985265"/>
    <w:rsid w:val="00986C27"/>
    <w:rsid w:val="009876D2"/>
    <w:rsid w:val="009908C5"/>
    <w:rsid w:val="00990973"/>
    <w:rsid w:val="00990AFD"/>
    <w:rsid w:val="00991C3C"/>
    <w:rsid w:val="00994C56"/>
    <w:rsid w:val="009960BC"/>
    <w:rsid w:val="009964DA"/>
    <w:rsid w:val="009A2335"/>
    <w:rsid w:val="009A25FC"/>
    <w:rsid w:val="009A3DD0"/>
    <w:rsid w:val="009A49B3"/>
    <w:rsid w:val="009A7432"/>
    <w:rsid w:val="009A7486"/>
    <w:rsid w:val="009A79F9"/>
    <w:rsid w:val="009B2E7B"/>
    <w:rsid w:val="009B2FD6"/>
    <w:rsid w:val="009B35CB"/>
    <w:rsid w:val="009B3798"/>
    <w:rsid w:val="009B391A"/>
    <w:rsid w:val="009B3C0A"/>
    <w:rsid w:val="009B3E66"/>
    <w:rsid w:val="009B63A5"/>
    <w:rsid w:val="009B64AC"/>
    <w:rsid w:val="009B654B"/>
    <w:rsid w:val="009B709D"/>
    <w:rsid w:val="009B7363"/>
    <w:rsid w:val="009C0FAE"/>
    <w:rsid w:val="009C151C"/>
    <w:rsid w:val="009C419F"/>
    <w:rsid w:val="009C4AF2"/>
    <w:rsid w:val="009D0305"/>
    <w:rsid w:val="009D0C69"/>
    <w:rsid w:val="009D0F9C"/>
    <w:rsid w:val="009D2407"/>
    <w:rsid w:val="009D3081"/>
    <w:rsid w:val="009D331F"/>
    <w:rsid w:val="009D402A"/>
    <w:rsid w:val="009D465A"/>
    <w:rsid w:val="009D4DD8"/>
    <w:rsid w:val="009D4E9A"/>
    <w:rsid w:val="009D5ACB"/>
    <w:rsid w:val="009D5E71"/>
    <w:rsid w:val="009D61F4"/>
    <w:rsid w:val="009D7406"/>
    <w:rsid w:val="009E0939"/>
    <w:rsid w:val="009E122B"/>
    <w:rsid w:val="009E1600"/>
    <w:rsid w:val="009E330C"/>
    <w:rsid w:val="009E4720"/>
    <w:rsid w:val="009E5B80"/>
    <w:rsid w:val="009E667C"/>
    <w:rsid w:val="009E6DCB"/>
    <w:rsid w:val="009E6EAF"/>
    <w:rsid w:val="009E7804"/>
    <w:rsid w:val="009E7FC8"/>
    <w:rsid w:val="009F08D3"/>
    <w:rsid w:val="009F1C97"/>
    <w:rsid w:val="009F2F6C"/>
    <w:rsid w:val="009F39B0"/>
    <w:rsid w:val="009F41E5"/>
    <w:rsid w:val="009F44F0"/>
    <w:rsid w:val="009F51B8"/>
    <w:rsid w:val="009F5DC0"/>
    <w:rsid w:val="009F7337"/>
    <w:rsid w:val="00A00012"/>
    <w:rsid w:val="00A002DA"/>
    <w:rsid w:val="00A0076D"/>
    <w:rsid w:val="00A0412E"/>
    <w:rsid w:val="00A0448D"/>
    <w:rsid w:val="00A04C7A"/>
    <w:rsid w:val="00A04C94"/>
    <w:rsid w:val="00A06215"/>
    <w:rsid w:val="00A068B2"/>
    <w:rsid w:val="00A07F6D"/>
    <w:rsid w:val="00A11790"/>
    <w:rsid w:val="00A1243D"/>
    <w:rsid w:val="00A12583"/>
    <w:rsid w:val="00A130ED"/>
    <w:rsid w:val="00A13D80"/>
    <w:rsid w:val="00A14958"/>
    <w:rsid w:val="00A15DA4"/>
    <w:rsid w:val="00A15E5D"/>
    <w:rsid w:val="00A176D4"/>
    <w:rsid w:val="00A21D60"/>
    <w:rsid w:val="00A24B48"/>
    <w:rsid w:val="00A26008"/>
    <w:rsid w:val="00A26073"/>
    <w:rsid w:val="00A264BD"/>
    <w:rsid w:val="00A27377"/>
    <w:rsid w:val="00A27B5E"/>
    <w:rsid w:val="00A27EA4"/>
    <w:rsid w:val="00A307D7"/>
    <w:rsid w:val="00A3198B"/>
    <w:rsid w:val="00A32AF8"/>
    <w:rsid w:val="00A3440B"/>
    <w:rsid w:val="00A346D3"/>
    <w:rsid w:val="00A363FB"/>
    <w:rsid w:val="00A36CF7"/>
    <w:rsid w:val="00A36D6B"/>
    <w:rsid w:val="00A37DE2"/>
    <w:rsid w:val="00A415FA"/>
    <w:rsid w:val="00A41957"/>
    <w:rsid w:val="00A41D1C"/>
    <w:rsid w:val="00A4246E"/>
    <w:rsid w:val="00A43C0F"/>
    <w:rsid w:val="00A44F1C"/>
    <w:rsid w:val="00A510D7"/>
    <w:rsid w:val="00A52025"/>
    <w:rsid w:val="00A54A37"/>
    <w:rsid w:val="00A55C19"/>
    <w:rsid w:val="00A55E33"/>
    <w:rsid w:val="00A57B0F"/>
    <w:rsid w:val="00A600D6"/>
    <w:rsid w:val="00A61FA7"/>
    <w:rsid w:val="00A6302B"/>
    <w:rsid w:val="00A659CC"/>
    <w:rsid w:val="00A65D05"/>
    <w:rsid w:val="00A660C4"/>
    <w:rsid w:val="00A6633D"/>
    <w:rsid w:val="00A67E36"/>
    <w:rsid w:val="00A703E1"/>
    <w:rsid w:val="00A70AF1"/>
    <w:rsid w:val="00A743A7"/>
    <w:rsid w:val="00A74FE2"/>
    <w:rsid w:val="00A750C8"/>
    <w:rsid w:val="00A75245"/>
    <w:rsid w:val="00A75397"/>
    <w:rsid w:val="00A76B71"/>
    <w:rsid w:val="00A76C66"/>
    <w:rsid w:val="00A775B3"/>
    <w:rsid w:val="00A77CBA"/>
    <w:rsid w:val="00A77D50"/>
    <w:rsid w:val="00A8083D"/>
    <w:rsid w:val="00A80C75"/>
    <w:rsid w:val="00A81D82"/>
    <w:rsid w:val="00A82D5F"/>
    <w:rsid w:val="00A84270"/>
    <w:rsid w:val="00A853A0"/>
    <w:rsid w:val="00A867A1"/>
    <w:rsid w:val="00A91167"/>
    <w:rsid w:val="00A923A4"/>
    <w:rsid w:val="00A928A1"/>
    <w:rsid w:val="00A96601"/>
    <w:rsid w:val="00A97C79"/>
    <w:rsid w:val="00A97CEE"/>
    <w:rsid w:val="00A97DBD"/>
    <w:rsid w:val="00AA106E"/>
    <w:rsid w:val="00AA2A17"/>
    <w:rsid w:val="00AA3882"/>
    <w:rsid w:val="00AA439B"/>
    <w:rsid w:val="00AA644F"/>
    <w:rsid w:val="00AA7255"/>
    <w:rsid w:val="00AA7FEC"/>
    <w:rsid w:val="00AB18D6"/>
    <w:rsid w:val="00AB2C9F"/>
    <w:rsid w:val="00AB3F4C"/>
    <w:rsid w:val="00AB4919"/>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A0C"/>
    <w:rsid w:val="00AC5DB5"/>
    <w:rsid w:val="00AC5FB0"/>
    <w:rsid w:val="00AC6CC0"/>
    <w:rsid w:val="00AC77D7"/>
    <w:rsid w:val="00AC7D07"/>
    <w:rsid w:val="00AD08CE"/>
    <w:rsid w:val="00AD0922"/>
    <w:rsid w:val="00AD0E79"/>
    <w:rsid w:val="00AD0F4F"/>
    <w:rsid w:val="00AD1307"/>
    <w:rsid w:val="00AD1CC2"/>
    <w:rsid w:val="00AD2D9A"/>
    <w:rsid w:val="00AD33A1"/>
    <w:rsid w:val="00AD4E29"/>
    <w:rsid w:val="00AD6CF3"/>
    <w:rsid w:val="00AD6E9B"/>
    <w:rsid w:val="00AE3554"/>
    <w:rsid w:val="00AE3687"/>
    <w:rsid w:val="00AE5B3E"/>
    <w:rsid w:val="00AE6D80"/>
    <w:rsid w:val="00AE707D"/>
    <w:rsid w:val="00AE7171"/>
    <w:rsid w:val="00AF2195"/>
    <w:rsid w:val="00AF2AD0"/>
    <w:rsid w:val="00AF44A0"/>
    <w:rsid w:val="00AF5849"/>
    <w:rsid w:val="00AF5E82"/>
    <w:rsid w:val="00AF5FAC"/>
    <w:rsid w:val="00AF772C"/>
    <w:rsid w:val="00AF7858"/>
    <w:rsid w:val="00AF7B01"/>
    <w:rsid w:val="00B0098C"/>
    <w:rsid w:val="00B019B4"/>
    <w:rsid w:val="00B02AB3"/>
    <w:rsid w:val="00B0484F"/>
    <w:rsid w:val="00B04E18"/>
    <w:rsid w:val="00B05F26"/>
    <w:rsid w:val="00B0647F"/>
    <w:rsid w:val="00B06E40"/>
    <w:rsid w:val="00B073EF"/>
    <w:rsid w:val="00B10633"/>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989"/>
    <w:rsid w:val="00B25A2A"/>
    <w:rsid w:val="00B26099"/>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1907"/>
    <w:rsid w:val="00B4251D"/>
    <w:rsid w:val="00B429F0"/>
    <w:rsid w:val="00B42F34"/>
    <w:rsid w:val="00B43A5B"/>
    <w:rsid w:val="00B44879"/>
    <w:rsid w:val="00B46A3C"/>
    <w:rsid w:val="00B47F26"/>
    <w:rsid w:val="00B541EC"/>
    <w:rsid w:val="00B55BA6"/>
    <w:rsid w:val="00B55E4D"/>
    <w:rsid w:val="00B578A4"/>
    <w:rsid w:val="00B57B8F"/>
    <w:rsid w:val="00B609F8"/>
    <w:rsid w:val="00B60A13"/>
    <w:rsid w:val="00B60E93"/>
    <w:rsid w:val="00B61314"/>
    <w:rsid w:val="00B61611"/>
    <w:rsid w:val="00B633EE"/>
    <w:rsid w:val="00B64250"/>
    <w:rsid w:val="00B64DE9"/>
    <w:rsid w:val="00B67201"/>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6F13"/>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1B15"/>
    <w:rsid w:val="00BB27EE"/>
    <w:rsid w:val="00BB3B76"/>
    <w:rsid w:val="00BB4015"/>
    <w:rsid w:val="00BB5845"/>
    <w:rsid w:val="00BB587B"/>
    <w:rsid w:val="00BB6D64"/>
    <w:rsid w:val="00BB722D"/>
    <w:rsid w:val="00BC170F"/>
    <w:rsid w:val="00BC31C9"/>
    <w:rsid w:val="00BC32E8"/>
    <w:rsid w:val="00BC344B"/>
    <w:rsid w:val="00BC41EB"/>
    <w:rsid w:val="00BC450B"/>
    <w:rsid w:val="00BC4FA4"/>
    <w:rsid w:val="00BC608E"/>
    <w:rsid w:val="00BD0452"/>
    <w:rsid w:val="00BD3750"/>
    <w:rsid w:val="00BD3F17"/>
    <w:rsid w:val="00BD6593"/>
    <w:rsid w:val="00BD6611"/>
    <w:rsid w:val="00BE12ED"/>
    <w:rsid w:val="00BE174A"/>
    <w:rsid w:val="00BE4FAF"/>
    <w:rsid w:val="00BE5E00"/>
    <w:rsid w:val="00BE77A2"/>
    <w:rsid w:val="00BF1513"/>
    <w:rsid w:val="00BF1C18"/>
    <w:rsid w:val="00BF2680"/>
    <w:rsid w:val="00BF3670"/>
    <w:rsid w:val="00BF3B29"/>
    <w:rsid w:val="00BF3DCF"/>
    <w:rsid w:val="00BF3E37"/>
    <w:rsid w:val="00BF403A"/>
    <w:rsid w:val="00BF4A09"/>
    <w:rsid w:val="00BF4A2F"/>
    <w:rsid w:val="00BF53AC"/>
    <w:rsid w:val="00BF5C2C"/>
    <w:rsid w:val="00BF5D86"/>
    <w:rsid w:val="00BF659F"/>
    <w:rsid w:val="00BF6F62"/>
    <w:rsid w:val="00BF70C8"/>
    <w:rsid w:val="00C00352"/>
    <w:rsid w:val="00C04835"/>
    <w:rsid w:val="00C05709"/>
    <w:rsid w:val="00C06ACF"/>
    <w:rsid w:val="00C073DE"/>
    <w:rsid w:val="00C07ACF"/>
    <w:rsid w:val="00C10BF6"/>
    <w:rsid w:val="00C1165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67A3"/>
    <w:rsid w:val="00C27D98"/>
    <w:rsid w:val="00C31C48"/>
    <w:rsid w:val="00C31D2B"/>
    <w:rsid w:val="00C32959"/>
    <w:rsid w:val="00C33076"/>
    <w:rsid w:val="00C3325E"/>
    <w:rsid w:val="00C3398D"/>
    <w:rsid w:val="00C339C5"/>
    <w:rsid w:val="00C35D3C"/>
    <w:rsid w:val="00C3613B"/>
    <w:rsid w:val="00C367AA"/>
    <w:rsid w:val="00C36948"/>
    <w:rsid w:val="00C37038"/>
    <w:rsid w:val="00C40BDF"/>
    <w:rsid w:val="00C41408"/>
    <w:rsid w:val="00C41AAE"/>
    <w:rsid w:val="00C41E3F"/>
    <w:rsid w:val="00C4239B"/>
    <w:rsid w:val="00C42FAC"/>
    <w:rsid w:val="00C42FFE"/>
    <w:rsid w:val="00C44889"/>
    <w:rsid w:val="00C46F4A"/>
    <w:rsid w:val="00C4704A"/>
    <w:rsid w:val="00C4767F"/>
    <w:rsid w:val="00C47AF5"/>
    <w:rsid w:val="00C540DF"/>
    <w:rsid w:val="00C545DC"/>
    <w:rsid w:val="00C546D9"/>
    <w:rsid w:val="00C54945"/>
    <w:rsid w:val="00C56CE4"/>
    <w:rsid w:val="00C56CFB"/>
    <w:rsid w:val="00C623F4"/>
    <w:rsid w:val="00C6382D"/>
    <w:rsid w:val="00C63AFB"/>
    <w:rsid w:val="00C63E0B"/>
    <w:rsid w:val="00C64BFA"/>
    <w:rsid w:val="00C66713"/>
    <w:rsid w:val="00C67B72"/>
    <w:rsid w:val="00C702AA"/>
    <w:rsid w:val="00C7071A"/>
    <w:rsid w:val="00C70FCF"/>
    <w:rsid w:val="00C712D9"/>
    <w:rsid w:val="00C71851"/>
    <w:rsid w:val="00C71C9B"/>
    <w:rsid w:val="00C71F35"/>
    <w:rsid w:val="00C75920"/>
    <w:rsid w:val="00C759EA"/>
    <w:rsid w:val="00C75AEF"/>
    <w:rsid w:val="00C77693"/>
    <w:rsid w:val="00C77B29"/>
    <w:rsid w:val="00C8090E"/>
    <w:rsid w:val="00C817A6"/>
    <w:rsid w:val="00C8200F"/>
    <w:rsid w:val="00C82AF4"/>
    <w:rsid w:val="00C842E5"/>
    <w:rsid w:val="00C84EA4"/>
    <w:rsid w:val="00C8691B"/>
    <w:rsid w:val="00C87367"/>
    <w:rsid w:val="00C90344"/>
    <w:rsid w:val="00C90E95"/>
    <w:rsid w:val="00C9112C"/>
    <w:rsid w:val="00C9140A"/>
    <w:rsid w:val="00C922EE"/>
    <w:rsid w:val="00C937F4"/>
    <w:rsid w:val="00C9429C"/>
    <w:rsid w:val="00C9553B"/>
    <w:rsid w:val="00C96F3E"/>
    <w:rsid w:val="00C97343"/>
    <w:rsid w:val="00C973E5"/>
    <w:rsid w:val="00CA0BF2"/>
    <w:rsid w:val="00CA24B8"/>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442"/>
    <w:rsid w:val="00CC4B4B"/>
    <w:rsid w:val="00CC4E3D"/>
    <w:rsid w:val="00CC5AD0"/>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1BDD"/>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4E55"/>
    <w:rsid w:val="00D05BFF"/>
    <w:rsid w:val="00D05C08"/>
    <w:rsid w:val="00D06229"/>
    <w:rsid w:val="00D0740B"/>
    <w:rsid w:val="00D11321"/>
    <w:rsid w:val="00D1152E"/>
    <w:rsid w:val="00D11E2C"/>
    <w:rsid w:val="00D1374E"/>
    <w:rsid w:val="00D14003"/>
    <w:rsid w:val="00D14124"/>
    <w:rsid w:val="00D16827"/>
    <w:rsid w:val="00D17DDA"/>
    <w:rsid w:val="00D17E32"/>
    <w:rsid w:val="00D20938"/>
    <w:rsid w:val="00D21A24"/>
    <w:rsid w:val="00D21C1F"/>
    <w:rsid w:val="00D223E4"/>
    <w:rsid w:val="00D22819"/>
    <w:rsid w:val="00D2468F"/>
    <w:rsid w:val="00D24AFF"/>
    <w:rsid w:val="00D25A43"/>
    <w:rsid w:val="00D26203"/>
    <w:rsid w:val="00D269A8"/>
    <w:rsid w:val="00D269F6"/>
    <w:rsid w:val="00D27C0B"/>
    <w:rsid w:val="00D3293B"/>
    <w:rsid w:val="00D33081"/>
    <w:rsid w:val="00D33174"/>
    <w:rsid w:val="00D34118"/>
    <w:rsid w:val="00D35D2C"/>
    <w:rsid w:val="00D36F96"/>
    <w:rsid w:val="00D370D6"/>
    <w:rsid w:val="00D4096D"/>
    <w:rsid w:val="00D40B6E"/>
    <w:rsid w:val="00D433D9"/>
    <w:rsid w:val="00D434E0"/>
    <w:rsid w:val="00D440C3"/>
    <w:rsid w:val="00D445B5"/>
    <w:rsid w:val="00D44D82"/>
    <w:rsid w:val="00D46A59"/>
    <w:rsid w:val="00D46C02"/>
    <w:rsid w:val="00D4737D"/>
    <w:rsid w:val="00D5059E"/>
    <w:rsid w:val="00D514E5"/>
    <w:rsid w:val="00D5331F"/>
    <w:rsid w:val="00D53738"/>
    <w:rsid w:val="00D54BBE"/>
    <w:rsid w:val="00D54F2C"/>
    <w:rsid w:val="00D554CC"/>
    <w:rsid w:val="00D56755"/>
    <w:rsid w:val="00D60D4B"/>
    <w:rsid w:val="00D62932"/>
    <w:rsid w:val="00D678BB"/>
    <w:rsid w:val="00D70813"/>
    <w:rsid w:val="00D7089D"/>
    <w:rsid w:val="00D708C6"/>
    <w:rsid w:val="00D70C00"/>
    <w:rsid w:val="00D70FDA"/>
    <w:rsid w:val="00D734F6"/>
    <w:rsid w:val="00D7526B"/>
    <w:rsid w:val="00D75283"/>
    <w:rsid w:val="00D75708"/>
    <w:rsid w:val="00D75A2D"/>
    <w:rsid w:val="00D76E37"/>
    <w:rsid w:val="00D800DB"/>
    <w:rsid w:val="00D80494"/>
    <w:rsid w:val="00D80A12"/>
    <w:rsid w:val="00D80C72"/>
    <w:rsid w:val="00D81243"/>
    <w:rsid w:val="00D83BCB"/>
    <w:rsid w:val="00D851A9"/>
    <w:rsid w:val="00D85C1C"/>
    <w:rsid w:val="00D8698A"/>
    <w:rsid w:val="00D87537"/>
    <w:rsid w:val="00D91652"/>
    <w:rsid w:val="00D92843"/>
    <w:rsid w:val="00D92F8B"/>
    <w:rsid w:val="00D93138"/>
    <w:rsid w:val="00D934BB"/>
    <w:rsid w:val="00D9540E"/>
    <w:rsid w:val="00D97D2F"/>
    <w:rsid w:val="00DA0FE4"/>
    <w:rsid w:val="00DA1FD3"/>
    <w:rsid w:val="00DA4C51"/>
    <w:rsid w:val="00DA65A2"/>
    <w:rsid w:val="00DA6ABE"/>
    <w:rsid w:val="00DA6CDC"/>
    <w:rsid w:val="00DA7D61"/>
    <w:rsid w:val="00DB01CC"/>
    <w:rsid w:val="00DB0E2A"/>
    <w:rsid w:val="00DB1330"/>
    <w:rsid w:val="00DB2A12"/>
    <w:rsid w:val="00DB2D2F"/>
    <w:rsid w:val="00DB34AB"/>
    <w:rsid w:val="00DB3903"/>
    <w:rsid w:val="00DB3F37"/>
    <w:rsid w:val="00DB52DB"/>
    <w:rsid w:val="00DB59CD"/>
    <w:rsid w:val="00DB68F3"/>
    <w:rsid w:val="00DC0270"/>
    <w:rsid w:val="00DC4CAF"/>
    <w:rsid w:val="00DC604C"/>
    <w:rsid w:val="00DC6786"/>
    <w:rsid w:val="00DC67B5"/>
    <w:rsid w:val="00DC75EC"/>
    <w:rsid w:val="00DC7C8A"/>
    <w:rsid w:val="00DD0345"/>
    <w:rsid w:val="00DD199E"/>
    <w:rsid w:val="00DD2286"/>
    <w:rsid w:val="00DD30CA"/>
    <w:rsid w:val="00DD366B"/>
    <w:rsid w:val="00DD3AB1"/>
    <w:rsid w:val="00DD40FB"/>
    <w:rsid w:val="00DD4F73"/>
    <w:rsid w:val="00DD514D"/>
    <w:rsid w:val="00DD5784"/>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DF4794"/>
    <w:rsid w:val="00DF795F"/>
    <w:rsid w:val="00E0162C"/>
    <w:rsid w:val="00E01745"/>
    <w:rsid w:val="00E017F9"/>
    <w:rsid w:val="00E0209A"/>
    <w:rsid w:val="00E05A00"/>
    <w:rsid w:val="00E05F24"/>
    <w:rsid w:val="00E06396"/>
    <w:rsid w:val="00E0698E"/>
    <w:rsid w:val="00E06AD6"/>
    <w:rsid w:val="00E104BD"/>
    <w:rsid w:val="00E106C9"/>
    <w:rsid w:val="00E10DEF"/>
    <w:rsid w:val="00E117EF"/>
    <w:rsid w:val="00E12707"/>
    <w:rsid w:val="00E129F3"/>
    <w:rsid w:val="00E12E10"/>
    <w:rsid w:val="00E15744"/>
    <w:rsid w:val="00E15891"/>
    <w:rsid w:val="00E167F9"/>
    <w:rsid w:val="00E16D6B"/>
    <w:rsid w:val="00E17443"/>
    <w:rsid w:val="00E174C2"/>
    <w:rsid w:val="00E17B5F"/>
    <w:rsid w:val="00E2002C"/>
    <w:rsid w:val="00E20963"/>
    <w:rsid w:val="00E21652"/>
    <w:rsid w:val="00E23312"/>
    <w:rsid w:val="00E24A74"/>
    <w:rsid w:val="00E24DCF"/>
    <w:rsid w:val="00E26ECB"/>
    <w:rsid w:val="00E3195F"/>
    <w:rsid w:val="00E33F4E"/>
    <w:rsid w:val="00E35175"/>
    <w:rsid w:val="00E36CC7"/>
    <w:rsid w:val="00E37D7E"/>
    <w:rsid w:val="00E40845"/>
    <w:rsid w:val="00E411C8"/>
    <w:rsid w:val="00E41AC7"/>
    <w:rsid w:val="00E425A3"/>
    <w:rsid w:val="00E42AD9"/>
    <w:rsid w:val="00E433F9"/>
    <w:rsid w:val="00E44113"/>
    <w:rsid w:val="00E44DB7"/>
    <w:rsid w:val="00E452B3"/>
    <w:rsid w:val="00E47E20"/>
    <w:rsid w:val="00E500CD"/>
    <w:rsid w:val="00E506B4"/>
    <w:rsid w:val="00E518E8"/>
    <w:rsid w:val="00E5640C"/>
    <w:rsid w:val="00E57650"/>
    <w:rsid w:val="00E57E3E"/>
    <w:rsid w:val="00E60275"/>
    <w:rsid w:val="00E60F0E"/>
    <w:rsid w:val="00E620A4"/>
    <w:rsid w:val="00E63768"/>
    <w:rsid w:val="00E64335"/>
    <w:rsid w:val="00E65BB2"/>
    <w:rsid w:val="00E65EF4"/>
    <w:rsid w:val="00E65FB1"/>
    <w:rsid w:val="00E66038"/>
    <w:rsid w:val="00E67331"/>
    <w:rsid w:val="00E67C28"/>
    <w:rsid w:val="00E70BFF"/>
    <w:rsid w:val="00E72038"/>
    <w:rsid w:val="00E72DE4"/>
    <w:rsid w:val="00E72EB6"/>
    <w:rsid w:val="00E73635"/>
    <w:rsid w:val="00E73BC6"/>
    <w:rsid w:val="00E73C43"/>
    <w:rsid w:val="00E74077"/>
    <w:rsid w:val="00E75647"/>
    <w:rsid w:val="00E75AF8"/>
    <w:rsid w:val="00E768D9"/>
    <w:rsid w:val="00E77413"/>
    <w:rsid w:val="00E7746B"/>
    <w:rsid w:val="00E80C57"/>
    <w:rsid w:val="00E80DAA"/>
    <w:rsid w:val="00E811B6"/>
    <w:rsid w:val="00E81843"/>
    <w:rsid w:val="00E81A31"/>
    <w:rsid w:val="00E81C82"/>
    <w:rsid w:val="00E82783"/>
    <w:rsid w:val="00E82AF1"/>
    <w:rsid w:val="00E8385C"/>
    <w:rsid w:val="00E83DB0"/>
    <w:rsid w:val="00E8404C"/>
    <w:rsid w:val="00E84112"/>
    <w:rsid w:val="00E8491D"/>
    <w:rsid w:val="00E84A16"/>
    <w:rsid w:val="00E855B6"/>
    <w:rsid w:val="00E85EBD"/>
    <w:rsid w:val="00E864F1"/>
    <w:rsid w:val="00E86F41"/>
    <w:rsid w:val="00E87F3C"/>
    <w:rsid w:val="00E909BB"/>
    <w:rsid w:val="00E9185A"/>
    <w:rsid w:val="00E941BB"/>
    <w:rsid w:val="00E95ABA"/>
    <w:rsid w:val="00E95EB7"/>
    <w:rsid w:val="00E968B1"/>
    <w:rsid w:val="00E96E6A"/>
    <w:rsid w:val="00E977D4"/>
    <w:rsid w:val="00E97F6F"/>
    <w:rsid w:val="00EA0F0F"/>
    <w:rsid w:val="00EA14BF"/>
    <w:rsid w:val="00EA1919"/>
    <w:rsid w:val="00EA2972"/>
    <w:rsid w:val="00EA2C9B"/>
    <w:rsid w:val="00EA4139"/>
    <w:rsid w:val="00EA44D1"/>
    <w:rsid w:val="00EB13D6"/>
    <w:rsid w:val="00EB141B"/>
    <w:rsid w:val="00EB2B3C"/>
    <w:rsid w:val="00EB3D95"/>
    <w:rsid w:val="00EB40FE"/>
    <w:rsid w:val="00EB538E"/>
    <w:rsid w:val="00EB6F63"/>
    <w:rsid w:val="00EB71C7"/>
    <w:rsid w:val="00EB73CD"/>
    <w:rsid w:val="00EB771E"/>
    <w:rsid w:val="00EC004A"/>
    <w:rsid w:val="00EC094D"/>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40D"/>
    <w:rsid w:val="00EE2C40"/>
    <w:rsid w:val="00EE3EA1"/>
    <w:rsid w:val="00EE43AD"/>
    <w:rsid w:val="00EE59A2"/>
    <w:rsid w:val="00EE6FE4"/>
    <w:rsid w:val="00EF0EBA"/>
    <w:rsid w:val="00EF1884"/>
    <w:rsid w:val="00EF3E3D"/>
    <w:rsid w:val="00EF3F37"/>
    <w:rsid w:val="00EF45A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562"/>
    <w:rsid w:val="00F327B5"/>
    <w:rsid w:val="00F32C79"/>
    <w:rsid w:val="00F32D11"/>
    <w:rsid w:val="00F33ACC"/>
    <w:rsid w:val="00F36498"/>
    <w:rsid w:val="00F36678"/>
    <w:rsid w:val="00F3674B"/>
    <w:rsid w:val="00F36A47"/>
    <w:rsid w:val="00F36C29"/>
    <w:rsid w:val="00F37540"/>
    <w:rsid w:val="00F3789E"/>
    <w:rsid w:val="00F4033D"/>
    <w:rsid w:val="00F40A78"/>
    <w:rsid w:val="00F4151F"/>
    <w:rsid w:val="00F4198C"/>
    <w:rsid w:val="00F42A27"/>
    <w:rsid w:val="00F44284"/>
    <w:rsid w:val="00F442D0"/>
    <w:rsid w:val="00F45958"/>
    <w:rsid w:val="00F465C1"/>
    <w:rsid w:val="00F46AF3"/>
    <w:rsid w:val="00F47E5B"/>
    <w:rsid w:val="00F5198A"/>
    <w:rsid w:val="00F51F67"/>
    <w:rsid w:val="00F54A3D"/>
    <w:rsid w:val="00F5759E"/>
    <w:rsid w:val="00F602C5"/>
    <w:rsid w:val="00F613ED"/>
    <w:rsid w:val="00F6278D"/>
    <w:rsid w:val="00F63564"/>
    <w:rsid w:val="00F6519A"/>
    <w:rsid w:val="00F668F0"/>
    <w:rsid w:val="00F66D8B"/>
    <w:rsid w:val="00F6782D"/>
    <w:rsid w:val="00F718C5"/>
    <w:rsid w:val="00F73005"/>
    <w:rsid w:val="00F74C76"/>
    <w:rsid w:val="00F75204"/>
    <w:rsid w:val="00F75D73"/>
    <w:rsid w:val="00F76FB5"/>
    <w:rsid w:val="00F80088"/>
    <w:rsid w:val="00F80CE9"/>
    <w:rsid w:val="00F80E11"/>
    <w:rsid w:val="00F83F05"/>
    <w:rsid w:val="00F85F42"/>
    <w:rsid w:val="00F86EF4"/>
    <w:rsid w:val="00F8700F"/>
    <w:rsid w:val="00F870FF"/>
    <w:rsid w:val="00F901DC"/>
    <w:rsid w:val="00F93AA5"/>
    <w:rsid w:val="00F941DB"/>
    <w:rsid w:val="00F9639D"/>
    <w:rsid w:val="00F96E9D"/>
    <w:rsid w:val="00FA113F"/>
    <w:rsid w:val="00FA116E"/>
    <w:rsid w:val="00FA11E3"/>
    <w:rsid w:val="00FA24ED"/>
    <w:rsid w:val="00FA30DE"/>
    <w:rsid w:val="00FA3B4C"/>
    <w:rsid w:val="00FA4386"/>
    <w:rsid w:val="00FA466C"/>
    <w:rsid w:val="00FA5577"/>
    <w:rsid w:val="00FA7507"/>
    <w:rsid w:val="00FA75C0"/>
    <w:rsid w:val="00FB1770"/>
    <w:rsid w:val="00FB188D"/>
    <w:rsid w:val="00FB2D9D"/>
    <w:rsid w:val="00FB39AE"/>
    <w:rsid w:val="00FB3C16"/>
    <w:rsid w:val="00FB3D3D"/>
    <w:rsid w:val="00FB4F97"/>
    <w:rsid w:val="00FB7674"/>
    <w:rsid w:val="00FB7A5C"/>
    <w:rsid w:val="00FB7CE2"/>
    <w:rsid w:val="00FB7F00"/>
    <w:rsid w:val="00FC08C2"/>
    <w:rsid w:val="00FC2225"/>
    <w:rsid w:val="00FC2986"/>
    <w:rsid w:val="00FC3451"/>
    <w:rsid w:val="00FC3EB9"/>
    <w:rsid w:val="00FC4059"/>
    <w:rsid w:val="00FC48E1"/>
    <w:rsid w:val="00FC4DC7"/>
    <w:rsid w:val="00FC5665"/>
    <w:rsid w:val="00FC56D1"/>
    <w:rsid w:val="00FC6F92"/>
    <w:rsid w:val="00FD03E2"/>
    <w:rsid w:val="00FD0C6E"/>
    <w:rsid w:val="00FD16EC"/>
    <w:rsid w:val="00FD1C2E"/>
    <w:rsid w:val="00FD2D0E"/>
    <w:rsid w:val="00FD2E2C"/>
    <w:rsid w:val="00FD305A"/>
    <w:rsid w:val="00FD4766"/>
    <w:rsid w:val="00FD5B8A"/>
    <w:rsid w:val="00FD5C36"/>
    <w:rsid w:val="00FD6401"/>
    <w:rsid w:val="00FD6C6B"/>
    <w:rsid w:val="00FD7772"/>
    <w:rsid w:val="00FE1EDF"/>
    <w:rsid w:val="00FE2487"/>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D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886287">
      <w:bodyDiv w:val="1"/>
      <w:marLeft w:val="0"/>
      <w:marRight w:val="0"/>
      <w:marTop w:val="0"/>
      <w:marBottom w:val="0"/>
      <w:divBdr>
        <w:top w:val="none" w:sz="0" w:space="0" w:color="auto"/>
        <w:left w:val="none" w:sz="0" w:space="0" w:color="auto"/>
        <w:bottom w:val="none" w:sz="0" w:space="0" w:color="auto"/>
        <w:right w:val="none" w:sz="0" w:space="0" w:color="auto"/>
      </w:divBdr>
    </w:div>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 w:id="2141217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0D078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B3C4A"/>
    <w:rsid w:val="006E50F4"/>
    <w:rsid w:val="00713FFA"/>
    <w:rsid w:val="00756A85"/>
    <w:rsid w:val="00763BF7"/>
    <w:rsid w:val="00765E27"/>
    <w:rsid w:val="00875C9F"/>
    <w:rsid w:val="00941CD7"/>
    <w:rsid w:val="00960FED"/>
    <w:rsid w:val="009A43F4"/>
    <w:rsid w:val="00A70EDE"/>
    <w:rsid w:val="00A84B34"/>
    <w:rsid w:val="00AA3F62"/>
    <w:rsid w:val="00B10AE9"/>
    <w:rsid w:val="00B313C0"/>
    <w:rsid w:val="00B8119D"/>
    <w:rsid w:val="00B92571"/>
    <w:rsid w:val="00BC7D98"/>
    <w:rsid w:val="00BD1B2A"/>
    <w:rsid w:val="00C0386F"/>
    <w:rsid w:val="00C2770B"/>
    <w:rsid w:val="00C4347C"/>
    <w:rsid w:val="00C945F1"/>
    <w:rsid w:val="00CF34B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E5CFD-85A6-E242-B3C9-84D9DF90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12964</Words>
  <Characters>73897</Characters>
  <Application>Microsoft Macintosh Word</Application>
  <DocSecurity>0</DocSecurity>
  <Lines>615</Lines>
  <Paragraphs>173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An ERP Study of Multidimensional Source Retrieval in Depression</vt:lpstr>
      <vt:lpstr>Elyssa M. Barrick and Daniel G. Dillon</vt:lpstr>
      <vt:lpstr>Center for Depression, Anxiety and Stress Research, McLean Hospital</vt:lpstr>
      <vt:lpstr>Corresponding author: </vt:lpstr>
      <vt:lpstr>Abstract</vt:lpstr>
      <vt:lpstr>Keywords: source memory, retrieval, ERP, recollection, depression</vt:lpstr>
      <vt:lpstr>2. Materials and Methods</vt:lpstr>
      <vt:lpstr>2.1. Participants and self-report</vt:lpstr>
      <vt:lpstr>2.2. Task</vt:lpstr>
      <vt:lpstr>2.3. EEG Recording</vt:lpstr>
      <vt:lpstr>2.4. Behavioral Analysis</vt:lpstr>
      <vt:lpstr>2.5. ERP Analysis</vt:lpstr>
      <vt:lpstr>2.6. Individual Differences</vt:lpstr>
      <vt:lpstr>3.1. Demographics</vt:lpstr>
      <vt:lpstr>3.2. Behavior</vt:lpstr>
      <vt:lpstr>3.3. ERPs</vt:lpstr>
      <vt:lpstr>3.4 Individual Differences</vt:lpstr>
      <vt:lpstr>4. Discussion</vt:lpstr>
      <vt:lpstr>Acknowledgements</vt:lpstr>
      <vt:lpstr>Financial Disclosures</vt:lpstr>
      <vt:lpstr>References</vt:lpstr>
      <vt:lpstr>Figure Captions</vt:lpstr>
    </vt:vector>
  </TitlesOfParts>
  <Company>McLean</Company>
  <LinksUpToDate>false</LinksUpToDate>
  <CharactersWithSpaces>86688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2</cp:revision>
  <cp:lastPrinted>2017-03-10T22:02:00Z</cp:lastPrinted>
  <dcterms:created xsi:type="dcterms:W3CDTF">2017-03-14T00:34:00Z</dcterms:created>
  <dcterms:modified xsi:type="dcterms:W3CDTF">2017-03-14T00:34:00Z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ies>
</file>
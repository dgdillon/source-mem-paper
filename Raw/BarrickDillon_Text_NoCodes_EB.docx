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1AE80" w14:textId="1F624EBB" w:rsidR="00EB2B3C" w:rsidRDefault="00EB2B3C" w:rsidP="00276A98">
      <w:pPr>
        <w:spacing w:line="480" w:lineRule="auto"/>
        <w:jc w:val="center"/>
        <w:outlineLvl w:val="0"/>
        <w:rPr>
          <w:b/>
        </w:rPr>
      </w:pPr>
      <w:r>
        <w:rPr>
          <w:b/>
        </w:rPr>
        <w:t xml:space="preserve">An ERP Study of </w:t>
      </w:r>
      <w:r w:rsidR="00207DC1">
        <w:rPr>
          <w:b/>
        </w:rPr>
        <w:t xml:space="preserve">Multidimensional </w:t>
      </w:r>
      <w:r w:rsidR="006B69AC">
        <w:rPr>
          <w:b/>
        </w:rPr>
        <w:t>Source Retrieval</w:t>
      </w:r>
      <w:r>
        <w:rPr>
          <w:b/>
        </w:rPr>
        <w:t xml:space="preserve"> in Depression</w:t>
      </w:r>
    </w:p>
    <w:p w14:paraId="4C1BF7BC" w14:textId="77777777" w:rsidR="00BE12ED" w:rsidRDefault="00110762" w:rsidP="00276A98">
      <w:pPr>
        <w:spacing w:line="480" w:lineRule="auto"/>
        <w:jc w:val="center"/>
        <w:outlineLvl w:val="0"/>
        <w:rPr>
          <w:rFonts w:cs="Times New Roman"/>
        </w:rPr>
      </w:pPr>
      <w:r>
        <w:rPr>
          <w:rFonts w:cs="Times New Roman"/>
        </w:rPr>
        <w:t>Elyssa M. Barrick</w:t>
      </w:r>
      <w:r w:rsidR="002B42DF">
        <w:rPr>
          <w:rFonts w:cs="Times New Roman"/>
        </w:rPr>
        <w:t xml:space="preserve"> and Daniel G. Dillon</w:t>
      </w:r>
    </w:p>
    <w:p w14:paraId="67FBC867" w14:textId="77777777" w:rsidR="002B49AD" w:rsidRDefault="002B49AD" w:rsidP="00276A98">
      <w:pPr>
        <w:spacing w:line="480" w:lineRule="auto"/>
        <w:jc w:val="center"/>
        <w:outlineLvl w:val="0"/>
        <w:rPr>
          <w:rFonts w:cs="Times New Roman"/>
        </w:rPr>
      </w:pPr>
      <w:r>
        <w:rPr>
          <w:rFonts w:cs="Times New Roman"/>
        </w:rPr>
        <w:t>Center for Depression, Anxiety and Stress Research, McLean Hospital</w:t>
      </w:r>
    </w:p>
    <w:p w14:paraId="414400D8" w14:textId="77777777" w:rsidR="00BE12ED" w:rsidRPr="00BE12ED" w:rsidRDefault="00BE12ED" w:rsidP="00BE12ED">
      <w:pPr>
        <w:spacing w:line="480" w:lineRule="auto"/>
        <w:jc w:val="center"/>
        <w:rPr>
          <w:rFonts w:cs="Times New Roman"/>
        </w:rPr>
      </w:pPr>
    </w:p>
    <w:p w14:paraId="68E127BF" w14:textId="77777777" w:rsidR="00CF41E5" w:rsidRDefault="00CF41E5" w:rsidP="0029576E">
      <w:pPr>
        <w:spacing w:line="480" w:lineRule="auto"/>
        <w:jc w:val="center"/>
        <w:rPr>
          <w:rFonts w:cs="Times New Roman"/>
        </w:rPr>
      </w:pPr>
    </w:p>
    <w:p w14:paraId="20BEBCF4" w14:textId="77777777" w:rsidR="00B877FE" w:rsidRDefault="00B877FE" w:rsidP="00BE12ED">
      <w:pPr>
        <w:pStyle w:val="HTMLPreformatted"/>
        <w:spacing w:line="340" w:lineRule="exact"/>
        <w:rPr>
          <w:rFonts w:ascii="Times New Roman" w:hAnsi="Times New Roman"/>
          <w:sz w:val="24"/>
          <w:szCs w:val="24"/>
          <w:u w:val="single"/>
          <w:lang w:val="en-GB"/>
        </w:rPr>
      </w:pPr>
    </w:p>
    <w:p w14:paraId="5063AC10" w14:textId="77777777" w:rsidR="00B877FE" w:rsidRDefault="00B877FE" w:rsidP="00BE12ED">
      <w:pPr>
        <w:pStyle w:val="HTMLPreformatted"/>
        <w:spacing w:line="340" w:lineRule="exact"/>
        <w:rPr>
          <w:rFonts w:ascii="Times New Roman" w:hAnsi="Times New Roman"/>
          <w:sz w:val="24"/>
          <w:szCs w:val="24"/>
          <w:u w:val="single"/>
          <w:lang w:val="en-GB"/>
        </w:rPr>
      </w:pPr>
    </w:p>
    <w:p w14:paraId="1ACCD056" w14:textId="77777777" w:rsidR="00B877FE" w:rsidRDefault="00B877FE" w:rsidP="00BE12ED">
      <w:pPr>
        <w:pStyle w:val="HTMLPreformatted"/>
        <w:spacing w:line="340" w:lineRule="exact"/>
        <w:rPr>
          <w:rFonts w:ascii="Times New Roman" w:hAnsi="Times New Roman"/>
          <w:sz w:val="24"/>
          <w:szCs w:val="24"/>
          <w:u w:val="single"/>
          <w:lang w:val="en-GB"/>
        </w:rPr>
      </w:pPr>
    </w:p>
    <w:p w14:paraId="3E6123A5" w14:textId="77777777" w:rsidR="00B877FE" w:rsidRDefault="00B877FE" w:rsidP="00BE12ED">
      <w:pPr>
        <w:pStyle w:val="HTMLPreformatted"/>
        <w:spacing w:line="340" w:lineRule="exact"/>
        <w:rPr>
          <w:rFonts w:ascii="Times New Roman" w:hAnsi="Times New Roman"/>
          <w:sz w:val="24"/>
          <w:szCs w:val="24"/>
          <w:u w:val="single"/>
          <w:lang w:val="en-GB"/>
        </w:rPr>
      </w:pPr>
    </w:p>
    <w:p w14:paraId="2FA157D2" w14:textId="77777777" w:rsidR="00B877FE" w:rsidRDefault="00B877FE" w:rsidP="00BE12ED">
      <w:pPr>
        <w:pStyle w:val="HTMLPreformatted"/>
        <w:spacing w:line="340" w:lineRule="exact"/>
        <w:rPr>
          <w:rFonts w:ascii="Times New Roman" w:hAnsi="Times New Roman"/>
          <w:sz w:val="24"/>
          <w:szCs w:val="24"/>
          <w:u w:val="single"/>
          <w:lang w:val="en-GB"/>
        </w:rPr>
      </w:pPr>
    </w:p>
    <w:p w14:paraId="5BB2D5D3" w14:textId="77777777" w:rsidR="00B877FE" w:rsidRDefault="00B877FE" w:rsidP="00BE12ED">
      <w:pPr>
        <w:pStyle w:val="HTMLPreformatted"/>
        <w:spacing w:line="340" w:lineRule="exact"/>
        <w:rPr>
          <w:rFonts w:ascii="Times New Roman" w:hAnsi="Times New Roman"/>
          <w:sz w:val="24"/>
          <w:szCs w:val="24"/>
          <w:u w:val="single"/>
          <w:lang w:val="en-GB"/>
        </w:rPr>
      </w:pPr>
    </w:p>
    <w:p w14:paraId="76C1E4E1" w14:textId="77777777" w:rsidR="00B877FE" w:rsidRDefault="00B877FE" w:rsidP="00BE12ED">
      <w:pPr>
        <w:pStyle w:val="HTMLPreformatted"/>
        <w:spacing w:line="340" w:lineRule="exact"/>
        <w:rPr>
          <w:rFonts w:ascii="Times New Roman" w:hAnsi="Times New Roman"/>
          <w:sz w:val="24"/>
          <w:szCs w:val="24"/>
          <w:u w:val="single"/>
          <w:lang w:val="en-GB"/>
        </w:rPr>
      </w:pPr>
    </w:p>
    <w:p w14:paraId="077674CB" w14:textId="77777777" w:rsidR="00B877FE" w:rsidRDefault="00B877FE" w:rsidP="00BE12ED">
      <w:pPr>
        <w:pStyle w:val="HTMLPreformatted"/>
        <w:spacing w:line="340" w:lineRule="exact"/>
        <w:rPr>
          <w:rFonts w:ascii="Times New Roman" w:hAnsi="Times New Roman"/>
          <w:sz w:val="24"/>
          <w:szCs w:val="24"/>
          <w:u w:val="single"/>
          <w:lang w:val="en-GB"/>
        </w:rPr>
      </w:pPr>
    </w:p>
    <w:p w14:paraId="666B3655" w14:textId="77777777" w:rsidR="00B877FE" w:rsidRDefault="00B877FE" w:rsidP="00BE12ED">
      <w:pPr>
        <w:pStyle w:val="HTMLPreformatted"/>
        <w:spacing w:line="340" w:lineRule="exact"/>
        <w:rPr>
          <w:rFonts w:ascii="Times New Roman" w:hAnsi="Times New Roman"/>
          <w:sz w:val="24"/>
          <w:szCs w:val="24"/>
          <w:u w:val="single"/>
          <w:lang w:val="en-GB"/>
        </w:rPr>
      </w:pPr>
    </w:p>
    <w:p w14:paraId="3A1049A0" w14:textId="77777777" w:rsidR="00B877FE" w:rsidRDefault="00B877FE" w:rsidP="00BE12ED">
      <w:pPr>
        <w:pStyle w:val="HTMLPreformatted"/>
        <w:spacing w:line="340" w:lineRule="exact"/>
        <w:rPr>
          <w:rFonts w:ascii="Times New Roman" w:hAnsi="Times New Roman"/>
          <w:sz w:val="24"/>
          <w:szCs w:val="24"/>
          <w:u w:val="single"/>
          <w:lang w:val="en-GB"/>
        </w:rPr>
      </w:pPr>
    </w:p>
    <w:p w14:paraId="1DE54470" w14:textId="77777777" w:rsidR="00B877FE" w:rsidRDefault="00B877FE" w:rsidP="00BE12ED">
      <w:pPr>
        <w:pStyle w:val="HTMLPreformatted"/>
        <w:spacing w:line="340" w:lineRule="exact"/>
        <w:rPr>
          <w:rFonts w:ascii="Times New Roman" w:hAnsi="Times New Roman"/>
          <w:sz w:val="24"/>
          <w:szCs w:val="24"/>
          <w:u w:val="single"/>
          <w:lang w:val="en-GB"/>
        </w:rPr>
      </w:pPr>
    </w:p>
    <w:p w14:paraId="7F7F30D6" w14:textId="77777777" w:rsidR="00B40F43" w:rsidRDefault="00B40F43" w:rsidP="00BE12ED">
      <w:pPr>
        <w:spacing w:line="480" w:lineRule="auto"/>
        <w:rPr>
          <w:rFonts w:cs="Times New Roman"/>
          <w:b/>
        </w:rPr>
      </w:pPr>
    </w:p>
    <w:p w14:paraId="4D816BC4" w14:textId="77777777" w:rsidR="00B40F43" w:rsidRDefault="00B40F43" w:rsidP="00BE12ED">
      <w:pPr>
        <w:spacing w:line="480" w:lineRule="auto"/>
        <w:rPr>
          <w:rFonts w:cs="Times New Roman"/>
          <w:b/>
        </w:rPr>
      </w:pPr>
    </w:p>
    <w:p w14:paraId="791018F0" w14:textId="77777777" w:rsidR="00B40F43" w:rsidRDefault="00B40F43" w:rsidP="00BE12ED">
      <w:pPr>
        <w:spacing w:line="480" w:lineRule="auto"/>
        <w:rPr>
          <w:rFonts w:cs="Times New Roman"/>
          <w:b/>
        </w:rPr>
      </w:pPr>
    </w:p>
    <w:p w14:paraId="7999AE1D" w14:textId="77777777" w:rsidR="00BE12ED" w:rsidRPr="00CF1FB2" w:rsidRDefault="00BE12ED" w:rsidP="00276A98">
      <w:pPr>
        <w:pStyle w:val="HTMLPreformatted"/>
        <w:spacing w:line="340" w:lineRule="exact"/>
        <w:outlineLvl w:val="0"/>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17B9835A"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42F0CE11"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2B1E28C3"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3F0E785D"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292C521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2457039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3930B422"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1C7B49C1" w14:textId="77777777" w:rsidR="00B44879" w:rsidRDefault="00E0209A" w:rsidP="00276A98">
      <w:pPr>
        <w:pStyle w:val="HTMLPreformatted"/>
        <w:spacing w:line="340" w:lineRule="exact"/>
        <w:jc w:val="center"/>
        <w:outlineLvl w:val="0"/>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40C93CF1"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0333BC80" w14:textId="0EF7138E" w:rsidR="00CA0BF2" w:rsidRDefault="00AD0922" w:rsidP="00AC39E4">
      <w:pPr>
        <w:spacing w:line="480" w:lineRule="auto"/>
        <w:ind w:firstLine="720"/>
        <w:rPr>
          <w:rFonts w:cs="Times New Roman"/>
        </w:rPr>
      </w:pPr>
      <w:r>
        <w:rPr>
          <w:rFonts w:cs="Times New Roman"/>
        </w:rPr>
        <w:t>M</w:t>
      </w:r>
      <w:r w:rsidR="00A97DBD">
        <w:rPr>
          <w:rFonts w:cs="Times New Roman"/>
        </w:rPr>
        <w:t>ajor Depressive Disorder (MDD)</w:t>
      </w:r>
      <w:r w:rsidR="008B5A0F">
        <w:rPr>
          <w:rFonts w:cs="Times New Roman"/>
        </w:rPr>
        <w:t xml:space="preserve"> </w:t>
      </w:r>
      <w:r w:rsidR="005A22AC">
        <w:rPr>
          <w:rFonts w:cs="Times New Roman"/>
        </w:rPr>
        <w:t>a</w:t>
      </w:r>
      <w:r w:rsidR="008B5A0F">
        <w:rPr>
          <w:rFonts w:cs="Times New Roman"/>
        </w:rPr>
        <w:t>ffect</w:t>
      </w:r>
      <w:r w:rsidR="005A22AC">
        <w:rPr>
          <w:rFonts w:cs="Times New Roman"/>
        </w:rPr>
        <w:t>s</w:t>
      </w:r>
      <w:r w:rsidR="00F36C29">
        <w:rPr>
          <w:rFonts w:cs="Times New Roman"/>
        </w:rPr>
        <w:t xml:space="preserve"> </w:t>
      </w:r>
      <w:r w:rsidR="008B5A0F">
        <w:rPr>
          <w:rFonts w:cs="Times New Roman"/>
        </w:rPr>
        <w:t xml:space="preserve">episodic </w:t>
      </w:r>
      <w:r w:rsidR="0012780F">
        <w:rPr>
          <w:rFonts w:cs="Times New Roman"/>
        </w:rPr>
        <w:t>memory</w:t>
      </w:r>
      <w:r w:rsidR="008B5A0F">
        <w:rPr>
          <w:rFonts w:cs="Times New Roman"/>
        </w:rPr>
        <w:t xml:space="preserve">, but few </w:t>
      </w:r>
      <w:r w:rsidR="00BB4015">
        <w:rPr>
          <w:rFonts w:cs="Times New Roman"/>
        </w:rPr>
        <w:t xml:space="preserve">functional </w:t>
      </w:r>
      <w:r w:rsidR="008B5A0F">
        <w:rPr>
          <w:rFonts w:cs="Times New Roman"/>
        </w:rPr>
        <w:t xml:space="preserve">imaging studies have </w:t>
      </w:r>
      <w:r w:rsidR="00BB4015">
        <w:rPr>
          <w:rFonts w:cs="Times New Roman"/>
        </w:rPr>
        <w:t>examined</w:t>
      </w:r>
      <w:r w:rsidR="008B5A0F">
        <w:rPr>
          <w:rFonts w:cs="Times New Roman"/>
        </w:rPr>
        <w:t xml:space="preserve"> </w:t>
      </w:r>
      <w:r w:rsidR="005A22AC">
        <w:rPr>
          <w:rFonts w:cs="Times New Roman"/>
        </w:rPr>
        <w:t>the underlying neural mechanisms</w:t>
      </w:r>
      <w:r w:rsidR="005536B7">
        <w:rPr>
          <w:rFonts w:cs="Times New Roman"/>
        </w:rPr>
        <w:t xml:space="preserve">. Therefore, </w:t>
      </w:r>
      <w:r w:rsidR="00117A9B">
        <w:rPr>
          <w:rFonts w:cs="Times New Roman"/>
        </w:rPr>
        <w:t>we</w:t>
      </w:r>
      <w:r w:rsidR="00FA7507">
        <w:rPr>
          <w:rFonts w:cs="Times New Roman"/>
        </w:rPr>
        <w:t xml:space="preserve"> </w:t>
      </w:r>
      <w:r w:rsidR="00AE6D80">
        <w:rPr>
          <w:rFonts w:cs="Times New Roman"/>
        </w:rPr>
        <w:t>collected</w:t>
      </w:r>
      <w:r w:rsidR="00E81C82">
        <w:rPr>
          <w:rFonts w:cs="Times New Roman"/>
        </w:rPr>
        <w:t xml:space="preserve"> event-related potentials </w:t>
      </w:r>
      <w:r w:rsidR="009E0939">
        <w:rPr>
          <w:rFonts w:cs="Times New Roman"/>
        </w:rPr>
        <w:t xml:space="preserve">(ERPs) </w:t>
      </w:r>
      <w:r w:rsidR="005536B7">
        <w:rPr>
          <w:rFonts w:cs="Times New Roman"/>
        </w:rPr>
        <w:t>from</w:t>
      </w:r>
      <w:r w:rsidR="00E37D7E">
        <w:rPr>
          <w:rFonts w:cs="Times New Roman"/>
        </w:rPr>
        <w:t xml:space="preserve"> </w:t>
      </w:r>
      <w:r w:rsidR="005536B7">
        <w:rPr>
          <w:rFonts w:cs="Times New Roman"/>
        </w:rPr>
        <w:t>24</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w:t>
      </w:r>
      <w:r w:rsidR="005536B7">
        <w:rPr>
          <w:rFonts w:cs="Times New Roman"/>
        </w:rPr>
        <w:t xml:space="preserve">healthy </w:t>
      </w:r>
      <w:r w:rsidR="00540DFC">
        <w:rPr>
          <w:rFonts w:cs="Times New Roman"/>
        </w:rPr>
        <w:t xml:space="preserve">controls </w:t>
      </w:r>
      <w:r w:rsidR="007B6973">
        <w:rPr>
          <w:rFonts w:cs="Times New Roman"/>
        </w:rPr>
        <w:t>during</w:t>
      </w:r>
      <w:r w:rsidR="00D00783">
        <w:rPr>
          <w:rFonts w:cs="Times New Roman"/>
        </w:rPr>
        <w:t xml:space="preserve"> source memory </w:t>
      </w:r>
      <w:r w:rsidR="00BB4015">
        <w:rPr>
          <w:rFonts w:cs="Times New Roman"/>
        </w:rPr>
        <w:t>retrieval</w:t>
      </w:r>
      <w:r w:rsidR="000433DD">
        <w:rPr>
          <w:rFonts w:cs="Times New Roman"/>
        </w:rPr>
        <w:t xml:space="preserve">. At encoding, </w:t>
      </w:r>
      <w:r w:rsidR="00FA113F">
        <w:rPr>
          <w:rFonts w:cs="Times New Roman"/>
        </w:rPr>
        <w:t>neutral</w:t>
      </w:r>
      <w:r w:rsidR="000E4248">
        <w:rPr>
          <w:rFonts w:cs="Times New Roman"/>
        </w:rPr>
        <w:t xml:space="preserve"> </w:t>
      </w:r>
      <w:r w:rsidR="00D00783">
        <w:rPr>
          <w:rFonts w:cs="Times New Roman"/>
        </w:rPr>
        <w:t xml:space="preserve">words </w:t>
      </w:r>
      <w:r w:rsidR="000433DD">
        <w:rPr>
          <w:rFonts w:cs="Times New Roman"/>
        </w:rPr>
        <w:t xml:space="preserve">were presented </w:t>
      </w:r>
      <w:r w:rsidR="00D00783">
        <w:rPr>
          <w:rFonts w:cs="Times New Roman"/>
        </w:rPr>
        <w:t>on the left or right (perceptual source) in the context of animacy or mobility</w:t>
      </w:r>
      <w:r w:rsidR="00B47F26">
        <w:rPr>
          <w:rFonts w:cs="Times New Roman"/>
        </w:rPr>
        <w:t xml:space="preserve"> judgments (conceptual source)</w:t>
      </w:r>
      <w:r w:rsidR="00AB4EFE">
        <w:rPr>
          <w:rFonts w:cs="Times New Roman"/>
        </w:rPr>
        <w:t>. M</w:t>
      </w:r>
      <w:r w:rsidR="00AE6D80">
        <w:rPr>
          <w:rFonts w:cs="Times New Roman"/>
        </w:rPr>
        <w:t>obility judgments were made more slowly than animacy judgments</w:t>
      </w:r>
      <w:r w:rsidR="00AB4EFE">
        <w:rPr>
          <w:rFonts w:cs="Times New Roman"/>
        </w:rPr>
        <w:t xml:space="preserve">, </w:t>
      </w:r>
      <w:r w:rsidR="007B6973">
        <w:rPr>
          <w:rFonts w:cs="Times New Roman"/>
        </w:rPr>
        <w:t xml:space="preserve">consistent with </w:t>
      </w:r>
      <w:r w:rsidR="00D934BB">
        <w:rPr>
          <w:rFonts w:cs="Times New Roman"/>
        </w:rPr>
        <w:t>prolonged</w:t>
      </w:r>
      <w:r w:rsidR="007B6973">
        <w:rPr>
          <w:rFonts w:cs="Times New Roman"/>
        </w:rPr>
        <w:t xml:space="preserve"> sema</w:t>
      </w:r>
      <w:ins w:id="0" w:author="Elyssa Barrick" w:date="2017-03-13T14:18:00Z">
        <w:r w:rsidR="00276A98">
          <w:rPr>
            <w:rFonts w:cs="Times New Roman"/>
          </w:rPr>
          <w:t>n</w:t>
        </w:r>
      </w:ins>
      <w:r w:rsidR="007B6973">
        <w:rPr>
          <w:rFonts w:cs="Times New Roman"/>
        </w:rPr>
        <w:t>tic analysis</w:t>
      </w:r>
      <w:r w:rsidR="00AB4EFE">
        <w:rPr>
          <w:rFonts w:cs="Times New Roman"/>
        </w:rPr>
        <w:t xml:space="preserve">. </w:t>
      </w:r>
      <w:r w:rsidR="007B6973">
        <w:rPr>
          <w:rFonts w:cs="Times New Roman"/>
        </w:rPr>
        <w:t xml:space="preserve">At retrieval, </w:t>
      </w:r>
      <w:r w:rsidR="00AB4EFE">
        <w:rPr>
          <w:rFonts w:cs="Times New Roman"/>
        </w:rPr>
        <w:t xml:space="preserve">accuracy for words from the mobility task was characterized by a </w:t>
      </w:r>
      <w:r w:rsidR="00AB4EFE">
        <w:rPr>
          <w:rFonts w:cs="Times New Roman"/>
          <w:i/>
        </w:rPr>
        <w:t xml:space="preserve">Group </w:t>
      </w:r>
      <w:r w:rsidR="00AB4EFE">
        <w:rPr>
          <w:rFonts w:cs="Times New Roman"/>
        </w:rPr>
        <w:t xml:space="preserve">x </w:t>
      </w:r>
      <w:r w:rsidR="00AB4EFE">
        <w:rPr>
          <w:rFonts w:cs="Times New Roman"/>
          <w:i/>
        </w:rPr>
        <w:t xml:space="preserve">Cue </w:t>
      </w:r>
      <w:r w:rsidR="00AB4EFE">
        <w:rPr>
          <w:rFonts w:cs="Times New Roman"/>
        </w:rPr>
        <w:t xml:space="preserve">interaction, with </w:t>
      </w:r>
      <w:r w:rsidR="004C0843">
        <w:rPr>
          <w:rFonts w:cs="Times New Roman"/>
        </w:rPr>
        <w:t xml:space="preserve">the MDD </w:t>
      </w:r>
      <w:r w:rsidR="00FA113F">
        <w:rPr>
          <w:rFonts w:cs="Times New Roman"/>
        </w:rPr>
        <w:t xml:space="preserve">group </w:t>
      </w:r>
      <w:r w:rsidR="004C0843">
        <w:rPr>
          <w:rFonts w:cs="Times New Roman"/>
        </w:rPr>
        <w:t>showing a benefit for conceptual v</w:t>
      </w:r>
      <w:r w:rsidR="00FA113F">
        <w:rPr>
          <w:rFonts w:cs="Times New Roman"/>
        </w:rPr>
        <w:t>s.</w:t>
      </w:r>
      <w:r w:rsidR="004C0843">
        <w:rPr>
          <w:rFonts w:cs="Times New Roman"/>
        </w:rPr>
        <w:t xml:space="preserve"> perceptual retrieval not </w:t>
      </w:r>
      <w:r w:rsidR="00675E5C">
        <w:rPr>
          <w:rFonts w:cs="Times New Roman"/>
        </w:rPr>
        <w:t>seen</w:t>
      </w:r>
      <w:r w:rsidR="004C0843">
        <w:rPr>
          <w:rFonts w:cs="Times New Roman"/>
        </w:rPr>
        <w:t xml:space="preserve"> in </w:t>
      </w:r>
      <w:r w:rsidR="00AC5DB5">
        <w:rPr>
          <w:rFonts w:cs="Times New Roman"/>
        </w:rPr>
        <w:t xml:space="preserve">the </w:t>
      </w:r>
      <w:r w:rsidR="004C0843">
        <w:rPr>
          <w:rFonts w:cs="Times New Roman"/>
        </w:rPr>
        <w:t xml:space="preserve">controls. </w:t>
      </w:r>
      <w:r w:rsidR="00FA113F">
        <w:rPr>
          <w:rFonts w:cs="Times New Roman"/>
        </w:rPr>
        <w:t xml:space="preserve">Similarly, left parietal ERPs </w:t>
      </w:r>
      <w:r w:rsidR="007B6973">
        <w:rPr>
          <w:rFonts w:cs="Times New Roman"/>
        </w:rPr>
        <w:t xml:space="preserve">elicited by words from the mobility task </w:t>
      </w:r>
      <w:r w:rsidR="00FA113F">
        <w:rPr>
          <w:rFonts w:cs="Times New Roman"/>
        </w:rPr>
        <w:t>were characterized by</w:t>
      </w:r>
      <w:r w:rsidR="004C0843">
        <w:rPr>
          <w:rFonts w:cs="Times New Roman"/>
        </w:rPr>
        <w:t xml:space="preserve"> </w:t>
      </w:r>
      <w:r w:rsidR="004C0843">
        <w:rPr>
          <w:rFonts w:cs="Times New Roman"/>
          <w:i/>
        </w:rPr>
        <w:t>Group</w:t>
      </w:r>
      <w:r w:rsidR="004C0843">
        <w:rPr>
          <w:rFonts w:cs="Times New Roman"/>
        </w:rPr>
        <w:t xml:space="preserve"> x </w:t>
      </w:r>
      <w:r w:rsidR="004C0843">
        <w:rPr>
          <w:rFonts w:cs="Times New Roman"/>
          <w:i/>
        </w:rPr>
        <w:t xml:space="preserve">Cue </w:t>
      </w:r>
      <w:r w:rsidR="004C0843">
        <w:rPr>
          <w:rFonts w:cs="Times New Roman"/>
        </w:rPr>
        <w:t xml:space="preserve">interactions from 400-800 ms and 800-1400 ms post-stimulus. </w:t>
      </w:r>
      <w:r w:rsidR="000B09F7">
        <w:rPr>
          <w:rFonts w:cs="Times New Roman"/>
        </w:rPr>
        <w:t>In these intervals, the MDD group showed higher amplitude ERPs for conceptual v</w:t>
      </w:r>
      <w:r w:rsidR="00CF39A0">
        <w:rPr>
          <w:rFonts w:cs="Times New Roman"/>
        </w:rPr>
        <w:t>s.</w:t>
      </w:r>
      <w:r w:rsidR="000B09F7">
        <w:rPr>
          <w:rFonts w:cs="Times New Roman"/>
        </w:rPr>
        <w:t xml:space="preserve"> perceptual retrieval, but the controls did not. </w:t>
      </w:r>
      <w:r w:rsidR="00AD2D9A">
        <w:rPr>
          <w:rFonts w:cs="Times New Roman"/>
        </w:rPr>
        <w:t>In the MDD group, t</w:t>
      </w:r>
      <w:r w:rsidR="00CF39A0">
        <w:rPr>
          <w:rFonts w:cs="Times New Roman"/>
        </w:rPr>
        <w:t xml:space="preserve">he magnitude of these ERP effects </w:t>
      </w:r>
      <w:r w:rsidR="00AD2D9A">
        <w:rPr>
          <w:rFonts w:cs="Times New Roman"/>
        </w:rPr>
        <w:t xml:space="preserve">was negatively correlated with self-reported sleep disruption. </w:t>
      </w:r>
      <w:r w:rsidR="007B6973">
        <w:rPr>
          <w:rFonts w:cs="Times New Roman"/>
        </w:rPr>
        <w:t xml:space="preserve">By contrast, </w:t>
      </w:r>
      <w:r w:rsidR="005A22AC">
        <w:rPr>
          <w:rFonts w:cs="Times New Roman"/>
        </w:rPr>
        <w:t xml:space="preserve">accuracy for words from the animacy task was characterized by a main effect of </w:t>
      </w:r>
      <w:r w:rsidR="005A22AC">
        <w:rPr>
          <w:rFonts w:cs="Times New Roman"/>
          <w:i/>
        </w:rPr>
        <w:t>Cue</w:t>
      </w:r>
      <w:r w:rsidR="005A22AC">
        <w:rPr>
          <w:rFonts w:cs="Times New Roman"/>
        </w:rPr>
        <w:t>:</w:t>
      </w:r>
      <w:r w:rsidR="005A22AC">
        <w:rPr>
          <w:rFonts w:cs="Times New Roman"/>
          <w:i/>
        </w:rPr>
        <w:t xml:space="preserve"> </w:t>
      </w:r>
      <w:r w:rsidR="007B6973">
        <w:rPr>
          <w:rFonts w:cs="Times New Roman"/>
        </w:rPr>
        <w:t xml:space="preserve">conceptual source accuracy was </w:t>
      </w:r>
      <w:r w:rsidR="00552F7A">
        <w:rPr>
          <w:rFonts w:cs="Times New Roman"/>
        </w:rPr>
        <w:t>worse</w:t>
      </w:r>
      <w:r w:rsidR="007B6973">
        <w:rPr>
          <w:rFonts w:cs="Times New Roman"/>
        </w:rPr>
        <w:t xml:space="preserve"> than perceptual source accuracy </w:t>
      </w:r>
      <w:r w:rsidR="005A22AC">
        <w:rPr>
          <w:rFonts w:cs="Times New Roman"/>
        </w:rPr>
        <w:t>across</w:t>
      </w:r>
      <w:r w:rsidR="00552F7A">
        <w:rPr>
          <w:rFonts w:cs="Times New Roman"/>
        </w:rPr>
        <w:t xml:space="preserve"> </w:t>
      </w:r>
      <w:r w:rsidR="00066626">
        <w:rPr>
          <w:rFonts w:cs="Times New Roman"/>
        </w:rPr>
        <w:t xml:space="preserve">both </w:t>
      </w:r>
      <w:r w:rsidR="00552F7A">
        <w:rPr>
          <w:rFonts w:cs="Times New Roman"/>
        </w:rPr>
        <w:t>groups</w:t>
      </w:r>
      <w:r w:rsidR="008B5A0F">
        <w:rPr>
          <w:rFonts w:cs="Times New Roman"/>
        </w:rPr>
        <w:t xml:space="preserve">, and </w:t>
      </w:r>
      <w:r w:rsidR="007B6973">
        <w:rPr>
          <w:rFonts w:cs="Times New Roman"/>
        </w:rPr>
        <w:t xml:space="preserve">ERP difference </w:t>
      </w:r>
      <w:r w:rsidR="008B5A0F">
        <w:rPr>
          <w:rFonts w:cs="Times New Roman"/>
        </w:rPr>
        <w:t>waves</w:t>
      </w:r>
      <w:r w:rsidR="007B6973">
        <w:rPr>
          <w:rFonts w:cs="Times New Roman"/>
        </w:rPr>
        <w:t xml:space="preserve"> tracking this effect </w:t>
      </w:r>
      <w:r w:rsidR="005A22AC">
        <w:rPr>
          <w:rFonts w:cs="Times New Roman"/>
        </w:rPr>
        <w:t>revealed</w:t>
      </w:r>
      <w:r w:rsidR="007B6973">
        <w:rPr>
          <w:rFonts w:cs="Times New Roman"/>
        </w:rPr>
        <w:t xml:space="preserve"> sustained negative potentials over fronto-central scalp. Th</w:t>
      </w:r>
      <w:r w:rsidR="00A65D05">
        <w:rPr>
          <w:rFonts w:cs="Times New Roman"/>
        </w:rPr>
        <w:t xml:space="preserve">ese data </w:t>
      </w:r>
      <w:r w:rsidR="00AC39E4">
        <w:rPr>
          <w:rFonts w:cs="Times New Roman"/>
        </w:rPr>
        <w:t xml:space="preserve">highlight the </w:t>
      </w:r>
      <w:r w:rsidR="00E117EF">
        <w:rPr>
          <w:rFonts w:cs="Times New Roman"/>
        </w:rPr>
        <w:t>sensitivity</w:t>
      </w:r>
      <w:r w:rsidR="00AC39E4">
        <w:rPr>
          <w:rFonts w:cs="Times New Roman"/>
        </w:rPr>
        <w:t xml:space="preserve"> of conceptual (but not perceptual) source memory </w:t>
      </w:r>
      <w:r w:rsidR="007B6973">
        <w:rPr>
          <w:rFonts w:cs="Times New Roman"/>
        </w:rPr>
        <w:t>to</w:t>
      </w:r>
      <w:r w:rsidR="00AC39E4">
        <w:rPr>
          <w:rFonts w:cs="Times New Roman"/>
        </w:rPr>
        <w:t xml:space="preserve"> </w:t>
      </w:r>
      <w:r w:rsidR="007B6973">
        <w:rPr>
          <w:rFonts w:cs="Times New Roman"/>
        </w:rPr>
        <w:t xml:space="preserve">the extent </w:t>
      </w:r>
      <w:r w:rsidR="00E117EF">
        <w:rPr>
          <w:rFonts w:cs="Times New Roman"/>
        </w:rPr>
        <w:t>of semantic processing</w:t>
      </w:r>
      <w:r w:rsidR="00AC39E4">
        <w:rPr>
          <w:rFonts w:cs="Times New Roman"/>
        </w:rPr>
        <w:t xml:space="preserve"> at encod</w:t>
      </w:r>
      <w:r w:rsidR="00A65D05">
        <w:rPr>
          <w:rFonts w:cs="Times New Roman"/>
        </w:rPr>
        <w:t xml:space="preserve">ing, and </w:t>
      </w:r>
      <w:r w:rsidR="003C310D">
        <w:rPr>
          <w:rFonts w:cs="Times New Roman"/>
        </w:rPr>
        <w:t>indicate</w:t>
      </w:r>
      <w:r w:rsidR="00AC39E4">
        <w:rPr>
          <w:rFonts w:cs="Times New Roman"/>
        </w:rPr>
        <w:t xml:space="preserve"> that source </w:t>
      </w:r>
      <w:r w:rsidR="00066626">
        <w:rPr>
          <w:rFonts w:cs="Times New Roman"/>
        </w:rPr>
        <w:t>memory</w:t>
      </w:r>
      <w:r w:rsidR="00AC39E4">
        <w:rPr>
          <w:rFonts w:cs="Times New Roman"/>
        </w:rPr>
        <w:t xml:space="preserve"> in MDD </w:t>
      </w:r>
      <w:r w:rsidR="00A65D05">
        <w:rPr>
          <w:rFonts w:cs="Times New Roman"/>
        </w:rPr>
        <w:t>covaries</w:t>
      </w:r>
      <w:r w:rsidR="00AC39E4">
        <w:rPr>
          <w:rFonts w:cs="Times New Roman"/>
        </w:rPr>
        <w:t xml:space="preserve"> with left parietal ERPs linked to recollection.</w:t>
      </w:r>
    </w:p>
    <w:p w14:paraId="72D330E5" w14:textId="77777777" w:rsidR="002B49AD" w:rsidRPr="002B49AD" w:rsidRDefault="002B49AD" w:rsidP="00276A98">
      <w:pPr>
        <w:pStyle w:val="HTMLPreformatted"/>
        <w:spacing w:line="340" w:lineRule="exact"/>
        <w:outlineLvl w:val="0"/>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source memory, retrieval, ERP, recollection, depression</w:t>
      </w:r>
    </w:p>
    <w:p w14:paraId="2B07BC74" w14:textId="19875A06" w:rsidR="00B44879" w:rsidRDefault="002556E7" w:rsidP="00B44879">
      <w:pPr>
        <w:jc w:val="center"/>
        <w:rPr>
          <w:rFonts w:cs="Times New Roman"/>
          <w:b/>
        </w:rPr>
      </w:pPr>
      <w:r>
        <w:rPr>
          <w:rFonts w:cs="Times New Roman"/>
          <w:b/>
        </w:rPr>
        <w:br w:type="page"/>
      </w:r>
      <w:r w:rsidR="0053272D">
        <w:rPr>
          <w:rFonts w:cs="Times New Roman"/>
          <w:b/>
        </w:rPr>
        <w:t xml:space="preserve">1. </w:t>
      </w:r>
      <w:r>
        <w:rPr>
          <w:rFonts w:cs="Times New Roman"/>
          <w:b/>
        </w:rPr>
        <w:t>Introduction</w:t>
      </w:r>
    </w:p>
    <w:p w14:paraId="62D570E6" w14:textId="77777777" w:rsidR="002556E7" w:rsidRDefault="002556E7" w:rsidP="00B44879">
      <w:pPr>
        <w:jc w:val="center"/>
        <w:rPr>
          <w:rFonts w:cs="Times New Roman"/>
          <w:b/>
        </w:rPr>
      </w:pPr>
    </w:p>
    <w:p w14:paraId="315921B0" w14:textId="77777777" w:rsidR="001C0726" w:rsidRDefault="002B0875" w:rsidP="00B44879">
      <w:pPr>
        <w:spacing w:line="480" w:lineRule="auto"/>
        <w:ind w:firstLine="720"/>
        <w:rPr>
          <w:rFonts w:cs="Times New Roman"/>
        </w:rPr>
      </w:pPr>
      <w:r>
        <w:rPr>
          <w:rFonts w:cs="Times New Roman"/>
        </w:rPr>
        <w:t>Maj</w:t>
      </w:r>
      <w:r w:rsidR="00570D13">
        <w:rPr>
          <w:rFonts w:cs="Times New Roman"/>
        </w:rPr>
        <w:t xml:space="preserve">or Depressive Disorder (MDD) is </w:t>
      </w:r>
      <w:r>
        <w:rPr>
          <w:rFonts w:cs="Times New Roman"/>
        </w:rPr>
        <w:t xml:space="preserve">known </w:t>
      </w:r>
      <w:r w:rsidR="00737D31">
        <w:rPr>
          <w:rFonts w:cs="Times New Roman"/>
        </w:rPr>
        <w:t>for its association with</w:t>
      </w:r>
      <w:r>
        <w:rPr>
          <w:rFonts w:cs="Times New Roman"/>
        </w:rPr>
        <w:t xml:space="preserve"> bias</w:t>
      </w:r>
      <w:r w:rsidR="00737D31">
        <w:rPr>
          <w:rFonts w:cs="Times New Roman"/>
        </w:rPr>
        <w:t>ed</w:t>
      </w:r>
      <w:r>
        <w:rPr>
          <w:rFonts w:cs="Times New Roman"/>
        </w:rPr>
        <w:t xml:space="preserve"> emotional memory. Relative to healthy controls, </w:t>
      </w:r>
      <w:r w:rsidR="0033415A">
        <w:rPr>
          <w:rFonts w:cs="Times New Roman"/>
        </w:rPr>
        <w:t xml:space="preserve">depressed </w:t>
      </w:r>
      <w:r>
        <w:rPr>
          <w:rFonts w:cs="Times New Roman"/>
        </w:rPr>
        <w:t xml:space="preserve">adults typically show excellent memory for negative stimuli and poor memory for positive stimuli </w:t>
      </w:r>
      <w:r w:rsidR="0067162B" w:rsidRPr="0067162B">
        <w:rPr>
          <w:rFonts w:cs="Times New Roman"/>
          <w:noProof/>
        </w:rPr>
        <w:t>(Burt et al., 1995; Dillon et al., 2014; Hamilton and Gotlib, 2008; Matt et al., 1992)</w:t>
      </w:r>
      <w:r>
        <w:rPr>
          <w:rFonts w:cs="Times New Roman"/>
        </w:rPr>
        <w:t xml:space="preserve">, and we have </w:t>
      </w:r>
      <w:r w:rsidR="000F7EAB">
        <w:rPr>
          <w:rFonts w:cs="Times New Roman"/>
        </w:rPr>
        <w:t>propos</w:t>
      </w:r>
      <w:r>
        <w:rPr>
          <w:rFonts w:cs="Times New Roman"/>
        </w:rPr>
        <w:t xml:space="preserve">ed that the positive memory deficit may reflect disruption of brain dopamine systems </w:t>
      </w:r>
      <w:r w:rsidR="0067162B" w:rsidRPr="0067162B">
        <w:rPr>
          <w:rFonts w:cs="Times New Roman"/>
          <w:noProof/>
        </w:rPr>
        <w:t>(Dillon, 2015)</w:t>
      </w:r>
      <w:r>
        <w:rPr>
          <w:rFonts w:cs="Times New Roman"/>
        </w:rPr>
        <w:t xml:space="preserve">. Importantly, though, one need not use emotional stimuli to detect </w:t>
      </w:r>
      <w:r w:rsidR="00715881">
        <w:rPr>
          <w:rFonts w:cs="Times New Roman"/>
        </w:rPr>
        <w:t>an</w:t>
      </w:r>
      <w:r w:rsidR="00552F7A">
        <w:rPr>
          <w:rFonts w:cs="Times New Roman"/>
        </w:rPr>
        <w:t xml:space="preserve"> episodic</w:t>
      </w:r>
      <w:r>
        <w:rPr>
          <w:rFonts w:cs="Times New Roman"/>
        </w:rPr>
        <w:t xml:space="preserve"> memory deficit in </w:t>
      </w:r>
      <w:r w:rsidR="0033415A">
        <w:rPr>
          <w:rFonts w:cs="Times New Roman"/>
        </w:rPr>
        <w:t>depression</w:t>
      </w:r>
      <w:r>
        <w:rPr>
          <w:rFonts w:cs="Times New Roman"/>
        </w:rPr>
        <w:t xml:space="preserve">. </w:t>
      </w:r>
      <w:r w:rsidR="0033415A">
        <w:rPr>
          <w:rFonts w:cs="Times New Roman"/>
        </w:rPr>
        <w:t xml:space="preserve">In a meta-analysis of 22 neuropsychological studies, </w:t>
      </w:r>
      <w:r w:rsidR="00067574">
        <w:rPr>
          <w:rFonts w:cs="Times New Roman"/>
        </w:rPr>
        <w:t xml:space="preserve">Zakzanis and colleagues </w:t>
      </w:r>
      <w:r w:rsidR="00067574" w:rsidRPr="00067574">
        <w:rPr>
          <w:rFonts w:cs="Times New Roman"/>
          <w:noProof/>
        </w:rPr>
        <w:t>(1998)</w:t>
      </w:r>
      <w:r w:rsidR="00067574">
        <w:rPr>
          <w:rFonts w:cs="Times New Roman"/>
        </w:rPr>
        <w:t xml:space="preserve"> </w:t>
      </w:r>
      <w:r w:rsidR="009A3DD0">
        <w:rPr>
          <w:rFonts w:cs="Times New Roman"/>
        </w:rPr>
        <w:t xml:space="preserve">found </w:t>
      </w:r>
      <w:r w:rsidR="00552F7A">
        <w:rPr>
          <w:rFonts w:cs="Times New Roman"/>
        </w:rPr>
        <w:t>strong negative effects of</w:t>
      </w:r>
      <w:r w:rsidR="009A3DD0">
        <w:rPr>
          <w:rFonts w:cs="Times New Roman"/>
        </w:rPr>
        <w:t xml:space="preserve"> depression on episodic memory tests</w:t>
      </w:r>
      <w:r w:rsidR="00715881">
        <w:rPr>
          <w:rFonts w:cs="Times New Roman"/>
        </w:rPr>
        <w:t xml:space="preserve"> </w:t>
      </w:r>
      <w:r w:rsidR="00737D31">
        <w:rPr>
          <w:rFonts w:cs="Times New Roman"/>
        </w:rPr>
        <w:t>conducted with</w:t>
      </w:r>
      <w:r w:rsidR="009A3DD0">
        <w:rPr>
          <w:rFonts w:cs="Times New Roman"/>
        </w:rPr>
        <w:t xml:space="preserve"> </w:t>
      </w:r>
      <w:r w:rsidR="00715881">
        <w:rPr>
          <w:rFonts w:cs="Times New Roman"/>
        </w:rPr>
        <w:t>neutral</w:t>
      </w:r>
      <w:r w:rsidR="00884995">
        <w:rPr>
          <w:rFonts w:cs="Times New Roman"/>
        </w:rPr>
        <w:t xml:space="preserve"> stimuli. </w:t>
      </w:r>
      <w:r w:rsidR="00832836">
        <w:rPr>
          <w:rFonts w:cs="Times New Roman"/>
        </w:rPr>
        <w:t xml:space="preserve">Similarly, Airaksinen </w:t>
      </w:r>
      <w:r w:rsidR="0033415A">
        <w:rPr>
          <w:rFonts w:cs="Times New Roman"/>
        </w:rPr>
        <w:t>et al.</w:t>
      </w:r>
      <w:r w:rsidR="00832836">
        <w:rPr>
          <w:rFonts w:cs="Times New Roman"/>
        </w:rPr>
        <w:t xml:space="preserve"> </w:t>
      </w:r>
      <w:r w:rsidR="00832836" w:rsidRPr="00832836">
        <w:rPr>
          <w:rFonts w:cs="Times New Roman"/>
          <w:noProof/>
        </w:rPr>
        <w:t>(2004)</w:t>
      </w:r>
      <w:r w:rsidR="00832836">
        <w:rPr>
          <w:rFonts w:cs="Times New Roman"/>
        </w:rPr>
        <w:t xml:space="preserve"> </w:t>
      </w:r>
      <w:r w:rsidR="00552F7A">
        <w:rPr>
          <w:rFonts w:cs="Times New Roman"/>
        </w:rPr>
        <w:t>used neutral words to demonstrate impaired</w:t>
      </w:r>
      <w:r w:rsidR="00832836">
        <w:rPr>
          <w:rFonts w:cs="Times New Roman"/>
        </w:rPr>
        <w:t xml:space="preserve"> free and cued recall in </w:t>
      </w:r>
      <w:r w:rsidR="00884995">
        <w:rPr>
          <w:rFonts w:cs="Times New Roman"/>
        </w:rPr>
        <w:t>18</w:t>
      </w:r>
      <w:r w:rsidR="00552F7A">
        <w:rPr>
          <w:rFonts w:cs="Times New Roman"/>
        </w:rPr>
        <w:t>7</w:t>
      </w:r>
      <w:r w:rsidR="00884995">
        <w:rPr>
          <w:rFonts w:cs="Times New Roman"/>
        </w:rPr>
        <w:t xml:space="preserve"> depressed adults </w:t>
      </w:r>
      <w:r w:rsidR="00737D31">
        <w:rPr>
          <w:rFonts w:cs="Times New Roman"/>
        </w:rPr>
        <w:t xml:space="preserve">recruited </w:t>
      </w:r>
      <w:r w:rsidR="00832836">
        <w:rPr>
          <w:rFonts w:cs="Times New Roman"/>
        </w:rPr>
        <w:t xml:space="preserve">from the community. </w:t>
      </w:r>
      <w:r w:rsidR="00884995">
        <w:rPr>
          <w:rFonts w:cs="Times New Roman"/>
        </w:rPr>
        <w:t>Finally</w:t>
      </w:r>
      <w:r w:rsidR="009A3DD0">
        <w:rPr>
          <w:rFonts w:cs="Times New Roman"/>
        </w:rPr>
        <w:t xml:space="preserve">, </w:t>
      </w:r>
      <w:r w:rsidR="0033415A">
        <w:rPr>
          <w:rFonts w:cs="Times New Roman"/>
        </w:rPr>
        <w:t xml:space="preserve">a meta-analysis of </w:t>
      </w:r>
      <w:r w:rsidR="00D678BB">
        <w:rPr>
          <w:rFonts w:cs="Times New Roman"/>
        </w:rPr>
        <w:t xml:space="preserve">over </w:t>
      </w:r>
      <w:r w:rsidR="009A3DD0">
        <w:rPr>
          <w:rFonts w:cs="Times New Roman"/>
        </w:rPr>
        <w:t xml:space="preserve">30 years of </w:t>
      </w:r>
      <w:r w:rsidR="00715881">
        <w:rPr>
          <w:rFonts w:cs="Times New Roman"/>
        </w:rPr>
        <w:t>work</w:t>
      </w:r>
      <w:r w:rsidR="009A3DD0">
        <w:rPr>
          <w:rFonts w:cs="Times New Roman"/>
        </w:rPr>
        <w:t xml:space="preserve"> with the Cambridge Neuropsychological Test </w:t>
      </w:r>
      <w:r w:rsidR="009D402A">
        <w:rPr>
          <w:rFonts w:cs="Times New Roman"/>
        </w:rPr>
        <w:t xml:space="preserve">Automated Battery </w:t>
      </w:r>
      <w:r w:rsidR="0033415A">
        <w:rPr>
          <w:rFonts w:cs="Times New Roman"/>
        </w:rPr>
        <w:t>(CANTAB) indicated</w:t>
      </w:r>
      <w:r w:rsidR="00D678BB">
        <w:rPr>
          <w:rFonts w:cs="Times New Roman"/>
        </w:rPr>
        <w:t xml:space="preserve"> that, relative to healthy adults, depressed </w:t>
      </w:r>
      <w:r w:rsidR="008150E8">
        <w:rPr>
          <w:rFonts w:cs="Times New Roman"/>
        </w:rPr>
        <w:t>individuals</w:t>
      </w:r>
      <w:r w:rsidR="0033415A">
        <w:rPr>
          <w:rFonts w:cs="Times New Roman"/>
        </w:rPr>
        <w:t xml:space="preserve"> show</w:t>
      </w:r>
      <w:r w:rsidR="00715881">
        <w:rPr>
          <w:rFonts w:cs="Times New Roman"/>
        </w:rPr>
        <w:t xml:space="preserve"> significantly impaired</w:t>
      </w:r>
      <w:r w:rsidR="00D678BB">
        <w:rPr>
          <w:rFonts w:cs="Times New Roman"/>
        </w:rPr>
        <w:t xml:space="preserve"> episodic memory, despite the fact that</w:t>
      </w:r>
      <w:r w:rsidR="00941F57">
        <w:rPr>
          <w:rFonts w:cs="Times New Roman"/>
        </w:rPr>
        <w:t xml:space="preserve"> </w:t>
      </w:r>
      <w:r w:rsidR="00D678BB">
        <w:rPr>
          <w:rFonts w:cs="Times New Roman"/>
        </w:rPr>
        <w:t xml:space="preserve">the </w:t>
      </w:r>
      <w:r w:rsidR="0033415A">
        <w:rPr>
          <w:rFonts w:cs="Times New Roman"/>
        </w:rPr>
        <w:t xml:space="preserve">CANTAB </w:t>
      </w:r>
      <w:r w:rsidR="00D678BB">
        <w:rPr>
          <w:rFonts w:cs="Times New Roman"/>
        </w:rPr>
        <w:t xml:space="preserve">tasks use </w:t>
      </w:r>
      <w:r w:rsidR="00552F7A">
        <w:rPr>
          <w:rFonts w:cs="Times New Roman"/>
        </w:rPr>
        <w:t>neutral</w:t>
      </w:r>
      <w:r w:rsidR="00D678BB">
        <w:rPr>
          <w:rFonts w:cs="Times New Roman"/>
        </w:rPr>
        <w:t xml:space="preserve"> stimuli</w:t>
      </w:r>
      <w:r w:rsidR="0033415A">
        <w:rPr>
          <w:rFonts w:cs="Times New Roman"/>
        </w:rPr>
        <w:t xml:space="preserve"> </w:t>
      </w:r>
      <w:r w:rsidR="0067162B" w:rsidRPr="0067162B">
        <w:rPr>
          <w:rFonts w:cs="Times New Roman"/>
          <w:noProof/>
        </w:rPr>
        <w:t>(Rock et al., 2014)</w:t>
      </w:r>
      <w:r w:rsidR="00D678BB">
        <w:rPr>
          <w:rFonts w:cs="Times New Roman"/>
        </w:rPr>
        <w:t>.</w:t>
      </w:r>
    </w:p>
    <w:p w14:paraId="436E39A0" w14:textId="5B3F8103" w:rsidR="00552F7A" w:rsidRPr="00100353" w:rsidRDefault="00715881" w:rsidP="00B44879">
      <w:pPr>
        <w:spacing w:line="480" w:lineRule="auto"/>
        <w:ind w:firstLine="720"/>
        <w:rPr>
          <w:rFonts w:cs="Times New Roman"/>
        </w:rPr>
      </w:pPr>
      <w:r>
        <w:rPr>
          <w:rFonts w:cs="Times New Roman"/>
        </w:rPr>
        <w:t>What underlies</w:t>
      </w:r>
      <w:r w:rsidR="00871E14">
        <w:rPr>
          <w:rFonts w:cs="Times New Roman"/>
        </w:rPr>
        <w:t xml:space="preserve"> the </w:t>
      </w:r>
      <w:r w:rsidR="001205CD">
        <w:rPr>
          <w:rFonts w:cs="Times New Roman"/>
        </w:rPr>
        <w:t>me</w:t>
      </w:r>
      <w:r w:rsidR="00871E14">
        <w:rPr>
          <w:rFonts w:cs="Times New Roman"/>
        </w:rPr>
        <w:t xml:space="preserve">mory impairment for </w:t>
      </w:r>
      <w:r w:rsidR="00D934BB">
        <w:rPr>
          <w:rFonts w:cs="Times New Roman"/>
        </w:rPr>
        <w:t>neutral</w:t>
      </w:r>
      <w:r w:rsidR="00871E14">
        <w:rPr>
          <w:rFonts w:cs="Times New Roman"/>
        </w:rPr>
        <w:t xml:space="preserve"> stimuli in depression</w:t>
      </w:r>
      <w:r w:rsidR="001205CD">
        <w:rPr>
          <w:rFonts w:cs="Times New Roman"/>
        </w:rPr>
        <w:t xml:space="preserve">? </w:t>
      </w:r>
      <w:r w:rsidR="00D11E2C">
        <w:rPr>
          <w:rFonts w:cs="Times New Roman"/>
        </w:rPr>
        <w:t xml:space="preserve">Poor encoding is an </w:t>
      </w:r>
      <w:r w:rsidR="00871E14">
        <w:rPr>
          <w:rFonts w:cs="Times New Roman"/>
        </w:rPr>
        <w:t xml:space="preserve">obvious </w:t>
      </w:r>
      <w:r w:rsidR="00D269A8">
        <w:rPr>
          <w:rFonts w:cs="Times New Roman"/>
        </w:rPr>
        <w:t>candidate</w:t>
      </w:r>
      <w:r w:rsidR="00A81D82">
        <w:rPr>
          <w:rFonts w:cs="Times New Roman"/>
        </w:rPr>
        <w:t xml:space="preserve">. </w:t>
      </w:r>
      <w:r w:rsidR="00D11E2C">
        <w:rPr>
          <w:rFonts w:cs="Times New Roman"/>
        </w:rPr>
        <w:t>Along these lines</w:t>
      </w:r>
      <w:r w:rsidR="00181AA6">
        <w:rPr>
          <w:rFonts w:cs="Times New Roman"/>
        </w:rPr>
        <w:t xml:space="preserve">, Airaksinen et al. </w:t>
      </w:r>
      <w:r w:rsidR="00181AA6" w:rsidRPr="009F1C97">
        <w:rPr>
          <w:rFonts w:cs="Times New Roman"/>
          <w:noProof/>
        </w:rPr>
        <w:t>(2004)</w:t>
      </w:r>
      <w:r w:rsidR="00181AA6">
        <w:rPr>
          <w:rFonts w:cs="Times New Roman"/>
        </w:rPr>
        <w:t xml:space="preserve"> found that although memory accuracy was </w:t>
      </w:r>
      <w:r w:rsidR="00D934BB">
        <w:rPr>
          <w:rFonts w:cs="Times New Roman"/>
        </w:rPr>
        <w:t xml:space="preserve">consistently </w:t>
      </w:r>
      <w:r w:rsidR="00181AA6">
        <w:rPr>
          <w:rFonts w:cs="Times New Roman"/>
        </w:rPr>
        <w:t xml:space="preserve">lower in depressed vs. healthy </w:t>
      </w:r>
      <w:r>
        <w:rPr>
          <w:rFonts w:cs="Times New Roman"/>
        </w:rPr>
        <w:t>adul</w:t>
      </w:r>
      <w:r w:rsidR="00181AA6">
        <w:rPr>
          <w:rFonts w:cs="Times New Roman"/>
        </w:rPr>
        <w:t xml:space="preserve">ts, both groups showed a similar benefit for cued vs. free recall, implying that the depressed group </w:t>
      </w:r>
      <w:r w:rsidR="005C21ED">
        <w:rPr>
          <w:rFonts w:cs="Times New Roman"/>
        </w:rPr>
        <w:t>was able to</w:t>
      </w:r>
      <w:r>
        <w:rPr>
          <w:rFonts w:cs="Times New Roman"/>
        </w:rPr>
        <w:t xml:space="preserve"> </w:t>
      </w:r>
      <w:r w:rsidR="00FD5C36">
        <w:rPr>
          <w:rFonts w:cs="Times New Roman"/>
        </w:rPr>
        <w:t xml:space="preserve">use </w:t>
      </w:r>
      <w:r w:rsidR="00181AA6">
        <w:rPr>
          <w:rFonts w:cs="Times New Roman"/>
        </w:rPr>
        <w:t xml:space="preserve">cues to enhance retrieval but simply had stored </w:t>
      </w:r>
      <w:r w:rsidR="008E49E3">
        <w:rPr>
          <w:rFonts w:cs="Times New Roman"/>
        </w:rPr>
        <w:t xml:space="preserve">less </w:t>
      </w:r>
      <w:r w:rsidR="00181AA6">
        <w:rPr>
          <w:rFonts w:cs="Times New Roman"/>
        </w:rPr>
        <w:t xml:space="preserve">material </w:t>
      </w:r>
      <w:r w:rsidR="008E49E3">
        <w:rPr>
          <w:rFonts w:cs="Times New Roman"/>
        </w:rPr>
        <w:t>in the first place</w:t>
      </w:r>
      <w:r w:rsidR="00181AA6">
        <w:rPr>
          <w:rFonts w:cs="Times New Roman"/>
        </w:rPr>
        <w:t xml:space="preserve">. </w:t>
      </w:r>
      <w:r w:rsidR="004E121A">
        <w:rPr>
          <w:rFonts w:cs="Times New Roman"/>
        </w:rPr>
        <w:t>A</w:t>
      </w:r>
      <w:r w:rsidR="00181AA6">
        <w:rPr>
          <w:rFonts w:cs="Times New Roman"/>
        </w:rPr>
        <w:t xml:space="preserve"> more nuanced result was presented by</w:t>
      </w:r>
      <w:r w:rsidR="00A81D82">
        <w:rPr>
          <w:rFonts w:cs="Times New Roman"/>
        </w:rPr>
        <w:t xml:space="preserve"> Zakzanis </w:t>
      </w:r>
      <w:r w:rsidR="005C21ED">
        <w:rPr>
          <w:rFonts w:cs="Times New Roman"/>
        </w:rPr>
        <w:t>et al.</w:t>
      </w:r>
      <w:r w:rsidR="00A81D82">
        <w:rPr>
          <w:rFonts w:cs="Times New Roman"/>
        </w:rPr>
        <w:t xml:space="preserve"> </w:t>
      </w:r>
      <w:r w:rsidR="00A81D82" w:rsidRPr="00A81D82">
        <w:rPr>
          <w:rFonts w:cs="Times New Roman"/>
          <w:noProof/>
        </w:rPr>
        <w:t>(1998)</w:t>
      </w:r>
      <w:r w:rsidR="00D269A8">
        <w:rPr>
          <w:rFonts w:cs="Times New Roman"/>
        </w:rPr>
        <w:t xml:space="preserve">, who </w:t>
      </w:r>
      <w:r w:rsidR="00D934BB">
        <w:rPr>
          <w:rFonts w:cs="Times New Roman"/>
        </w:rPr>
        <w:t>found</w:t>
      </w:r>
      <w:r w:rsidR="00A81D82">
        <w:rPr>
          <w:rFonts w:cs="Times New Roman"/>
        </w:rPr>
        <w:t xml:space="preserve"> that the effect of depression on memory </w:t>
      </w:r>
      <w:r w:rsidR="00871E14">
        <w:rPr>
          <w:rFonts w:cs="Times New Roman"/>
        </w:rPr>
        <w:t xml:space="preserve">varied </w:t>
      </w:r>
      <w:r w:rsidR="00915055">
        <w:rPr>
          <w:rFonts w:cs="Times New Roman"/>
        </w:rPr>
        <w:t>by</w:t>
      </w:r>
      <w:r w:rsidR="00D269A8">
        <w:rPr>
          <w:rFonts w:cs="Times New Roman"/>
        </w:rPr>
        <w:t xml:space="preserve"> encoding task: </w:t>
      </w:r>
      <w:r w:rsidR="00A81D82">
        <w:rPr>
          <w:rFonts w:cs="Times New Roman"/>
        </w:rPr>
        <w:t xml:space="preserve">larger </w:t>
      </w:r>
      <w:r w:rsidR="00871E14">
        <w:rPr>
          <w:rFonts w:cs="Times New Roman"/>
        </w:rPr>
        <w:t xml:space="preserve">negative effects </w:t>
      </w:r>
      <w:r w:rsidR="00D269A8">
        <w:rPr>
          <w:rFonts w:cs="Times New Roman"/>
        </w:rPr>
        <w:t xml:space="preserve">were seen </w:t>
      </w:r>
      <w:r w:rsidR="00A81D82">
        <w:rPr>
          <w:rFonts w:cs="Times New Roman"/>
        </w:rPr>
        <w:t xml:space="preserve">for tasks that provided less </w:t>
      </w:r>
      <w:r w:rsidR="00D934BB">
        <w:rPr>
          <w:rFonts w:cs="Times New Roman"/>
        </w:rPr>
        <w:t>structure</w:t>
      </w:r>
      <w:r w:rsidR="00A81D82">
        <w:rPr>
          <w:rFonts w:cs="Times New Roman"/>
        </w:rPr>
        <w:t xml:space="preserve"> during learning (e.g., </w:t>
      </w:r>
      <w:r w:rsidR="00D269A8">
        <w:rPr>
          <w:rFonts w:cs="Times New Roman"/>
        </w:rPr>
        <w:t xml:space="preserve">memorization of </w:t>
      </w:r>
      <w:r w:rsidR="00A81D82">
        <w:rPr>
          <w:rFonts w:cs="Times New Roman"/>
        </w:rPr>
        <w:t>uncategorized vs. categorized w</w:t>
      </w:r>
      <w:r w:rsidR="00181AA6">
        <w:rPr>
          <w:rFonts w:cs="Times New Roman"/>
        </w:rPr>
        <w:t>ord lists)</w:t>
      </w:r>
      <w:r w:rsidR="00A81D82">
        <w:rPr>
          <w:rFonts w:cs="Times New Roman"/>
        </w:rPr>
        <w:t xml:space="preserve">. </w:t>
      </w:r>
      <w:r w:rsidR="00D269A8">
        <w:rPr>
          <w:rFonts w:cs="Times New Roman"/>
        </w:rPr>
        <w:t>The</w:t>
      </w:r>
      <w:r w:rsidR="003F6F78">
        <w:rPr>
          <w:rFonts w:cs="Times New Roman"/>
        </w:rPr>
        <w:t xml:space="preserve"> </w:t>
      </w:r>
      <w:r w:rsidR="003F6F78" w:rsidRPr="001E6CC3">
        <w:rPr>
          <w:rFonts w:cs="Times New Roman"/>
        </w:rPr>
        <w:t>cognitive initiative</w:t>
      </w:r>
      <w:r w:rsidR="003F6F78">
        <w:rPr>
          <w:rFonts w:cs="Times New Roman"/>
        </w:rPr>
        <w:t xml:space="preserve"> framework offers a principled account of such </w:t>
      </w:r>
      <w:r w:rsidR="00D934BB">
        <w:rPr>
          <w:rFonts w:cs="Times New Roman"/>
        </w:rPr>
        <w:t>results</w:t>
      </w:r>
      <w:r w:rsidR="003F6F78">
        <w:rPr>
          <w:rFonts w:cs="Times New Roman"/>
        </w:rPr>
        <w:t xml:space="preserve"> </w:t>
      </w:r>
      <w:r w:rsidR="0067162B" w:rsidRPr="0067162B">
        <w:rPr>
          <w:rFonts w:cs="Times New Roman"/>
          <w:noProof/>
        </w:rPr>
        <w:t>(Hertel, 1997; Hertel and Hardin, 1990)</w:t>
      </w:r>
      <w:r w:rsidR="003F6F78">
        <w:rPr>
          <w:rFonts w:cs="Times New Roman"/>
        </w:rPr>
        <w:t xml:space="preserve">. The </w:t>
      </w:r>
      <w:r w:rsidR="00384511">
        <w:rPr>
          <w:rFonts w:cs="Times New Roman"/>
        </w:rPr>
        <w:t xml:space="preserve">framework’s </w:t>
      </w:r>
      <w:r w:rsidR="00A77CBA">
        <w:rPr>
          <w:rFonts w:cs="Times New Roman"/>
        </w:rPr>
        <w:t>core hypothesis</w:t>
      </w:r>
      <w:r w:rsidR="003F6F78">
        <w:rPr>
          <w:rFonts w:cs="Times New Roman"/>
        </w:rPr>
        <w:t xml:space="preserve"> is that depressed individuals can </w:t>
      </w:r>
      <w:r w:rsidR="005C21ED">
        <w:rPr>
          <w:rFonts w:cs="Times New Roman"/>
        </w:rPr>
        <w:t>control attention</w:t>
      </w:r>
      <w:r w:rsidR="003F6F78">
        <w:rPr>
          <w:rFonts w:cs="Times New Roman"/>
        </w:rPr>
        <w:t xml:space="preserve"> and use strategies</w:t>
      </w:r>
      <w:r w:rsidR="00791C12">
        <w:rPr>
          <w:rFonts w:cs="Times New Roman"/>
        </w:rPr>
        <w:t xml:space="preserve"> </w:t>
      </w:r>
      <w:r w:rsidR="007D693E">
        <w:rPr>
          <w:rFonts w:cs="Times New Roman"/>
        </w:rPr>
        <w:t xml:space="preserve">to </w:t>
      </w:r>
      <w:r w:rsidR="00A130ED">
        <w:rPr>
          <w:rFonts w:cs="Times New Roman"/>
        </w:rPr>
        <w:t xml:space="preserve">enhance </w:t>
      </w:r>
      <w:r w:rsidR="005C21ED">
        <w:rPr>
          <w:rFonts w:cs="Times New Roman"/>
        </w:rPr>
        <w:t xml:space="preserve">encoding </w:t>
      </w:r>
      <w:r w:rsidR="003F6F78">
        <w:rPr>
          <w:rFonts w:cs="Times New Roman"/>
        </w:rPr>
        <w:t>but</w:t>
      </w:r>
      <w:r w:rsidR="00A130ED">
        <w:rPr>
          <w:rFonts w:cs="Times New Roman"/>
        </w:rPr>
        <w:t xml:space="preserve"> that</w:t>
      </w:r>
      <w:r w:rsidR="00263229">
        <w:rPr>
          <w:rFonts w:cs="Times New Roman"/>
        </w:rPr>
        <w:t>—i</w:t>
      </w:r>
      <w:r w:rsidR="003F6F78">
        <w:rPr>
          <w:rFonts w:cs="Times New Roman"/>
        </w:rPr>
        <w:t>n t</w:t>
      </w:r>
      <w:r w:rsidR="00384511">
        <w:rPr>
          <w:rFonts w:cs="Times New Roman"/>
        </w:rPr>
        <w:t>he absence of external support</w:t>
      </w:r>
      <w:r w:rsidR="00791C12">
        <w:rPr>
          <w:rFonts w:cs="Times New Roman"/>
        </w:rPr>
        <w:t xml:space="preserve"> </w:t>
      </w:r>
      <w:r w:rsidR="003F6F78">
        <w:rPr>
          <w:rFonts w:cs="Times New Roman"/>
        </w:rPr>
        <w:t>or emotionally compelling material</w:t>
      </w:r>
      <w:r w:rsidR="00263229">
        <w:rPr>
          <w:rFonts w:cs="Times New Roman"/>
        </w:rPr>
        <w:t>—</w:t>
      </w:r>
      <w:r w:rsidR="003F6F78">
        <w:rPr>
          <w:rFonts w:cs="Times New Roman"/>
        </w:rPr>
        <w:t xml:space="preserve">they often fail to do so. </w:t>
      </w:r>
      <w:r w:rsidR="00A77CBA">
        <w:rPr>
          <w:rFonts w:cs="Times New Roman"/>
        </w:rPr>
        <w:t>To test this hypothesis</w:t>
      </w:r>
      <w:r w:rsidR="003F6F78">
        <w:rPr>
          <w:rFonts w:cs="Times New Roman"/>
        </w:rPr>
        <w:t xml:space="preserve">, </w:t>
      </w:r>
      <w:r w:rsidR="00181AA6">
        <w:rPr>
          <w:rFonts w:cs="Times New Roman"/>
        </w:rPr>
        <w:t xml:space="preserve">Hertel and Rude </w:t>
      </w:r>
      <w:r w:rsidR="00181AA6" w:rsidRPr="00181AA6">
        <w:rPr>
          <w:rFonts w:cs="Times New Roman"/>
          <w:noProof/>
        </w:rPr>
        <w:t>(1991)</w:t>
      </w:r>
      <w:r w:rsidR="00181AA6">
        <w:rPr>
          <w:rFonts w:cs="Times New Roman"/>
        </w:rPr>
        <w:t xml:space="preserve"> </w:t>
      </w:r>
      <w:r w:rsidR="00A77CBA">
        <w:rPr>
          <w:rFonts w:cs="Times New Roman"/>
        </w:rPr>
        <w:t xml:space="preserve">presented </w:t>
      </w:r>
      <w:r w:rsidR="007243B4">
        <w:rPr>
          <w:rFonts w:cs="Times New Roman"/>
        </w:rPr>
        <w:t xml:space="preserve">neutral words </w:t>
      </w:r>
      <w:r w:rsidR="00384511">
        <w:rPr>
          <w:rFonts w:cs="Times New Roman"/>
        </w:rPr>
        <w:t xml:space="preserve">and sentence frames </w:t>
      </w:r>
      <w:r w:rsidR="007243B4">
        <w:rPr>
          <w:rFonts w:cs="Times New Roman"/>
        </w:rPr>
        <w:t xml:space="preserve">to </w:t>
      </w:r>
      <w:r w:rsidR="00A77CBA">
        <w:rPr>
          <w:rFonts w:cs="Times New Roman"/>
        </w:rPr>
        <w:t>depressed and healthy participants</w:t>
      </w:r>
      <w:r w:rsidR="007243B4">
        <w:rPr>
          <w:rFonts w:cs="Times New Roman"/>
        </w:rPr>
        <w:t xml:space="preserve">, </w:t>
      </w:r>
      <w:r w:rsidR="00BF3670">
        <w:rPr>
          <w:rFonts w:cs="Times New Roman"/>
        </w:rPr>
        <w:t>who were asked</w:t>
      </w:r>
      <w:r w:rsidR="007243B4">
        <w:rPr>
          <w:rFonts w:cs="Times New Roman"/>
        </w:rPr>
        <w:t xml:space="preserve"> to judge </w:t>
      </w:r>
      <w:r>
        <w:rPr>
          <w:rFonts w:cs="Times New Roman"/>
        </w:rPr>
        <w:t>whether</w:t>
      </w:r>
      <w:r w:rsidR="007243B4">
        <w:rPr>
          <w:rFonts w:cs="Times New Roman"/>
        </w:rPr>
        <w:t xml:space="preserve"> each word fit its frame. </w:t>
      </w:r>
      <w:r w:rsidR="003A4DFC">
        <w:rPr>
          <w:rFonts w:cs="Times New Roman"/>
        </w:rPr>
        <w:t>P</w:t>
      </w:r>
      <w:r w:rsidR="007243B4">
        <w:rPr>
          <w:rFonts w:cs="Times New Roman"/>
        </w:rPr>
        <w:t xml:space="preserve">articipants were assigned to </w:t>
      </w:r>
      <w:r w:rsidR="005C21ED">
        <w:rPr>
          <w:rFonts w:cs="Times New Roman"/>
        </w:rPr>
        <w:t xml:space="preserve">either </w:t>
      </w:r>
      <w:r w:rsidR="007243B4">
        <w:rPr>
          <w:rFonts w:cs="Times New Roman"/>
        </w:rPr>
        <w:t xml:space="preserve">focused </w:t>
      </w:r>
      <w:r w:rsidR="005C21ED">
        <w:rPr>
          <w:rFonts w:cs="Times New Roman"/>
        </w:rPr>
        <w:t>or</w:t>
      </w:r>
      <w:r w:rsidR="007243B4">
        <w:rPr>
          <w:rFonts w:cs="Times New Roman"/>
        </w:rPr>
        <w:t xml:space="preserve"> unfocused conditions. In </w:t>
      </w:r>
      <w:r w:rsidR="00384511">
        <w:rPr>
          <w:rFonts w:cs="Times New Roman"/>
        </w:rPr>
        <w:t>the focused condition, each</w:t>
      </w:r>
      <w:r w:rsidR="007243B4">
        <w:rPr>
          <w:rFonts w:cs="Times New Roman"/>
        </w:rPr>
        <w:t xml:space="preserve"> w</w:t>
      </w:r>
      <w:r w:rsidR="00B0098C">
        <w:rPr>
          <w:rFonts w:cs="Times New Roman"/>
        </w:rPr>
        <w:t xml:space="preserve">ord was flashed briefly and </w:t>
      </w:r>
      <w:r w:rsidR="007243B4">
        <w:rPr>
          <w:rFonts w:cs="Times New Roman"/>
        </w:rPr>
        <w:t xml:space="preserve">then replaced by </w:t>
      </w:r>
      <w:r w:rsidR="00384511">
        <w:rPr>
          <w:rFonts w:cs="Times New Roman"/>
        </w:rPr>
        <w:t>its</w:t>
      </w:r>
      <w:r w:rsidR="007243B4">
        <w:rPr>
          <w:rFonts w:cs="Times New Roman"/>
        </w:rPr>
        <w:t xml:space="preserve"> frame for 8 s, at which point the participant restate</w:t>
      </w:r>
      <w:r w:rsidR="004712EF">
        <w:rPr>
          <w:rFonts w:cs="Times New Roman"/>
        </w:rPr>
        <w:t>d</w:t>
      </w:r>
      <w:r w:rsidR="007243B4">
        <w:rPr>
          <w:rFonts w:cs="Times New Roman"/>
        </w:rPr>
        <w:t xml:space="preserve"> the word and indicate</w:t>
      </w:r>
      <w:r w:rsidR="004712EF">
        <w:rPr>
          <w:rFonts w:cs="Times New Roman"/>
        </w:rPr>
        <w:t>d</w:t>
      </w:r>
      <w:r w:rsidR="007243B4">
        <w:rPr>
          <w:rFonts w:cs="Times New Roman"/>
        </w:rPr>
        <w:t xml:space="preserve"> whether or not </w:t>
      </w:r>
      <w:r w:rsidR="007979AB">
        <w:rPr>
          <w:rFonts w:cs="Times New Roman"/>
        </w:rPr>
        <w:t>there was a quality fit</w:t>
      </w:r>
      <w:r w:rsidR="004712EF">
        <w:rPr>
          <w:rFonts w:cs="Times New Roman"/>
        </w:rPr>
        <w:t>. In the unfocused condition</w:t>
      </w:r>
      <w:r w:rsidR="00174135">
        <w:rPr>
          <w:rFonts w:cs="Times New Roman"/>
        </w:rPr>
        <w:t>,</w:t>
      </w:r>
      <w:r w:rsidR="007243B4">
        <w:rPr>
          <w:rFonts w:cs="Times New Roman"/>
        </w:rPr>
        <w:t xml:space="preserve"> the word</w:t>
      </w:r>
      <w:r w:rsidR="00384511">
        <w:rPr>
          <w:rFonts w:cs="Times New Roman"/>
        </w:rPr>
        <w:t>s</w:t>
      </w:r>
      <w:r w:rsidR="007243B4">
        <w:rPr>
          <w:rFonts w:cs="Times New Roman"/>
        </w:rPr>
        <w:t xml:space="preserve"> and frame</w:t>
      </w:r>
      <w:r w:rsidR="00384511">
        <w:rPr>
          <w:rFonts w:cs="Times New Roman"/>
        </w:rPr>
        <w:t>s</w:t>
      </w:r>
      <w:r w:rsidR="007243B4">
        <w:rPr>
          <w:rFonts w:cs="Times New Roman"/>
        </w:rPr>
        <w:t xml:space="preserve"> were presented concurrently</w:t>
      </w:r>
      <w:r w:rsidR="003A4DFC">
        <w:rPr>
          <w:rFonts w:cs="Times New Roman"/>
        </w:rPr>
        <w:t xml:space="preserve"> (so that the participant</w:t>
      </w:r>
      <w:r w:rsidR="00D934BB">
        <w:rPr>
          <w:rFonts w:cs="Times New Roman"/>
        </w:rPr>
        <w:t>s</w:t>
      </w:r>
      <w:r w:rsidR="003A4DFC">
        <w:rPr>
          <w:rFonts w:cs="Times New Roman"/>
        </w:rPr>
        <w:t xml:space="preserve"> did not have to store the word</w:t>
      </w:r>
      <w:r w:rsidR="003731E2">
        <w:rPr>
          <w:rFonts w:cs="Times New Roman"/>
        </w:rPr>
        <w:t>s</w:t>
      </w:r>
      <w:r w:rsidR="003A4DFC">
        <w:rPr>
          <w:rFonts w:cs="Times New Roman"/>
        </w:rPr>
        <w:t xml:space="preserve"> in working memory but could view </w:t>
      </w:r>
      <w:r w:rsidR="00D934BB">
        <w:rPr>
          <w:rFonts w:cs="Times New Roman"/>
        </w:rPr>
        <w:t>them</w:t>
      </w:r>
      <w:r w:rsidR="003A4DFC">
        <w:rPr>
          <w:rFonts w:cs="Times New Roman"/>
        </w:rPr>
        <w:t xml:space="preserve"> alongside the frame</w:t>
      </w:r>
      <w:r w:rsidR="00D934BB">
        <w:rPr>
          <w:rFonts w:cs="Times New Roman"/>
        </w:rPr>
        <w:t>s</w:t>
      </w:r>
      <w:r w:rsidR="003A4DFC">
        <w:rPr>
          <w:rFonts w:cs="Times New Roman"/>
        </w:rPr>
        <w:t>)</w:t>
      </w:r>
      <w:r w:rsidR="00384511">
        <w:rPr>
          <w:rFonts w:cs="Times New Roman"/>
        </w:rPr>
        <w:t>, the participant</w:t>
      </w:r>
      <w:r w:rsidR="00D934BB">
        <w:rPr>
          <w:rFonts w:cs="Times New Roman"/>
        </w:rPr>
        <w:t>s</w:t>
      </w:r>
      <w:r w:rsidR="00384511">
        <w:rPr>
          <w:rFonts w:cs="Times New Roman"/>
        </w:rPr>
        <w:t xml:space="preserve"> w</w:t>
      </w:r>
      <w:r w:rsidR="00D934BB">
        <w:rPr>
          <w:rFonts w:cs="Times New Roman"/>
        </w:rPr>
        <w:t>ere</w:t>
      </w:r>
      <w:r w:rsidR="00384511">
        <w:rPr>
          <w:rFonts w:cs="Times New Roman"/>
        </w:rPr>
        <w:t xml:space="preserve"> not required to restate </w:t>
      </w:r>
      <w:r w:rsidR="00A130ED">
        <w:rPr>
          <w:rFonts w:cs="Times New Roman"/>
        </w:rPr>
        <w:t>the</w:t>
      </w:r>
      <w:r w:rsidR="00384511">
        <w:rPr>
          <w:rFonts w:cs="Times New Roman"/>
        </w:rPr>
        <w:t xml:space="preserve"> word</w:t>
      </w:r>
      <w:r w:rsidR="00A130ED">
        <w:rPr>
          <w:rFonts w:cs="Times New Roman"/>
        </w:rPr>
        <w:t>s</w:t>
      </w:r>
      <w:r w:rsidR="00384511">
        <w:rPr>
          <w:rFonts w:cs="Times New Roman"/>
        </w:rPr>
        <w:t xml:space="preserve">, </w:t>
      </w:r>
      <w:r w:rsidR="007243B4">
        <w:rPr>
          <w:rFonts w:cs="Times New Roman"/>
        </w:rPr>
        <w:t xml:space="preserve">and </w:t>
      </w:r>
      <w:r w:rsidR="00384511">
        <w:rPr>
          <w:rFonts w:cs="Times New Roman"/>
        </w:rPr>
        <w:t>responses could be made</w:t>
      </w:r>
      <w:r w:rsidR="007243B4">
        <w:rPr>
          <w:rFonts w:cs="Times New Roman"/>
        </w:rPr>
        <w:t xml:space="preserve"> at any time. </w:t>
      </w:r>
      <w:r w:rsidR="003A4DFC">
        <w:rPr>
          <w:rFonts w:cs="Times New Roman"/>
        </w:rPr>
        <w:t xml:space="preserve">In short, </w:t>
      </w:r>
      <w:r w:rsidR="007243B4">
        <w:rPr>
          <w:rFonts w:cs="Times New Roman"/>
        </w:rPr>
        <w:t>the unfocused condition w</w:t>
      </w:r>
      <w:r>
        <w:rPr>
          <w:rFonts w:cs="Times New Roman"/>
        </w:rPr>
        <w:t>as designed to</w:t>
      </w:r>
      <w:r w:rsidR="007243B4">
        <w:rPr>
          <w:rFonts w:cs="Times New Roman"/>
        </w:rPr>
        <w:t xml:space="preserve"> permit mind-wandering and rumination, both of which are </w:t>
      </w:r>
      <w:r w:rsidR="004712EF">
        <w:rPr>
          <w:rFonts w:cs="Times New Roman"/>
        </w:rPr>
        <w:t>common</w:t>
      </w:r>
      <w:r w:rsidR="007243B4">
        <w:rPr>
          <w:rFonts w:cs="Times New Roman"/>
        </w:rPr>
        <w:t xml:space="preserve"> in depression </w:t>
      </w:r>
      <w:r w:rsidR="007243B4" w:rsidRPr="007243B4">
        <w:rPr>
          <w:rFonts w:cs="Times New Roman"/>
          <w:noProof/>
        </w:rPr>
        <w:t>(e.g., Nolen-Hoeksema, 1991)</w:t>
      </w:r>
      <w:r w:rsidR="00973593">
        <w:rPr>
          <w:rFonts w:cs="Times New Roman"/>
        </w:rPr>
        <w:t>. B</w:t>
      </w:r>
      <w:r>
        <w:rPr>
          <w:rFonts w:cs="Times New Roman"/>
        </w:rPr>
        <w:t>ecause</w:t>
      </w:r>
      <w:r w:rsidR="007243B4">
        <w:rPr>
          <w:rFonts w:cs="Times New Roman"/>
        </w:rPr>
        <w:t xml:space="preserve"> mind-wandering and rumination </w:t>
      </w:r>
      <w:r w:rsidR="00973593">
        <w:rPr>
          <w:rFonts w:cs="Times New Roman"/>
        </w:rPr>
        <w:t>should</w:t>
      </w:r>
      <w:r w:rsidR="007243B4">
        <w:rPr>
          <w:rFonts w:cs="Times New Roman"/>
        </w:rPr>
        <w:t xml:space="preserve"> </w:t>
      </w:r>
      <w:r w:rsidR="00A130ED">
        <w:rPr>
          <w:rFonts w:cs="Times New Roman"/>
        </w:rPr>
        <w:t>impair</w:t>
      </w:r>
      <w:r w:rsidR="007243B4">
        <w:rPr>
          <w:rFonts w:cs="Times New Roman"/>
        </w:rPr>
        <w:t xml:space="preserve"> encoding, Hertel and Rude predicted a negative effect of depression </w:t>
      </w:r>
      <w:r w:rsidR="003626B4">
        <w:rPr>
          <w:rFonts w:cs="Times New Roman"/>
        </w:rPr>
        <w:t>specifically</w:t>
      </w:r>
      <w:r>
        <w:rPr>
          <w:rFonts w:cs="Times New Roman"/>
        </w:rPr>
        <w:t xml:space="preserve"> </w:t>
      </w:r>
      <w:r w:rsidR="007243B4">
        <w:rPr>
          <w:rFonts w:cs="Times New Roman"/>
        </w:rPr>
        <w:t xml:space="preserve">in the unfocused condition. Indeed, free recall was characterized by a </w:t>
      </w:r>
      <w:r w:rsidR="00100353">
        <w:rPr>
          <w:rFonts w:cs="Times New Roman"/>
          <w:i/>
        </w:rPr>
        <w:t>Group</w:t>
      </w:r>
      <w:r w:rsidR="00100353">
        <w:rPr>
          <w:rFonts w:cs="Times New Roman"/>
        </w:rPr>
        <w:t xml:space="preserve"> x </w:t>
      </w:r>
      <w:r w:rsidR="00100353">
        <w:rPr>
          <w:rFonts w:cs="Times New Roman"/>
          <w:i/>
        </w:rPr>
        <w:t>Task</w:t>
      </w:r>
      <w:r w:rsidR="00100353">
        <w:rPr>
          <w:rFonts w:cs="Times New Roman"/>
        </w:rPr>
        <w:t xml:space="preserve"> interaction, with depressed adults </w:t>
      </w:r>
      <w:r w:rsidR="00973593">
        <w:rPr>
          <w:rFonts w:cs="Times New Roman"/>
        </w:rPr>
        <w:t>remembering fewer words</w:t>
      </w:r>
      <w:r w:rsidR="00100353">
        <w:rPr>
          <w:rFonts w:cs="Times New Roman"/>
        </w:rPr>
        <w:t xml:space="preserve"> than controls </w:t>
      </w:r>
      <w:r w:rsidR="00973593">
        <w:rPr>
          <w:rFonts w:cs="Times New Roman"/>
        </w:rPr>
        <w:t>from</w:t>
      </w:r>
      <w:r w:rsidR="00100353">
        <w:rPr>
          <w:rFonts w:cs="Times New Roman"/>
        </w:rPr>
        <w:t xml:space="preserve"> the unfocused task but </w:t>
      </w:r>
      <w:r w:rsidR="003A4DFC">
        <w:rPr>
          <w:rFonts w:cs="Times New Roman"/>
        </w:rPr>
        <w:t>not</w:t>
      </w:r>
      <w:r w:rsidR="00100353">
        <w:rPr>
          <w:rFonts w:cs="Times New Roman"/>
        </w:rPr>
        <w:t xml:space="preserve"> the focused task. </w:t>
      </w:r>
      <w:r w:rsidR="008566C5">
        <w:rPr>
          <w:rFonts w:cs="Times New Roman"/>
        </w:rPr>
        <w:t>Thus,</w:t>
      </w:r>
      <w:r w:rsidR="0059535B">
        <w:rPr>
          <w:rFonts w:cs="Times New Roman"/>
        </w:rPr>
        <w:t xml:space="preserve"> </w:t>
      </w:r>
      <w:r w:rsidR="003626B4">
        <w:rPr>
          <w:rFonts w:cs="Times New Roman"/>
        </w:rPr>
        <w:t>depression impaired memory when encoding was unconstrained, but the provision of a task</w:t>
      </w:r>
      <w:r w:rsidR="00B541EC">
        <w:rPr>
          <w:rFonts w:cs="Times New Roman"/>
        </w:rPr>
        <w:t xml:space="preserve"> </w:t>
      </w:r>
      <w:r w:rsidR="00174135">
        <w:rPr>
          <w:rFonts w:cs="Times New Roman"/>
        </w:rPr>
        <w:t>that</w:t>
      </w:r>
      <w:r w:rsidR="00B541EC">
        <w:rPr>
          <w:rFonts w:cs="Times New Roman"/>
        </w:rPr>
        <w:t xml:space="preserve"> </w:t>
      </w:r>
      <w:r w:rsidR="008566C5">
        <w:rPr>
          <w:rFonts w:cs="Times New Roman"/>
        </w:rPr>
        <w:t>engage</w:t>
      </w:r>
      <w:r w:rsidR="003626B4">
        <w:rPr>
          <w:rFonts w:cs="Times New Roman"/>
        </w:rPr>
        <w:t>d</w:t>
      </w:r>
      <w:r w:rsidR="00343239">
        <w:rPr>
          <w:rFonts w:cs="Times New Roman"/>
        </w:rPr>
        <w:t xml:space="preserve"> </w:t>
      </w:r>
      <w:r w:rsidR="0059535B">
        <w:rPr>
          <w:rFonts w:cs="Times New Roman"/>
        </w:rPr>
        <w:t>attention</w:t>
      </w:r>
      <w:r w:rsidR="00C05709">
        <w:rPr>
          <w:rFonts w:cs="Times New Roman"/>
        </w:rPr>
        <w:t xml:space="preserve"> </w:t>
      </w:r>
      <w:r w:rsidR="0059535B">
        <w:rPr>
          <w:rFonts w:cs="Times New Roman"/>
        </w:rPr>
        <w:t xml:space="preserve">and </w:t>
      </w:r>
      <w:r w:rsidR="008566C5">
        <w:rPr>
          <w:rFonts w:cs="Times New Roman"/>
        </w:rPr>
        <w:t>encourage</w:t>
      </w:r>
      <w:r w:rsidR="003626B4">
        <w:rPr>
          <w:rFonts w:cs="Times New Roman"/>
        </w:rPr>
        <w:t>d</w:t>
      </w:r>
      <w:r w:rsidR="008566C5">
        <w:rPr>
          <w:rFonts w:cs="Times New Roman"/>
        </w:rPr>
        <w:t xml:space="preserve"> </w:t>
      </w:r>
      <w:r w:rsidR="0059535B">
        <w:rPr>
          <w:rFonts w:cs="Times New Roman"/>
        </w:rPr>
        <w:t>elaborative encoding</w:t>
      </w:r>
      <w:r w:rsidR="00757C36">
        <w:rPr>
          <w:rFonts w:cs="Times New Roman"/>
        </w:rPr>
        <w:t xml:space="preserve"> </w:t>
      </w:r>
      <w:r w:rsidR="00343239">
        <w:rPr>
          <w:rFonts w:cs="Times New Roman"/>
        </w:rPr>
        <w:t>reduce</w:t>
      </w:r>
      <w:r w:rsidR="003626B4">
        <w:rPr>
          <w:rFonts w:cs="Times New Roman"/>
        </w:rPr>
        <w:t>d</w:t>
      </w:r>
      <w:r w:rsidR="00343239">
        <w:rPr>
          <w:rFonts w:cs="Times New Roman"/>
        </w:rPr>
        <w:t xml:space="preserve"> </w:t>
      </w:r>
      <w:r w:rsidR="00A130ED">
        <w:rPr>
          <w:rFonts w:cs="Times New Roman"/>
        </w:rPr>
        <w:t>th</w:t>
      </w:r>
      <w:r w:rsidR="00973593">
        <w:rPr>
          <w:rFonts w:cs="Times New Roman"/>
        </w:rPr>
        <w:t>at</w:t>
      </w:r>
      <w:r w:rsidR="00A130ED">
        <w:rPr>
          <w:rFonts w:cs="Times New Roman"/>
        </w:rPr>
        <w:t xml:space="preserve"> deficit</w:t>
      </w:r>
      <w:r>
        <w:rPr>
          <w:rFonts w:cs="Times New Roman"/>
        </w:rPr>
        <w:t>.</w:t>
      </w:r>
    </w:p>
    <w:p w14:paraId="76A57D0C" w14:textId="417B34E7" w:rsidR="00552F7A" w:rsidRDefault="00E06396" w:rsidP="00B44879">
      <w:pPr>
        <w:spacing w:line="480" w:lineRule="auto"/>
        <w:ind w:firstLine="720"/>
        <w:rPr>
          <w:rFonts w:cs="Times New Roman"/>
        </w:rPr>
      </w:pPr>
      <w:r>
        <w:rPr>
          <w:rFonts w:cs="Times New Roman"/>
        </w:rPr>
        <w:t>T</w:t>
      </w:r>
      <w:r w:rsidR="00466690">
        <w:rPr>
          <w:rFonts w:cs="Times New Roman"/>
        </w:rPr>
        <w:t xml:space="preserve">he </w:t>
      </w:r>
      <w:r w:rsidR="003F6F78">
        <w:rPr>
          <w:rFonts w:cs="Times New Roman"/>
        </w:rPr>
        <w:t xml:space="preserve">cognitive initiative framework </w:t>
      </w:r>
      <w:r w:rsidR="004E5EAC">
        <w:rPr>
          <w:rFonts w:cs="Times New Roman"/>
        </w:rPr>
        <w:t xml:space="preserve">also </w:t>
      </w:r>
      <w:r w:rsidR="003F6F78">
        <w:rPr>
          <w:rFonts w:cs="Times New Roman"/>
        </w:rPr>
        <w:t>appl</w:t>
      </w:r>
      <w:r w:rsidR="00AD6E9B">
        <w:rPr>
          <w:rFonts w:cs="Times New Roman"/>
        </w:rPr>
        <w:t>ies</w:t>
      </w:r>
      <w:r w:rsidR="003F6F78">
        <w:rPr>
          <w:rFonts w:cs="Times New Roman"/>
        </w:rPr>
        <w:t xml:space="preserve"> to retrieval. </w:t>
      </w:r>
      <w:r w:rsidR="00A6633D">
        <w:rPr>
          <w:rFonts w:cs="Times New Roman"/>
        </w:rPr>
        <w:t>D</w:t>
      </w:r>
      <w:r w:rsidR="00A307D7">
        <w:rPr>
          <w:rFonts w:cs="Times New Roman"/>
        </w:rPr>
        <w:t xml:space="preserve">epressed </w:t>
      </w:r>
      <w:r w:rsidR="00A6633D">
        <w:rPr>
          <w:rFonts w:cs="Times New Roman"/>
        </w:rPr>
        <w:t>adults typically</w:t>
      </w:r>
      <w:r w:rsidR="00A307D7">
        <w:rPr>
          <w:rFonts w:cs="Times New Roman"/>
        </w:rPr>
        <w:t xml:space="preserve"> show larger deficits for recall than for recognition </w:t>
      </w:r>
      <w:r w:rsidR="00A307D7" w:rsidRPr="00A307D7">
        <w:rPr>
          <w:rFonts w:cs="Times New Roman"/>
          <w:noProof/>
        </w:rPr>
        <w:t>(Burt et al., 1995)</w:t>
      </w:r>
      <w:r w:rsidR="00E104BD">
        <w:rPr>
          <w:rFonts w:cs="Times New Roman"/>
        </w:rPr>
        <w:t>, and when</w:t>
      </w:r>
      <w:r w:rsidR="00A307D7">
        <w:rPr>
          <w:rFonts w:cs="Times New Roman"/>
        </w:rPr>
        <w:t xml:space="preserve"> recognition mem</w:t>
      </w:r>
      <w:r w:rsidR="007579E7">
        <w:rPr>
          <w:rFonts w:cs="Times New Roman"/>
        </w:rPr>
        <w:t xml:space="preserve">ory is analyzed to estimate </w:t>
      </w:r>
      <w:r w:rsidR="00A307D7">
        <w:rPr>
          <w:rFonts w:cs="Times New Roman"/>
        </w:rPr>
        <w:t xml:space="preserve">contributions </w:t>
      </w:r>
      <w:r w:rsidR="007579E7">
        <w:rPr>
          <w:rFonts w:cs="Times New Roman"/>
        </w:rPr>
        <w:t>made by</w:t>
      </w:r>
      <w:r w:rsidR="00A307D7">
        <w:rPr>
          <w:rFonts w:cs="Times New Roman"/>
        </w:rPr>
        <w:t xml:space="preserve"> recollection vs. familiarity (or controlled vs. automatic processing), depression</w:t>
      </w:r>
      <w:r w:rsidR="00A703E1">
        <w:rPr>
          <w:rFonts w:cs="Times New Roman"/>
        </w:rPr>
        <w:t xml:space="preserve"> invariably</w:t>
      </w:r>
      <w:r w:rsidR="00E104BD">
        <w:rPr>
          <w:rFonts w:cs="Times New Roman"/>
        </w:rPr>
        <w:t xml:space="preserve"> impairs</w:t>
      </w:r>
      <w:r w:rsidR="00A307D7">
        <w:rPr>
          <w:rFonts w:cs="Times New Roman"/>
        </w:rPr>
        <w:t xml:space="preserve"> the former </w:t>
      </w:r>
      <w:r w:rsidR="00E104BD">
        <w:rPr>
          <w:rFonts w:cs="Times New Roman"/>
        </w:rPr>
        <w:t>more than</w:t>
      </w:r>
      <w:r w:rsidR="00A307D7">
        <w:rPr>
          <w:rFonts w:cs="Times New Roman"/>
        </w:rPr>
        <w:t xml:space="preserve"> the latter </w:t>
      </w:r>
      <w:r w:rsidR="0067162B" w:rsidRPr="0067162B">
        <w:rPr>
          <w:rFonts w:cs="Times New Roman"/>
          <w:noProof/>
        </w:rPr>
        <w:t>(e.g., Hertel and Milan, 1994; MacQueen et al., 2002)</w:t>
      </w:r>
      <w:r w:rsidR="00047556">
        <w:rPr>
          <w:rFonts w:cs="Times New Roman"/>
        </w:rPr>
        <w:t xml:space="preserve">. The cognitive initiative framework explains these </w:t>
      </w:r>
      <w:r w:rsidR="00A6633D">
        <w:rPr>
          <w:rFonts w:cs="Times New Roman"/>
        </w:rPr>
        <w:t>data</w:t>
      </w:r>
      <w:r w:rsidR="00047556">
        <w:rPr>
          <w:rFonts w:cs="Times New Roman"/>
        </w:rPr>
        <w:t xml:space="preserve"> by pointing to the greater n</w:t>
      </w:r>
      <w:r w:rsidR="003309C8">
        <w:rPr>
          <w:rFonts w:cs="Times New Roman"/>
        </w:rPr>
        <w:t>eed for controlled attention,</w:t>
      </w:r>
      <w:r w:rsidR="00047556">
        <w:rPr>
          <w:rFonts w:cs="Times New Roman"/>
        </w:rPr>
        <w:t xml:space="preserve"> </w:t>
      </w:r>
      <w:r>
        <w:rPr>
          <w:rFonts w:cs="Times New Roman"/>
        </w:rPr>
        <w:t>effortful</w:t>
      </w:r>
      <w:r w:rsidR="00047556">
        <w:rPr>
          <w:rFonts w:cs="Times New Roman"/>
        </w:rPr>
        <w:t xml:space="preserve"> search</w:t>
      </w:r>
      <w:r>
        <w:rPr>
          <w:rFonts w:cs="Times New Roman"/>
        </w:rPr>
        <w:t>ing</w:t>
      </w:r>
      <w:r w:rsidR="003309C8">
        <w:rPr>
          <w:rFonts w:cs="Times New Roman"/>
        </w:rPr>
        <w:t>, and post-retrieval monitoring</w:t>
      </w:r>
      <w:r w:rsidR="00047556">
        <w:rPr>
          <w:rFonts w:cs="Times New Roman"/>
        </w:rPr>
        <w:t xml:space="preserve"> during free recall </w:t>
      </w:r>
      <w:r w:rsidR="00AB6AC2">
        <w:rPr>
          <w:rFonts w:cs="Times New Roman"/>
        </w:rPr>
        <w:t>vs.</w:t>
      </w:r>
      <w:r w:rsidR="00047556">
        <w:rPr>
          <w:rFonts w:cs="Times New Roman"/>
        </w:rPr>
        <w:t xml:space="preserve"> recognition, and </w:t>
      </w:r>
      <w:r w:rsidR="00E104BD">
        <w:rPr>
          <w:rFonts w:cs="Times New Roman"/>
        </w:rPr>
        <w:t xml:space="preserve">in support of </w:t>
      </w:r>
      <w:r w:rsidR="00047556">
        <w:rPr>
          <w:rFonts w:cs="Times New Roman"/>
        </w:rPr>
        <w:t xml:space="preserve">recollection </w:t>
      </w:r>
      <w:r w:rsidR="00203F66">
        <w:rPr>
          <w:rFonts w:cs="Times New Roman"/>
        </w:rPr>
        <w:t>vs.</w:t>
      </w:r>
      <w:r w:rsidR="00047556">
        <w:rPr>
          <w:rFonts w:cs="Times New Roman"/>
        </w:rPr>
        <w:t xml:space="preserve"> familiarity. To test this account, Hertel and Milan </w:t>
      </w:r>
      <w:r w:rsidR="00047556" w:rsidRPr="00047556">
        <w:rPr>
          <w:rFonts w:cs="Times New Roman"/>
          <w:noProof/>
        </w:rPr>
        <w:t>(1994)</w:t>
      </w:r>
      <w:r w:rsidR="002F4AA2">
        <w:rPr>
          <w:rFonts w:cs="Times New Roman"/>
        </w:rPr>
        <w:t xml:space="preserve"> conducted studies in which heal</w:t>
      </w:r>
      <w:r w:rsidR="00203F66">
        <w:rPr>
          <w:rFonts w:cs="Times New Roman"/>
        </w:rPr>
        <w:t>thy and depressed participants</w:t>
      </w:r>
      <w:r w:rsidR="004E5898">
        <w:rPr>
          <w:rFonts w:cs="Times New Roman"/>
        </w:rPr>
        <w:t xml:space="preserve"> </w:t>
      </w:r>
      <w:r w:rsidR="002F4AA2">
        <w:rPr>
          <w:rFonts w:cs="Times New Roman"/>
        </w:rPr>
        <w:t xml:space="preserve">completed successive implicit (homophone spelling) and explicit (recognition) memory tests for the same words. When </w:t>
      </w:r>
      <w:r w:rsidR="00E104BD">
        <w:rPr>
          <w:rFonts w:cs="Times New Roman"/>
        </w:rPr>
        <w:t xml:space="preserve">the experimenters did not draw </w:t>
      </w:r>
      <w:r w:rsidR="002F4AA2">
        <w:rPr>
          <w:rFonts w:cs="Times New Roman"/>
        </w:rPr>
        <w:t>atte</w:t>
      </w:r>
      <w:r w:rsidR="003309C8">
        <w:rPr>
          <w:rFonts w:cs="Times New Roman"/>
        </w:rPr>
        <w:t xml:space="preserve">ntion to the fact that identical </w:t>
      </w:r>
      <w:r w:rsidR="002F4AA2">
        <w:rPr>
          <w:rFonts w:cs="Times New Roman"/>
        </w:rPr>
        <w:t xml:space="preserve">words appeared on both tests, healthy participants were more likely than depressed </w:t>
      </w:r>
      <w:r w:rsidR="00B85948">
        <w:rPr>
          <w:rFonts w:cs="Times New Roman"/>
        </w:rPr>
        <w:t>adults</w:t>
      </w:r>
      <w:r w:rsidR="002F4AA2">
        <w:rPr>
          <w:rFonts w:cs="Times New Roman"/>
        </w:rPr>
        <w:t xml:space="preserve"> to notice this regularity and exploit it to improve recognition </w:t>
      </w:r>
      <w:r w:rsidR="00657314">
        <w:rPr>
          <w:rFonts w:cs="Times New Roman"/>
        </w:rPr>
        <w:t>(</w:t>
      </w:r>
      <w:r w:rsidR="00E104BD">
        <w:rPr>
          <w:rFonts w:cs="Times New Roman"/>
        </w:rPr>
        <w:t xml:space="preserve">i.e., </w:t>
      </w:r>
      <w:r w:rsidR="00657314">
        <w:rPr>
          <w:rFonts w:cs="Times New Roman"/>
        </w:rPr>
        <w:t>by referring back to the implicit test)</w:t>
      </w:r>
      <w:r w:rsidR="002F4AA2">
        <w:rPr>
          <w:rFonts w:cs="Times New Roman"/>
        </w:rPr>
        <w:t xml:space="preserve">. However, once the </w:t>
      </w:r>
      <w:r>
        <w:rPr>
          <w:rFonts w:cs="Times New Roman"/>
        </w:rPr>
        <w:t>relationship</w:t>
      </w:r>
      <w:r w:rsidR="002F4AA2">
        <w:rPr>
          <w:rFonts w:cs="Times New Roman"/>
        </w:rPr>
        <w:t xml:space="preserve"> between the tests was highlighted, the </w:t>
      </w:r>
      <w:r>
        <w:rPr>
          <w:rFonts w:cs="Times New Roman"/>
        </w:rPr>
        <w:t>group difference</w:t>
      </w:r>
      <w:r w:rsidR="002F4AA2">
        <w:rPr>
          <w:rFonts w:cs="Times New Roman"/>
        </w:rPr>
        <w:t xml:space="preserve"> </w:t>
      </w:r>
      <w:r w:rsidR="00347648">
        <w:rPr>
          <w:rFonts w:cs="Times New Roman"/>
        </w:rPr>
        <w:t xml:space="preserve">in recognition memory </w:t>
      </w:r>
      <w:r w:rsidR="002F4AA2">
        <w:rPr>
          <w:rFonts w:cs="Times New Roman"/>
        </w:rPr>
        <w:t xml:space="preserve">disappeared. Moreover, when participants were given a strategy </w:t>
      </w:r>
      <w:r w:rsidR="00657314">
        <w:rPr>
          <w:rFonts w:cs="Times New Roman"/>
        </w:rPr>
        <w:t>for improving</w:t>
      </w:r>
      <w:r w:rsidR="002F4AA2">
        <w:rPr>
          <w:rFonts w:cs="Times New Roman"/>
        </w:rPr>
        <w:t xml:space="preserve"> </w:t>
      </w:r>
      <w:r>
        <w:rPr>
          <w:rFonts w:cs="Times New Roman"/>
        </w:rPr>
        <w:t xml:space="preserve">their </w:t>
      </w:r>
      <w:r w:rsidR="002F4AA2">
        <w:rPr>
          <w:rFonts w:cs="Times New Roman"/>
        </w:rPr>
        <w:t xml:space="preserve">memory, depressed adults </w:t>
      </w:r>
      <w:r w:rsidR="00720F1F">
        <w:rPr>
          <w:rFonts w:cs="Times New Roman"/>
        </w:rPr>
        <w:t>show</w:t>
      </w:r>
      <w:r w:rsidR="00B85948">
        <w:rPr>
          <w:rFonts w:cs="Times New Roman"/>
        </w:rPr>
        <w:t xml:space="preserve">ed an especially </w:t>
      </w:r>
      <w:r>
        <w:rPr>
          <w:rFonts w:cs="Times New Roman"/>
        </w:rPr>
        <w:t>large</w:t>
      </w:r>
      <w:r w:rsidR="00B85948">
        <w:rPr>
          <w:rFonts w:cs="Times New Roman"/>
        </w:rPr>
        <w:t xml:space="preserve"> benefit. These results</w:t>
      </w:r>
      <w:r w:rsidR="00720F1F">
        <w:rPr>
          <w:rFonts w:cs="Times New Roman"/>
        </w:rPr>
        <w:t xml:space="preserve"> </w:t>
      </w:r>
      <w:r w:rsidR="003309C8">
        <w:rPr>
          <w:rFonts w:cs="Times New Roman"/>
        </w:rPr>
        <w:t xml:space="preserve">provide additional </w:t>
      </w:r>
      <w:r w:rsidR="00B85948">
        <w:rPr>
          <w:rFonts w:cs="Times New Roman"/>
        </w:rPr>
        <w:t xml:space="preserve">support </w:t>
      </w:r>
      <w:r w:rsidR="003309C8">
        <w:rPr>
          <w:rFonts w:cs="Times New Roman"/>
        </w:rPr>
        <w:t xml:space="preserve">for </w:t>
      </w:r>
      <w:r w:rsidR="00720F1F">
        <w:rPr>
          <w:rFonts w:cs="Times New Roman"/>
        </w:rPr>
        <w:t xml:space="preserve">the </w:t>
      </w:r>
      <w:r w:rsidR="003309C8">
        <w:rPr>
          <w:rFonts w:cs="Times New Roman"/>
        </w:rPr>
        <w:t xml:space="preserve">claim </w:t>
      </w:r>
      <w:r w:rsidR="00720F1F">
        <w:rPr>
          <w:rFonts w:cs="Times New Roman"/>
        </w:rPr>
        <w:t xml:space="preserve">that depression </w:t>
      </w:r>
      <w:r w:rsidR="003309C8">
        <w:rPr>
          <w:rFonts w:cs="Times New Roman"/>
        </w:rPr>
        <w:t xml:space="preserve">impairs episodic memory for neutral stimuli when the encoding and/or retrieval tasks are </w:t>
      </w:r>
      <w:r w:rsidR="009450AB">
        <w:rPr>
          <w:rFonts w:cs="Times New Roman"/>
        </w:rPr>
        <w:t xml:space="preserve">relatively </w:t>
      </w:r>
      <w:r w:rsidR="003309C8">
        <w:rPr>
          <w:rFonts w:cs="Times New Roman"/>
        </w:rPr>
        <w:t>unstructured</w:t>
      </w:r>
      <w:r w:rsidR="00720F1F">
        <w:rPr>
          <w:rFonts w:cs="Times New Roman"/>
        </w:rPr>
        <w:t xml:space="preserve">, </w:t>
      </w:r>
      <w:r w:rsidR="00A6633D">
        <w:rPr>
          <w:rFonts w:cs="Times New Roman"/>
        </w:rPr>
        <w:t xml:space="preserve">but that </w:t>
      </w:r>
      <w:r w:rsidR="003309C8">
        <w:rPr>
          <w:rFonts w:cs="Times New Roman"/>
        </w:rPr>
        <w:t xml:space="preserve">engaging tasks </w:t>
      </w:r>
      <w:r w:rsidR="009450AB">
        <w:rPr>
          <w:rFonts w:cs="Times New Roman"/>
        </w:rPr>
        <w:t xml:space="preserve">(or detailed instructions concerning </w:t>
      </w:r>
      <w:r w:rsidR="007579E7">
        <w:rPr>
          <w:rFonts w:cs="Times New Roman"/>
        </w:rPr>
        <w:t>helpfu</w:t>
      </w:r>
      <w:r w:rsidR="009450AB">
        <w:rPr>
          <w:rFonts w:cs="Times New Roman"/>
        </w:rPr>
        <w:t xml:space="preserve">l strategies) </w:t>
      </w:r>
      <w:r w:rsidR="003309C8">
        <w:rPr>
          <w:rFonts w:cs="Times New Roman"/>
        </w:rPr>
        <w:t>ca</w:t>
      </w:r>
      <w:r w:rsidR="009450AB">
        <w:rPr>
          <w:rFonts w:cs="Times New Roman"/>
        </w:rPr>
        <w:t>n rescue performance</w:t>
      </w:r>
      <w:r w:rsidR="00720F1F">
        <w:rPr>
          <w:rFonts w:cs="Times New Roman"/>
        </w:rPr>
        <w:t>.</w:t>
      </w:r>
    </w:p>
    <w:p w14:paraId="45BB31F7" w14:textId="77777777" w:rsidR="009A79F9" w:rsidRDefault="00874908" w:rsidP="00B44879">
      <w:pPr>
        <w:spacing w:line="480" w:lineRule="auto"/>
        <w:ind w:firstLine="720"/>
        <w:rPr>
          <w:rFonts w:cs="Times New Roman"/>
        </w:rPr>
      </w:pPr>
      <w:r>
        <w:rPr>
          <w:rFonts w:cs="Times New Roman"/>
        </w:rPr>
        <w:t xml:space="preserve">Given the extensive and elegant behavioral work </w:t>
      </w:r>
      <w:r w:rsidR="00CA6E18">
        <w:rPr>
          <w:rFonts w:cs="Times New Roman"/>
        </w:rPr>
        <w:t>on</w:t>
      </w:r>
      <w:r w:rsidR="00C00352">
        <w:rPr>
          <w:rFonts w:cs="Times New Roman"/>
        </w:rPr>
        <w:t xml:space="preserve"> </w:t>
      </w:r>
      <w:r>
        <w:rPr>
          <w:rFonts w:cs="Times New Roman"/>
        </w:rPr>
        <w:t>these issues</w:t>
      </w:r>
      <w:r w:rsidR="00763E12">
        <w:rPr>
          <w:rFonts w:cs="Times New Roman"/>
        </w:rPr>
        <w:t xml:space="preserve">, the </w:t>
      </w:r>
      <w:r w:rsidR="0013072B">
        <w:rPr>
          <w:rFonts w:cs="Times New Roman"/>
        </w:rPr>
        <w:t>paucity</w:t>
      </w:r>
      <w:r w:rsidR="00BF4A09">
        <w:rPr>
          <w:rFonts w:cs="Times New Roman"/>
        </w:rPr>
        <w:t xml:space="preserve"> of </w:t>
      </w:r>
      <w:r w:rsidR="007C0EDF">
        <w:rPr>
          <w:rFonts w:cs="Times New Roman"/>
        </w:rPr>
        <w:t xml:space="preserve">relevant neuroscientific </w:t>
      </w:r>
      <w:r w:rsidR="0013072B">
        <w:rPr>
          <w:rFonts w:cs="Times New Roman"/>
        </w:rPr>
        <w:t xml:space="preserve">data </w:t>
      </w:r>
      <w:r w:rsidR="00763E12">
        <w:rPr>
          <w:rFonts w:cs="Times New Roman"/>
        </w:rPr>
        <w:t xml:space="preserve">is </w:t>
      </w:r>
      <w:r>
        <w:rPr>
          <w:rFonts w:cs="Times New Roman"/>
        </w:rPr>
        <w:t xml:space="preserve">surprising. In particular, although there are many </w:t>
      </w:r>
      <w:r w:rsidR="00561E94">
        <w:rPr>
          <w:rFonts w:cs="Times New Roman"/>
        </w:rPr>
        <w:t>studies</w:t>
      </w:r>
      <w:r>
        <w:rPr>
          <w:rFonts w:cs="Times New Roman"/>
        </w:rPr>
        <w:t xml:space="preserve"> </w:t>
      </w:r>
      <w:r w:rsidR="00561E94">
        <w:rPr>
          <w:rFonts w:cs="Times New Roman"/>
        </w:rPr>
        <w:t>of</w:t>
      </w:r>
      <w:r w:rsidR="00177C03">
        <w:rPr>
          <w:rFonts w:cs="Times New Roman"/>
        </w:rPr>
        <w:t xml:space="preserve"> hippocampal volume</w:t>
      </w:r>
      <w:r>
        <w:rPr>
          <w:rFonts w:cs="Times New Roman"/>
        </w:rPr>
        <w:t xml:space="preserve">s in </w:t>
      </w:r>
      <w:r w:rsidR="00177C03">
        <w:rPr>
          <w:rFonts w:cs="Times New Roman"/>
        </w:rPr>
        <w:t>depression</w:t>
      </w:r>
      <w:r>
        <w:rPr>
          <w:rFonts w:cs="Times New Roman"/>
        </w:rPr>
        <w:t xml:space="preserve"> </w:t>
      </w:r>
      <w:r w:rsidR="0067162B" w:rsidRPr="0067162B">
        <w:rPr>
          <w:rFonts w:cs="Times New Roman"/>
          <w:noProof/>
        </w:rPr>
        <w:t>(for review, see MacQueen and Frodl, 2011)</w:t>
      </w:r>
      <w:r>
        <w:rPr>
          <w:rFonts w:cs="Times New Roman"/>
        </w:rPr>
        <w:t xml:space="preserve"> and some functional imaging </w:t>
      </w:r>
      <w:r w:rsidR="00561E94">
        <w:rPr>
          <w:rFonts w:cs="Times New Roman"/>
        </w:rPr>
        <w:t>investigation</w:t>
      </w:r>
      <w:r>
        <w:rPr>
          <w:rFonts w:cs="Times New Roman"/>
        </w:rPr>
        <w:t xml:space="preserve">s of encoding </w:t>
      </w:r>
      <w:r w:rsidR="0067162B" w:rsidRPr="0067162B">
        <w:rPr>
          <w:rFonts w:cs="Times New Roman"/>
          <w:noProof/>
        </w:rPr>
        <w:t>(e.g., Bremner et al., 2004; Dillon et al., 2014; Dillon and Pizzagalli, 2013; Hamilton and Gotlib, 2008)</w:t>
      </w:r>
      <w:r>
        <w:rPr>
          <w:rFonts w:cs="Times New Roman"/>
        </w:rPr>
        <w:t xml:space="preserve">, there are remarkably few </w:t>
      </w:r>
      <w:r w:rsidR="0037487D">
        <w:rPr>
          <w:rFonts w:cs="Times New Roman"/>
        </w:rPr>
        <w:t xml:space="preserve">studies on the neuroscience of </w:t>
      </w:r>
      <w:r w:rsidR="009F5DC0">
        <w:rPr>
          <w:rFonts w:cs="Times New Roman"/>
        </w:rPr>
        <w:t xml:space="preserve">memory </w:t>
      </w:r>
      <w:r>
        <w:rPr>
          <w:rFonts w:cs="Times New Roman"/>
        </w:rPr>
        <w:t xml:space="preserve">retrieval in </w:t>
      </w:r>
      <w:r w:rsidR="00C00352">
        <w:rPr>
          <w:rFonts w:cs="Times New Roman"/>
        </w:rPr>
        <w:t>MDD</w:t>
      </w:r>
      <w:r>
        <w:rPr>
          <w:rFonts w:cs="Times New Roman"/>
        </w:rPr>
        <w:t xml:space="preserve">. </w:t>
      </w:r>
      <w:r w:rsidR="00D20938">
        <w:rPr>
          <w:rFonts w:cs="Times New Roman"/>
        </w:rPr>
        <w:t xml:space="preserve">This does </w:t>
      </w:r>
      <w:r w:rsidR="003D1223">
        <w:rPr>
          <w:rFonts w:cs="Times New Roman"/>
        </w:rPr>
        <w:t>not reflect</w:t>
      </w:r>
      <w:r w:rsidR="00C00352">
        <w:rPr>
          <w:rFonts w:cs="Times New Roman"/>
        </w:rPr>
        <w:t xml:space="preserve"> lack of desire—</w:t>
      </w:r>
      <w:r w:rsidR="00B21D23">
        <w:rPr>
          <w:rFonts w:cs="Times New Roman"/>
        </w:rPr>
        <w:t xml:space="preserve">about </w:t>
      </w:r>
      <w:r w:rsidR="0035792C">
        <w:rPr>
          <w:rFonts w:cs="Times New Roman"/>
        </w:rPr>
        <w:t>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E104BD">
        <w:rPr>
          <w:rFonts w:cs="Times New Roman"/>
        </w:rPr>
        <w:t xml:space="preserve">neuroscientific </w:t>
      </w:r>
      <w:r w:rsidR="000A0B95">
        <w:rPr>
          <w:rFonts w:cs="Times New Roman"/>
        </w:rPr>
        <w:t>research on depression and memory</w:t>
      </w:r>
      <w:r w:rsidR="00B02AB3">
        <w:rPr>
          <w:rFonts w:cs="Times New Roman"/>
          <w:noProof/>
        </w:rPr>
        <w:t xml:space="preserve"> </w:t>
      </w:r>
      <w:r w:rsidR="00B02AB3" w:rsidRPr="00B02AB3">
        <w:rPr>
          <w:rFonts w:cs="Times New Roman"/>
          <w:noProof/>
        </w:rPr>
        <w:t>(Steffens et al., 2006)</w:t>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Pr>
          <w:rFonts w:cs="Times New Roman"/>
        </w:rPr>
        <w:t xml:space="preserve">episodic retrieval </w:t>
      </w:r>
      <w:r w:rsidR="003B02C0">
        <w:rPr>
          <w:rFonts w:cs="Times New Roman"/>
        </w:rPr>
        <w:t>in healthy adults</w:t>
      </w:r>
      <w:r>
        <w:rPr>
          <w:rFonts w:cs="Times New Roman"/>
        </w:rPr>
        <w:t xml:space="preserve"> </w:t>
      </w:r>
      <w:r w:rsidR="0067162B" w:rsidRPr="0067162B">
        <w:rPr>
          <w:rFonts w:cs="Times New Roman"/>
          <w:noProof/>
        </w:rPr>
        <w:t>(Eichenbaum et al., 2007; Rugg and Curran, 2007; Rugg and Vilberg, 2013)</w:t>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w:t>
      </w:r>
      <w:r w:rsidR="000515A3">
        <w:rPr>
          <w:rFonts w:cs="Times New Roman"/>
        </w:rPr>
        <w:t xml:space="preserve">has emerged </w:t>
      </w:r>
      <w:r w:rsidR="003B02C0">
        <w:rPr>
          <w:rFonts w:cs="Times New Roman"/>
        </w:rPr>
        <w:t xml:space="preserve">in </w:t>
      </w:r>
      <w:r w:rsidR="00424C9B">
        <w:rPr>
          <w:rFonts w:cs="Times New Roman"/>
        </w:rPr>
        <w:t>MDD</w:t>
      </w:r>
      <w:r w:rsidR="003B02C0">
        <w:rPr>
          <w:rFonts w:cs="Times New Roman"/>
        </w:rPr>
        <w:t>.</w:t>
      </w:r>
    </w:p>
    <w:p w14:paraId="3978AD45" w14:textId="37471A60" w:rsidR="00240682" w:rsidRDefault="0014563E" w:rsidP="00AF2195">
      <w:pPr>
        <w:spacing w:line="480" w:lineRule="auto"/>
        <w:ind w:firstLine="720"/>
        <w:rPr>
          <w:rFonts w:cs="Times New Roman"/>
        </w:rPr>
      </w:pPr>
      <w:r>
        <w:rPr>
          <w:rFonts w:cs="Times New Roman"/>
        </w:rPr>
        <w:t>The current</w:t>
      </w:r>
      <w:r w:rsidR="00C41AAE">
        <w:rPr>
          <w:rFonts w:cs="Times New Roman"/>
        </w:rPr>
        <w:t xml:space="preserve"> </w:t>
      </w:r>
      <w:r w:rsidR="009A79F9">
        <w:rPr>
          <w:rFonts w:cs="Times New Roman"/>
        </w:rPr>
        <w:t xml:space="preserve">study </w:t>
      </w:r>
      <w:r w:rsidR="00CA6E18">
        <w:rPr>
          <w:rFonts w:cs="Times New Roman"/>
        </w:rPr>
        <w:t>was designed to address</w:t>
      </w:r>
      <w:r w:rsidR="00A928A1">
        <w:rPr>
          <w:rFonts w:cs="Times New Roman"/>
        </w:rPr>
        <w:t xml:space="preserve"> th</w:t>
      </w:r>
      <w:r w:rsidR="00BF4A09">
        <w:rPr>
          <w:rFonts w:cs="Times New Roman"/>
        </w:rPr>
        <w:t xml:space="preserve">is </w:t>
      </w:r>
      <w:r w:rsidR="009A79F9">
        <w:rPr>
          <w:rFonts w:cs="Times New Roman"/>
        </w:rPr>
        <w:t>gap</w:t>
      </w:r>
      <w:r w:rsidR="00CA6E18">
        <w:rPr>
          <w:rFonts w:cs="Times New Roman"/>
        </w:rPr>
        <w:t xml:space="preserve">. </w:t>
      </w:r>
      <w:r w:rsidR="00197708">
        <w:rPr>
          <w:rFonts w:cs="Times New Roman"/>
        </w:rPr>
        <w:t>Because</w:t>
      </w:r>
      <w:r w:rsidR="00CA6E18">
        <w:rPr>
          <w:rFonts w:cs="Times New Roman"/>
        </w:rPr>
        <w:t xml:space="preserve"> depression affects recollection </w:t>
      </w:r>
      <w:r w:rsidR="00AB4919">
        <w:rPr>
          <w:rFonts w:cs="Times New Roman"/>
        </w:rPr>
        <w:t xml:space="preserve">more </w:t>
      </w:r>
      <w:r w:rsidR="00CA6E18">
        <w:rPr>
          <w:rFonts w:cs="Times New Roman"/>
        </w:rPr>
        <w:t xml:space="preserve">than familiarity—and given the difficulties associated with imaging free recall—we elected to </w:t>
      </w:r>
      <w:r w:rsidR="002E093D">
        <w:rPr>
          <w:rFonts w:cs="Times New Roman"/>
        </w:rPr>
        <w:t xml:space="preserve">conduct an ERP investigation of </w:t>
      </w:r>
      <w:r w:rsidR="009A79F9">
        <w:rPr>
          <w:rFonts w:cs="Times New Roman"/>
        </w:rPr>
        <w:t xml:space="preserve">source memory in MDD. </w:t>
      </w:r>
      <w:r w:rsidR="00CA6E18">
        <w:rPr>
          <w:rFonts w:cs="Times New Roman"/>
        </w:rPr>
        <w:t>Source memory refers to conscious retrieval of the spatiotemporal details that define an encoding episode</w:t>
      </w:r>
      <w:r w:rsidR="000171E0">
        <w:rPr>
          <w:rFonts w:cs="Times New Roman"/>
        </w:rPr>
        <w:t xml:space="preserve"> </w:t>
      </w:r>
      <w:r w:rsidR="0067162B" w:rsidRPr="0067162B">
        <w:rPr>
          <w:rFonts w:cs="Times New Roman"/>
          <w:noProof/>
        </w:rPr>
        <w:t>(Johnson et al., 1993)</w:t>
      </w:r>
      <w:r w:rsidR="009A7486">
        <w:rPr>
          <w:rFonts w:cs="Times New Roman"/>
        </w:rPr>
        <w:t xml:space="preserve">. Importantly, source memory depends heavily on recollection—although familiarity can play an important role </w:t>
      </w:r>
      <w:r w:rsidR="0067162B" w:rsidRPr="0067162B">
        <w:rPr>
          <w:rFonts w:cs="Times New Roman"/>
          <w:noProof/>
        </w:rPr>
        <w:t>(Mollison and Curran, 2012)</w:t>
      </w:r>
      <w:r w:rsidR="009A7486">
        <w:rPr>
          <w:rFonts w:cs="Times New Roman"/>
        </w:rPr>
        <w:t>—</w:t>
      </w:r>
      <w:r w:rsidR="00112F11">
        <w:rPr>
          <w:rFonts w:cs="Times New Roman"/>
        </w:rPr>
        <w:t xml:space="preserve">and there is evidence that </w:t>
      </w:r>
      <w:r w:rsidR="000171E0">
        <w:rPr>
          <w:rFonts w:cs="Times New Roman"/>
        </w:rPr>
        <w:t>it</w:t>
      </w:r>
      <w:r w:rsidR="00112F11">
        <w:rPr>
          <w:rFonts w:cs="Times New Roman"/>
        </w:rPr>
        <w:t xml:space="preserve"> is disrupted in depression </w:t>
      </w:r>
      <w:r w:rsidR="0067162B" w:rsidRPr="0067162B">
        <w:rPr>
          <w:rFonts w:cs="Times New Roman"/>
          <w:noProof/>
        </w:rPr>
        <w:t>(Degl’Innocenti and Bäckman, 1999)</w:t>
      </w:r>
      <w:r w:rsidR="00C9429C">
        <w:rPr>
          <w:rFonts w:cs="Times New Roman"/>
        </w:rPr>
        <w:t xml:space="preserve">. </w:t>
      </w:r>
      <w:r w:rsidR="00335BA5">
        <w:rPr>
          <w:rFonts w:cs="Times New Roman"/>
        </w:rPr>
        <w:t>We used</w:t>
      </w:r>
      <w:r w:rsidR="00F54A3D">
        <w:rPr>
          <w:rFonts w:cs="Times New Roman"/>
        </w:rPr>
        <w:t xml:space="preserve"> a design that </w:t>
      </w:r>
      <w:r w:rsidR="00197708">
        <w:rPr>
          <w:rFonts w:cs="Times New Roman"/>
        </w:rPr>
        <w:t xml:space="preserve">recruits </w:t>
      </w:r>
      <w:r w:rsidR="00424C9B">
        <w:rPr>
          <w:rFonts w:cs="Times New Roman"/>
        </w:rPr>
        <w:t xml:space="preserve">neural systems engaged </w:t>
      </w:r>
      <w:r w:rsidR="005752AC">
        <w:rPr>
          <w:rFonts w:cs="Times New Roman"/>
        </w:rPr>
        <w:t>during</w:t>
      </w:r>
      <w:r w:rsidR="00424C9B">
        <w:rPr>
          <w:rFonts w:cs="Times New Roman"/>
        </w:rPr>
        <w:t xml:space="preserve"> conceptual </w:t>
      </w:r>
      <w:r w:rsidR="00197708">
        <w:rPr>
          <w:rFonts w:cs="Times New Roman"/>
        </w:rPr>
        <w:t>and</w:t>
      </w:r>
      <w:r w:rsidR="00424C9B">
        <w:rPr>
          <w:rFonts w:cs="Times New Roman"/>
        </w:rPr>
        <w:t xml:space="preserve"> perceptual source retrieval</w:t>
      </w:r>
      <w:r w:rsidR="00372DBC">
        <w:rPr>
          <w:rFonts w:cs="Times New Roman"/>
          <w:noProof/>
        </w:rPr>
        <w:t xml:space="preserve"> </w:t>
      </w:r>
      <w:r w:rsidR="0067162B" w:rsidRPr="0067162B">
        <w:rPr>
          <w:rFonts w:cs="Times New Roman"/>
          <w:noProof/>
        </w:rPr>
        <w:t>(Bergström et al., 2013; Dobbins and Wagner, 2005; Simons et al., 2005a)</w:t>
      </w:r>
      <w:r w:rsidR="000171E0">
        <w:rPr>
          <w:rFonts w:cs="Times New Roman"/>
        </w:rPr>
        <w:t xml:space="preserve">. </w:t>
      </w:r>
      <w:r w:rsidR="009A79F9">
        <w:rPr>
          <w:rFonts w:cs="Times New Roman"/>
        </w:rPr>
        <w:t xml:space="preserve">At study, participants viewed </w:t>
      </w:r>
      <w:r w:rsidR="000171E0">
        <w:rPr>
          <w:rFonts w:cs="Times New Roman"/>
        </w:rPr>
        <w:t xml:space="preserve">neutral </w:t>
      </w:r>
      <w:r w:rsidR="009A79F9">
        <w:rPr>
          <w:rFonts w:cs="Times New Roman"/>
        </w:rPr>
        <w:t>words presented on the left</w:t>
      </w:r>
      <w:r w:rsidR="00A27EA4">
        <w:rPr>
          <w:rFonts w:cs="Times New Roman"/>
        </w:rPr>
        <w:t xml:space="preserve"> or right above a question specifying</w:t>
      </w:r>
      <w:r w:rsidR="009A79F9">
        <w:rPr>
          <w:rFonts w:cs="Times New Roman"/>
        </w:rPr>
        <w:t xml:space="preserve"> an animacy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w:t>
      </w:r>
      <w:r w:rsidR="00A853A0">
        <w:rPr>
          <w:rFonts w:cs="Times New Roman"/>
        </w:rPr>
        <w:t>recall</w:t>
      </w:r>
      <w:r w:rsidR="009A79F9">
        <w:rPr>
          <w:rFonts w:cs="Times New Roman"/>
        </w:rPr>
        <w:t xml:space="preserve"> the </w:t>
      </w:r>
      <w:r w:rsidR="0010497D">
        <w:rPr>
          <w:rFonts w:cs="Times New Roman"/>
        </w:rPr>
        <w:t xml:space="preserve">presentation </w:t>
      </w:r>
      <w:r w:rsidR="009A79F9">
        <w:rPr>
          <w:rFonts w:cs="Times New Roman"/>
        </w:rPr>
        <w:t xml:space="preserve">side </w:t>
      </w:r>
      <w:r w:rsidR="002E0C39">
        <w:rPr>
          <w:rFonts w:cs="Times New Roman"/>
        </w:rPr>
        <w:t>(perceptual source</w:t>
      </w:r>
      <w:r w:rsidR="0048371E">
        <w:rPr>
          <w:rFonts w:cs="Times New Roman"/>
        </w:rPr>
        <w:t>, “Side” cue</w:t>
      </w:r>
      <w:r w:rsidR="002E0C39">
        <w:rPr>
          <w:rFonts w:cs="Times New Roman"/>
        </w:rPr>
        <w:t xml:space="preserve">) and </w:t>
      </w:r>
      <w:r w:rsidR="009A79F9">
        <w:rPr>
          <w:rFonts w:cs="Times New Roman"/>
        </w:rPr>
        <w:t>enc</w:t>
      </w:r>
      <w:r w:rsidR="002E0C39">
        <w:rPr>
          <w:rFonts w:cs="Times New Roman"/>
        </w:rPr>
        <w:t>oding task (conceptual source</w:t>
      </w:r>
      <w:r w:rsidR="0048371E">
        <w:rPr>
          <w:rFonts w:cs="Times New Roman"/>
        </w:rPr>
        <w:t>, “Question” cue</w:t>
      </w:r>
      <w:r w:rsidR="002E0C39">
        <w:rPr>
          <w:rFonts w:cs="Times New Roman"/>
        </w:rPr>
        <w:t>).</w:t>
      </w:r>
      <w:r w:rsidR="00AF2195">
        <w:rPr>
          <w:rFonts w:cs="Times New Roman"/>
        </w:rPr>
        <w:t xml:space="preserve"> </w:t>
      </w:r>
      <w:r w:rsidR="008149E4">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sidR="000A4BBE">
        <w:rPr>
          <w:rFonts w:cs="Times New Roman"/>
        </w:rPr>
        <w:t>study</w:t>
      </w:r>
      <w:r w:rsidR="008149E4">
        <w:rPr>
          <w:rFonts w:cs="Times New Roman"/>
        </w:rPr>
        <w:t xml:space="preserve"> </w:t>
      </w:r>
      <w:r w:rsidR="00AF2195">
        <w:rPr>
          <w:rFonts w:cs="Times New Roman"/>
        </w:rPr>
        <w:t xml:space="preserve">in healthy adults </w:t>
      </w:r>
      <w:r w:rsidR="00AB2C9F" w:rsidRPr="00AB2C9F">
        <w:rPr>
          <w:rFonts w:cs="Times New Roman"/>
          <w:noProof/>
        </w:rPr>
        <w:t>(Bergström et al., 2013)</w:t>
      </w:r>
      <w:r w:rsidR="00AB2C9F">
        <w:rPr>
          <w:rFonts w:cs="Times New Roman"/>
          <w:noProof/>
        </w:rPr>
        <w:t xml:space="preserve"> </w:t>
      </w:r>
      <w:r w:rsidR="00401669">
        <w:rPr>
          <w:rFonts w:cs="Times New Roman"/>
        </w:rPr>
        <w:t>found</w:t>
      </w:r>
      <w:r w:rsidR="00840CA2">
        <w:rPr>
          <w:rFonts w:cs="Times New Roman"/>
        </w:rPr>
        <w:t xml:space="preserve"> that </w:t>
      </w:r>
      <w:r w:rsidR="008149E4">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48371E">
        <w:rPr>
          <w:rFonts w:cs="Times New Roman"/>
        </w:rPr>
        <w:t>scalp</w:t>
      </w:r>
      <w:r w:rsidR="0083764A">
        <w:rPr>
          <w:rFonts w:cs="Times New Roman"/>
        </w:rPr>
        <w:t xml:space="preserve"> </w:t>
      </w:r>
      <w:r w:rsidR="00817C61">
        <w:rPr>
          <w:rFonts w:cs="Times New Roman"/>
        </w:rPr>
        <w:t xml:space="preserve">that extends from about 400-800 ms post-stimulus, </w:t>
      </w:r>
      <w:r w:rsidR="000171E0">
        <w:rPr>
          <w:rFonts w:cs="Times New Roman"/>
        </w:rPr>
        <w:t>typically</w:t>
      </w:r>
      <w:r w:rsidR="00817C61">
        <w:rPr>
          <w:rFonts w:cs="Times New Roman"/>
        </w:rPr>
        <w:t xml:space="preserve"> with a left hemisphere maximum</w:t>
      </w:r>
      <w:r w:rsidR="00AB2C9F">
        <w:rPr>
          <w:rFonts w:cs="Times New Roman"/>
          <w:noProof/>
        </w:rPr>
        <w:t xml:space="preserve"> </w:t>
      </w:r>
      <w:r w:rsidR="0067162B" w:rsidRPr="0067162B">
        <w:rPr>
          <w:rFonts w:cs="Times New Roman"/>
          <w:noProof/>
        </w:rPr>
        <w:t>(Rugg and Curran, 2007)</w:t>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sidR="008149E4">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 xml:space="preserve">posterior electrodes </w:t>
      </w:r>
      <w:r w:rsidR="000171E0">
        <w:rPr>
          <w:rFonts w:cs="Times New Roman"/>
        </w:rPr>
        <w:t>that is</w:t>
      </w:r>
      <w:r w:rsidR="00146D7C">
        <w:rPr>
          <w:rFonts w:cs="Times New Roman"/>
        </w:rPr>
        <w:t xml:space="preserve"> referred to as the late posterior negativity, or LPN</w:t>
      </w:r>
      <w:r w:rsidR="00AB2C9F">
        <w:rPr>
          <w:rFonts w:cs="Times New Roman"/>
          <w:noProof/>
        </w:rPr>
        <w:t xml:space="preserve"> </w:t>
      </w:r>
      <w:r w:rsidR="0067162B" w:rsidRPr="0067162B">
        <w:rPr>
          <w:rFonts w:cs="Times New Roman"/>
          <w:noProof/>
        </w:rPr>
        <w:t>(Cycowicz et al., 2001; Johansson and Mecklinger, 2003; Mecklinger et al., 2007)</w:t>
      </w:r>
      <w:r w:rsidR="00840CA2">
        <w:rPr>
          <w:rFonts w:cs="Times New Roman"/>
        </w:rPr>
        <w:t xml:space="preserve">. </w:t>
      </w:r>
      <w:r w:rsidR="0048371E">
        <w:rPr>
          <w:rFonts w:cs="Times New Roman"/>
        </w:rPr>
        <w:t>Intriguingly, t</w:t>
      </w:r>
      <w:r w:rsidR="00840CA2">
        <w:rPr>
          <w:rFonts w:cs="Times New Roman"/>
        </w:rPr>
        <w:t xml:space="preserve">he </w:t>
      </w:r>
      <w:r w:rsidR="00146D7C">
        <w:rPr>
          <w:rFonts w:cs="Times New Roman"/>
        </w:rPr>
        <w:t xml:space="preserve">LPN extended over left frontal </w:t>
      </w:r>
      <w:r w:rsidR="0048371E">
        <w:rPr>
          <w:rFonts w:cs="Times New Roman"/>
        </w:rPr>
        <w:t>scalp</w:t>
      </w:r>
      <w:r w:rsidR="00146D7C">
        <w:rPr>
          <w:rFonts w:cs="Times New Roman"/>
        </w:rPr>
        <w:t xml:space="preserve">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w:t>
      </w:r>
      <w:r w:rsidR="00E433F9">
        <w:rPr>
          <w:rFonts w:cs="Times New Roman"/>
        </w:rPr>
        <w:t>left</w:t>
      </w:r>
      <w:r w:rsidR="00A12583">
        <w:rPr>
          <w:rFonts w:cs="Times New Roman"/>
        </w:rPr>
        <w:t xml:space="preserve"> </w:t>
      </w:r>
      <w:r w:rsidR="00146D7C">
        <w:rPr>
          <w:rFonts w:cs="Times New Roman"/>
        </w:rPr>
        <w:t>dorsolateral PFC</w:t>
      </w:r>
      <w:r w:rsidR="00240682">
        <w:rPr>
          <w:rFonts w:cs="Times New Roman"/>
        </w:rPr>
        <w:t>.</w:t>
      </w:r>
      <w:r w:rsidR="00510634">
        <w:rPr>
          <w:rFonts w:cs="Times New Roman"/>
        </w:rPr>
        <w:t xml:space="preserve"> Related fMRI studies </w:t>
      </w:r>
      <w:r w:rsidR="005752AC">
        <w:rPr>
          <w:rFonts w:cs="Times New Roman"/>
        </w:rPr>
        <w:t>confirmed</w:t>
      </w:r>
      <w:r w:rsidR="00510634">
        <w:rPr>
          <w:rFonts w:cs="Times New Roman"/>
        </w:rPr>
        <w:t xml:space="preserve"> that </w:t>
      </w:r>
      <w:r w:rsidR="00A600D6">
        <w:rPr>
          <w:rFonts w:cs="Times New Roman"/>
        </w:rPr>
        <w:t xml:space="preserve">left </w:t>
      </w:r>
      <w:r w:rsidR="005548F6">
        <w:rPr>
          <w:rFonts w:cs="Times New Roman"/>
        </w:rPr>
        <w:t xml:space="preserve">and </w:t>
      </w:r>
      <w:r w:rsidR="00510634">
        <w:rPr>
          <w:rFonts w:cs="Times New Roman"/>
        </w:rPr>
        <w:t xml:space="preserve">medial PFC </w:t>
      </w:r>
      <w:r w:rsidR="005752AC">
        <w:rPr>
          <w:rFonts w:cs="Times New Roman"/>
        </w:rPr>
        <w:t xml:space="preserve">regions </w:t>
      </w:r>
      <w:r w:rsidR="005548F6">
        <w:rPr>
          <w:rFonts w:cs="Times New Roman"/>
        </w:rPr>
        <w:t>w</w:t>
      </w:r>
      <w:r w:rsidR="00A600D6">
        <w:rPr>
          <w:rFonts w:cs="Times New Roman"/>
        </w:rPr>
        <w:t>ere</w:t>
      </w:r>
      <w:r w:rsidR="00510634">
        <w:rPr>
          <w:rFonts w:cs="Times New Roman"/>
        </w:rPr>
        <w:t xml:space="preserve"> more strongly activated during conceptual vs. perceptual source retrieval</w:t>
      </w:r>
      <w:r w:rsidR="005548F6">
        <w:rPr>
          <w:rFonts w:cs="Times New Roman"/>
        </w:rPr>
        <w:t xml:space="preserve"> </w:t>
      </w:r>
      <w:r w:rsidR="000B223F">
        <w:rPr>
          <w:rFonts w:cs="Times New Roman"/>
          <w:noProof/>
        </w:rPr>
        <w:t>(Simons et al., 2005a,</w:t>
      </w:r>
      <w:r w:rsidR="0067162B" w:rsidRPr="0067162B">
        <w:rPr>
          <w:rFonts w:cs="Times New Roman"/>
          <w:noProof/>
        </w:rPr>
        <w:t>b)</w:t>
      </w:r>
      <w:r w:rsidR="005548F6">
        <w:rPr>
          <w:rFonts w:cs="Times New Roman"/>
        </w:rPr>
        <w:t>.</w:t>
      </w:r>
    </w:p>
    <w:p w14:paraId="659BF00E" w14:textId="5BBBD713" w:rsidR="006C1908" w:rsidRDefault="000A4BBE" w:rsidP="005548F6">
      <w:pPr>
        <w:spacing w:line="480" w:lineRule="auto"/>
        <w:ind w:firstLine="720"/>
        <w:rPr>
          <w:rFonts w:cs="Times New Roman"/>
        </w:rPr>
      </w:pPr>
      <w:r>
        <w:rPr>
          <w:rFonts w:cs="Times New Roman"/>
        </w:rPr>
        <w:t>Based on</w:t>
      </w:r>
      <w:r w:rsidR="009A7486">
        <w:rPr>
          <w:rFonts w:cs="Times New Roman"/>
        </w:rPr>
        <w:t xml:space="preserve"> this prior work</w:t>
      </w:r>
      <w:r>
        <w:rPr>
          <w:rFonts w:cs="Times New Roman"/>
        </w:rPr>
        <w:t>,</w:t>
      </w:r>
      <w:r w:rsidR="009A7486">
        <w:rPr>
          <w:rFonts w:cs="Times New Roman"/>
        </w:rPr>
        <w:t xml:space="preserve"> </w:t>
      </w:r>
      <w:r>
        <w:rPr>
          <w:rFonts w:cs="Times New Roman"/>
        </w:rPr>
        <w:t>we</w:t>
      </w:r>
      <w:r w:rsidR="009A7486">
        <w:rPr>
          <w:rFonts w:cs="Times New Roman"/>
        </w:rPr>
        <w:t xml:space="preserve"> </w:t>
      </w:r>
      <w:r w:rsidR="00AF2195">
        <w:rPr>
          <w:rFonts w:cs="Times New Roman"/>
        </w:rPr>
        <w:t>expe</w:t>
      </w:r>
      <w:r w:rsidR="00DA6ABE">
        <w:rPr>
          <w:rFonts w:cs="Times New Roman"/>
        </w:rPr>
        <w:t>ct</w:t>
      </w:r>
      <w:r>
        <w:rPr>
          <w:rFonts w:cs="Times New Roman"/>
        </w:rPr>
        <w:t>ed</w:t>
      </w:r>
      <w:r w:rsidR="007E013E">
        <w:rPr>
          <w:rFonts w:cs="Times New Roman"/>
        </w:rPr>
        <w:t xml:space="preserve"> depression </w:t>
      </w:r>
      <w:r w:rsidR="00AF2195">
        <w:rPr>
          <w:rFonts w:cs="Times New Roman"/>
        </w:rPr>
        <w:t xml:space="preserve">to </w:t>
      </w:r>
      <w:r w:rsidR="007E013E">
        <w:rPr>
          <w:rFonts w:cs="Times New Roman"/>
        </w:rPr>
        <w:t>impair conceptual source memory</w:t>
      </w:r>
      <w:r>
        <w:rPr>
          <w:rFonts w:cs="Times New Roman"/>
        </w:rPr>
        <w:t>, for</w:t>
      </w:r>
      <w:r w:rsidR="007E013E">
        <w:rPr>
          <w:rFonts w:cs="Times New Roman"/>
        </w:rPr>
        <w:t xml:space="preserve"> </w:t>
      </w:r>
      <w:r w:rsidR="005548F6">
        <w:rPr>
          <w:rFonts w:cs="Times New Roman"/>
        </w:rPr>
        <w:t xml:space="preserve">two </w:t>
      </w:r>
      <w:r>
        <w:rPr>
          <w:rFonts w:cs="Times New Roman"/>
        </w:rPr>
        <w:t>reasons</w:t>
      </w:r>
      <w:r w:rsidR="005548F6">
        <w:rPr>
          <w:rFonts w:cs="Times New Roman"/>
        </w:rPr>
        <w:t xml:space="preserve">. First, </w:t>
      </w:r>
      <w:r w:rsidR="00BF4A09">
        <w:rPr>
          <w:rFonts w:cs="Times New Roman"/>
        </w:rPr>
        <w:t xml:space="preserve">MDD </w:t>
      </w:r>
      <w:r w:rsidR="00A43C0F">
        <w:rPr>
          <w:rFonts w:cs="Times New Roman"/>
        </w:rPr>
        <w:t>is associat</w:t>
      </w:r>
      <w:r w:rsidR="00B85674">
        <w:rPr>
          <w:rFonts w:cs="Times New Roman"/>
        </w:rPr>
        <w:t>ed with volumetric lo</w:t>
      </w:r>
      <w:ins w:id="1" w:author="Elyssa Barrick" w:date="2017-03-13T14:41:00Z">
        <w:r w:rsidR="00BB3B76">
          <w:rPr>
            <w:rFonts w:cs="Times New Roman"/>
          </w:rPr>
          <w:t>s</w:t>
        </w:r>
      </w:ins>
      <w:r w:rsidR="00B85674">
        <w:rPr>
          <w:rFonts w:cs="Times New Roman"/>
        </w:rPr>
        <w:t xml:space="preserve">ses in </w:t>
      </w:r>
      <w:r w:rsidR="005548F6">
        <w:rPr>
          <w:rFonts w:cs="Times New Roman"/>
        </w:rPr>
        <w:t>medial</w:t>
      </w:r>
      <w:r w:rsidR="001A23AA">
        <w:rPr>
          <w:rFonts w:cs="Times New Roman"/>
        </w:rPr>
        <w:t xml:space="preserve"> PFC</w:t>
      </w:r>
      <w:r w:rsidR="003062B0">
        <w:rPr>
          <w:rFonts w:cs="Times New Roman"/>
          <w:noProof/>
        </w:rPr>
        <w:t xml:space="preserve"> </w:t>
      </w:r>
      <w:r w:rsidR="003062B0" w:rsidRPr="003062B0">
        <w:rPr>
          <w:rFonts w:cs="Times New Roman"/>
          <w:noProof/>
        </w:rPr>
        <w:t>(Treadway et al., 2015)</w:t>
      </w:r>
      <w:r w:rsidR="00817C61">
        <w:rPr>
          <w:rFonts w:cs="Times New Roman"/>
        </w:rPr>
        <w:t xml:space="preserve">, </w:t>
      </w:r>
      <w:r w:rsidR="005548F6">
        <w:rPr>
          <w:rFonts w:cs="Times New Roman"/>
        </w:rPr>
        <w:t xml:space="preserve">and to the extent that medial PFC is especially important for conceptual </w:t>
      </w:r>
      <w:r w:rsidR="00A600D6">
        <w:rPr>
          <w:rFonts w:cs="Times New Roman"/>
        </w:rPr>
        <w:t xml:space="preserve">vs. perceptual </w:t>
      </w:r>
      <w:r w:rsidR="005548F6">
        <w:rPr>
          <w:rFonts w:cs="Times New Roman"/>
        </w:rPr>
        <w:t>retrieval</w:t>
      </w:r>
      <w:r w:rsidR="00A600D6">
        <w:rPr>
          <w:rFonts w:cs="Times New Roman"/>
        </w:rPr>
        <w:t xml:space="preserve"> </w:t>
      </w:r>
      <w:r w:rsidR="00184EE6">
        <w:rPr>
          <w:rFonts w:cs="Times New Roman"/>
          <w:noProof/>
        </w:rPr>
        <w:t>(Simons et al., 2005a,</w:t>
      </w:r>
      <w:r w:rsidR="0067162B" w:rsidRPr="0067162B">
        <w:rPr>
          <w:rFonts w:cs="Times New Roman"/>
          <w:noProof/>
        </w:rPr>
        <w:t>b)</w:t>
      </w:r>
      <w:r w:rsidR="005548F6">
        <w:rPr>
          <w:rFonts w:cs="Times New Roman"/>
        </w:rPr>
        <w:t xml:space="preserve">, we </w:t>
      </w:r>
      <w:r>
        <w:rPr>
          <w:rFonts w:cs="Times New Roman"/>
        </w:rPr>
        <w:t>reasoned</w:t>
      </w:r>
      <w:r w:rsidR="005548F6">
        <w:rPr>
          <w:rFonts w:cs="Times New Roman"/>
        </w:rPr>
        <w:t xml:space="preserve"> that </w:t>
      </w:r>
      <w:r w:rsidR="006C1908">
        <w:rPr>
          <w:rFonts w:cs="Times New Roman"/>
        </w:rPr>
        <w:t xml:space="preserve">conceptual retrieval </w:t>
      </w:r>
      <w:r w:rsidR="005548F6">
        <w:rPr>
          <w:rFonts w:cs="Times New Roman"/>
        </w:rPr>
        <w:t xml:space="preserve">would be </w:t>
      </w:r>
      <w:r w:rsidR="006C1908">
        <w:rPr>
          <w:rFonts w:cs="Times New Roman"/>
        </w:rPr>
        <w:t xml:space="preserve">especially </w:t>
      </w:r>
      <w:r w:rsidR="000171E0">
        <w:rPr>
          <w:rFonts w:cs="Times New Roman"/>
        </w:rPr>
        <w:t xml:space="preserve">disrupted </w:t>
      </w:r>
      <w:r w:rsidR="007D4154">
        <w:rPr>
          <w:rFonts w:cs="Times New Roman"/>
        </w:rPr>
        <w:t>in MDD</w:t>
      </w:r>
      <w:r w:rsidR="005548F6">
        <w:rPr>
          <w:rFonts w:cs="Times New Roman"/>
        </w:rPr>
        <w:t xml:space="preserve">. Second, rumination is negatively associated with episodic memory in depression </w:t>
      </w:r>
      <w:r w:rsidR="00184EE6">
        <w:rPr>
          <w:rFonts w:cs="Times New Roman"/>
          <w:noProof/>
        </w:rPr>
        <w:t>(Hertel</w:t>
      </w:r>
      <w:r w:rsidR="0067162B" w:rsidRPr="0067162B">
        <w:rPr>
          <w:rFonts w:cs="Times New Roman"/>
          <w:noProof/>
        </w:rPr>
        <w:t>, 1998)</w:t>
      </w:r>
      <w:r w:rsidR="00633D07">
        <w:rPr>
          <w:rFonts w:cs="Times New Roman"/>
        </w:rPr>
        <w:t xml:space="preserve">, and </w:t>
      </w:r>
      <w:r w:rsidR="00CB03D9">
        <w:rPr>
          <w:rFonts w:cs="Times New Roman"/>
        </w:rPr>
        <w:t xml:space="preserve">rumination </w:t>
      </w:r>
      <w:r w:rsidR="00633D07">
        <w:rPr>
          <w:rFonts w:cs="Times New Roman"/>
        </w:rPr>
        <w:t>activates</w:t>
      </w:r>
      <w:r w:rsidR="00B961AE">
        <w:rPr>
          <w:rFonts w:cs="Times New Roman"/>
        </w:rPr>
        <w:t xml:space="preserve"> </w:t>
      </w:r>
      <w:r w:rsidR="00CB03D9">
        <w:rPr>
          <w:rFonts w:cs="Times New Roman"/>
        </w:rPr>
        <w:t xml:space="preserve">PFC </w:t>
      </w:r>
      <w:r w:rsidR="00BF70C8">
        <w:rPr>
          <w:rFonts w:cs="Times New Roman"/>
        </w:rPr>
        <w:t>circuits</w:t>
      </w:r>
      <w:r w:rsidR="00633D07">
        <w:rPr>
          <w:rFonts w:cs="Times New Roman"/>
        </w:rPr>
        <w:t xml:space="preserve"> particularly active during co</w:t>
      </w:r>
      <w:r w:rsidR="007E62C0">
        <w:rPr>
          <w:rFonts w:cs="Times New Roman"/>
        </w:rPr>
        <w:t>nceptual retrieval</w:t>
      </w:r>
      <w:r w:rsidR="00CE506C">
        <w:rPr>
          <w:rFonts w:cs="Times New Roman"/>
        </w:rPr>
        <w:t xml:space="preserve"> </w:t>
      </w:r>
      <w:r w:rsidR="0067162B" w:rsidRPr="0067162B">
        <w:rPr>
          <w:rFonts w:cs="Times New Roman"/>
          <w:noProof/>
        </w:rPr>
        <w:t>(Cooney et al., 2010)</w:t>
      </w:r>
      <w:r w:rsidR="0048371E">
        <w:rPr>
          <w:rFonts w:cs="Times New Roman"/>
        </w:rPr>
        <w:t xml:space="preserve">; </w:t>
      </w:r>
      <w:r w:rsidR="00FA466C">
        <w:rPr>
          <w:rFonts w:cs="Times New Roman"/>
        </w:rPr>
        <w:t>thus, we expected heightened rumination in MDD to preferentially disrupt conceptual retrieval.</w:t>
      </w:r>
      <w:r w:rsidR="007E62C0">
        <w:rPr>
          <w:rFonts w:cs="Times New Roman"/>
        </w:rPr>
        <w:t xml:space="preserve"> </w:t>
      </w:r>
      <w:r w:rsidR="006C1908">
        <w:rPr>
          <w:rFonts w:cs="Times New Roman"/>
        </w:rPr>
        <w:t>Because prior work ha</w:t>
      </w:r>
      <w:r w:rsidR="00B961AE">
        <w:rPr>
          <w:rFonts w:cs="Times New Roman"/>
        </w:rPr>
        <w:t>s</w:t>
      </w:r>
      <w:r w:rsidR="006C1908">
        <w:rPr>
          <w:rFonts w:cs="Times New Roman"/>
        </w:rPr>
        <w:t xml:space="preserve"> </w:t>
      </w:r>
      <w:r w:rsidR="00AF2195">
        <w:rPr>
          <w:rFonts w:cs="Times New Roman"/>
        </w:rPr>
        <w:t xml:space="preserve">presented </w:t>
      </w:r>
      <w:r w:rsidR="006C1908">
        <w:rPr>
          <w:rFonts w:cs="Times New Roman"/>
        </w:rPr>
        <w:t>the retrieval data collapsed over different encoding tasks</w:t>
      </w:r>
      <w:r w:rsidR="00FA466C">
        <w:rPr>
          <w:rFonts w:cs="Times New Roman"/>
        </w:rPr>
        <w:t xml:space="preserve"> </w:t>
      </w:r>
      <w:r w:rsidR="0067162B" w:rsidRPr="0067162B">
        <w:rPr>
          <w:rFonts w:cs="Times New Roman"/>
          <w:noProof/>
        </w:rPr>
        <w:t>(e.g., Bergström et al., 2013; Simons et al., 2005a)</w:t>
      </w:r>
      <w:r w:rsidR="00AF2195">
        <w:rPr>
          <w:rFonts w:cs="Times New Roman"/>
        </w:rPr>
        <w:t xml:space="preserve">, </w:t>
      </w:r>
      <w:r w:rsidR="006C1908">
        <w:rPr>
          <w:rFonts w:cs="Times New Roman"/>
        </w:rPr>
        <w:t>we did not e</w:t>
      </w:r>
      <w:r w:rsidR="00C63AFB">
        <w:rPr>
          <w:rFonts w:cs="Times New Roman"/>
        </w:rPr>
        <w:t xml:space="preserve">xpect </w:t>
      </w:r>
      <w:r w:rsidR="00B961AE">
        <w:rPr>
          <w:rFonts w:cs="Times New Roman"/>
        </w:rPr>
        <w:t xml:space="preserve">conceptual or perceptual </w:t>
      </w:r>
      <w:r w:rsidR="00C63AFB">
        <w:rPr>
          <w:rFonts w:cs="Times New Roman"/>
        </w:rPr>
        <w:t xml:space="preserve">retrieval </w:t>
      </w:r>
      <w:r w:rsidR="00AF2195">
        <w:rPr>
          <w:rFonts w:cs="Times New Roman"/>
        </w:rPr>
        <w:t xml:space="preserve">to vary </w:t>
      </w:r>
      <w:r w:rsidR="0013450B">
        <w:rPr>
          <w:rFonts w:cs="Times New Roman"/>
        </w:rPr>
        <w:t>with</w:t>
      </w:r>
      <w:r w:rsidR="00B961AE">
        <w:rPr>
          <w:rFonts w:cs="Times New Roman"/>
        </w:rPr>
        <w:t xml:space="preserve"> </w:t>
      </w:r>
      <w:r w:rsidR="00C63AFB">
        <w:rPr>
          <w:rFonts w:cs="Times New Roman"/>
        </w:rPr>
        <w:t xml:space="preserve">the </w:t>
      </w:r>
      <w:r w:rsidR="006C1908">
        <w:rPr>
          <w:rFonts w:cs="Times New Roman"/>
        </w:rPr>
        <w:t xml:space="preserve">encoding </w:t>
      </w:r>
      <w:r w:rsidR="00C63AFB">
        <w:rPr>
          <w:rFonts w:cs="Times New Roman"/>
        </w:rPr>
        <w:t xml:space="preserve">tasks </w:t>
      </w:r>
      <w:r w:rsidR="006C1908">
        <w:rPr>
          <w:rFonts w:cs="Times New Roman"/>
        </w:rPr>
        <w:t xml:space="preserve">in </w:t>
      </w:r>
      <w:r w:rsidR="00C63AFB">
        <w:rPr>
          <w:rFonts w:cs="Times New Roman"/>
        </w:rPr>
        <w:t>either group</w:t>
      </w:r>
      <w:r w:rsidR="006C1908">
        <w:rPr>
          <w:rFonts w:cs="Times New Roman"/>
        </w:rPr>
        <w:t>.</w:t>
      </w:r>
    </w:p>
    <w:p w14:paraId="2A552792" w14:textId="606A0F8F" w:rsidR="0068188D" w:rsidRDefault="00817C61" w:rsidP="0068188D">
      <w:pPr>
        <w:spacing w:line="480" w:lineRule="auto"/>
        <w:ind w:firstLine="720"/>
        <w:rPr>
          <w:rFonts w:cs="Times New Roman"/>
        </w:rPr>
      </w:pPr>
      <w:r>
        <w:rPr>
          <w:rFonts w:cs="Times New Roman"/>
        </w:rPr>
        <w:t>However,</w:t>
      </w:r>
      <w:r w:rsidR="002A2D71">
        <w:rPr>
          <w:rFonts w:cs="Times New Roman"/>
        </w:rPr>
        <w:t xml:space="preserve"> it quickly became apparent that </w:t>
      </w:r>
      <w:r w:rsidR="00C63AFB">
        <w:rPr>
          <w:rFonts w:cs="Times New Roman"/>
        </w:rPr>
        <w:t>this expectation was in error</w:t>
      </w:r>
      <w:r w:rsidR="00C67B72">
        <w:rPr>
          <w:rFonts w:cs="Times New Roman"/>
        </w:rPr>
        <w:t>.</w:t>
      </w:r>
      <w:r w:rsidR="00C63AFB">
        <w:rPr>
          <w:rFonts w:cs="Times New Roman"/>
        </w:rPr>
        <w:t xml:space="preserve"> As </w:t>
      </w:r>
      <w:r w:rsidR="000171E0">
        <w:rPr>
          <w:rFonts w:cs="Times New Roman"/>
        </w:rPr>
        <w:t>described</w:t>
      </w:r>
      <w:r w:rsidR="00C63AFB">
        <w:rPr>
          <w:rFonts w:cs="Times New Roman"/>
        </w:rPr>
        <w:t xml:space="preserve"> below, although both encoding tasks required analysis of</w:t>
      </w:r>
      <w:r w:rsidR="00064842">
        <w:rPr>
          <w:rFonts w:cs="Times New Roman"/>
        </w:rPr>
        <w:t xml:space="preserve"> the semantic properties of </w:t>
      </w:r>
      <w:r w:rsidR="002F3127">
        <w:rPr>
          <w:rFonts w:cs="Times New Roman"/>
        </w:rPr>
        <w:t xml:space="preserve">the </w:t>
      </w:r>
      <w:r w:rsidR="00C63AFB">
        <w:rPr>
          <w:rFonts w:cs="Times New Roman"/>
        </w:rPr>
        <w:t>words, the mobility task was more difficult and elicited l</w:t>
      </w:r>
      <w:r w:rsidR="00394D6A">
        <w:rPr>
          <w:rFonts w:cs="Times New Roman"/>
        </w:rPr>
        <w:t>onger response times (RTs), which</w:t>
      </w:r>
      <w:r w:rsidR="00013F1A">
        <w:rPr>
          <w:rFonts w:cs="Times New Roman"/>
        </w:rPr>
        <w:t xml:space="preserve"> </w:t>
      </w:r>
      <w:r w:rsidR="00C63AFB">
        <w:rPr>
          <w:rFonts w:cs="Times New Roman"/>
        </w:rPr>
        <w:t xml:space="preserve">had consequences for </w:t>
      </w:r>
      <w:r w:rsidR="00064842">
        <w:rPr>
          <w:rFonts w:cs="Times New Roman"/>
        </w:rPr>
        <w:t xml:space="preserve">retrieval. First, and </w:t>
      </w:r>
      <w:r w:rsidR="00013F1A">
        <w:rPr>
          <w:rFonts w:cs="Times New Roman"/>
        </w:rPr>
        <w:t>consistent with</w:t>
      </w:r>
      <w:r w:rsidR="00C63AFB">
        <w:rPr>
          <w:rFonts w:cs="Times New Roman"/>
        </w:rPr>
        <w:t xml:space="preserve"> the</w:t>
      </w:r>
      <w:r w:rsidR="00064842">
        <w:rPr>
          <w:rFonts w:cs="Times New Roman"/>
        </w:rPr>
        <w:t xml:space="preserve"> cognitive initiative framework, </w:t>
      </w:r>
      <w:r w:rsidR="00013F1A">
        <w:rPr>
          <w:rFonts w:cs="Times New Roman"/>
        </w:rPr>
        <w:t xml:space="preserve">we found that </w:t>
      </w:r>
      <w:r w:rsidR="00064842">
        <w:rPr>
          <w:rFonts w:cs="Times New Roman"/>
        </w:rPr>
        <w:t>when</w:t>
      </w:r>
      <w:r w:rsidR="00C63AFB">
        <w:rPr>
          <w:rFonts w:cs="Times New Roman"/>
        </w:rPr>
        <w:t xml:space="preserve"> sustained analysis at encoding </w:t>
      </w:r>
      <w:r w:rsidR="00064842">
        <w:rPr>
          <w:rFonts w:cs="Times New Roman"/>
        </w:rPr>
        <w:t>was followed by</w:t>
      </w:r>
      <w:r w:rsidR="00013F1A">
        <w:rPr>
          <w:rFonts w:cs="Times New Roman"/>
        </w:rPr>
        <w:t xml:space="preserve"> conceptual</w:t>
      </w:r>
      <w:r w:rsidR="00C63AFB">
        <w:rPr>
          <w:rFonts w:cs="Times New Roman"/>
        </w:rPr>
        <w:t xml:space="preserve"> retrieval</w:t>
      </w:r>
      <w:r w:rsidR="00AD6CF3">
        <w:rPr>
          <w:rFonts w:cs="Times New Roman"/>
        </w:rPr>
        <w:t>—i.e., when words from the mobility task were presented under the Question cue—</w:t>
      </w:r>
      <w:r w:rsidR="00064842">
        <w:rPr>
          <w:rFonts w:cs="Times New Roman"/>
        </w:rPr>
        <w:t xml:space="preserve">performance in the MDD group was </w:t>
      </w:r>
      <w:r w:rsidR="001446D2">
        <w:rPr>
          <w:rFonts w:cs="Times New Roman"/>
        </w:rPr>
        <w:t>particularly</w:t>
      </w:r>
      <w:r w:rsidR="00C63AFB">
        <w:rPr>
          <w:rFonts w:cs="Times New Roman"/>
        </w:rPr>
        <w:t xml:space="preserve"> good. </w:t>
      </w:r>
      <w:r w:rsidR="00D223E4">
        <w:rPr>
          <w:rFonts w:cs="Times New Roman"/>
        </w:rPr>
        <w:t xml:space="preserve">Second, </w:t>
      </w:r>
      <w:r w:rsidR="0045031B">
        <w:rPr>
          <w:rFonts w:cs="Times New Roman"/>
        </w:rPr>
        <w:t xml:space="preserve">we found that </w:t>
      </w:r>
      <w:r w:rsidR="00064842">
        <w:rPr>
          <w:rFonts w:cs="Times New Roman"/>
        </w:rPr>
        <w:t>conceptual retrieval was strongly shaped by the encoding tasks but pe</w:t>
      </w:r>
      <w:r w:rsidR="0045031B">
        <w:rPr>
          <w:rFonts w:cs="Times New Roman"/>
        </w:rPr>
        <w:t xml:space="preserve">rceptual retrieval was not, and this was true in both groups. </w:t>
      </w:r>
      <w:r w:rsidR="00AD6CF3">
        <w:rPr>
          <w:rFonts w:cs="Times New Roman"/>
        </w:rPr>
        <w:t>As detailed below, t</w:t>
      </w:r>
      <w:r w:rsidR="00EC004A">
        <w:rPr>
          <w:rFonts w:cs="Times New Roman"/>
        </w:rPr>
        <w:t xml:space="preserve">hese two behavioral results were associated with markedly different ERP effects. </w:t>
      </w:r>
      <w:r w:rsidR="0045031B">
        <w:rPr>
          <w:rFonts w:cs="Times New Roman"/>
        </w:rPr>
        <w:t xml:space="preserve">Thus, </w:t>
      </w:r>
      <w:r w:rsidR="00D9540E">
        <w:rPr>
          <w:rFonts w:cs="Times New Roman"/>
        </w:rPr>
        <w:t>this experiment provides</w:t>
      </w:r>
      <w:r w:rsidR="001805F1">
        <w:rPr>
          <w:rFonts w:cs="Times New Roman"/>
        </w:rPr>
        <w:t xml:space="preserve"> </w:t>
      </w:r>
      <w:r w:rsidR="00D9540E">
        <w:rPr>
          <w:rFonts w:cs="Times New Roman"/>
        </w:rPr>
        <w:t xml:space="preserve">insight into the </w:t>
      </w:r>
      <w:r w:rsidR="001805F1">
        <w:rPr>
          <w:rFonts w:cs="Times New Roman"/>
        </w:rPr>
        <w:t>neural activity mediating source memory in MDD when encoding and retrieval are well-supported</w:t>
      </w:r>
      <w:r w:rsidR="00EC004A">
        <w:rPr>
          <w:rFonts w:cs="Times New Roman"/>
        </w:rPr>
        <w:t xml:space="preserve">, as well as </w:t>
      </w:r>
      <w:r w:rsidR="00C70FCF">
        <w:rPr>
          <w:rFonts w:cs="Times New Roman"/>
        </w:rPr>
        <w:t>evidence that the ERP</w:t>
      </w:r>
      <w:r w:rsidR="00AD6CF3">
        <w:rPr>
          <w:rFonts w:cs="Times New Roman"/>
        </w:rPr>
        <w:t>s</w:t>
      </w:r>
      <w:r w:rsidR="00C70FCF">
        <w:rPr>
          <w:rFonts w:cs="Times New Roman"/>
        </w:rPr>
        <w:t xml:space="preserve"> </w:t>
      </w:r>
      <w:r w:rsidR="00AD6CF3">
        <w:rPr>
          <w:rFonts w:cs="Times New Roman"/>
        </w:rPr>
        <w:t xml:space="preserve">elicited during successful </w:t>
      </w:r>
      <w:r w:rsidR="00C70FCF">
        <w:rPr>
          <w:rFonts w:cs="Times New Roman"/>
        </w:rPr>
        <w:t xml:space="preserve">conceptual (vs. perceptual) retrieval </w:t>
      </w:r>
      <w:r w:rsidR="00AD6CF3">
        <w:rPr>
          <w:rFonts w:cs="Times New Roman"/>
        </w:rPr>
        <w:t>vary according to</w:t>
      </w:r>
      <w:r w:rsidR="00C70FCF">
        <w:rPr>
          <w:rFonts w:cs="Times New Roman"/>
        </w:rPr>
        <w:t xml:space="preserve"> </w:t>
      </w:r>
      <w:r w:rsidR="00EC004A">
        <w:rPr>
          <w:rFonts w:cs="Times New Roman"/>
        </w:rPr>
        <w:t xml:space="preserve">the </w:t>
      </w:r>
      <w:r w:rsidR="00AD6CF3">
        <w:rPr>
          <w:rFonts w:cs="Times New Roman"/>
        </w:rPr>
        <w:t xml:space="preserve">cognitive </w:t>
      </w:r>
      <w:r w:rsidR="00EC004A">
        <w:rPr>
          <w:rFonts w:cs="Times New Roman"/>
        </w:rPr>
        <w:t xml:space="preserve">processes </w:t>
      </w:r>
      <w:r w:rsidR="00AD6CF3">
        <w:rPr>
          <w:rFonts w:cs="Times New Roman"/>
        </w:rPr>
        <w:t>that were engaged at encoding</w:t>
      </w:r>
      <w:r w:rsidR="00EC004A">
        <w:rPr>
          <w:rFonts w:cs="Times New Roman"/>
        </w:rPr>
        <w:t>.</w:t>
      </w:r>
    </w:p>
    <w:p w14:paraId="1FDBE7C1" w14:textId="789558EA" w:rsidR="002556E7" w:rsidRDefault="0053272D" w:rsidP="00276A98">
      <w:pPr>
        <w:spacing w:line="480" w:lineRule="auto"/>
        <w:jc w:val="center"/>
        <w:outlineLvl w:val="0"/>
        <w:rPr>
          <w:rFonts w:cs="Times New Roman"/>
          <w:b/>
        </w:rPr>
      </w:pPr>
      <w:r>
        <w:rPr>
          <w:rFonts w:cs="Times New Roman"/>
          <w:b/>
        </w:rPr>
        <w:t xml:space="preserve">2. </w:t>
      </w:r>
      <w:r w:rsidR="002556E7">
        <w:rPr>
          <w:rFonts w:cs="Times New Roman"/>
          <w:b/>
        </w:rPr>
        <w:t>Materials and Methods</w:t>
      </w:r>
    </w:p>
    <w:p w14:paraId="5256972D" w14:textId="10CF0044" w:rsidR="002556E7" w:rsidRDefault="0053272D" w:rsidP="00276A98">
      <w:pPr>
        <w:spacing w:line="480" w:lineRule="auto"/>
        <w:outlineLvl w:val="0"/>
        <w:rPr>
          <w:rFonts w:cs="Times New Roman"/>
          <w:b/>
        </w:rPr>
      </w:pPr>
      <w:r>
        <w:rPr>
          <w:rFonts w:cs="Times New Roman"/>
          <w:b/>
        </w:rPr>
        <w:t>2.1</w:t>
      </w:r>
      <w:r w:rsidR="002F3F4C">
        <w:rPr>
          <w:rFonts w:cs="Times New Roman"/>
          <w:b/>
        </w:rPr>
        <w:t>.</w:t>
      </w:r>
      <w:r>
        <w:rPr>
          <w:rFonts w:cs="Times New Roman"/>
          <w:b/>
        </w:rPr>
        <w:t xml:space="preserve"> </w:t>
      </w:r>
      <w:r w:rsidR="002556E7">
        <w:rPr>
          <w:rFonts w:cs="Times New Roman"/>
          <w:b/>
        </w:rPr>
        <w:t>Participants</w:t>
      </w:r>
      <w:r w:rsidR="00A27377">
        <w:rPr>
          <w:rFonts w:cs="Times New Roman"/>
          <w:b/>
        </w:rPr>
        <w:t xml:space="preserve"> and s</w:t>
      </w:r>
      <w:r w:rsidR="007D6712">
        <w:rPr>
          <w:rFonts w:cs="Times New Roman"/>
          <w:b/>
        </w:rPr>
        <w:t>elf-report</w:t>
      </w:r>
    </w:p>
    <w:p w14:paraId="5EF27ECD" w14:textId="77777777"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223CE9">
        <w:rPr>
          <w:rFonts w:cs="Times New Roman"/>
        </w:rPr>
        <w:t xml:space="preserve"> and compensated $25/hour</w:t>
      </w:r>
      <w:r w:rsidR="00AE7171">
        <w:rPr>
          <w:rFonts w:cs="Times New Roman"/>
        </w:rPr>
        <w:t xml:space="preserve">, </w:t>
      </w:r>
      <w:r w:rsidR="00223CE9">
        <w:rPr>
          <w:rFonts w:cs="Times New Roman"/>
        </w:rPr>
        <w:t xml:space="preserve">following a </w:t>
      </w:r>
      <w:r>
        <w:t xml:space="preserve">protocol approved by the Partners HealthCare Human Research Committee. </w:t>
      </w:r>
      <w:r w:rsidR="009D5ACB">
        <w:t>They</w:t>
      </w:r>
      <w:r w:rsidR="00722AEE">
        <w:t xml:space="preserve"> were </w:t>
      </w:r>
      <w:r>
        <w:t>screen</w:t>
      </w:r>
      <w:r w:rsidR="00722AEE">
        <w:t>ed</w:t>
      </w:r>
      <w:r>
        <w:t xml:space="preserve"> </w:t>
      </w:r>
      <w:r w:rsidR="00A55C19">
        <w:t>by</w:t>
      </w:r>
      <w:r>
        <w:t xml:space="preserve"> phone or </w:t>
      </w:r>
      <w:r w:rsidR="00306CC7">
        <w:t>online</w:t>
      </w:r>
      <w:r w:rsidR="002E7219">
        <w:t xml:space="preserve">, </w:t>
      </w:r>
      <w:r w:rsidR="00722AEE">
        <w:t xml:space="preserve">at which time the </w:t>
      </w:r>
      <w:r w:rsidR="00722AEE">
        <w:rPr>
          <w:rFonts w:cs="Times New Roman"/>
        </w:rPr>
        <w:t>Beck Depression Inventory II</w:t>
      </w:r>
      <w:r w:rsidR="00722AEE">
        <w:rPr>
          <w:rFonts w:cs="Times New Roman"/>
          <w:noProof/>
        </w:rPr>
        <w:t xml:space="preserve"> </w:t>
      </w:r>
      <w:r w:rsidR="0067162B" w:rsidRPr="0067162B">
        <w:rPr>
          <w:rFonts w:cs="Times New Roman"/>
          <w:noProof/>
        </w:rPr>
        <w:t>(BDI; Beck et al., 1996)</w:t>
      </w:r>
      <w:r w:rsidR="00722AEE">
        <w:rPr>
          <w:rFonts w:cs="Times New Roman"/>
          <w:noProof/>
        </w:rPr>
        <w:t xml:space="preserve"> was administered. </w:t>
      </w:r>
      <w:r w:rsidR="009B64AC">
        <w:rPr>
          <w:rFonts w:cs="Times New Roman"/>
          <w:noProof/>
        </w:rPr>
        <w:t>Individuals</w:t>
      </w:r>
      <w:r w:rsidR="00722AEE">
        <w:rPr>
          <w:rFonts w:cs="Times New Roman"/>
          <w:noProof/>
        </w:rPr>
        <w:t xml:space="preserve"> were invited to participate in the MDD group provided they endorsed symptoms consistent with a current Major Depressive Episode, </w:t>
      </w:r>
      <w:r w:rsidR="00722AEE">
        <w:rPr>
          <w:rFonts w:cs="Times New Roman"/>
        </w:rPr>
        <w:t>had a BDI-II score ≥</w:t>
      </w:r>
      <w:r w:rsidR="00722AEE" w:rsidRPr="00097B8A">
        <w:rPr>
          <w:rFonts w:cs="Times New Roman"/>
        </w:rPr>
        <w:t xml:space="preserve"> </w:t>
      </w:r>
      <w:r w:rsidR="00722AEE">
        <w:rPr>
          <w:rFonts w:cs="Times New Roman"/>
        </w:rPr>
        <w:t xml:space="preserve">14 </w:t>
      </w:r>
      <w:r w:rsidR="004B1431" w:rsidRPr="004B1431">
        <w:rPr>
          <w:rFonts w:cs="Times New Roman"/>
          <w:noProof/>
        </w:rPr>
        <w:t>(the accepted cut-off for mild depression; Beck et al., 1996)</w:t>
      </w:r>
      <w:r w:rsidR="00722AEE">
        <w:rPr>
          <w:rFonts w:cs="Times New Roman"/>
        </w:rPr>
        <w:t>, and reported no other Axis I psychopathology with the exception of generalized anxiety, social anxiety, and/or specific phobia</w:t>
      </w:r>
      <w:r w:rsidR="009B64AC">
        <w:rPr>
          <w:rFonts w:cs="Times New Roman"/>
        </w:rPr>
        <w:t>, all of which are highly comorbid with MDD</w:t>
      </w:r>
      <w:r w:rsidR="00722AEE">
        <w:rPr>
          <w:rFonts w:cs="Times New Roman"/>
        </w:rPr>
        <w:t xml:space="preserve">. </w:t>
      </w:r>
      <w:r w:rsidR="009B64AC">
        <w:rPr>
          <w:rFonts w:cs="Times New Roman"/>
        </w:rPr>
        <w:t>Controls</w:t>
      </w:r>
      <w:r w:rsidR="00722AEE">
        <w:rPr>
          <w:rFonts w:cs="Times New Roman"/>
        </w:rPr>
        <w:t xml:space="preserve"> had to report no current or past Axis I psychopathology. </w:t>
      </w:r>
      <w:r w:rsidR="00722AEE">
        <w:t xml:space="preserve">On the day of the ERP experiment, </w:t>
      </w:r>
      <w:r w:rsidR="002E7219">
        <w:t xml:space="preserve">we </w:t>
      </w:r>
      <w:r w:rsidR="009B64AC">
        <w:t>assessed</w:t>
      </w:r>
      <w:r w:rsidR="002E7219">
        <w:t xml:space="preserve"> </w:t>
      </w:r>
      <w:r w:rsidR="002E7219">
        <w:rPr>
          <w:rFonts w:cs="Times New Roman"/>
        </w:rPr>
        <w:t xml:space="preserve">psychiatric </w:t>
      </w:r>
      <w:r w:rsidR="00223CE9">
        <w:rPr>
          <w:rFonts w:cs="Times New Roman"/>
        </w:rPr>
        <w:t>status</w:t>
      </w:r>
      <w:r w:rsidR="002E7219">
        <w:rPr>
          <w:rFonts w:cs="Times New Roman"/>
        </w:rPr>
        <w:t xml:space="preserve"> </w:t>
      </w:r>
      <w:r w:rsidR="009B64AC">
        <w:rPr>
          <w:rFonts w:cs="Times New Roman"/>
        </w:rPr>
        <w:t>with</w:t>
      </w:r>
      <w:r w:rsidR="00223CE9">
        <w:rPr>
          <w:rFonts w:cs="Times New Roman"/>
        </w:rPr>
        <w:t xml:space="preserve"> </w:t>
      </w:r>
      <w:r w:rsidR="002E7219" w:rsidRPr="00097B8A">
        <w:rPr>
          <w:rFonts w:cs="Times New Roman"/>
        </w:rPr>
        <w:t>the MINI International Neuropsychiatric Interview</w:t>
      </w:r>
      <w:r w:rsidR="002E7219">
        <w:rPr>
          <w:rFonts w:cs="Times New Roman"/>
        </w:rPr>
        <w:t>, version 6.0</w:t>
      </w:r>
      <w:r w:rsidR="003062B0">
        <w:rPr>
          <w:rFonts w:cs="Times New Roman"/>
          <w:noProof/>
        </w:rPr>
        <w:t xml:space="preserve"> </w:t>
      </w:r>
      <w:r w:rsidR="003062B0" w:rsidRPr="003062B0">
        <w:rPr>
          <w:rFonts w:cs="Times New Roman"/>
          <w:noProof/>
        </w:rPr>
        <w:t>(Sheehan et al., 1998)</w:t>
      </w:r>
      <w:r>
        <w:t xml:space="preserve">. </w:t>
      </w:r>
      <w:r w:rsidR="003B0597">
        <w:t>Depressed adults</w:t>
      </w:r>
      <w:r w:rsidR="00306CC7">
        <w:t xml:space="preserve"> </w:t>
      </w:r>
      <w:r w:rsidR="008C2D72">
        <w:t xml:space="preserve">had to </w:t>
      </w:r>
      <w:r w:rsidR="006A6EDC">
        <w:t xml:space="preserve">again </w:t>
      </w:r>
      <w:r w:rsidR="008C2D72">
        <w:t>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2E7219">
        <w:rPr>
          <w:rFonts w:cs="Times New Roman"/>
        </w:rPr>
        <w:t xml:space="preserve">), </w:t>
      </w:r>
      <w:r w:rsidR="006A6EDC">
        <w:rPr>
          <w:rFonts w:cs="Times New Roman"/>
        </w:rPr>
        <w:t xml:space="preserve">and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w:t>
      </w:r>
      <w:r w:rsidR="008C2D72">
        <w:t>Thirty-four</w:t>
      </w:r>
      <w:r>
        <w:t xml:space="preserve"> </w:t>
      </w:r>
      <w:r w:rsidR="008C2D72">
        <w:t xml:space="preserve">controls </w:t>
      </w:r>
      <w:r>
        <w:t xml:space="preserve">and </w:t>
      </w:r>
      <w:r w:rsidR="002E7219">
        <w:t>26</w:t>
      </w:r>
      <w:r>
        <w:t xml:space="preserve"> depressed adults 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17F75611" w14:textId="219D0D2A" w:rsidR="00975BA8" w:rsidRDefault="00223CE9" w:rsidP="00321230">
      <w:pPr>
        <w:widowControl w:val="0"/>
        <w:spacing w:line="480" w:lineRule="auto"/>
        <w:ind w:firstLine="720"/>
        <w:rPr>
          <w:rFonts w:cs="Times New Roman"/>
        </w:rPr>
      </w:pPr>
      <w:r>
        <w:rPr>
          <w:rFonts w:ascii="Times" w:hAnsi="Times" w:cs="Times New Roman"/>
        </w:rPr>
        <w:t>Following the EEG session, w</w:t>
      </w:r>
      <w:r w:rsidR="00321230">
        <w:rPr>
          <w:rFonts w:ascii="Times" w:hAnsi="Times" w:cs="Times New Roman"/>
        </w:rPr>
        <w:t xml:space="preserve">e administered the </w:t>
      </w:r>
      <w:r w:rsidR="004C0CB4">
        <w:rPr>
          <w:rFonts w:ascii="Times" w:hAnsi="Times" w:cs="Times New Roman"/>
        </w:rPr>
        <w:t xml:space="preserve">BDI-II again, along with the </w:t>
      </w:r>
      <w:r w:rsidR="00321230" w:rsidRPr="00E17443">
        <w:rPr>
          <w:rFonts w:ascii="Times" w:hAnsi="Times" w:cs="Times New Roman"/>
        </w:rPr>
        <w:t>Mood and Anxiety Symptom Questionnaire</w:t>
      </w:r>
      <w:r w:rsidR="00AB586F">
        <w:rPr>
          <w:rFonts w:ascii="Times" w:hAnsi="Times" w:cs="Times New Roman"/>
          <w:noProof/>
        </w:rPr>
        <w:t xml:space="preserve"> </w:t>
      </w:r>
      <w:r w:rsidR="00AB586F" w:rsidRPr="00AB586F">
        <w:rPr>
          <w:rFonts w:ascii="Times" w:hAnsi="Times" w:cs="Times New Roman"/>
          <w:noProof/>
        </w:rPr>
        <w:t>(MASQ; Watson et al., 1995)</w:t>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67162B" w:rsidRPr="0067162B">
        <w:rPr>
          <w:rFonts w:ascii="Times" w:hAnsi="Times" w:cs="Times New Roman"/>
          <w:noProof/>
        </w:rPr>
        <w:t>(RRS; Treynor et al., 2003)</w:t>
      </w:r>
      <w:r w:rsidR="00321230" w:rsidRPr="003B79CE">
        <w:rPr>
          <w:rFonts w:ascii="Times" w:hAnsi="Times" w:cs="Times New Roman"/>
        </w:rPr>
        <w:t>, and the Pittsburgh Sleep Quality Index</w:t>
      </w:r>
      <w:r w:rsidR="00B934EC">
        <w:rPr>
          <w:rFonts w:ascii="Times" w:hAnsi="Times" w:cs="Times New Roman"/>
          <w:noProof/>
        </w:rPr>
        <w:t xml:space="preserve"> </w:t>
      </w:r>
      <w:r w:rsidR="00B934EC" w:rsidRPr="00B934EC">
        <w:rPr>
          <w:rFonts w:ascii="Times" w:hAnsi="Times" w:cs="Times New Roman"/>
          <w:noProof/>
        </w:rPr>
        <w:t>(PSQI; Buysse et al., 1989)</w:t>
      </w:r>
      <w:r w:rsidR="0014563E">
        <w:rPr>
          <w:rFonts w:ascii="Times" w:hAnsi="Times" w:cs="Times New Roman"/>
        </w:rPr>
        <w:t>. These probe symptoms of depression and anxiety, trait rumination, and sleep quality over the last month, respectively.</w:t>
      </w:r>
      <w:r w:rsidR="00321230" w:rsidRPr="003B79CE">
        <w:rPr>
          <w:rFonts w:ascii="Times" w:hAnsi="Times" w:cs="Times New Roman"/>
        </w:rPr>
        <w:t xml:space="preserve"> </w:t>
      </w:r>
      <w:r w:rsidR="00BC4FA4">
        <w:rPr>
          <w:rFonts w:ascii="Times" w:hAnsi="Times" w:cs="Times New Roman"/>
        </w:rPr>
        <w:t xml:space="preserve">The </w:t>
      </w:r>
      <w:r w:rsidR="006A6EDC">
        <w:rPr>
          <w:rFonts w:ascii="Times" w:hAnsi="Times" w:cs="Times New Roman"/>
        </w:rPr>
        <w:t xml:space="preserve">BDI, </w:t>
      </w:r>
      <w:r w:rsidR="00BC4FA4">
        <w:rPr>
          <w:rFonts w:ascii="Times" w:hAnsi="Times" w:cs="Times New Roman"/>
        </w:rPr>
        <w:t>MASQ</w:t>
      </w:r>
      <w:r w:rsidR="006A6EDC">
        <w:rPr>
          <w:rFonts w:ascii="Times" w:hAnsi="Times" w:cs="Times New Roman"/>
        </w:rPr>
        <w:t>,</w:t>
      </w:r>
      <w:r w:rsidR="00BC4FA4">
        <w:rPr>
          <w:rFonts w:ascii="Times" w:hAnsi="Times" w:cs="Times New Roman"/>
        </w:rPr>
        <w:t xml:space="preserve"> and RRS are commonly used </w:t>
      </w:r>
      <w:r>
        <w:rPr>
          <w:rFonts w:ascii="Times" w:hAnsi="Times" w:cs="Times New Roman"/>
        </w:rPr>
        <w:t>to</w:t>
      </w:r>
      <w:r w:rsidR="00BC4FA4">
        <w:rPr>
          <w:rFonts w:ascii="Times" w:hAnsi="Times" w:cs="Times New Roman"/>
        </w:rPr>
        <w:t xml:space="preserve"> assess cognitive and affective aspects of depression, with the MASQ also providing insight into anxiety. T</w:t>
      </w:r>
      <w:r w:rsidR="00597311">
        <w:rPr>
          <w:rFonts w:ascii="Times" w:hAnsi="Times" w:cs="Times New Roman"/>
        </w:rPr>
        <w:t xml:space="preserve">he PSQI was included </w:t>
      </w:r>
      <w:r w:rsidR="00BC4FA4">
        <w:rPr>
          <w:rFonts w:ascii="Times" w:hAnsi="Times" w:cs="Times New Roman"/>
        </w:rPr>
        <w:t xml:space="preserve">because </w:t>
      </w:r>
      <w:r w:rsidR="00597311">
        <w:rPr>
          <w:rFonts w:ascii="Times" w:hAnsi="Times" w:cs="Times New Roman"/>
        </w:rPr>
        <w:t xml:space="preserve">sleep </w:t>
      </w:r>
      <w:r w:rsidR="009B64AC">
        <w:rPr>
          <w:rFonts w:ascii="Times" w:hAnsi="Times" w:cs="Times New Roman"/>
        </w:rPr>
        <w:t xml:space="preserve">disruption </w:t>
      </w:r>
      <w:r w:rsidR="00584D1B">
        <w:rPr>
          <w:rFonts w:ascii="Times" w:hAnsi="Times" w:cs="Times New Roman"/>
        </w:rPr>
        <w:t>affects neurocognitive processes relevant to episodic retrieval, including executive function in general and the activation of parietal regions implicated in episodic retrieval in particular</w:t>
      </w:r>
      <w:r w:rsidR="009B64AC">
        <w:rPr>
          <w:rFonts w:ascii="Times" w:hAnsi="Times" w:cs="Times New Roman"/>
        </w:rPr>
        <w:t xml:space="preserve"> </w:t>
      </w:r>
      <w:r w:rsidR="0067162B" w:rsidRPr="0067162B">
        <w:rPr>
          <w:rFonts w:ascii="Times" w:hAnsi="Times" w:cs="Times New Roman"/>
          <w:noProof/>
        </w:rPr>
        <w:t>(Chee et al., 2006; Durmer and Dinges, 2005; McEwen, 2006)</w:t>
      </w:r>
      <w:r w:rsidR="00E864F1">
        <w:rPr>
          <w:rFonts w:ascii="Times" w:hAnsi="Times" w:cs="Times New Roman"/>
        </w:rPr>
        <w:t>. Moreover,</w:t>
      </w:r>
      <w:r w:rsidR="00DA6CDC">
        <w:rPr>
          <w:rFonts w:ascii="Times" w:hAnsi="Times" w:cs="Times New Roman"/>
        </w:rPr>
        <w:t xml:space="preserve"> there </w:t>
      </w:r>
      <w:r w:rsidR="004B1431">
        <w:rPr>
          <w:rFonts w:ascii="Times" w:hAnsi="Times" w:cs="Times New Roman"/>
        </w:rPr>
        <w:t xml:space="preserve">is </w:t>
      </w:r>
      <w:r w:rsidR="00597311">
        <w:rPr>
          <w:rFonts w:ascii="Times" w:hAnsi="Times" w:cs="Times New Roman"/>
        </w:rPr>
        <w:t xml:space="preserve">substantial evidence </w:t>
      </w:r>
      <w:r w:rsidR="00E864F1">
        <w:rPr>
          <w:rFonts w:ascii="Times" w:hAnsi="Times" w:cs="Times New Roman"/>
        </w:rPr>
        <w:t xml:space="preserve">of sleep disruption in </w:t>
      </w:r>
      <w:r w:rsidR="00597311">
        <w:rPr>
          <w:rFonts w:ascii="Times" w:hAnsi="Times" w:cs="Times New Roman"/>
        </w:rPr>
        <w:t xml:space="preserve">depression and other psychiatric disorders </w:t>
      </w:r>
      <w:r w:rsidR="0067162B" w:rsidRPr="0067162B">
        <w:rPr>
          <w:rFonts w:ascii="Times" w:hAnsi="Times" w:cs="Times New Roman"/>
          <w:noProof/>
        </w:rPr>
        <w:t>(e.g., Deldin et al., 2006; Tsuno et al., 2005; Wulff et al., 2010)</w:t>
      </w:r>
      <w:r w:rsidR="00597311">
        <w:rPr>
          <w:rFonts w:ascii="Times" w:hAnsi="Times" w:cs="Times New Roman"/>
        </w:rPr>
        <w:t>. Thus, we expected negative relationship</w:t>
      </w:r>
      <w:r w:rsidR="004B1431">
        <w:rPr>
          <w:rFonts w:ascii="Times" w:hAnsi="Times" w:cs="Times New Roman"/>
        </w:rPr>
        <w:t xml:space="preserve">s between these measures on </w:t>
      </w:r>
      <w:r w:rsidR="00597311">
        <w:rPr>
          <w:rFonts w:ascii="Times" w:hAnsi="Times" w:cs="Times New Roman"/>
        </w:rPr>
        <w:t xml:space="preserve">one hand and both memory accuracy and ERP indices of successful retrieval on the other. Finally, </w:t>
      </w:r>
      <w:r w:rsidR="00BC4FA4">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F75204" w:rsidRPr="00F75204">
        <w:rPr>
          <w:rFonts w:cs="Times New Roman"/>
          <w:noProof/>
        </w:rPr>
        <w:t>(WTAR; Holdnack, 2001)</w:t>
      </w:r>
      <w:r w:rsidR="00321230" w:rsidRPr="003B79CE">
        <w:rPr>
          <w:rFonts w:cs="Times New Roman"/>
        </w:rPr>
        <w:t xml:space="preserve"> was used </w:t>
      </w:r>
      <w:r w:rsidR="00A27377">
        <w:rPr>
          <w:rFonts w:cs="Times New Roman"/>
        </w:rPr>
        <w:t xml:space="preserve">to </w:t>
      </w:r>
      <w:r w:rsidR="00DA6CDC">
        <w:rPr>
          <w:rFonts w:cs="Times New Roman"/>
        </w:rPr>
        <w:t>estimate</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r w:rsidR="00DD30CA">
        <w:rPr>
          <w:rFonts w:cs="Times New Roman"/>
        </w:rPr>
        <w:t xml:space="preserve"> </w:t>
      </w:r>
      <w:r w:rsidR="00DD30CA">
        <w:t>WTAR data from four non-native English speakers (2</w:t>
      </w:r>
      <w:r w:rsidR="00584D1B">
        <w:t xml:space="preserve"> controls, 2</w:t>
      </w:r>
      <w:r w:rsidR="00DD30CA">
        <w:t xml:space="preserve"> </w:t>
      </w:r>
      <w:r w:rsidR="00DD30CA" w:rsidRPr="000C6744">
        <w:t>MDD</w:t>
      </w:r>
      <w:r w:rsidR="00DD30CA">
        <w:t xml:space="preserve">) were not analyzed, as </w:t>
      </w:r>
      <w:r w:rsidR="00874E03">
        <w:t xml:space="preserve">results from </w:t>
      </w:r>
      <w:r w:rsidR="00DD30CA">
        <w:t>th</w:t>
      </w:r>
      <w:r w:rsidR="00584D1B">
        <w:t>e</w:t>
      </w:r>
      <w:r w:rsidR="00DD30CA">
        <w:t xml:space="preserve"> </w:t>
      </w:r>
      <w:r w:rsidR="00584D1B">
        <w:t>WTAR</w:t>
      </w:r>
      <w:r w:rsidR="00DD30CA">
        <w:t xml:space="preserve"> </w:t>
      </w:r>
      <w:r w:rsidR="00874E03">
        <w:t>may be</w:t>
      </w:r>
      <w:r w:rsidR="00584D1B">
        <w:t xml:space="preserve"> in</w:t>
      </w:r>
      <w:r w:rsidR="00DD30CA">
        <w:t xml:space="preserve">valid in </w:t>
      </w:r>
      <w:r w:rsidR="00874E03">
        <w:t>this population</w:t>
      </w:r>
      <w:r w:rsidR="00DD30CA">
        <w:t>.</w:t>
      </w:r>
    </w:p>
    <w:p w14:paraId="06AD8A9E" w14:textId="7049F902" w:rsidR="002556E7" w:rsidRDefault="0053272D" w:rsidP="00276A98">
      <w:pPr>
        <w:spacing w:line="480" w:lineRule="auto"/>
        <w:outlineLvl w:val="0"/>
        <w:rPr>
          <w:rFonts w:cs="Times New Roman"/>
          <w:b/>
        </w:rPr>
      </w:pPr>
      <w:r>
        <w:rPr>
          <w:rFonts w:cs="Times New Roman"/>
          <w:b/>
        </w:rPr>
        <w:t>2.2</w:t>
      </w:r>
      <w:r w:rsidR="002F3F4C">
        <w:rPr>
          <w:rFonts w:cs="Times New Roman"/>
          <w:b/>
        </w:rPr>
        <w:t>.</w:t>
      </w:r>
      <w:r>
        <w:rPr>
          <w:rFonts w:cs="Times New Roman"/>
          <w:b/>
        </w:rPr>
        <w:t xml:space="preserve"> </w:t>
      </w:r>
      <w:r w:rsidR="002556E7">
        <w:rPr>
          <w:rFonts w:cs="Times New Roman"/>
          <w:b/>
        </w:rPr>
        <w:t>Task</w:t>
      </w:r>
    </w:p>
    <w:p w14:paraId="4AAB8AF7" w14:textId="1DF0C9F2" w:rsidR="00E174C2" w:rsidRDefault="00E174C2" w:rsidP="00DB59CD">
      <w:pPr>
        <w:spacing w:line="480" w:lineRule="auto"/>
        <w:ind w:firstLine="720"/>
        <w:rPr>
          <w:rFonts w:cs="Times New Roman"/>
          <w:b/>
        </w:rPr>
      </w:pPr>
      <w:r>
        <w:rPr>
          <w:rFonts w:eastAsia="MS Gothic" w:cs="Times New Roman"/>
          <w:color w:val="000000"/>
        </w:rPr>
        <w:t>The task was programmed in PsychoPy</w:t>
      </w:r>
      <w:r w:rsidR="00F36A47">
        <w:rPr>
          <w:rFonts w:eastAsia="MS Gothic" w:cs="Times New Roman"/>
          <w:noProof/>
          <w:color w:val="000000"/>
        </w:rPr>
        <w:t xml:space="preserve"> </w:t>
      </w:r>
      <w:r w:rsidR="00F36A47" w:rsidRPr="00F36A47">
        <w:rPr>
          <w:rFonts w:eastAsia="MS Gothic" w:cs="Times New Roman"/>
          <w:noProof/>
          <w:color w:val="000000"/>
        </w:rPr>
        <w:t>(Peirce, 200</w:t>
      </w:r>
      <w:r w:rsidR="00500D07">
        <w:rPr>
          <w:rFonts w:eastAsia="MS Gothic" w:cs="Times New Roman"/>
          <w:noProof/>
          <w:color w:val="000000"/>
        </w:rPr>
        <w:t>9</w:t>
      </w:r>
      <w:r w:rsidR="00F36A47" w:rsidRPr="00F36A47">
        <w:rPr>
          <w:rFonts w:eastAsia="MS Gothic" w:cs="Times New Roman"/>
          <w:noProof/>
          <w:color w:val="000000"/>
        </w:rPr>
        <w:t>)</w:t>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31FF0F15" w14:textId="60E2A66E" w:rsidR="00DB59CD" w:rsidRDefault="0053272D" w:rsidP="00DB59CD">
      <w:pPr>
        <w:spacing w:line="480" w:lineRule="auto"/>
        <w:ind w:firstLine="720"/>
        <w:rPr>
          <w:rFonts w:cs="Times New Roman"/>
          <w:b/>
        </w:rPr>
      </w:pPr>
      <w:r>
        <w:rPr>
          <w:rFonts w:cs="Times New Roman"/>
          <w:b/>
        </w:rPr>
        <w:t>2.2.1</w:t>
      </w:r>
      <w:r w:rsidR="002F3F4C">
        <w:rPr>
          <w:rFonts w:cs="Times New Roman"/>
          <w:b/>
        </w:rPr>
        <w:t>.</w:t>
      </w:r>
      <w:r>
        <w:rPr>
          <w:rFonts w:cs="Times New Roman"/>
          <w:b/>
        </w:rPr>
        <w:t xml:space="preserve"> </w:t>
      </w:r>
      <w:r w:rsidR="009A49B3">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06740B" w:rsidRPr="0006740B">
        <w:rPr>
          <w:rFonts w:cs="Times New Roman"/>
          <w:noProof/>
          <w:color w:val="000000"/>
        </w:rPr>
        <w:t>(Coltheart, 1981)</w:t>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w:t>
      </w:r>
      <w:r w:rsidR="00933F35">
        <w:rPr>
          <w:rFonts w:cs="Times New Roman"/>
        </w:rPr>
        <w:t xml:space="preserve">significant </w:t>
      </w:r>
      <w:r w:rsidR="000848CC">
        <w:rPr>
          <w:rFonts w:cs="Times New Roman"/>
        </w:rPr>
        <w:t xml:space="preserve">differences </w:t>
      </w:r>
      <w:r w:rsidR="008C0E63">
        <w:rPr>
          <w:rFonts w:cs="Times New Roman"/>
        </w:rPr>
        <w:t xml:space="preserve">for </w:t>
      </w:r>
      <w:r w:rsidR="003111A1">
        <w:rPr>
          <w:rFonts w:cs="Times New Roman"/>
        </w:rPr>
        <w:t>number of letters (</w:t>
      </w:r>
      <w:r w:rsidR="000848CC">
        <w:rPr>
          <w:rFonts w:cs="Times New Roman"/>
        </w:rPr>
        <w:t>mean</w:t>
      </w:r>
      <w:r w:rsidR="000848CC" w:rsidRPr="0036626B">
        <w:rPr>
          <w:rFonts w:ascii="MS Gothic" w:eastAsia="MS Gothic"/>
          <w:color w:val="000000"/>
        </w:rPr>
        <w:t>±</w:t>
      </w:r>
      <w:r w:rsidR="009747A3">
        <w:rPr>
          <w:rFonts w:eastAsia="MS Gothic" w:cs="Times New Roman"/>
          <w:color w:val="000000"/>
        </w:rPr>
        <w:t xml:space="preserve">S.D.;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79.02), 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or imageability (596.80</w:t>
      </w:r>
      <w:r w:rsidR="00784557" w:rsidRPr="00781723">
        <w:rPr>
          <w:rFonts w:eastAsia="MS Gothic" w:cs="Times New Roman"/>
          <w:color w:val="000000"/>
        </w:rPr>
        <w:t>±</w:t>
      </w:r>
      <w:r w:rsidR="00B740C1">
        <w:rPr>
          <w:rFonts w:eastAsia="MS Gothic" w:cs="Times New Roman"/>
          <w:color w:val="000000"/>
        </w:rPr>
        <w:t xml:space="preserve">25.31), </w:t>
      </w:r>
      <w:r w:rsidR="00784557">
        <w:rPr>
          <w:rFonts w:eastAsia="MS Gothic" w:cs="Times New Roman"/>
          <w:i/>
          <w:color w:val="000000"/>
        </w:rPr>
        <w:t>ps</w:t>
      </w:r>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0F25AF1" w14:textId="7217A898" w:rsidR="008F7EA5" w:rsidRDefault="0053272D" w:rsidP="00DB59CD">
      <w:pPr>
        <w:spacing w:line="480" w:lineRule="auto"/>
        <w:ind w:firstLine="720"/>
        <w:rPr>
          <w:rFonts w:cs="Times New Roman"/>
        </w:rPr>
      </w:pPr>
      <w:r>
        <w:rPr>
          <w:rFonts w:cs="Times New Roman"/>
          <w:b/>
        </w:rPr>
        <w:t>2.2.2</w:t>
      </w:r>
      <w:r w:rsidR="002F3F4C">
        <w:rPr>
          <w:rFonts w:cs="Times New Roman"/>
          <w:b/>
        </w:rPr>
        <w:t>.</w:t>
      </w:r>
      <w:r>
        <w:rPr>
          <w:rFonts w:cs="Times New Roman"/>
          <w:b/>
        </w:rPr>
        <w:t xml:space="preserve"> </w:t>
      </w:r>
      <w:r w:rsidR="002556E7">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w:t>
      </w:r>
      <w:r w:rsidR="00713AA9">
        <w:rPr>
          <w:rFonts w:cs="Times New Roman"/>
        </w:rPr>
        <w:t xml:space="preserve">(animacy task) </w:t>
      </w:r>
      <w:r w:rsidR="006A49CD">
        <w:rPr>
          <w:rFonts w:cs="Times New Roman"/>
        </w:rPr>
        <w:t xml:space="preserve">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713AA9">
        <w:rPr>
          <w:rFonts w:cs="Times New Roman"/>
        </w:rPr>
        <w:t xml:space="preserve">(mobility task).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ms) separated the trials.</w:t>
      </w:r>
    </w:p>
    <w:p w14:paraId="0C979FE1" w14:textId="10ABB8DF" w:rsidR="009B7363" w:rsidRPr="005875CE" w:rsidRDefault="002F3F4C" w:rsidP="00DB59CD">
      <w:pPr>
        <w:spacing w:line="480" w:lineRule="auto"/>
        <w:ind w:firstLine="720"/>
        <w:rPr>
          <w:rFonts w:cs="Times New Roman"/>
          <w:b/>
        </w:rPr>
      </w:pPr>
      <w:r>
        <w:rPr>
          <w:rFonts w:cs="Times New Roman"/>
          <w:b/>
        </w:rPr>
        <w:t xml:space="preserve">2.2.3. </w:t>
      </w:r>
      <w:r w:rsidR="008F7EA5">
        <w:rPr>
          <w:rFonts w:cs="Times New Roman"/>
          <w:b/>
        </w:rPr>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67162B" w:rsidRPr="0067162B">
        <w:rPr>
          <w:rFonts w:cs="Times New Roman"/>
          <w:noProof/>
        </w:rPr>
        <w:t>(Reitman et al., 1974)</w:t>
      </w:r>
      <w:r w:rsidR="00ED265B">
        <w:rPr>
          <w:rFonts w:cs="Times New Roman"/>
        </w:rPr>
        <w:t>.</w:t>
      </w:r>
    </w:p>
    <w:p w14:paraId="2FDD236D" w14:textId="77777777" w:rsidR="00B61611" w:rsidRPr="00B61611" w:rsidRDefault="00C8200F" w:rsidP="00B61611">
      <w:pPr>
        <w:spacing w:line="480" w:lineRule="auto"/>
        <w:jc w:val="center"/>
        <w:rPr>
          <w:rFonts w:cs="Times New Roman"/>
        </w:rPr>
      </w:pPr>
      <w:r>
        <w:rPr>
          <w:rFonts w:cs="Times New Roman"/>
        </w:rPr>
        <w:t>[</w:t>
      </w:r>
      <w:r w:rsidR="00B61611">
        <w:rPr>
          <w:rFonts w:cs="Times New Roman"/>
        </w:rPr>
        <w:t>PLEASE INSERT FIGURE 1 ABOUT HERE</w:t>
      </w:r>
      <w:r>
        <w:rPr>
          <w:rFonts w:cs="Times New Roman"/>
        </w:rPr>
        <w:t>]</w:t>
      </w:r>
    </w:p>
    <w:p w14:paraId="51A4D846" w14:textId="095969F1" w:rsidR="00DD5871" w:rsidRDefault="002F3F4C" w:rsidP="00D70813">
      <w:pPr>
        <w:spacing w:line="480" w:lineRule="auto"/>
        <w:ind w:firstLine="720"/>
        <w:rPr>
          <w:rFonts w:cs="Times New Roman"/>
        </w:rPr>
      </w:pPr>
      <w:r>
        <w:rPr>
          <w:rFonts w:cs="Times New Roman"/>
          <w:b/>
        </w:rPr>
        <w:t xml:space="preserve">2.2.4. </w:t>
      </w:r>
      <w:r w:rsidR="002556E7">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t>
      </w:r>
      <w:r w:rsidR="00587D7D">
        <w:rPr>
          <w:rFonts w:cs="Times New Roman"/>
        </w:rPr>
        <w:t xml:space="preserve">a </w:t>
      </w:r>
      <w:r w:rsidR="00B9226A">
        <w:rPr>
          <w:rFonts w:cs="Times New Roman"/>
        </w:rPr>
        <w:t xml:space="preserve">word, and </w:t>
      </w:r>
      <w:r w:rsidR="00587D7D">
        <w:rPr>
          <w:rFonts w:cs="Times New Roman"/>
        </w:rPr>
        <w:t xml:space="preserve">a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w:t>
      </w:r>
      <w:r w:rsidR="00E77413">
        <w:rPr>
          <w:rFonts w:cs="Times New Roman"/>
        </w:rPr>
        <w:t>trials probed</w:t>
      </w:r>
      <w:r w:rsidR="00254AE6">
        <w:rPr>
          <w:rFonts w:cs="Times New Roman"/>
        </w:rPr>
        <w:t xml:space="preserve">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0C43D4">
        <w:rPr>
          <w:rFonts w:cs="Times New Roman"/>
        </w:rPr>
        <w:t xml:space="preserve">16 </w:t>
      </w:r>
      <w:r w:rsidR="00C1457F">
        <w:rPr>
          <w:rFonts w:cs="Times New Roman"/>
        </w:rPr>
        <w:t>trials</w:t>
      </w:r>
      <w:r w:rsidR="002775DD">
        <w:rPr>
          <w:rFonts w:cs="Times New Roman"/>
        </w:rPr>
        <w:t xml:space="preserve"> the cue was “Odd/Even</w:t>
      </w:r>
      <w:r w:rsidR="00E96E6A">
        <w:rPr>
          <w:rFonts w:cs="Times New Roman"/>
        </w:rPr>
        <w:t>”</w:t>
      </w:r>
      <w:ins w:id="2" w:author="Elyssa Barrick" w:date="2017-03-13T14:47:00Z">
        <w:r w:rsidR="00FD16EC">
          <w:rPr>
            <w:rFonts w:cs="Times New Roman"/>
          </w:rPr>
          <w:t>,</w:t>
        </w:r>
      </w:ins>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0C43D4">
        <w:rPr>
          <w:rFonts w:cs="Times New Roman"/>
        </w:rPr>
        <w:t xml:space="preserve">to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FB188D">
        <w:rPr>
          <w:rFonts w:cs="Times New Roman"/>
        </w:rPr>
        <w:t xml:space="preserve">As in other studies of </w:t>
      </w:r>
      <w:r w:rsidR="001E6841">
        <w:rPr>
          <w:rFonts w:cs="Times New Roman"/>
        </w:rPr>
        <w:t xml:space="preserve">multidimensional </w:t>
      </w:r>
      <w:r w:rsidR="00FB188D">
        <w:rPr>
          <w:rFonts w:cs="Times New Roman"/>
        </w:rPr>
        <w:t xml:space="preserve">source memory </w:t>
      </w:r>
      <w:r w:rsidR="00466F81">
        <w:rPr>
          <w:rFonts w:cs="Times New Roman"/>
          <w:noProof/>
        </w:rPr>
        <w:t>(Starns and Hicks, 2005</w:t>
      </w:r>
      <w:r w:rsidR="0067162B" w:rsidRPr="0067162B">
        <w:rPr>
          <w:rFonts w:cs="Times New Roman"/>
          <w:noProof/>
        </w:rPr>
        <w:t>)</w:t>
      </w:r>
      <w:r w:rsidR="00DD0345">
        <w:rPr>
          <w:rFonts w:cs="Times New Roman"/>
        </w:rPr>
        <w:t xml:space="preserve">, “guess” was </w:t>
      </w:r>
      <w:r w:rsidR="00FB188D">
        <w:rPr>
          <w:rFonts w:cs="Times New Roman"/>
        </w:rPr>
        <w:t xml:space="preserve">included as </w:t>
      </w:r>
      <w:r w:rsidR="00DD0345">
        <w:rPr>
          <w:rFonts w:cs="Times New Roman"/>
        </w:rPr>
        <w:t>a response option</w:t>
      </w:r>
      <w:r w:rsidR="00E23312">
        <w:rPr>
          <w:rFonts w:cs="Times New Roman"/>
        </w:rPr>
        <w:t>. P</w:t>
      </w:r>
      <w:r w:rsidR="00DD0345">
        <w:rPr>
          <w:rFonts w:cs="Times New Roman"/>
        </w:rPr>
        <w:t xml:space="preserve">articipants were </w:t>
      </w:r>
      <w:r w:rsidR="00EF3E3D">
        <w:rPr>
          <w:rFonts w:cs="Times New Roman"/>
        </w:rPr>
        <w:t>ask</w:t>
      </w:r>
      <w:r w:rsidR="00DD0345">
        <w:rPr>
          <w:rFonts w:cs="Times New Roman"/>
        </w:rPr>
        <w:t xml:space="preserve">ed to </w:t>
      </w:r>
      <w:r w:rsidR="00E23312">
        <w:rPr>
          <w:rFonts w:cs="Times New Roman"/>
        </w:rPr>
        <w:t xml:space="preserve">select </w:t>
      </w:r>
      <w:r w:rsidR="009B709D">
        <w:rPr>
          <w:rFonts w:cs="Times New Roman"/>
        </w:rPr>
        <w:t>this</w:t>
      </w:r>
      <w:r w:rsidR="00E23312">
        <w:rPr>
          <w:rFonts w:cs="Times New Roman"/>
        </w:rPr>
        <w:t xml:space="preserve"> </w:t>
      </w:r>
      <w:r w:rsidR="00DD0345">
        <w:rPr>
          <w:rFonts w:cs="Times New Roman"/>
        </w:rPr>
        <w:t>when they could not recover any information favo</w:t>
      </w:r>
      <w:r w:rsidR="006E0225">
        <w:rPr>
          <w:rFonts w:cs="Times New Roman"/>
        </w:rPr>
        <w:t>ring one source over the other, so that</w:t>
      </w:r>
      <w:r w:rsidR="00326D0B">
        <w:rPr>
          <w:rFonts w:cs="Times New Roman"/>
        </w:rPr>
        <w:t xml:space="preserve"> analyse</w:t>
      </w:r>
      <w:r w:rsidR="00E23312">
        <w:rPr>
          <w:rFonts w:cs="Times New Roman"/>
        </w:rPr>
        <w:t>s focused on hits should n</w:t>
      </w:r>
      <w:r w:rsidR="00EF3E3D">
        <w:rPr>
          <w:rFonts w:cs="Times New Roman"/>
        </w:rPr>
        <w:t>ot be contaminated with guesses</w:t>
      </w:r>
      <w:r w:rsidR="00E23312">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-2000 ms) separated the trials.</w:t>
      </w:r>
    </w:p>
    <w:p w14:paraId="3C09E0CD" w14:textId="79AC6352" w:rsidR="002556E7" w:rsidRDefault="002F3F4C" w:rsidP="00276A98">
      <w:pPr>
        <w:spacing w:line="480" w:lineRule="auto"/>
        <w:outlineLvl w:val="0"/>
        <w:rPr>
          <w:rFonts w:cs="Times New Roman"/>
          <w:b/>
        </w:rPr>
      </w:pPr>
      <w:r>
        <w:rPr>
          <w:rFonts w:cs="Times New Roman"/>
          <w:b/>
        </w:rPr>
        <w:t xml:space="preserve">2.3. </w:t>
      </w:r>
      <w:r w:rsidR="00F5198A">
        <w:rPr>
          <w:rFonts w:cs="Times New Roman"/>
          <w:b/>
        </w:rPr>
        <w:t>EEG</w:t>
      </w:r>
      <w:r w:rsidR="002556E7">
        <w:rPr>
          <w:rFonts w:cs="Times New Roman"/>
          <w:b/>
        </w:rPr>
        <w:t xml:space="preserve"> </w:t>
      </w:r>
      <w:r w:rsidR="00F5198A">
        <w:rPr>
          <w:rFonts w:cs="Times New Roman"/>
          <w:b/>
        </w:rPr>
        <w:t>Recording</w:t>
      </w:r>
    </w:p>
    <w:p w14:paraId="6201FD79"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mpedances were kept below 45 kΩ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kΩ</w:t>
      </w:r>
      <w:r w:rsidR="004C151D">
        <w:rPr>
          <w:rFonts w:eastAsia="Times New Roman" w:cs="Times New Roman"/>
          <w:shd w:val="clear" w:color="auto" w:fill="FFFFFF"/>
        </w:rPr>
        <w:t>)</w:t>
      </w:r>
      <w:r w:rsidR="008B5FF9">
        <w:rPr>
          <w:rFonts w:eastAsia="Times New Roman" w:cs="Times New Roman"/>
          <w:shd w:val="clear" w:color="auto" w:fill="FFFFFF"/>
        </w:rPr>
        <w:t>.</w:t>
      </w:r>
    </w:p>
    <w:p w14:paraId="01660578" w14:textId="656B2F75" w:rsidR="00284FCF" w:rsidRDefault="002F3F4C" w:rsidP="00276A98">
      <w:pPr>
        <w:spacing w:line="480" w:lineRule="auto"/>
        <w:outlineLvl w:val="0"/>
        <w:rPr>
          <w:rFonts w:eastAsia="Times New Roman" w:cs="Times New Roman"/>
          <w:b/>
          <w:shd w:val="clear" w:color="auto" w:fill="FFFFFF"/>
        </w:rPr>
      </w:pPr>
      <w:r>
        <w:rPr>
          <w:rFonts w:eastAsia="Times New Roman" w:cs="Times New Roman"/>
          <w:b/>
          <w:shd w:val="clear" w:color="auto" w:fill="FFFFFF"/>
        </w:rPr>
        <w:t xml:space="preserve">2.4. </w:t>
      </w:r>
      <w:r w:rsidR="00284FCF">
        <w:rPr>
          <w:rFonts w:eastAsia="Times New Roman" w:cs="Times New Roman"/>
          <w:b/>
          <w:shd w:val="clear" w:color="auto" w:fill="FFFFFF"/>
        </w:rPr>
        <w:t>Behavioral Analysis</w:t>
      </w:r>
    </w:p>
    <w:p w14:paraId="41EC7F65" w14:textId="434191B0" w:rsidR="003F0C66" w:rsidRPr="003D26D4" w:rsidRDefault="00741E7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FC2986">
        <w:rPr>
          <w:rFonts w:eastAsia="Times New Roman" w:cs="Times New Roman"/>
          <w:shd w:val="clear" w:color="auto" w:fill="FFFFFF"/>
        </w:rPr>
        <w:t xml:space="preserve">he behavioral data were cleaned by dropping trials with no response or where </w:t>
      </w:r>
      <w:r w:rsidR="00877959">
        <w:rPr>
          <w:rFonts w:eastAsia="Times New Roman" w:cs="Times New Roman"/>
          <w:i/>
          <w:shd w:val="clear" w:color="auto" w:fill="FFFFFF"/>
        </w:rPr>
        <w:t>log</w:t>
      </w:r>
      <w:r w:rsidR="00877959" w:rsidRPr="00877959">
        <w:rPr>
          <w:rFonts w:eastAsia="Times New Roman" w:cs="Times New Roman"/>
          <w:shd w:val="clear" w:color="auto" w:fill="FFFFFF"/>
        </w:rPr>
        <w:t>(</w:t>
      </w:r>
      <w:r w:rsidR="00FC2986">
        <w:rPr>
          <w:rFonts w:eastAsia="Times New Roman" w:cs="Times New Roman"/>
          <w:shd w:val="clear" w:color="auto" w:fill="FFFFFF"/>
        </w:rPr>
        <w:t>RT</w:t>
      </w:r>
      <w:r w:rsidR="00877959">
        <w:rPr>
          <w:rFonts w:eastAsia="Times New Roman" w:cs="Times New Roman"/>
          <w:shd w:val="clear" w:color="auto" w:fill="FFFFFF"/>
        </w:rPr>
        <w:t>)</w:t>
      </w:r>
      <w:r w:rsidR="00FC2986">
        <w:rPr>
          <w:rFonts w:eastAsia="Times New Roman" w:cs="Times New Roman"/>
          <w:shd w:val="clear" w:color="auto" w:fill="FFFFFF"/>
        </w:rPr>
        <w:t xml:space="preserve">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w:t>
      </w:r>
      <w:r w:rsidR="00A32AF8">
        <w:rPr>
          <w:rFonts w:eastAsia="Times New Roman" w:cs="Times New Roman"/>
          <w:shd w:val="clear" w:color="auto" w:fill="FFFFFF"/>
        </w:rPr>
        <w:t>4</w:t>
      </w:r>
      <w:r w:rsidR="00FC2986">
        <w:rPr>
          <w:rFonts w:eastAsia="Times New Roman" w:cs="Times New Roman"/>
          <w:shd w:val="clear" w:color="auto" w:fill="FFFFFF"/>
        </w:rPr>
        <w:t>% of encoding tr</w:t>
      </w:r>
      <w:r w:rsidR="00E23312">
        <w:rPr>
          <w:rFonts w:eastAsia="Times New Roman" w:cs="Times New Roman"/>
          <w:shd w:val="clear" w:color="auto" w:fill="FFFFFF"/>
        </w:rPr>
        <w:t xml:space="preserve">ials, &lt; </w:t>
      </w:r>
      <w:r w:rsidR="00C87367" w:rsidRPr="00C87367">
        <w:rPr>
          <w:rFonts w:eastAsia="Times New Roman" w:cs="Times New Roman"/>
          <w:shd w:val="clear" w:color="auto" w:fill="FFFFFF"/>
        </w:rPr>
        <w:t>1</w:t>
      </w:r>
      <w:r w:rsidR="00E23312">
        <w:rPr>
          <w:rFonts w:eastAsia="Times New Roman" w:cs="Times New Roman"/>
          <w:shd w:val="clear" w:color="auto" w:fill="FFFFFF"/>
        </w:rPr>
        <w:t>% of retrieval trials).</w:t>
      </w:r>
      <w:r>
        <w:rPr>
          <w:rFonts w:eastAsia="Times New Roman" w:cs="Times New Roman"/>
          <w:shd w:val="clear" w:color="auto" w:fill="FFFFFF"/>
        </w:rPr>
        <w:t xml:space="preserve"> </w:t>
      </w:r>
      <w:r w:rsidR="00413742">
        <w:rPr>
          <w:rFonts w:eastAsia="Times New Roman" w:cs="Times New Roman"/>
          <w:shd w:val="clear" w:color="auto" w:fill="FFFFFF"/>
        </w:rPr>
        <w:t>A</w:t>
      </w:r>
      <w:r w:rsidR="00E23312">
        <w:rPr>
          <w:rFonts w:eastAsia="Times New Roman" w:cs="Times New Roman"/>
          <w:shd w:val="clear" w:color="auto" w:fill="FFFFFF"/>
        </w:rPr>
        <w:t xml:space="preserve">nalysis involved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 xml:space="preserve">mixed-model </w:t>
      </w:r>
      <w:r w:rsidR="008F3024">
        <w:rPr>
          <w:rFonts w:eastAsia="Times New Roman" w:cs="Times New Roman"/>
          <w:shd w:val="clear" w:color="auto" w:fill="FFFFFF"/>
        </w:rPr>
        <w:t xml:space="preserve">Type III </w:t>
      </w:r>
      <w:r w:rsidR="00BD6593">
        <w:rPr>
          <w:rFonts w:eastAsia="Times New Roman" w:cs="Times New Roman"/>
          <w:shd w:val="clear" w:color="auto" w:fill="FFFFFF"/>
        </w:rPr>
        <w:t>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184EE6">
        <w:rPr>
          <w:rFonts w:eastAsia="Times New Roman" w:cs="Times New Roman"/>
          <w:noProof/>
          <w:shd w:val="clear" w:color="auto" w:fill="FFFFFF"/>
        </w:rPr>
        <w:t xml:space="preserve">(R </w:t>
      </w:r>
      <w:r w:rsidR="00BF403A" w:rsidRPr="00BF403A">
        <w:rPr>
          <w:rFonts w:eastAsia="Times New Roman" w:cs="Times New Roman"/>
          <w:noProof/>
          <w:shd w:val="clear" w:color="auto" w:fill="FFFFFF"/>
        </w:rPr>
        <w:t>Core Team, 2015)</w:t>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r w:rsidR="008F3024">
        <w:rPr>
          <w:rFonts w:eastAsia="Times New Roman" w:cs="Times New Roman"/>
          <w:i/>
          <w:shd w:val="clear" w:color="auto" w:fill="FFFFFF"/>
        </w:rPr>
        <w:t>afex</w:t>
      </w:r>
      <w:r w:rsidR="00BF403A">
        <w:rPr>
          <w:rFonts w:eastAsia="Times New Roman" w:cs="Times New Roman"/>
          <w:noProof/>
          <w:shd w:val="clear" w:color="auto" w:fill="FFFFFF"/>
        </w:rPr>
        <w:t xml:space="preserve"> </w:t>
      </w:r>
      <w:r w:rsidR="0067162B" w:rsidRPr="0067162B">
        <w:rPr>
          <w:rFonts w:eastAsia="Times New Roman" w:cs="Times New Roman"/>
          <w:noProof/>
          <w:shd w:val="clear" w:color="auto" w:fill="FFFFFF"/>
        </w:rPr>
        <w:t>(Singmann et al., 2016)</w:t>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5C0F96">
        <w:rPr>
          <w:rFonts w:eastAsia="Times New Roman" w:cs="Times New Roman"/>
          <w:shd w:val="clear" w:color="auto" w:fill="FFFFFF"/>
        </w:rPr>
        <w:t xml:space="preserve">For RT, </w:t>
      </w:r>
      <w:r w:rsidR="00877959">
        <w:rPr>
          <w:rFonts w:eastAsia="Times New Roman" w:cs="Times New Roman"/>
          <w:shd w:val="clear" w:color="auto" w:fill="FFFFFF"/>
        </w:rPr>
        <w:t xml:space="preserve">ANOVAs were computed on </w:t>
      </w:r>
      <w:r w:rsidR="00877959">
        <w:rPr>
          <w:rFonts w:eastAsia="Times New Roman" w:cs="Times New Roman"/>
          <w:i/>
          <w:shd w:val="clear" w:color="auto" w:fill="FFFFFF"/>
        </w:rPr>
        <w:t>log</w:t>
      </w:r>
      <w:r w:rsidR="005C0F96">
        <w:rPr>
          <w:rFonts w:eastAsia="Times New Roman" w:cs="Times New Roman"/>
          <w:shd w:val="clear" w:color="auto" w:fill="FFFFFF"/>
        </w:rPr>
        <w:t xml:space="preserve"> transformed</w:t>
      </w:r>
      <w:r w:rsidR="00877959">
        <w:rPr>
          <w:rFonts w:eastAsia="Times New Roman" w:cs="Times New Roman"/>
          <w:shd w:val="clear" w:color="auto" w:fill="FFFFFF"/>
        </w:rPr>
        <w:t xml:space="preserve"> data because o</w:t>
      </w:r>
      <w:r w:rsidR="00085432">
        <w:rPr>
          <w:rFonts w:eastAsia="Times New Roman" w:cs="Times New Roman"/>
          <w:shd w:val="clear" w:color="auto" w:fill="FFFFFF"/>
        </w:rPr>
        <w:t xml:space="preserve">f </w:t>
      </w:r>
      <w:r w:rsidR="00877959">
        <w:rPr>
          <w:rFonts w:eastAsia="Times New Roman" w:cs="Times New Roman"/>
          <w:shd w:val="clear" w:color="auto" w:fill="FFFFFF"/>
        </w:rPr>
        <w:t xml:space="preserve">improved fit to normality, but </w:t>
      </w:r>
      <w:r w:rsidR="00085432">
        <w:rPr>
          <w:rFonts w:eastAsia="Times New Roman" w:cs="Times New Roman"/>
          <w:shd w:val="clear" w:color="auto" w:fill="FFFFFF"/>
        </w:rPr>
        <w:t xml:space="preserve">the </w:t>
      </w:r>
      <w:r w:rsidR="00877959">
        <w:rPr>
          <w:rFonts w:eastAsia="Times New Roman" w:cs="Times New Roman"/>
          <w:shd w:val="clear" w:color="auto" w:fill="FFFFFF"/>
        </w:rPr>
        <w:t>figures and descriptive statistics use untransformed RT data</w:t>
      </w:r>
      <w:r w:rsidR="00701D95">
        <w:rPr>
          <w:rFonts w:eastAsia="Times New Roman" w:cs="Times New Roman"/>
          <w:shd w:val="clear" w:color="auto" w:fill="FFFFFF"/>
        </w:rPr>
        <w:t xml:space="preserve"> for interpretability</w:t>
      </w:r>
      <w:r w:rsidR="00877959">
        <w:rPr>
          <w:rFonts w:eastAsia="Times New Roman" w:cs="Times New Roman"/>
          <w:shd w:val="clear" w:color="auto" w:fill="FFFFFF"/>
        </w:rPr>
        <w:t>.</w:t>
      </w:r>
      <w:r w:rsidR="00877959">
        <w:rPr>
          <w:rFonts w:eastAsia="Times New Roman" w:cs="Times New Roman"/>
          <w:i/>
          <w:shd w:val="clear" w:color="auto" w:fill="FFFFFF"/>
        </w:rPr>
        <w:t xml:space="preserve">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animacy) x </w:t>
      </w:r>
      <w:r w:rsidR="00C842E5">
        <w:rPr>
          <w:rFonts w:eastAsia="Times New Roman" w:cs="Times New Roman"/>
          <w:i/>
          <w:shd w:val="clear" w:color="auto" w:fill="FFFFFF"/>
        </w:rPr>
        <w:t xml:space="preserve">Side </w:t>
      </w:r>
      <w:r w:rsidR="005C565B">
        <w:rPr>
          <w:rFonts w:eastAsia="Times New Roman" w:cs="Times New Roman"/>
          <w:shd w:val="clear" w:color="auto" w:fill="FFFFFF"/>
        </w:rPr>
        <w:t xml:space="preserve">(left, right)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sidR="00F44284">
        <w:rPr>
          <w:rFonts w:eastAsia="Times New Roman" w:cs="Times New Roman"/>
          <w:shd w:val="clear" w:color="auto" w:fill="FFFFFF"/>
        </w:rPr>
        <w:t xml:space="preserve">between-groups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w:t>
      </w:r>
      <w:r w:rsidR="00DD0345">
        <w:rPr>
          <w:rFonts w:eastAsia="Times New Roman" w:cs="Times New Roman"/>
          <w:shd w:val="clear" w:color="auto" w:fill="FFFFFF"/>
        </w:rPr>
        <w:t xml:space="preserve">first </w:t>
      </w:r>
      <w:r>
        <w:rPr>
          <w:rFonts w:eastAsia="Times New Roman" w:cs="Times New Roman"/>
          <w:shd w:val="clear" w:color="auto" w:fill="FFFFFF"/>
        </w:rPr>
        <w:t xml:space="preserve">used to compare accuracy, confidence, and correct RT on Odd/Even trials, to </w:t>
      </w:r>
      <w:r w:rsidR="00275A51">
        <w:rPr>
          <w:rFonts w:eastAsia="Times New Roman" w:cs="Times New Roman"/>
          <w:shd w:val="clear" w:color="auto" w:fill="FFFFFF"/>
        </w:rPr>
        <w:t>verify that</w:t>
      </w:r>
      <w:r w:rsidR="00F44284">
        <w:rPr>
          <w:rFonts w:eastAsia="Times New Roman" w:cs="Times New Roman"/>
          <w:shd w:val="clear" w:color="auto" w:fill="FFFFFF"/>
        </w:rPr>
        <w:t xml:space="preserve"> MDD did not affect performance </w:t>
      </w:r>
      <w:r>
        <w:rPr>
          <w:rFonts w:eastAsia="Times New Roman" w:cs="Times New Roman"/>
          <w:shd w:val="clear" w:color="auto" w:fill="FFFFFF"/>
        </w:rPr>
        <w:t xml:space="preserve">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sidR="00275A51">
        <w:rPr>
          <w:rFonts w:eastAsia="Times New Roman" w:cs="Times New Roman"/>
          <w:shd w:val="clear" w:color="auto" w:fill="FFFFFF"/>
        </w:rPr>
        <w:t>on the number of guesses</w:t>
      </w:r>
      <w:r>
        <w:rPr>
          <w:rFonts w:eastAsia="Times New Roman" w:cs="Times New Roman"/>
          <w:shd w:val="clear" w:color="auto" w:fill="FFFFFF"/>
        </w:rPr>
        <w:t xml:space="preserve">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condition</w:t>
      </w:r>
      <w:r>
        <w:rPr>
          <w:rFonts w:eastAsia="Times New Roman" w:cs="Times New Roman"/>
          <w:shd w:val="clear" w:color="auto" w:fill="FFFFFF"/>
        </w:rPr>
        <w:t xml:space="preserve">. Finally, </w:t>
      </w:r>
      <w:r w:rsidR="00D851A9">
        <w:rPr>
          <w:rFonts w:eastAsia="Times New Roman" w:cs="Times New Roman"/>
          <w:shd w:val="clear" w:color="auto" w:fill="FFFFFF"/>
        </w:rPr>
        <w:t>responses on Question and Side 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28E02561" w14:textId="5C088048" w:rsidR="00F5198A" w:rsidRDefault="002F3F4C" w:rsidP="00276A98">
      <w:pPr>
        <w:spacing w:line="480" w:lineRule="auto"/>
        <w:outlineLvl w:val="0"/>
        <w:rPr>
          <w:rFonts w:cs="Times New Roman"/>
          <w:b/>
        </w:rPr>
      </w:pPr>
      <w:r>
        <w:rPr>
          <w:rFonts w:cs="Times New Roman"/>
          <w:b/>
        </w:rPr>
        <w:t xml:space="preserve">2.5. </w:t>
      </w:r>
      <w:r w:rsidR="00F5198A">
        <w:rPr>
          <w:rFonts w:cs="Times New Roman"/>
          <w:b/>
        </w:rPr>
        <w:t>E</w:t>
      </w:r>
      <w:r w:rsidR="00507588">
        <w:rPr>
          <w:rFonts w:cs="Times New Roman"/>
          <w:b/>
        </w:rPr>
        <w:t>RP</w:t>
      </w:r>
      <w:r w:rsidR="00F5198A">
        <w:rPr>
          <w:rFonts w:cs="Times New Roman"/>
          <w:b/>
        </w:rPr>
        <w:t xml:space="preserve"> Analysis</w:t>
      </w:r>
    </w:p>
    <w:p w14:paraId="3A06B775" w14:textId="0893C9C0" w:rsidR="00A13D80" w:rsidRDefault="002F3F4C"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2.5.1. </w:t>
      </w:r>
      <w:r w:rsidR="00B429F0">
        <w:rPr>
          <w:rFonts w:eastAsia="Times New Roman" w:cs="Times New Roman"/>
          <w:b/>
          <w:shd w:val="clear" w:color="auto" w:fill="FFFFFF"/>
        </w:rPr>
        <w:t>Pre-processing</w:t>
      </w:r>
      <w:r w:rsidR="00206FA2">
        <w:rPr>
          <w:rFonts w:eastAsia="Times New Roman" w:cs="Times New Roman"/>
          <w:b/>
          <w:shd w:val="clear" w:color="auto" w:fill="FFFFFF"/>
        </w:rPr>
        <w:t>.</w:t>
      </w:r>
      <w:r w:rsidR="00B429F0">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67162B" w:rsidRPr="0067162B">
        <w:rPr>
          <w:rFonts w:eastAsia="Times New Roman" w:cs="Times New Roman"/>
          <w:noProof/>
          <w:shd w:val="clear" w:color="auto" w:fill="FFFFFF"/>
        </w:rPr>
        <w:t>(Delorme and Makeig, 2004)</w:t>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67162B" w:rsidRPr="0067162B">
        <w:rPr>
          <w:rFonts w:eastAsia="Times New Roman" w:cs="Times New Roman"/>
          <w:noProof/>
          <w:shd w:val="clear" w:color="auto" w:fill="FFFFFF"/>
        </w:rPr>
        <w:t>(Lopez-Calderon and Luck, 2014)</w:t>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onsets and segmented (-200 to 2000 ms). The pre-stimulus interval was used for baseline correction, and segments where any raw value or the maximum-minimum voltage difference (200 ms intervals, 100 ms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w:t>
      </w:r>
      <w:r w:rsidR="00D70FDA" w:rsidRPr="00D70FDA">
        <w:rPr>
          <w:rFonts w:eastAsia="Times New Roman" w:cs="Times New Roman"/>
          <w:noProof/>
          <w:shd w:val="clear" w:color="auto" w:fill="FFFFFF"/>
        </w:rPr>
        <w:t>(Luck, 2014)</w:t>
      </w:r>
      <w:r w:rsidR="00D70FDA">
        <w:rPr>
          <w:rFonts w:eastAsia="Times New Roman" w:cs="Times New Roman"/>
          <w:shd w:val="clear" w:color="auto" w:fill="FFFFFF"/>
        </w:rPr>
        <w:t xml:space="preserve"> </w:t>
      </w:r>
      <w:r w:rsidR="00B0484F">
        <w:rPr>
          <w:rFonts w:eastAsia="Times New Roman" w:cs="Times New Roman"/>
          <w:shd w:val="clear" w:color="auto" w:fill="FFFFFF"/>
        </w:rPr>
        <w:t xml:space="preserve">to exclude </w:t>
      </w:r>
      <w:r w:rsidR="00D7526B">
        <w:rPr>
          <w:rFonts w:eastAsia="Times New Roman" w:cs="Times New Roman"/>
          <w:shd w:val="clear" w:color="auto" w:fill="FFFFFF"/>
        </w:rPr>
        <w:t xml:space="preserve">excessively noisy </w:t>
      </w:r>
      <w:r w:rsidR="00B0484F">
        <w:rPr>
          <w:rFonts w:eastAsia="Times New Roman" w:cs="Times New Roman"/>
          <w:shd w:val="clear" w:color="auto" w:fill="FFFFFF"/>
        </w:rPr>
        <w:t>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w:t>
      </w:r>
      <w:r w:rsidR="00BE174A">
        <w:rPr>
          <w:rFonts w:eastAsia="Times New Roman" w:cs="Times New Roman"/>
          <w:shd w:val="clear" w:color="auto" w:fill="FFFFFF"/>
        </w:rPr>
        <w:t>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D87537">
        <w:rPr>
          <w:rFonts w:eastAsia="Times New Roman" w:cs="Times New Roman"/>
          <w:shd w:val="clear" w:color="auto" w:fill="FFFFFF"/>
        </w:rPr>
        <w:t>lyzing</w:t>
      </w:r>
      <w:r w:rsidR="00B96B56">
        <w:rPr>
          <w:rFonts w:eastAsia="Times New Roman" w:cs="Times New Roman"/>
          <w:shd w:val="clear" w:color="auto" w:fill="FFFFFF"/>
        </w:rPr>
        <w:t xml:space="preserve"> misses</w:t>
      </w:r>
      <w:r w:rsidR="00187D8B">
        <w:rPr>
          <w:rFonts w:eastAsia="Times New Roman" w:cs="Times New Roman"/>
          <w:shd w:val="clear" w:color="auto" w:fill="FFFFFF"/>
        </w:rPr>
        <w:t>.</w:t>
      </w:r>
      <w:r w:rsidR="007B3B63">
        <w:rPr>
          <w:rFonts w:eastAsia="Times New Roman" w:cs="Times New Roman"/>
          <w:shd w:val="clear" w:color="auto" w:fill="FFFFFF"/>
        </w:rPr>
        <w:t xml:space="preserve"> Thus, the analysis was focused on correct responses, a common</w:t>
      </w:r>
      <w:r w:rsidR="00E73BC6">
        <w:rPr>
          <w:rFonts w:eastAsia="Times New Roman" w:cs="Times New Roman"/>
          <w:shd w:val="clear" w:color="auto" w:fill="FFFFFF"/>
        </w:rPr>
        <w:t xml:space="preserve"> </w:t>
      </w:r>
      <w:r w:rsidR="007B3B63">
        <w:rPr>
          <w:rFonts w:eastAsia="Times New Roman" w:cs="Times New Roman"/>
          <w:shd w:val="clear" w:color="auto" w:fill="FFFFFF"/>
        </w:rPr>
        <w:t xml:space="preserve">approach in this literature </w:t>
      </w:r>
      <w:r w:rsidR="0067162B" w:rsidRPr="0067162B">
        <w:rPr>
          <w:rFonts w:eastAsia="Times New Roman" w:cs="Times New Roman"/>
          <w:noProof/>
          <w:shd w:val="clear" w:color="auto" w:fill="FFFFFF"/>
        </w:rPr>
        <w:t xml:space="preserve">(Bergström et al., 2013; Dobbins and Wagner, 2005; Han et al., </w:t>
      </w:r>
      <w:r w:rsidR="00184EE6">
        <w:rPr>
          <w:rFonts w:eastAsia="Times New Roman" w:cs="Times New Roman"/>
          <w:noProof/>
          <w:shd w:val="clear" w:color="auto" w:fill="FFFFFF"/>
        </w:rPr>
        <w:t>201</w:t>
      </w:r>
      <w:r w:rsidR="00DC7C8A">
        <w:rPr>
          <w:rFonts w:eastAsia="Times New Roman" w:cs="Times New Roman"/>
          <w:noProof/>
          <w:shd w:val="clear" w:color="auto" w:fill="FFFFFF"/>
        </w:rPr>
        <w:t>2</w:t>
      </w:r>
      <w:r w:rsidR="0067162B" w:rsidRPr="0067162B">
        <w:rPr>
          <w:rFonts w:eastAsia="Times New Roman" w:cs="Times New Roman"/>
          <w:noProof/>
          <w:shd w:val="clear" w:color="auto" w:fill="FFFFFF"/>
        </w:rPr>
        <w:t>; Simons et al., 2005a)</w:t>
      </w:r>
      <w:r w:rsidR="00E73BC6">
        <w:rPr>
          <w:rFonts w:eastAsia="Times New Roman" w:cs="Times New Roman"/>
          <w:shd w:val="clear" w:color="auto" w:fill="FFFFFF"/>
        </w:rPr>
        <w:t>.</w:t>
      </w:r>
    </w:p>
    <w:p w14:paraId="257CE117" w14:textId="66295D20" w:rsidR="00E84112" w:rsidRDefault="002F3F4C"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2.5.2. </w:t>
      </w:r>
      <w:r w:rsidR="00F327B5">
        <w:rPr>
          <w:rFonts w:eastAsia="Times New Roman" w:cs="Times New Roman"/>
          <w:b/>
          <w:shd w:val="clear" w:color="auto" w:fill="FFFFFF"/>
        </w:rPr>
        <w:t>Group-level analyses</w:t>
      </w:r>
      <w:r w:rsidR="00F327B5">
        <w:rPr>
          <w:rFonts w:eastAsia="Times New Roman" w:cs="Times New Roman"/>
          <w:shd w:val="clear" w:color="auto" w:fill="FFFFFF"/>
        </w:rPr>
        <w:t xml:space="preserve">. </w:t>
      </w:r>
      <w:r w:rsidR="00A37DE2">
        <w:rPr>
          <w:rFonts w:eastAsia="Times New Roman" w:cs="Times New Roman"/>
          <w:shd w:val="clear" w:color="auto" w:fill="FFFFFF"/>
        </w:rPr>
        <w:t xml:space="preserve">We conducted two </w:t>
      </w:r>
      <w:r w:rsidR="00272AA5">
        <w:rPr>
          <w:rFonts w:eastAsia="Times New Roman" w:cs="Times New Roman"/>
          <w:shd w:val="clear" w:color="auto" w:fill="FFFFFF"/>
        </w:rPr>
        <w:t>main ERP</w:t>
      </w:r>
      <w:r w:rsidR="00A37DE2">
        <w:rPr>
          <w:rFonts w:eastAsia="Times New Roman" w:cs="Times New Roman"/>
          <w:shd w:val="clear" w:color="auto" w:fill="FFFFFF"/>
        </w:rPr>
        <w:t xml:space="preserve"> analyses. </w:t>
      </w:r>
      <w:r w:rsidR="00E0698E">
        <w:rPr>
          <w:rFonts w:eastAsia="Times New Roman" w:cs="Times New Roman"/>
          <w:shd w:val="clear" w:color="auto" w:fill="FFFFFF"/>
        </w:rPr>
        <w:t xml:space="preserve">In </w:t>
      </w:r>
      <w:r w:rsidR="007415E8">
        <w:rPr>
          <w:rFonts w:eastAsia="Times New Roman" w:cs="Times New Roman"/>
          <w:shd w:val="clear" w:color="auto" w:fill="FFFFFF"/>
        </w:rPr>
        <w:t>the</w:t>
      </w:r>
      <w:r w:rsidR="00E0698E">
        <w:rPr>
          <w:rFonts w:eastAsia="Times New Roman" w:cs="Times New Roman"/>
          <w:shd w:val="clear" w:color="auto" w:fill="FFFFFF"/>
        </w:rPr>
        <w:t xml:space="preserve"> first</w:t>
      </w:r>
      <w:r w:rsidR="00D8698A">
        <w:rPr>
          <w:rFonts w:eastAsia="Times New Roman" w:cs="Times New Roman"/>
          <w:shd w:val="clear" w:color="auto" w:fill="FFFFFF"/>
        </w:rPr>
        <w:t xml:space="preserve">, we computed </w:t>
      </w:r>
      <w:r w:rsidR="003C24AB">
        <w:rPr>
          <w:rFonts w:eastAsia="Times New Roman" w:cs="Times New Roman"/>
          <w:shd w:val="clear" w:color="auto" w:fill="FFFFFF"/>
        </w:rPr>
        <w:t>“</w:t>
      </w:r>
      <w:r w:rsidR="00D8698A">
        <w:rPr>
          <w:rFonts w:eastAsia="Times New Roman" w:cs="Times New Roman"/>
          <w:shd w:val="clear" w:color="auto" w:fill="FFFFFF"/>
        </w:rPr>
        <w:t>Question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and </w:t>
      </w:r>
      <w:r w:rsidR="003C24AB">
        <w:rPr>
          <w:rFonts w:eastAsia="Times New Roman" w:cs="Times New Roman"/>
          <w:shd w:val="clear" w:color="auto" w:fill="FFFFFF"/>
        </w:rPr>
        <w:t>“</w:t>
      </w:r>
      <w:r w:rsidR="00D8698A">
        <w:rPr>
          <w:rFonts w:eastAsia="Times New Roman" w:cs="Times New Roman"/>
          <w:shd w:val="clear" w:color="auto" w:fill="FFFFFF"/>
        </w:rPr>
        <w:t>Side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difference waves</w:t>
      </w:r>
      <w:r w:rsidR="00E84112">
        <w:rPr>
          <w:rFonts w:eastAsia="Times New Roman" w:cs="Times New Roman"/>
          <w:shd w:val="clear" w:color="auto" w:fill="FFFFFF"/>
        </w:rPr>
        <w:t>, collapsed over the encoding tasks</w:t>
      </w:r>
      <w:ins w:id="3" w:author="Elyssa Barrick" w:date="2017-03-13T14:51:00Z">
        <w:r w:rsidR="00D75283">
          <w:rPr>
            <w:rFonts w:eastAsia="Times New Roman" w:cs="Times New Roman"/>
            <w:shd w:val="clear" w:color="auto" w:fill="FFFFFF"/>
          </w:rPr>
          <w:t xml:space="preserve"> </w:t>
        </w:r>
      </w:ins>
      <w:del w:id="4" w:author="Elyssa Barrick" w:date="2017-03-13T14:51:00Z">
        <w:r w:rsidR="00E84112" w:rsidDel="00D75283">
          <w:rPr>
            <w:rFonts w:eastAsia="Times New Roman" w:cs="Times New Roman"/>
            <w:shd w:val="clear" w:color="auto" w:fill="FFFFFF"/>
          </w:rPr>
          <w:delText>,</w:delText>
        </w:r>
        <w:r w:rsidR="00D8698A" w:rsidDel="00D75283">
          <w:rPr>
            <w:rFonts w:eastAsia="Times New Roman" w:cs="Times New Roman"/>
            <w:shd w:val="clear" w:color="auto" w:fill="FFFFFF"/>
          </w:rPr>
          <w:delText xml:space="preserve"> </w:delText>
        </w:r>
      </w:del>
      <w:r w:rsidR="00272AA5">
        <w:rPr>
          <w:rFonts w:eastAsia="Times New Roman" w:cs="Times New Roman"/>
          <w:shd w:val="clear" w:color="auto" w:fill="FFFFFF"/>
        </w:rPr>
        <w:t>for each participant</w:t>
      </w:r>
      <w:ins w:id="5" w:author="Elyssa Barrick" w:date="2017-03-13T14:51:00Z">
        <w:r w:rsidR="00D75283">
          <w:rPr>
            <w:rFonts w:eastAsia="Times New Roman" w:cs="Times New Roman"/>
            <w:shd w:val="clear" w:color="auto" w:fill="FFFFFF"/>
          </w:rPr>
          <w:t>,</w:t>
        </w:r>
      </w:ins>
      <w:r w:rsidR="00272AA5">
        <w:rPr>
          <w:rFonts w:eastAsia="Times New Roman" w:cs="Times New Roman"/>
          <w:shd w:val="clear" w:color="auto" w:fill="FFFFFF"/>
        </w:rPr>
        <w:t xml:space="preserve"> and then compared the MDD and control groups</w:t>
      </w:r>
      <w:r w:rsidR="007415E8">
        <w:rPr>
          <w:rFonts w:eastAsia="Times New Roman" w:cs="Times New Roman"/>
          <w:shd w:val="clear" w:color="auto" w:fill="FFFFFF"/>
        </w:rPr>
        <w:t>.</w:t>
      </w:r>
      <w:r w:rsidR="00E0698E">
        <w:rPr>
          <w:rFonts w:eastAsia="Times New Roman" w:cs="Times New Roman"/>
          <w:shd w:val="clear" w:color="auto" w:fill="FFFFFF"/>
        </w:rPr>
        <w:t xml:space="preserve"> </w:t>
      </w:r>
      <w:r w:rsidR="00E84112">
        <w:rPr>
          <w:rFonts w:eastAsia="Times New Roman" w:cs="Times New Roman"/>
          <w:shd w:val="clear" w:color="auto" w:fill="FFFFFF"/>
        </w:rPr>
        <w:t>This approach</w:t>
      </w:r>
      <w:r w:rsidR="007415E8">
        <w:rPr>
          <w:rFonts w:eastAsia="Times New Roman" w:cs="Times New Roman"/>
          <w:shd w:val="clear" w:color="auto" w:fill="FFFFFF"/>
        </w:rPr>
        <w:t xml:space="preserve"> </w:t>
      </w:r>
      <w:r w:rsidR="0098354F">
        <w:rPr>
          <w:rFonts w:eastAsia="Times New Roman" w:cs="Times New Roman"/>
          <w:shd w:val="clear" w:color="auto" w:fill="FFFFFF"/>
        </w:rPr>
        <w:t>has been used previously (</w:t>
      </w:r>
      <w:r w:rsidR="0098354F" w:rsidRPr="0067162B">
        <w:rPr>
          <w:rFonts w:eastAsia="Times New Roman" w:cs="Times New Roman"/>
          <w:noProof/>
          <w:shd w:val="clear" w:color="auto" w:fill="FFFFFF"/>
        </w:rPr>
        <w:t>Bergström et al., 2013</w:t>
      </w:r>
      <w:r w:rsidR="0098354F">
        <w:rPr>
          <w:rFonts w:eastAsia="Times New Roman" w:cs="Times New Roman"/>
          <w:noProof/>
          <w:shd w:val="clear" w:color="auto" w:fill="FFFFFF"/>
        </w:rPr>
        <w:t xml:space="preserve">, </w:t>
      </w:r>
      <w:r w:rsidR="0098354F" w:rsidRPr="0067162B">
        <w:rPr>
          <w:rFonts w:eastAsia="Times New Roman" w:cs="Times New Roman"/>
          <w:noProof/>
          <w:shd w:val="clear" w:color="auto" w:fill="FFFFFF"/>
        </w:rPr>
        <w:t>Simons et al., 2005a</w:t>
      </w:r>
      <w:r w:rsidR="0098354F">
        <w:rPr>
          <w:rFonts w:eastAsia="Times New Roman" w:cs="Times New Roman"/>
          <w:shd w:val="clear" w:color="auto" w:fill="FFFFFF"/>
        </w:rPr>
        <w:t xml:space="preserve">,b), and it allowed us to </w:t>
      </w:r>
      <w:r w:rsidR="007415E8">
        <w:rPr>
          <w:rFonts w:eastAsia="Times New Roman" w:cs="Times New Roman"/>
          <w:shd w:val="clear" w:color="auto" w:fill="FFFFFF"/>
        </w:rPr>
        <w:t>test</w:t>
      </w:r>
      <w:r w:rsidR="005513F2">
        <w:rPr>
          <w:rFonts w:eastAsia="Times New Roman" w:cs="Times New Roman"/>
          <w:shd w:val="clear" w:color="auto" w:fill="FFFFFF"/>
        </w:rPr>
        <w:t xml:space="preserve"> </w:t>
      </w:r>
      <w:r w:rsidR="00E0698E">
        <w:rPr>
          <w:rFonts w:eastAsia="Times New Roman" w:cs="Times New Roman"/>
          <w:shd w:val="clear" w:color="auto" w:fill="FFFFFF"/>
        </w:rPr>
        <w:t xml:space="preserve">our </w:t>
      </w:r>
      <w:r w:rsidR="002C171F">
        <w:rPr>
          <w:rFonts w:eastAsia="Times New Roman" w:cs="Times New Roman"/>
          <w:i/>
          <w:shd w:val="clear" w:color="auto" w:fill="FFFFFF"/>
        </w:rPr>
        <w:t xml:space="preserve">a priori </w:t>
      </w:r>
      <w:r w:rsidR="00A37DE2">
        <w:rPr>
          <w:rFonts w:eastAsia="Times New Roman" w:cs="Times New Roman"/>
          <w:shd w:val="clear" w:color="auto" w:fill="FFFFFF"/>
        </w:rPr>
        <w:t>prediction</w:t>
      </w:r>
      <w:r w:rsidR="00E0698E">
        <w:rPr>
          <w:rFonts w:eastAsia="Times New Roman" w:cs="Times New Roman"/>
          <w:shd w:val="clear" w:color="auto" w:fill="FFFFFF"/>
        </w:rPr>
        <w:t xml:space="preserve"> that </w:t>
      </w:r>
      <w:r w:rsidR="00F76FB5">
        <w:rPr>
          <w:rFonts w:eastAsia="Times New Roman" w:cs="Times New Roman"/>
          <w:shd w:val="clear" w:color="auto" w:fill="FFFFFF"/>
        </w:rPr>
        <w:t>depression</w:t>
      </w:r>
      <w:r w:rsidR="00A37DE2">
        <w:rPr>
          <w:rFonts w:eastAsia="Times New Roman" w:cs="Times New Roman"/>
          <w:shd w:val="clear" w:color="auto" w:fill="FFFFFF"/>
        </w:rPr>
        <w:t xml:space="preserve"> </w:t>
      </w:r>
      <w:r w:rsidR="00E0698E">
        <w:rPr>
          <w:rFonts w:eastAsia="Times New Roman" w:cs="Times New Roman"/>
          <w:shd w:val="clear" w:color="auto" w:fill="FFFFFF"/>
        </w:rPr>
        <w:t xml:space="preserve">would </w:t>
      </w:r>
      <w:r w:rsidR="000D002D">
        <w:rPr>
          <w:rFonts w:eastAsia="Times New Roman" w:cs="Times New Roman"/>
          <w:shd w:val="clear" w:color="auto" w:fill="FFFFFF"/>
        </w:rPr>
        <w:t>selectively affect</w:t>
      </w:r>
      <w:r w:rsidR="00E0698E">
        <w:rPr>
          <w:rFonts w:eastAsia="Times New Roman" w:cs="Times New Roman"/>
          <w:shd w:val="clear" w:color="auto" w:fill="FFFFFF"/>
        </w:rPr>
        <w:t xml:space="preserve"> </w:t>
      </w:r>
      <w:r w:rsidR="00A37DE2">
        <w:rPr>
          <w:rFonts w:eastAsia="Times New Roman" w:cs="Times New Roman"/>
          <w:shd w:val="clear" w:color="auto" w:fill="FFFFFF"/>
        </w:rPr>
        <w:t xml:space="preserve">conceptual </w:t>
      </w:r>
      <w:r w:rsidR="00E0698E">
        <w:rPr>
          <w:rFonts w:eastAsia="Times New Roman" w:cs="Times New Roman"/>
          <w:shd w:val="clear" w:color="auto" w:fill="FFFFFF"/>
        </w:rPr>
        <w:t xml:space="preserve">retrieval. </w:t>
      </w:r>
      <w:r w:rsidR="00D8698A">
        <w:rPr>
          <w:rFonts w:eastAsia="Times New Roman" w:cs="Times New Roman"/>
          <w:shd w:val="clear" w:color="auto" w:fill="FFFFFF"/>
        </w:rPr>
        <w:t>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7415E8">
        <w:rPr>
          <w:rFonts w:eastAsia="Times New Roman" w:cs="Times New Roman"/>
          <w:shd w:val="clear" w:color="auto" w:fill="FFFFFF"/>
        </w:rPr>
        <w:t>source</w:t>
      </w:r>
      <w:r w:rsidR="000A45C0">
        <w:rPr>
          <w:rFonts w:eastAsia="Times New Roman" w:cs="Times New Roman"/>
          <w:shd w:val="clear" w:color="auto" w:fill="FFFFFF"/>
        </w:rPr>
        <w:t xml:space="preserve"> accuracy </w:t>
      </w:r>
      <w:r w:rsidR="00A37DE2">
        <w:rPr>
          <w:rFonts w:eastAsia="Times New Roman" w:cs="Times New Roman"/>
          <w:shd w:val="clear" w:color="auto" w:fill="FFFFFF"/>
        </w:rPr>
        <w:t>results</w:t>
      </w:r>
      <w:r w:rsidR="00681462">
        <w:rPr>
          <w:rFonts w:eastAsia="Times New Roman" w:cs="Times New Roman"/>
          <w:shd w:val="clear" w:color="auto" w:fill="FFFFFF"/>
        </w:rPr>
        <w:t xml:space="preserve">, which </w:t>
      </w:r>
      <w:r w:rsidR="00A37DE2">
        <w:rPr>
          <w:rFonts w:eastAsia="Times New Roman" w:cs="Times New Roman"/>
          <w:shd w:val="clear" w:color="auto" w:fill="FFFFFF"/>
        </w:rPr>
        <w:t>revealed</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interaction</w:t>
      </w:r>
      <w:r w:rsidR="00E0698E">
        <w:rPr>
          <w:rFonts w:eastAsia="Times New Roman" w:cs="Times New Roman"/>
          <w:shd w:val="clear" w:color="auto" w:fill="FFFFFF"/>
        </w:rPr>
        <w:t xml:space="preserve"> for words from the mobility task but </w:t>
      </w:r>
      <w:r w:rsidR="006252FF">
        <w:rPr>
          <w:rFonts w:eastAsia="Times New Roman" w:cs="Times New Roman"/>
          <w:shd w:val="clear" w:color="auto" w:fill="FFFFFF"/>
        </w:rPr>
        <w:t xml:space="preserve">a main effect of </w:t>
      </w:r>
      <w:r w:rsidR="006252FF">
        <w:rPr>
          <w:rFonts w:eastAsia="Times New Roman" w:cs="Times New Roman"/>
          <w:i/>
          <w:shd w:val="clear" w:color="auto" w:fill="FFFFFF"/>
        </w:rPr>
        <w:t xml:space="preserve">Cue </w:t>
      </w:r>
      <w:r w:rsidR="006252FF">
        <w:rPr>
          <w:rFonts w:eastAsia="Times New Roman" w:cs="Times New Roman"/>
          <w:shd w:val="clear" w:color="auto" w:fill="FFFFFF"/>
        </w:rPr>
        <w:t>for</w:t>
      </w:r>
      <w:r w:rsidR="00E0698E">
        <w:rPr>
          <w:rFonts w:eastAsia="Times New Roman" w:cs="Times New Roman"/>
          <w:shd w:val="clear" w:color="auto" w:fill="FFFFFF"/>
        </w:rPr>
        <w:t xml:space="preserve"> the animacy task</w:t>
      </w:r>
      <w:r w:rsidR="00681462">
        <w:rPr>
          <w:rFonts w:eastAsia="Times New Roman" w:cs="Times New Roman"/>
          <w:shd w:val="clear" w:color="auto" w:fill="FFFFFF"/>
        </w:rPr>
        <w:t xml:space="preserve">. </w:t>
      </w:r>
      <w:r w:rsidR="00E84112">
        <w:rPr>
          <w:rFonts w:eastAsia="Times New Roman" w:cs="Times New Roman"/>
          <w:shd w:val="clear" w:color="auto" w:fill="FFFFFF"/>
        </w:rPr>
        <w:t xml:space="preserve">To isolate </w:t>
      </w:r>
      <w:r w:rsidR="006252FF">
        <w:rPr>
          <w:rFonts w:eastAsia="Times New Roman" w:cs="Times New Roman"/>
          <w:shd w:val="clear" w:color="auto" w:fill="FFFFFF"/>
        </w:rPr>
        <w:t>cue effect</w:t>
      </w:r>
      <w:r w:rsidR="00E84112">
        <w:rPr>
          <w:rFonts w:eastAsia="Times New Roman" w:cs="Times New Roman"/>
          <w:shd w:val="clear" w:color="auto" w:fill="FFFFFF"/>
        </w:rPr>
        <w:t>s while holding encoding processes constant,</w:t>
      </w:r>
      <w:r w:rsidR="000D002D">
        <w:rPr>
          <w:rFonts w:eastAsia="Times New Roman" w:cs="Times New Roman"/>
          <w:shd w:val="clear" w:color="auto" w:fill="FFFFFF"/>
        </w:rPr>
        <w:t xml:space="preserve"> </w:t>
      </w:r>
      <w:r w:rsidR="006252FF">
        <w:rPr>
          <w:rFonts w:eastAsia="Times New Roman" w:cs="Times New Roman"/>
          <w:shd w:val="clear" w:color="auto" w:fill="FFFFFF"/>
        </w:rPr>
        <w:t>w</w:t>
      </w:r>
      <w:r w:rsidR="00E74077">
        <w:rPr>
          <w:rFonts w:eastAsia="Times New Roman" w:cs="Times New Roman"/>
          <w:shd w:val="clear" w:color="auto" w:fill="FFFFFF"/>
        </w:rPr>
        <w:t xml:space="preserve">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w:t>
      </w:r>
      <w:r w:rsidR="000D002D">
        <w:rPr>
          <w:rFonts w:eastAsia="Times New Roman" w:cs="Times New Roman"/>
          <w:shd w:val="clear" w:color="auto" w:fill="FFFFFF"/>
        </w:rPr>
        <w:t>the mobility and animacy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w:t>
      </w:r>
      <w:r w:rsidR="00E84112">
        <w:rPr>
          <w:rFonts w:eastAsia="Times New Roman" w:cs="Times New Roman"/>
          <w:shd w:val="clear" w:color="auto" w:fill="FFFFFF"/>
        </w:rPr>
        <w:t>participant</w:t>
      </w:r>
      <w:r w:rsidR="00A37DE2">
        <w:rPr>
          <w:rFonts w:eastAsia="Times New Roman" w:cs="Times New Roman"/>
          <w:shd w:val="clear" w:color="auto" w:fill="FFFFFF"/>
        </w:rPr>
        <w:t>, and then we compared the groups</w:t>
      </w:r>
      <w:r w:rsidR="006252FF">
        <w:rPr>
          <w:rFonts w:eastAsia="Times New Roman" w:cs="Times New Roman"/>
          <w:shd w:val="clear" w:color="auto" w:fill="FFFFFF"/>
        </w:rPr>
        <w:t xml:space="preserve"> </w:t>
      </w:r>
      <w:r w:rsidR="00E84112">
        <w:rPr>
          <w:rFonts w:eastAsia="Times New Roman" w:cs="Times New Roman"/>
          <w:shd w:val="clear" w:color="auto" w:fill="FFFFFF"/>
        </w:rPr>
        <w:t>at each level of task.</w:t>
      </w:r>
    </w:p>
    <w:p w14:paraId="019DD259" w14:textId="57FC28CC" w:rsidR="00681462" w:rsidRDefault="001149FF" w:rsidP="00135F4D">
      <w:pPr>
        <w:spacing w:line="480" w:lineRule="auto"/>
        <w:ind w:firstLine="720"/>
        <w:rPr>
          <w:rFonts w:cs="Times New Roman"/>
        </w:rPr>
      </w:pPr>
      <w:r>
        <w:rPr>
          <w:rFonts w:eastAsia="Times New Roman" w:cs="Times New Roman"/>
          <w:shd w:val="clear" w:color="auto" w:fill="FFFFFF"/>
        </w:rPr>
        <w:t>All within and between-group</w:t>
      </w:r>
      <w:r w:rsidR="000D002D">
        <w:rPr>
          <w:rFonts w:eastAsia="Times New Roman" w:cs="Times New Roman"/>
          <w:shd w:val="clear" w:color="auto" w:fill="FFFFFF"/>
        </w:rPr>
        <w:t xml:space="preserve"> </w:t>
      </w:r>
      <w:r w:rsidR="00635475">
        <w:rPr>
          <w:rFonts w:eastAsia="Times New Roman" w:cs="Times New Roman"/>
          <w:shd w:val="clear" w:color="auto" w:fill="FFFFFF"/>
        </w:rPr>
        <w:t>analyse</w:t>
      </w:r>
      <w:r>
        <w:rPr>
          <w:rFonts w:eastAsia="Times New Roman" w:cs="Times New Roman"/>
          <w:shd w:val="clear" w:color="auto" w:fill="FFFFFF"/>
        </w:rPr>
        <w:t>s were statistically analyzed by</w:t>
      </w:r>
      <w:r w:rsidR="00E74077">
        <w:rPr>
          <w:rFonts w:eastAsia="Times New Roman" w:cs="Times New Roman"/>
          <w:shd w:val="clear" w:color="auto" w:fill="FFFFFF"/>
        </w:rPr>
        <w:t xml:space="preserve"> </w:t>
      </w:r>
      <w:r>
        <w:rPr>
          <w:rFonts w:eastAsia="Times New Roman" w:cs="Times New Roman"/>
          <w:shd w:val="clear" w:color="auto" w:fill="FFFFFF"/>
        </w:rPr>
        <w:t>submitting</w:t>
      </w:r>
      <w:r w:rsidR="00E74077">
        <w:rPr>
          <w:rFonts w:eastAsia="Times New Roman" w:cs="Times New Roman"/>
          <w:shd w:val="clear" w:color="auto" w:fill="FFFFFF"/>
        </w:rPr>
        <w:t xml:space="preserve"> the difference waves to</w:t>
      </w:r>
      <w:r w:rsidR="00681462">
        <w:rPr>
          <w:rFonts w:cs="Times New Roman"/>
        </w:rPr>
        <w:t xml:space="preserve"> mass univariate </w:t>
      </w:r>
      <w:r w:rsidR="00E74077">
        <w:rPr>
          <w:rFonts w:cs="Times New Roman"/>
        </w:rPr>
        <w:t>analysis</w:t>
      </w:r>
      <w:r w:rsidR="00846243">
        <w:rPr>
          <w:rFonts w:cs="Times New Roman"/>
          <w:noProof/>
        </w:rPr>
        <w:t xml:space="preserve"> </w:t>
      </w:r>
      <w:r w:rsidR="0067162B" w:rsidRPr="0067162B">
        <w:rPr>
          <w:rFonts w:cs="Times New Roman"/>
          <w:noProof/>
        </w:rPr>
        <w:t>(Groppe et al., 2011</w:t>
      </w:r>
      <w:r w:rsidR="00C817A6">
        <w:rPr>
          <w:rFonts w:cs="Times New Roman"/>
          <w:noProof/>
        </w:rPr>
        <w:t>a,b</w:t>
      </w:r>
      <w:r w:rsidR="0067162B" w:rsidRPr="0067162B">
        <w:rPr>
          <w:rFonts w:cs="Times New Roman"/>
          <w:noProof/>
        </w:rPr>
        <w:t>)</w:t>
      </w:r>
      <w:r w:rsidR="009F39B0">
        <w:rPr>
          <w:rFonts w:cs="Times New Roman"/>
        </w:rPr>
        <w:t xml:space="preserve"> and</w:t>
      </w:r>
      <w:r w:rsidR="00E74077">
        <w:rPr>
          <w:rFonts w:cs="Times New Roman"/>
        </w:rPr>
        <w:t xml:space="preserve"> focusing on mean amplitudes from 400-800 ms, 800-1400 ms, and 1400-2000 ms</w:t>
      </w:r>
      <w:r w:rsidR="00E0698E">
        <w:rPr>
          <w:rFonts w:cs="Times New Roman"/>
        </w:rPr>
        <w:t xml:space="preserve">. </w:t>
      </w:r>
      <w:r w:rsidR="00A37DE2">
        <w:rPr>
          <w:rFonts w:cs="Times New Roman"/>
        </w:rPr>
        <w:t>T</w:t>
      </w:r>
      <w:r w:rsidR="00E0698E">
        <w:rPr>
          <w:rFonts w:cs="Times New Roman"/>
        </w:rPr>
        <w:t xml:space="preserve">he 400-800 ms interval </w:t>
      </w:r>
      <w:r w:rsidR="00A37DE2">
        <w:rPr>
          <w:rFonts w:cs="Times New Roman"/>
        </w:rPr>
        <w:t xml:space="preserve">was selected to </w:t>
      </w:r>
      <w:r w:rsidR="008562F4">
        <w:rPr>
          <w:rFonts w:cs="Times New Roman"/>
        </w:rPr>
        <w:t xml:space="preserve">capture </w:t>
      </w:r>
      <w:r w:rsidR="00E0698E">
        <w:rPr>
          <w:rFonts w:cs="Times New Roman"/>
        </w:rPr>
        <w:t xml:space="preserve">left parietal </w:t>
      </w:r>
      <w:r w:rsidR="008562F4">
        <w:rPr>
          <w:rFonts w:cs="Times New Roman"/>
        </w:rPr>
        <w:t xml:space="preserve">ERP </w:t>
      </w:r>
      <w:r w:rsidR="00E0698E">
        <w:rPr>
          <w:rFonts w:cs="Times New Roman"/>
        </w:rPr>
        <w:t>effect</w:t>
      </w:r>
      <w:r w:rsidR="008562F4">
        <w:rPr>
          <w:rFonts w:cs="Times New Roman"/>
        </w:rPr>
        <w:t>s</w:t>
      </w:r>
      <w:r w:rsidR="00E0698E">
        <w:rPr>
          <w:rFonts w:cs="Times New Roman"/>
        </w:rPr>
        <w:t xml:space="preserve"> consistently associated with recollection </w:t>
      </w:r>
      <w:r w:rsidR="0067162B" w:rsidRPr="0067162B">
        <w:rPr>
          <w:rFonts w:cs="Times New Roman"/>
          <w:noProof/>
        </w:rPr>
        <w:t>(Rugg and Curran, 2007)</w:t>
      </w:r>
      <w:r w:rsidR="00E0698E">
        <w:rPr>
          <w:rFonts w:cs="Times New Roman"/>
        </w:rPr>
        <w:t xml:space="preserve">, </w:t>
      </w:r>
      <w:r w:rsidR="00A37DE2">
        <w:rPr>
          <w:rFonts w:cs="Times New Roman"/>
        </w:rPr>
        <w:t xml:space="preserve">with </w:t>
      </w:r>
      <w:r w:rsidR="00E0698E">
        <w:rPr>
          <w:rFonts w:cs="Times New Roman"/>
        </w:rPr>
        <w:t xml:space="preserve">the latter two windows </w:t>
      </w:r>
      <w:r w:rsidR="007C480C">
        <w:rPr>
          <w:rFonts w:cs="Times New Roman"/>
        </w:rPr>
        <w:t>intend</w:t>
      </w:r>
      <w:r w:rsidR="00A37DE2">
        <w:rPr>
          <w:rFonts w:cs="Times New Roman"/>
        </w:rPr>
        <w:t>ed to</w:t>
      </w:r>
      <w:r w:rsidR="00E0698E">
        <w:rPr>
          <w:rFonts w:cs="Times New Roman"/>
        </w:rPr>
        <w:t xml:space="preserve"> </w:t>
      </w:r>
      <w:r w:rsidR="006A25A0">
        <w:rPr>
          <w:rFonts w:cs="Times New Roman"/>
        </w:rPr>
        <w:t>encompass</w:t>
      </w:r>
      <w:r w:rsidR="00E0698E">
        <w:rPr>
          <w:rFonts w:cs="Times New Roman"/>
        </w:rPr>
        <w:t xml:space="preserve"> </w:t>
      </w:r>
      <w:r w:rsidR="000D002D">
        <w:rPr>
          <w:rFonts w:cs="Times New Roman"/>
        </w:rPr>
        <w:t>the LPN</w:t>
      </w:r>
      <w:r w:rsidR="00873C16">
        <w:rPr>
          <w:rFonts w:cs="Times New Roman"/>
        </w:rPr>
        <w:t xml:space="preserve"> seen during source recollection </w:t>
      </w:r>
      <w:r w:rsidR="0067162B" w:rsidRPr="0067162B">
        <w:rPr>
          <w:rFonts w:cs="Times New Roman"/>
          <w:noProof/>
        </w:rPr>
        <w:t>(Bergström et al., 2013; Johansson and Mecklinger, 2003)</w:t>
      </w:r>
      <w:r w:rsidR="009F7337">
        <w:rPr>
          <w:rFonts w:cs="Times New Roman"/>
        </w:rPr>
        <w:t>.</w:t>
      </w:r>
      <w:r w:rsidR="009F39B0">
        <w:rPr>
          <w:rFonts w:cs="Times New Roman"/>
        </w:rPr>
        <w:t xml:space="preserve"> </w:t>
      </w:r>
      <w:r w:rsidR="00603E5F">
        <w:rPr>
          <w:rFonts w:cs="Times New Roman"/>
        </w:rPr>
        <w:t>M</w:t>
      </w:r>
      <w:r w:rsidR="00681462">
        <w:rPr>
          <w:rFonts w:cs="Times New Roman"/>
        </w:rPr>
        <w:t xml:space="preserve">ass univariate analysis </w:t>
      </w:r>
      <w:r w:rsidR="003107D9">
        <w:rPr>
          <w:rFonts w:cs="Times New Roman"/>
        </w:rPr>
        <w:t>is widely</w:t>
      </w:r>
      <w:r w:rsidR="008F562B">
        <w:rPr>
          <w:rFonts w:cs="Times New Roman"/>
        </w:rPr>
        <w:t xml:space="preserve"> used in fMRI research </w:t>
      </w:r>
      <w:r w:rsidR="00846243" w:rsidRPr="00846243">
        <w:rPr>
          <w:rFonts w:cs="Times New Roman"/>
          <w:noProof/>
        </w:rPr>
        <w:t>(Friston et al., 1995)</w:t>
      </w:r>
      <w:r w:rsidR="008F562B">
        <w:rPr>
          <w:rFonts w:cs="Times New Roman"/>
        </w:rPr>
        <w:t xml:space="preserve"> and </w:t>
      </w:r>
      <w:r w:rsidR="003107D9">
        <w:rPr>
          <w:rFonts w:cs="Times New Roman"/>
        </w:rPr>
        <w:t>here entail</w:t>
      </w:r>
      <w:r w:rsidR="009F39B0">
        <w:rPr>
          <w:rFonts w:cs="Times New Roman"/>
        </w:rPr>
        <w:t xml:space="preserve">ed </w:t>
      </w:r>
      <w:r w:rsidR="00A70AF1">
        <w:rPr>
          <w:rFonts w:cs="Times New Roman"/>
        </w:rPr>
        <w:t xml:space="preserve">one-sample </w:t>
      </w:r>
      <w:r w:rsidR="00A76C66">
        <w:rPr>
          <w:rFonts w:cs="Times New Roman"/>
        </w:rPr>
        <w:t>(</w:t>
      </w:r>
      <w:r w:rsidR="009F39B0">
        <w:rPr>
          <w:rFonts w:cs="Times New Roman"/>
        </w:rPr>
        <w:t xml:space="preserve">within-group analysis) or </w:t>
      </w:r>
      <w:r w:rsidR="00A70AF1">
        <w:rPr>
          <w:rFonts w:cs="Times New Roman"/>
        </w:rPr>
        <w:t xml:space="preserve">two-sample </w:t>
      </w:r>
      <w:r w:rsidR="007329E1">
        <w:rPr>
          <w:rFonts w:cs="Times New Roman"/>
        </w:rPr>
        <w:t xml:space="preserve">(between-group analysis) </w:t>
      </w:r>
      <w:r w:rsidR="00A70AF1">
        <w:rPr>
          <w:rFonts w:cs="Times New Roman"/>
          <w:i/>
        </w:rPr>
        <w:t>t</w:t>
      </w:r>
      <w:r w:rsidR="00A70AF1">
        <w:rPr>
          <w:rFonts w:cs="Times New Roman"/>
        </w:rPr>
        <w:t>-test</w:t>
      </w:r>
      <w:r w:rsidR="009F39B0">
        <w:rPr>
          <w:rFonts w:cs="Times New Roman"/>
        </w:rPr>
        <w:t>s</w:t>
      </w:r>
      <w:r w:rsidR="00A76C66">
        <w:rPr>
          <w:rFonts w:cs="Times New Roman"/>
        </w:rPr>
        <w:t xml:space="preserve"> at each electrode</w:t>
      </w:r>
      <w:r w:rsidR="003107D9">
        <w:rPr>
          <w:rFonts w:cs="Times New Roman"/>
        </w:rPr>
        <w:t xml:space="preserve">. By examining every electrode </w:t>
      </w:r>
      <w:r w:rsidR="009F39B0">
        <w:rPr>
          <w:rFonts w:cs="Times New Roman"/>
        </w:rPr>
        <w:t>over</w:t>
      </w:r>
      <w:r w:rsidR="003107D9">
        <w:rPr>
          <w:rFonts w:cs="Times New Roman"/>
        </w:rPr>
        <w:t xml:space="preserve"> multiple time windows, t</w:t>
      </w:r>
      <w:r w:rsidR="00681462">
        <w:rPr>
          <w:rFonts w:cs="Times New Roman"/>
        </w:rPr>
        <w:t xml:space="preserve">his </w:t>
      </w:r>
      <w:r w:rsidR="007329E1">
        <w:rPr>
          <w:rFonts w:cs="Times New Roman"/>
        </w:rPr>
        <w:t xml:space="preserve">approach </w:t>
      </w:r>
      <w:r w:rsidR="00681462">
        <w:rPr>
          <w:rFonts w:cs="Times New Roman"/>
        </w:rPr>
        <w:t>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sidR="00603E5F">
        <w:rPr>
          <w:rFonts w:cs="Times New Roman"/>
        </w:rPr>
        <w:t>To correct</w:t>
      </w:r>
      <w:r w:rsidR="00681462">
        <w:rPr>
          <w:rFonts w:cs="Times New Roman"/>
        </w:rPr>
        <w:t xml:space="preserve"> for m</w:t>
      </w:r>
      <w:r w:rsidR="008F562B">
        <w:rPr>
          <w:rFonts w:cs="Times New Roman"/>
        </w:rPr>
        <w:t>ultiple comparisons</w:t>
      </w:r>
      <w:r w:rsidR="00603E5F">
        <w:rPr>
          <w:rFonts w:cs="Times New Roman"/>
        </w:rPr>
        <w:t xml:space="preserve">, we used </w:t>
      </w:r>
      <w:r w:rsidR="00681462">
        <w:rPr>
          <w:rFonts w:cs="Times New Roman"/>
        </w:rPr>
        <w:t>cluster-based permutation</w:t>
      </w:r>
      <w:r w:rsidR="00846243">
        <w:rPr>
          <w:rFonts w:cs="Times New Roman"/>
          <w:noProof/>
        </w:rPr>
        <w:t xml:space="preserve"> </w:t>
      </w:r>
      <w:r w:rsidR="0067162B" w:rsidRPr="0067162B">
        <w:rPr>
          <w:rFonts w:cs="Times New Roman"/>
          <w:noProof/>
        </w:rPr>
        <w:t>(Groppe et al., 2011</w:t>
      </w:r>
      <w:r w:rsidR="00C817A6">
        <w:rPr>
          <w:rFonts w:cs="Times New Roman"/>
          <w:noProof/>
        </w:rPr>
        <w:t>a</w:t>
      </w:r>
      <w:r w:rsidR="0067162B" w:rsidRPr="0067162B">
        <w:rPr>
          <w:rFonts w:cs="Times New Roman"/>
          <w:noProof/>
        </w:rPr>
        <w:t>)</w:t>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t>significant at</w:t>
      </w:r>
      <w:r w:rsidR="00681462">
        <w:rPr>
          <w:rFonts w:cs="Times New Roman"/>
        </w:rPr>
        <w:t xml:space="preserve"> </w:t>
      </w:r>
      <w:r w:rsidR="00681462">
        <w:rPr>
          <w:rFonts w:cs="Times New Roman"/>
          <w:i/>
        </w:rPr>
        <w:t>p</w:t>
      </w:r>
      <w:r w:rsidR="00603E5F">
        <w:rPr>
          <w:rFonts w:cs="Times New Roman"/>
        </w:rPr>
        <w:t xml:space="preserve"> &lt; </w:t>
      </w:r>
      <w:r w:rsidR="00681462">
        <w:rPr>
          <w:rFonts w:cs="Times New Roman"/>
        </w:rPr>
        <w:t>0.05 (uncorrected) were considered clusters</w:t>
      </w:r>
      <w:r w:rsidR="00B951D8">
        <w:rPr>
          <w:rFonts w:cs="Times New Roman"/>
        </w:rPr>
        <w:t>. T</w:t>
      </w:r>
      <w:r w:rsidR="00873C16">
        <w:rPr>
          <w:rFonts w:cs="Times New Roman"/>
        </w:rPr>
        <w:t xml:space="preserve">he use of a 4 cm inter-electrode distance </w:t>
      </w:r>
      <w:r w:rsidR="000842C7">
        <w:rPr>
          <w:rFonts w:cs="Times New Roman"/>
        </w:rPr>
        <w:t xml:space="preserve">is </w:t>
      </w:r>
      <w:r w:rsidR="007329E1">
        <w:rPr>
          <w:rFonts w:cs="Times New Roman"/>
        </w:rPr>
        <w:t>appropriate for detecting neighboring electrodes</w:t>
      </w:r>
      <w:r w:rsidR="004E1BC2">
        <w:rPr>
          <w:rFonts w:cs="Times New Roman"/>
        </w:rPr>
        <w:t xml:space="preserve"> in regions where </w:t>
      </w:r>
      <w:r w:rsidR="000842C7">
        <w:rPr>
          <w:rFonts w:cs="Times New Roman"/>
        </w:rPr>
        <w:t>they</w:t>
      </w:r>
      <w:r w:rsidR="004E1BC2">
        <w:rPr>
          <w:rFonts w:cs="Times New Roman"/>
        </w:rPr>
        <w:t xml:space="preserve"> are relatively widely spaced (e.g., over parietal </w:t>
      </w:r>
      <w:r w:rsidR="009F39B0">
        <w:rPr>
          <w:rFonts w:cs="Times New Roman"/>
        </w:rPr>
        <w:t>scalp</w:t>
      </w:r>
      <w:r w:rsidR="004E1BC2">
        <w:rPr>
          <w:rFonts w:cs="Times New Roman"/>
        </w:rPr>
        <w:t xml:space="preserve">) </w:t>
      </w:r>
      <w:r w:rsidR="00873C16">
        <w:rPr>
          <w:rFonts w:cs="Times New Roman"/>
        </w:rPr>
        <w:t xml:space="preserve">on the 128 channel EGI net </w:t>
      </w:r>
      <w:r w:rsidR="00B951D8" w:rsidRPr="00B951D8">
        <w:rPr>
          <w:rFonts w:cs="Times New Roman"/>
          <w:noProof/>
        </w:rPr>
        <w:t>(Song et al., 2015)</w:t>
      </w:r>
      <w:r w:rsidR="00681462">
        <w:rPr>
          <w:rFonts w:cs="Times New Roman"/>
        </w:rPr>
        <w:t xml:space="preserve">.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w:t>
      </w:r>
      <w:r w:rsidR="004F4F07">
        <w:rPr>
          <w:rFonts w:cs="Times New Roman"/>
        </w:rPr>
        <w:t xml:space="preserve">between-participant </w:t>
      </w:r>
      <w:r w:rsidR="00681462">
        <w:rPr>
          <w:rFonts w:cs="Times New Roman"/>
        </w:rPr>
        <w:t>permutations</w:t>
      </w:r>
      <w:r w:rsidR="007329E1">
        <w:rPr>
          <w:rFonts w:cs="Times New Roman"/>
        </w:rPr>
        <w:t xml:space="preserve"> of the data</w:t>
      </w:r>
      <w:r w:rsidR="00090109">
        <w:rPr>
          <w:rFonts w:cs="Times New Roman"/>
        </w:rPr>
        <w:t xml:space="preserve">, </w:t>
      </w:r>
      <w:r w:rsidR="004F4F07">
        <w:rPr>
          <w:rFonts w:cs="Times New Roman"/>
        </w:rPr>
        <w:t>each time randomly assigning participants to the two groups without replacement</w:t>
      </w:r>
      <w:r w:rsidR="005F5263">
        <w:rPr>
          <w:rFonts w:cs="Times New Roman"/>
        </w:rPr>
        <w:t>, computing the group difference,</w:t>
      </w:r>
      <w:r w:rsidR="004F4F07">
        <w:rPr>
          <w:rFonts w:cs="Times New Roman"/>
        </w:rPr>
        <w:t xml:space="preserve"> and then </w:t>
      </w:r>
      <w:r w:rsidR="00090109">
        <w:rPr>
          <w:rFonts w:cs="Times New Roman"/>
        </w:rPr>
        <w:t xml:space="preserve">selecting the most extreme cluster mass </w:t>
      </w:r>
      <w:r w:rsidR="00681462">
        <w:rPr>
          <w:rFonts w:cs="Times New Roman"/>
        </w:rPr>
        <w:t xml:space="preserve">to generate a distribution </w:t>
      </w:r>
      <w:r w:rsidR="00314AEE">
        <w:rPr>
          <w:rFonts w:cs="Times New Roman"/>
        </w:rPr>
        <w:t>of observed cluster</w:t>
      </w:r>
      <w:r w:rsidR="004F4F07">
        <w:rPr>
          <w:rFonts w:cs="Times New Roman"/>
        </w:rPr>
        <w:t xml:space="preserve"> sizes</w:t>
      </w:r>
      <w:r w:rsidR="004F4F07">
        <w:rPr>
          <w:rFonts w:cs="Times New Roman"/>
          <w:noProof/>
        </w:rPr>
        <w:t xml:space="preserve"> under the null hypothesis of no </w:t>
      </w:r>
      <w:r w:rsidR="000842C7">
        <w:rPr>
          <w:rFonts w:cs="Times New Roman"/>
          <w:noProof/>
        </w:rPr>
        <w:t xml:space="preserve">group </w:t>
      </w:r>
      <w:r w:rsidR="004F4F07">
        <w:rPr>
          <w:rFonts w:cs="Times New Roman"/>
          <w:noProof/>
        </w:rPr>
        <w:t xml:space="preserve">difference </w:t>
      </w:r>
      <w:r w:rsidR="00846243" w:rsidRPr="00846243">
        <w:rPr>
          <w:rFonts w:cs="Times New Roman"/>
          <w:noProof/>
        </w:rPr>
        <w:t>(Bullmore et al., 1999)</w:t>
      </w:r>
      <w:r w:rsidR="009F39B0">
        <w:rPr>
          <w:rFonts w:cs="Times New Roman"/>
          <w:noProof/>
        </w:rPr>
        <w:t xml:space="preserve"> (for within-group analyses, the permutation was made between conditions)</w:t>
      </w:r>
      <w:r w:rsidR="007329E1">
        <w:rPr>
          <w:rFonts w:cs="Times New Roman"/>
        </w:rPr>
        <w:t xml:space="preserve">. </w:t>
      </w:r>
      <w:r w:rsidR="004F4F07">
        <w:rPr>
          <w:rFonts w:cs="Times New Roman"/>
        </w:rPr>
        <w:t xml:space="preserve">This null distribution was used to </w:t>
      </w:r>
      <w:r w:rsidR="000842C7">
        <w:rPr>
          <w:rFonts w:cs="Times New Roman"/>
        </w:rPr>
        <w:t>estimate</w:t>
      </w:r>
      <w:r w:rsidR="004F4F07">
        <w:rPr>
          <w:rFonts w:cs="Times New Roman"/>
        </w:rPr>
        <w:t xml:space="preserve"> the probability of observing the clusters actually </w:t>
      </w:r>
      <w:r w:rsidR="000842C7">
        <w:rPr>
          <w:rFonts w:cs="Times New Roman"/>
        </w:rPr>
        <w:t>detect</w:t>
      </w:r>
      <w:r w:rsidR="004F4F07">
        <w:rPr>
          <w:rFonts w:cs="Times New Roman"/>
        </w:rPr>
        <w:t xml:space="preserve">ed when </w:t>
      </w:r>
      <w:r w:rsidR="000842C7">
        <w:rPr>
          <w:rFonts w:cs="Times New Roman"/>
        </w:rPr>
        <w:t xml:space="preserve">the </w:t>
      </w:r>
      <w:r w:rsidR="009F39B0">
        <w:rPr>
          <w:rFonts w:cs="Times New Roman"/>
        </w:rPr>
        <w:t>control</w:t>
      </w:r>
      <w:r w:rsidR="004F4F07">
        <w:rPr>
          <w:rFonts w:cs="Times New Roman"/>
        </w:rPr>
        <w:t xml:space="preserve"> and </w:t>
      </w:r>
      <w:r w:rsidR="009F39B0">
        <w:rPr>
          <w:rFonts w:cs="Times New Roman"/>
        </w:rPr>
        <w:t>MDD groups</w:t>
      </w:r>
      <w:r w:rsidR="004F4F07">
        <w:rPr>
          <w:rFonts w:cs="Times New Roman"/>
        </w:rPr>
        <w:t xml:space="preserve"> were compared. </w:t>
      </w:r>
      <w:r w:rsidR="00BB1815">
        <w:rPr>
          <w:rFonts w:cs="Times New Roman"/>
        </w:rPr>
        <w:t>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1E9B5289" w14:textId="771203EB" w:rsidR="009F7337" w:rsidRDefault="002F3F4C" w:rsidP="00276A98">
      <w:pPr>
        <w:spacing w:line="480" w:lineRule="auto"/>
        <w:outlineLvl w:val="0"/>
        <w:rPr>
          <w:rFonts w:cs="Times New Roman"/>
          <w:b/>
        </w:rPr>
      </w:pPr>
      <w:r>
        <w:rPr>
          <w:rFonts w:cs="Times New Roman"/>
          <w:b/>
        </w:rPr>
        <w:t xml:space="preserve">2.6. </w:t>
      </w:r>
      <w:r w:rsidR="007669C0">
        <w:rPr>
          <w:rFonts w:cs="Times New Roman"/>
          <w:b/>
        </w:rPr>
        <w:t>Individual Differences</w:t>
      </w:r>
    </w:p>
    <w:p w14:paraId="47BA2012" w14:textId="77777777" w:rsidR="009F7337" w:rsidRPr="00681462" w:rsidRDefault="00A37DE2" w:rsidP="00412A94">
      <w:pPr>
        <w:spacing w:line="480" w:lineRule="auto"/>
        <w:ind w:firstLine="720"/>
        <w:rPr>
          <w:rFonts w:eastAsia="Times New Roman" w:cs="Times New Roman"/>
          <w:shd w:val="clear" w:color="auto" w:fill="FFFFFF"/>
        </w:rPr>
      </w:pPr>
      <w:r>
        <w:rPr>
          <w:rFonts w:cs="Times New Roman"/>
        </w:rPr>
        <w:t xml:space="preserve">Across the groups, we used Pearson correlations to examine relationships between source </w:t>
      </w:r>
      <w:r w:rsidR="00D92843">
        <w:rPr>
          <w:rFonts w:cs="Times New Roman"/>
        </w:rPr>
        <w:t xml:space="preserve">accuracy, confidence, </w:t>
      </w:r>
      <w:r>
        <w:rPr>
          <w:rFonts w:cs="Times New Roman"/>
        </w:rPr>
        <w:t xml:space="preserve">and left parietal ERPs associated with recollection. </w:t>
      </w:r>
      <w:r w:rsidR="005C3343">
        <w:rPr>
          <w:rFonts w:cs="Times New Roman"/>
        </w:rPr>
        <w:t>Within the depressed group, we examine</w:t>
      </w:r>
      <w:r>
        <w:rPr>
          <w:rFonts w:cs="Times New Roman"/>
        </w:rPr>
        <w:t>d</w:t>
      </w:r>
      <w:r w:rsidR="005C3343">
        <w:rPr>
          <w:rFonts w:cs="Times New Roman"/>
        </w:rPr>
        <w:t xml:space="preserve"> relationships between source accuracy</w:t>
      </w:r>
      <w:r w:rsidR="00412A94">
        <w:rPr>
          <w:rFonts w:cs="Times New Roman"/>
        </w:rPr>
        <w:t xml:space="preserve">, </w:t>
      </w:r>
      <w:r w:rsidR="00E75AF8">
        <w:rPr>
          <w:rFonts w:cs="Times New Roman"/>
        </w:rPr>
        <w:t xml:space="preserve">confidence, </w:t>
      </w:r>
      <w:r w:rsidR="00412A94">
        <w:rPr>
          <w:rFonts w:cs="Times New Roman"/>
        </w:rPr>
        <w:t>left parietal ERPs, sleep quality, the severity of depressive and anxious symptoms, and brooding rumination.</w:t>
      </w:r>
    </w:p>
    <w:p w14:paraId="4A6D30C3" w14:textId="092D5792" w:rsidR="005C03FD" w:rsidRDefault="002F3F4C"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 xml:space="preserve">3. </w:t>
      </w:r>
      <w:r w:rsidR="005C03FD">
        <w:rPr>
          <w:rFonts w:eastAsia="Times New Roman" w:cs="Times New Roman"/>
          <w:b/>
          <w:shd w:val="clear" w:color="auto" w:fill="FFFFFF"/>
        </w:rPr>
        <w:t>Results</w:t>
      </w:r>
    </w:p>
    <w:p w14:paraId="59F47F4E" w14:textId="2B851FA2" w:rsidR="0001277B" w:rsidRDefault="002F3F4C" w:rsidP="00276A98">
      <w:pPr>
        <w:spacing w:line="480" w:lineRule="auto"/>
        <w:outlineLvl w:val="0"/>
        <w:rPr>
          <w:rFonts w:eastAsia="Times New Roman" w:cs="Times New Roman"/>
          <w:b/>
          <w:shd w:val="clear" w:color="auto" w:fill="FFFFFF"/>
        </w:rPr>
      </w:pPr>
      <w:r>
        <w:rPr>
          <w:rFonts w:eastAsia="Times New Roman" w:cs="Times New Roman"/>
          <w:b/>
          <w:shd w:val="clear" w:color="auto" w:fill="FFFFFF"/>
        </w:rPr>
        <w:t xml:space="preserve">3.1. </w:t>
      </w:r>
      <w:r w:rsidR="0001277B">
        <w:rPr>
          <w:rFonts w:eastAsia="Times New Roman" w:cs="Times New Roman"/>
          <w:b/>
          <w:shd w:val="clear" w:color="auto" w:fill="FFFFFF"/>
        </w:rPr>
        <w:t>Demographics</w:t>
      </w:r>
    </w:p>
    <w:p w14:paraId="13C4C4B5" w14:textId="77777777"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poorer sleep</w:t>
      </w:r>
      <w:r w:rsidR="00DD0345">
        <w:rPr>
          <w:rFonts w:eastAsia="Times New Roman" w:cs="Times New Roman"/>
          <w:shd w:val="clear" w:color="auto" w:fill="FFFFFF"/>
        </w:rPr>
        <w:t>, more rumination, and more symptoms of depression and</w:t>
      </w:r>
      <w:r w:rsidR="001519E4">
        <w:rPr>
          <w:rFonts w:eastAsia="Times New Roman" w:cs="Times New Roman"/>
          <w:shd w:val="clear" w:color="auto" w:fill="FFFFFF"/>
        </w:rPr>
        <w:t xml:space="preserve"> anxiety</w:t>
      </w:r>
      <w:r w:rsidR="00145549">
        <w:rPr>
          <w:rFonts w:eastAsia="Times New Roman" w:cs="Times New Roman"/>
          <w:shd w:val="clear" w:color="auto" w:fill="FFFFFF"/>
        </w:rPr>
        <w:t xml:space="preserve">, </w:t>
      </w:r>
      <w:r w:rsidR="0084091B">
        <w:rPr>
          <w:rFonts w:eastAsia="Times New Roman" w:cs="Times New Roman"/>
          <w:shd w:val="clear" w:color="auto" w:fill="FFFFFF"/>
        </w:rPr>
        <w:t xml:space="preserve">with the mean BDI-II score </w:t>
      </w:r>
      <w:r w:rsidR="009735E3">
        <w:rPr>
          <w:rFonts w:eastAsia="Times New Roman" w:cs="Times New Roman"/>
          <w:shd w:val="clear" w:color="auto" w:fill="FFFFFF"/>
        </w:rPr>
        <w:t>indicating moderate depression.</w:t>
      </w:r>
    </w:p>
    <w:p w14:paraId="7EBB0068" w14:textId="77777777" w:rsidR="001E7F99" w:rsidRPr="0001277B" w:rsidRDefault="00C8200F" w:rsidP="001E7F99">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1E7F99">
        <w:rPr>
          <w:rFonts w:eastAsia="Times New Roman" w:cs="Times New Roman"/>
          <w:shd w:val="clear" w:color="auto" w:fill="FFFFFF"/>
        </w:rPr>
        <w:t>PLEASE INSERT TABLE 1 ABOUT HERE</w:t>
      </w:r>
      <w:r>
        <w:rPr>
          <w:rFonts w:eastAsia="Times New Roman" w:cs="Times New Roman"/>
          <w:shd w:val="clear" w:color="auto" w:fill="FFFFFF"/>
        </w:rPr>
        <w:t>]</w:t>
      </w:r>
    </w:p>
    <w:p w14:paraId="670B9FDF" w14:textId="2D1B480B" w:rsidR="005C03FD" w:rsidRDefault="002F3F4C" w:rsidP="00276A98">
      <w:pPr>
        <w:spacing w:line="480" w:lineRule="auto"/>
        <w:outlineLvl w:val="0"/>
        <w:rPr>
          <w:rFonts w:eastAsia="Times New Roman" w:cs="Times New Roman"/>
          <w:b/>
          <w:shd w:val="clear" w:color="auto" w:fill="FFFFFF"/>
        </w:rPr>
      </w:pPr>
      <w:r>
        <w:rPr>
          <w:rFonts w:eastAsia="Times New Roman" w:cs="Times New Roman"/>
          <w:b/>
          <w:shd w:val="clear" w:color="auto" w:fill="FFFFFF"/>
        </w:rPr>
        <w:t xml:space="preserve">3.2. </w:t>
      </w:r>
      <w:r w:rsidR="005C03FD">
        <w:rPr>
          <w:rFonts w:eastAsia="Times New Roman" w:cs="Times New Roman"/>
          <w:b/>
          <w:shd w:val="clear" w:color="auto" w:fill="FFFFFF"/>
        </w:rPr>
        <w:t>Behavior</w:t>
      </w:r>
    </w:p>
    <w:p w14:paraId="44012539" w14:textId="0AA79EB3" w:rsidR="00CD07C3"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3.2.1. </w:t>
      </w:r>
      <w:r w:rsidR="005C03FD">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8F3024">
        <w:rPr>
          <w:rFonts w:eastAsia="Times New Roman" w:cs="Times New Roman"/>
          <w:shd w:val="clear" w:color="auto" w:fill="FFFFFF"/>
        </w:rPr>
        <w:t>2</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FA30DE">
        <w:rPr>
          <w:rFonts w:eastAsia="Times New Roman" w:cs="Times New Roman"/>
          <w:shd w:val="clear" w:color="auto" w:fill="FFFFFF"/>
        </w:rPr>
        <w:t xml:space="preserve"> (Figure 2A)</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r w:rsidR="00813305">
        <w:rPr>
          <w:rFonts w:eastAsia="Times New Roman" w:cs="Times New Roman"/>
          <w:i/>
          <w:shd w:val="clear" w:color="auto" w:fill="FFFFFF"/>
        </w:rPr>
        <w:t>F</w:t>
      </w:r>
      <w:r w:rsidR="00813305">
        <w:rPr>
          <w:rFonts w:eastAsia="Times New Roman" w:cs="Times New Roman"/>
          <w:shd w:val="clear" w:color="auto" w:fill="FFFFFF"/>
        </w:rPr>
        <w:t xml:space="preserve">(1, 46) = </w:t>
      </w:r>
      <w:r w:rsidR="00FC2225">
        <w:rPr>
          <w:rFonts w:eastAsia="Times New Roman" w:cs="Times New Roman"/>
          <w:shd w:val="clear" w:color="auto" w:fill="FFFFFF"/>
        </w:rPr>
        <w:t>13.03</w:t>
      </w:r>
      <w:r w:rsidR="00813305">
        <w:rPr>
          <w:rFonts w:eastAsia="Times New Roman" w:cs="Times New Roman"/>
          <w:shd w:val="clear" w:color="auto" w:fill="FFFFFF"/>
        </w:rPr>
        <w:t xml:space="preserve">, </w:t>
      </w:r>
      <w:r w:rsidR="00813305">
        <w:rPr>
          <w:rFonts w:eastAsia="Times New Roman" w:cs="Times New Roman"/>
          <w:i/>
          <w:shd w:val="clear" w:color="auto" w:fill="FFFFFF"/>
        </w:rPr>
        <w:t xml:space="preserve">p </w:t>
      </w:r>
      <w:r w:rsidR="00813305">
        <w:rPr>
          <w:rFonts w:eastAsia="Times New Roman" w:cs="Times New Roman"/>
          <w:shd w:val="clear" w:color="auto" w:fill="FFFFFF"/>
        </w:rPr>
        <w:t>&lt; 0.001</w:t>
      </w:r>
      <w:r w:rsidR="0098089A">
        <w:rPr>
          <w:rFonts w:eastAsia="Times New Roman" w:cs="Times New Roman"/>
          <w:shd w:val="clear" w:color="auto" w:fill="FFFFFF"/>
        </w:rPr>
        <w:t xml:space="preserve">,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w:t>
      </w:r>
      <w:r w:rsidR="00813305">
        <w:rPr>
          <w:rFonts w:eastAsia="Times New Roman" w:cs="Times New Roman"/>
          <w:shd w:val="clear" w:color="auto" w:fill="FFFFFF"/>
        </w:rPr>
        <w:t xml:space="preserve">animacy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r w:rsidR="00813305">
        <w:rPr>
          <w:rFonts w:eastAsia="Times New Roman" w:cs="Times New Roman"/>
          <w:i/>
          <w:shd w:val="clear" w:color="auto" w:fill="FFFFFF"/>
        </w:rPr>
        <w:t>F</w:t>
      </w:r>
      <w:r w:rsidR="00813305">
        <w:rPr>
          <w:rFonts w:eastAsia="Times New Roman" w:cs="Times New Roman"/>
          <w:shd w:val="clear" w:color="auto" w:fill="FFFFFF"/>
        </w:rPr>
        <w:t xml:space="preserve">s &lt; 1. </w:t>
      </w:r>
      <w:r w:rsidR="00774A0D">
        <w:rPr>
          <w:rFonts w:eastAsia="Times New Roman" w:cs="Times New Roman"/>
          <w:shd w:val="clear" w:color="auto" w:fill="FFFFFF"/>
        </w:rPr>
        <w:t>For correct RT</w:t>
      </w:r>
      <w:r w:rsidR="00FA30DE">
        <w:rPr>
          <w:rFonts w:eastAsia="Times New Roman" w:cs="Times New Roman"/>
          <w:shd w:val="clear" w:color="auto" w:fill="FFFFFF"/>
        </w:rPr>
        <w:t xml:space="preserve"> (Figure 2B)</w:t>
      </w:r>
      <w:r w:rsidR="00774A0D">
        <w:rPr>
          <w:rFonts w:eastAsia="Times New Roman" w:cs="Times New Roman"/>
          <w:shd w:val="clear" w:color="auto" w:fill="FFFFFF"/>
        </w:rPr>
        <w:t xml:space="preserve">,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r w:rsidR="00774A0D">
        <w:rPr>
          <w:rFonts w:eastAsia="Times New Roman" w:cs="Times New Roman"/>
          <w:i/>
          <w:shd w:val="clear" w:color="auto" w:fill="FFFFFF"/>
        </w:rPr>
        <w:t>F</w:t>
      </w:r>
      <w:r w:rsidR="00774A0D">
        <w:rPr>
          <w:rFonts w:eastAsia="Times New Roman" w:cs="Times New Roman"/>
          <w:shd w:val="clear" w:color="auto" w:fill="FFFFFF"/>
        </w:rPr>
        <w:t>(1, 44) = 5</w:t>
      </w:r>
      <w:r w:rsidR="002373DD">
        <w:rPr>
          <w:rFonts w:eastAsia="Times New Roman" w:cs="Times New Roman"/>
          <w:shd w:val="clear" w:color="auto" w:fill="FFFFFF"/>
        </w:rPr>
        <w:t>0.20</w:t>
      </w:r>
      <w:r w:rsidR="00774A0D">
        <w:rPr>
          <w:rFonts w:eastAsia="Times New Roman" w:cs="Times New Roman"/>
          <w:shd w:val="clear" w:color="auto" w:fill="FFFFFF"/>
        </w:rPr>
        <w:t xml:space="preserve">,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animacy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r w:rsidR="003E1DF7">
        <w:rPr>
          <w:rFonts w:eastAsia="Times New Roman" w:cs="Times New Roman"/>
          <w:i/>
          <w:shd w:val="clear" w:color="auto" w:fill="FFFFFF"/>
        </w:rPr>
        <w:t>F</w:t>
      </w:r>
      <w:r w:rsidR="003E1DF7">
        <w:rPr>
          <w:rFonts w:eastAsia="Times New Roman" w:cs="Times New Roman"/>
          <w:shd w:val="clear" w:color="auto" w:fill="FFFFFF"/>
        </w:rPr>
        <w:t xml:space="preserve">(1, 44) = </w:t>
      </w:r>
      <w:r w:rsidR="002373DD">
        <w:rPr>
          <w:rFonts w:eastAsia="Times New Roman" w:cs="Times New Roman"/>
          <w:shd w:val="clear" w:color="auto" w:fill="FFFFFF"/>
        </w:rPr>
        <w:t>8.02</w:t>
      </w:r>
      <w:r w:rsidR="003E1DF7">
        <w:rPr>
          <w:rFonts w:eastAsia="Times New Roman" w:cs="Times New Roman"/>
          <w:shd w:val="clear" w:color="auto" w:fill="FFFFFF"/>
        </w:rPr>
        <w:t xml:space="preserve">, </w:t>
      </w:r>
      <w:r w:rsidR="003E1DF7">
        <w:rPr>
          <w:rFonts w:eastAsia="Times New Roman" w:cs="Times New Roman"/>
          <w:i/>
          <w:shd w:val="clear" w:color="auto" w:fill="FFFFFF"/>
        </w:rPr>
        <w:t>p</w:t>
      </w:r>
      <w:r w:rsidR="003E1DF7">
        <w:rPr>
          <w:rFonts w:eastAsia="Times New Roman" w:cs="Times New Roman"/>
          <w:shd w:val="clear" w:color="auto" w:fill="FFFFFF"/>
        </w:rPr>
        <w:t xml:space="preserve"> = 0.0</w:t>
      </w:r>
      <w:r w:rsidR="002373DD">
        <w:rPr>
          <w:rFonts w:eastAsia="Times New Roman" w:cs="Times New Roman"/>
          <w:shd w:val="clear" w:color="auto" w:fill="FFFFFF"/>
        </w:rPr>
        <w:t>07</w:t>
      </w:r>
      <w:r w:rsidR="003E1DF7">
        <w:rPr>
          <w:rFonts w:eastAsia="Times New Roman" w:cs="Times New Roman"/>
          <w:shd w:val="clear" w:color="auto" w:fill="FFFFFF"/>
        </w:rPr>
        <w:t xml:space="preserve">,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r w:rsidR="003E1DF7">
        <w:rPr>
          <w:rFonts w:eastAsia="Times New Roman" w:cs="Times New Roman"/>
          <w:i/>
          <w:shd w:val="clear" w:color="auto" w:fill="FFFFFF"/>
        </w:rPr>
        <w:t>F</w:t>
      </w:r>
      <w:r w:rsidR="003E1DF7">
        <w:rPr>
          <w:rFonts w:eastAsia="Times New Roman" w:cs="Times New Roman"/>
          <w:shd w:val="clear" w:color="auto" w:fill="FFFFFF"/>
        </w:rPr>
        <w:t>s &lt; 3.</w:t>
      </w:r>
      <w:r w:rsidR="001A78D3">
        <w:rPr>
          <w:rFonts w:eastAsia="Times New Roman" w:cs="Times New Roman"/>
          <w:shd w:val="clear" w:color="auto" w:fill="FFFFFF"/>
        </w:rPr>
        <w:t>76</w:t>
      </w:r>
      <w:r w:rsidR="003E1DF7">
        <w:rPr>
          <w:rFonts w:eastAsia="Times New Roman" w:cs="Times New Roman"/>
          <w:shd w:val="clear" w:color="auto" w:fill="FFFFFF"/>
        </w:rPr>
        <w:t xml:space="preserve">, </w:t>
      </w:r>
      <w:r w:rsidR="003E1DF7">
        <w:rPr>
          <w:rFonts w:eastAsia="Times New Roman" w:cs="Times New Roman"/>
          <w:i/>
          <w:shd w:val="clear" w:color="auto" w:fill="FFFFFF"/>
        </w:rPr>
        <w:t>p</w:t>
      </w:r>
      <w:r w:rsidR="003E1DF7">
        <w:rPr>
          <w:rFonts w:eastAsia="Times New Roman" w:cs="Times New Roman"/>
          <w:shd w:val="clear" w:color="auto" w:fill="FFFFFF"/>
        </w:rPr>
        <w:t>s &gt; 0.05</w:t>
      </w:r>
      <w:r w:rsidR="00E36CC7">
        <w:rPr>
          <w:rFonts w:eastAsia="Times New Roman" w:cs="Times New Roman"/>
          <w:shd w:val="clear" w:color="auto" w:fill="FFFFFF"/>
        </w:rPr>
        <w:t xml:space="preserve">. </w:t>
      </w:r>
      <w:r w:rsidR="00663541">
        <w:rPr>
          <w:rFonts w:eastAsia="Times New Roman" w:cs="Times New Roman"/>
          <w:shd w:val="clear" w:color="auto" w:fill="FFFFFF"/>
        </w:rPr>
        <w:t xml:space="preserve">Examining </w:t>
      </w:r>
      <w:r w:rsidR="00E36CC7">
        <w:rPr>
          <w:rFonts w:eastAsia="Times New Roman" w:cs="Times New Roman"/>
          <w:shd w:val="clear" w:color="auto" w:fill="FFFFFF"/>
        </w:rPr>
        <w:t xml:space="preserve">Figure </w:t>
      </w:r>
      <w:r w:rsidR="008D45D5">
        <w:rPr>
          <w:rFonts w:eastAsia="Times New Roman" w:cs="Times New Roman"/>
          <w:shd w:val="clear" w:color="auto" w:fill="FFFFFF"/>
        </w:rPr>
        <w:t>2B</w:t>
      </w:r>
      <w:r w:rsidR="00E36CC7">
        <w:rPr>
          <w:rFonts w:eastAsia="Times New Roman" w:cs="Times New Roman"/>
          <w:shd w:val="clear" w:color="auto" w:fill="FFFFFF"/>
        </w:rPr>
        <w:t xml:space="preserve">, the 3-way interaction </w:t>
      </w:r>
      <w:r w:rsidR="00663541">
        <w:rPr>
          <w:rFonts w:eastAsia="Times New Roman" w:cs="Times New Roman"/>
          <w:shd w:val="clear" w:color="auto" w:fill="FFFFFF"/>
        </w:rPr>
        <w:t xml:space="preserve">appears to </w:t>
      </w:r>
      <w:r w:rsidR="00E36CC7">
        <w:rPr>
          <w:rFonts w:eastAsia="Times New Roman" w:cs="Times New Roman"/>
          <w:shd w:val="clear" w:color="auto" w:fill="FFFFFF"/>
        </w:rPr>
        <w:t xml:space="preserve">reflect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w:t>
      </w:r>
      <w:r w:rsidR="00663541">
        <w:rPr>
          <w:rFonts w:eastAsia="Times New Roman" w:cs="Times New Roman"/>
          <w:shd w:val="clear" w:color="auto" w:fill="FFFFFF"/>
        </w:rPr>
        <w:t xml:space="preserve">consistently </w:t>
      </w:r>
      <w:r w:rsidR="00E36CC7">
        <w:rPr>
          <w:rFonts w:eastAsia="Times New Roman" w:cs="Times New Roman"/>
          <w:shd w:val="clear" w:color="auto" w:fill="FFFFFF"/>
        </w:rPr>
        <w:t>numerically shorter in the MDD group</w:t>
      </w:r>
      <w:r w:rsidR="00006996">
        <w:rPr>
          <w:rFonts w:eastAsia="Times New Roman" w:cs="Times New Roman"/>
          <w:shd w:val="clear" w:color="auto" w:fill="FFFFFF"/>
        </w:rPr>
        <w:t xml:space="preserve">, this difference was </w:t>
      </w:r>
      <w:r w:rsidR="00E36CC7">
        <w:rPr>
          <w:rFonts w:eastAsia="Times New Roman" w:cs="Times New Roman"/>
          <w:shd w:val="clear" w:color="auto" w:fill="FFFFFF"/>
        </w:rPr>
        <w:t>more pronounced for the animacy task f</w:t>
      </w:r>
      <w:r w:rsidR="00663541">
        <w:rPr>
          <w:rFonts w:eastAsia="Times New Roman" w:cs="Times New Roman"/>
          <w:shd w:val="clear" w:color="auto" w:fill="FFFFFF"/>
        </w:rPr>
        <w:t>or words shown on the left, and</w:t>
      </w:r>
      <w:r w:rsidR="00E36CC7">
        <w:rPr>
          <w:rFonts w:eastAsia="Times New Roman" w:cs="Times New Roman"/>
          <w:shd w:val="clear" w:color="auto" w:fill="FFFFFF"/>
        </w:rPr>
        <w:t xml:space="preserve"> for the mobility task for words </w:t>
      </w:r>
      <w:r w:rsidR="00663541">
        <w:rPr>
          <w:rFonts w:eastAsia="Times New Roman" w:cs="Times New Roman"/>
          <w:shd w:val="clear" w:color="auto" w:fill="FFFFFF"/>
        </w:rPr>
        <w:t xml:space="preserve">shown </w:t>
      </w:r>
      <w:r w:rsidR="00E36CC7">
        <w:rPr>
          <w:rFonts w:eastAsia="Times New Roman" w:cs="Times New Roman"/>
          <w:shd w:val="clear" w:color="auto" w:fill="FFFFFF"/>
        </w:rPr>
        <w:t>on the right. In summary, the mobility task was more difficult than the animacy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064D5D">
        <w:rPr>
          <w:rFonts w:eastAsia="Times New Roman" w:cs="Times New Roman"/>
          <w:shd w:val="clear" w:color="auto" w:fill="FFFFFF"/>
        </w:rPr>
        <w:t xml:space="preserve">encoding </w:t>
      </w:r>
      <w:r w:rsidR="00E36CC7">
        <w:rPr>
          <w:rFonts w:eastAsia="Times New Roman" w:cs="Times New Roman"/>
          <w:shd w:val="clear" w:color="auto" w:fill="FFFFFF"/>
        </w:rPr>
        <w:t xml:space="preserve">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xml:space="preserve">, </w:t>
      </w:r>
      <w:r w:rsidR="00064D5D">
        <w:rPr>
          <w:rFonts w:eastAsia="Times New Roman" w:cs="Times New Roman"/>
          <w:shd w:val="clear" w:color="auto" w:fill="FFFFFF"/>
        </w:rPr>
        <w:t>but there</w:t>
      </w:r>
      <w:r w:rsidR="00E36CC7">
        <w:rPr>
          <w:rFonts w:eastAsia="Times New Roman" w:cs="Times New Roman"/>
          <w:shd w:val="clear" w:color="auto" w:fill="FFFFFF"/>
        </w:rPr>
        <w:t xml:space="preserve"> were no </w:t>
      </w:r>
      <w:r w:rsidR="00080FA6">
        <w:rPr>
          <w:rFonts w:eastAsia="Times New Roman" w:cs="Times New Roman"/>
          <w:shd w:val="clear" w:color="auto" w:fill="FFFFFF"/>
        </w:rPr>
        <w:t xml:space="preserve">reliable </w:t>
      </w:r>
      <w:r w:rsidR="00E36CC7">
        <w:rPr>
          <w:rFonts w:eastAsia="Times New Roman" w:cs="Times New Roman"/>
          <w:shd w:val="clear" w:color="auto" w:fill="FFFFFF"/>
        </w:rPr>
        <w:t>group differences.</w:t>
      </w:r>
    </w:p>
    <w:p w14:paraId="7AFDD52B" w14:textId="77777777" w:rsidR="00660877" w:rsidRDefault="00660877" w:rsidP="00660877">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2 ABOUT HERE]</w:t>
      </w:r>
    </w:p>
    <w:p w14:paraId="76E7CE2D" w14:textId="6A6F3383" w:rsidR="00CD07C3" w:rsidRPr="00A41957"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3.2.2. </w:t>
      </w:r>
      <w:r w:rsidR="00156B73">
        <w:rPr>
          <w:rFonts w:eastAsia="Times New Roman" w:cs="Times New Roman"/>
          <w:b/>
          <w:shd w:val="clear" w:color="auto" w:fill="FFFFFF"/>
        </w:rPr>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w:t>
      </w:r>
      <w:r w:rsidR="00195D92">
        <w:rPr>
          <w:rFonts w:eastAsia="Times New Roman" w:cs="Times New Roman"/>
          <w:shd w:val="clear" w:color="auto" w:fill="FFFFFF"/>
        </w:rPr>
        <w:t xml:space="preserve">also </w:t>
      </w:r>
      <w:r w:rsidR="00A41957">
        <w:rPr>
          <w:rFonts w:eastAsia="Times New Roman" w:cs="Times New Roman"/>
          <w:shd w:val="clear" w:color="auto" w:fill="FFFFFF"/>
        </w:rPr>
        <w:t xml:space="preserve">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w:t>
      </w:r>
      <w:r w:rsidR="00312370">
        <w:rPr>
          <w:rFonts w:eastAsia="Times New Roman" w:cs="Times New Roman"/>
          <w:shd w:val="clear" w:color="auto" w:fill="FFFFFF"/>
        </w:rPr>
        <w:t>4</w:t>
      </w:r>
      <w:r w:rsidR="00690A88" w:rsidRPr="006414C1">
        <w:rPr>
          <w:rFonts w:eastAsia="Times New Roman" w:cs="Times New Roman"/>
          <w:shd w:val="clear" w:color="auto" w:fill="FFFFFF"/>
        </w:rPr>
        <w:t>±</w:t>
      </w:r>
      <w:r w:rsidR="00190C6E">
        <w:rPr>
          <w:rFonts w:eastAsia="Times New Roman" w:cs="Times New Roman"/>
          <w:shd w:val="clear" w:color="auto" w:fill="FFFFFF"/>
        </w:rPr>
        <w:t>3.9</w:t>
      </w:r>
      <w:r w:rsidR="00312370">
        <w:rPr>
          <w:rFonts w:eastAsia="Times New Roman" w:cs="Times New Roman"/>
          <w:shd w:val="clear" w:color="auto" w:fill="FFFFFF"/>
        </w:rPr>
        <w:t>2</w:t>
      </w:r>
      <w:r w:rsidR="00690A88">
        <w:rPr>
          <w:rFonts w:eastAsia="Times New Roman" w:cs="Times New Roman"/>
          <w:shd w:val="clear" w:color="auto" w:fill="FFFFFF"/>
        </w:rPr>
        <w:t>%; MDD: 99.13</w:t>
      </w:r>
      <w:r w:rsidR="00690A88" w:rsidRPr="006414C1">
        <w:rPr>
          <w:rFonts w:eastAsia="Times New Roman" w:cs="Times New Roman"/>
          <w:shd w:val="clear" w:color="auto" w:fill="FFFFFF"/>
        </w:rPr>
        <w:t>±</w:t>
      </w:r>
      <w:r w:rsidR="00190C6E">
        <w:rPr>
          <w:rFonts w:eastAsia="Times New Roman" w:cs="Times New Roman"/>
          <w:shd w:val="clear" w:color="auto" w:fill="FFFFFF"/>
        </w:rPr>
        <w:t>1.3</w:t>
      </w:r>
      <w:r w:rsidR="00312370">
        <w:rPr>
          <w:rFonts w:eastAsia="Times New Roman" w:cs="Times New Roman"/>
          <w:shd w:val="clear" w:color="auto" w:fill="FFFFFF"/>
        </w:rPr>
        <w:t>7</w:t>
      </w:r>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(46) = -0.8</w:t>
      </w:r>
      <w:r w:rsidR="00312370">
        <w:rPr>
          <w:rFonts w:eastAsia="Times New Roman" w:cs="Times New Roman"/>
          <w:shd w:val="clear" w:color="auto" w:fill="FFFFFF"/>
        </w:rPr>
        <w:t>2</w:t>
      </w:r>
      <w:r w:rsidR="00690A88">
        <w:rPr>
          <w:rFonts w:eastAsia="Times New Roman" w:cs="Times New Roman"/>
          <w:shd w:val="clear" w:color="auto" w:fill="FFFFFF"/>
        </w:rPr>
        <w:t xml:space="preserve">, </w:t>
      </w:r>
      <w:r w:rsidR="00690A88">
        <w:rPr>
          <w:rFonts w:eastAsia="Times New Roman" w:cs="Times New Roman"/>
          <w:i/>
          <w:shd w:val="clear" w:color="auto" w:fill="FFFFFF"/>
        </w:rPr>
        <w:t>p</w:t>
      </w:r>
      <w:r w:rsidR="00690A88">
        <w:rPr>
          <w:rFonts w:eastAsia="Times New Roman" w:cs="Times New Roman"/>
          <w:shd w:val="clear" w:color="auto" w:fill="FFFFFF"/>
        </w:rPr>
        <w:t xml:space="preserve"> = 0.4</w:t>
      </w:r>
      <w:r w:rsidR="00312370">
        <w:rPr>
          <w:rFonts w:eastAsia="Times New Roman" w:cs="Times New Roman"/>
          <w:shd w:val="clear" w:color="auto" w:fill="FFFFFF"/>
        </w:rPr>
        <w:t>2</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w:t>
      </w:r>
      <w:r w:rsidR="00690A88" w:rsidRPr="0079428B">
        <w:rPr>
          <w:rFonts w:eastAsia="Times New Roman" w:cs="Times New Roman"/>
          <w:shd w:val="clear" w:color="auto" w:fill="FFFFFF"/>
        </w:rPr>
        <w:t>controls: 8</w:t>
      </w:r>
      <w:r w:rsidR="0079428B" w:rsidRPr="0079428B">
        <w:rPr>
          <w:rFonts w:eastAsia="Times New Roman" w:cs="Times New Roman"/>
          <w:shd w:val="clear" w:color="auto" w:fill="FFFFFF"/>
        </w:rPr>
        <w:t>67</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72</w:t>
      </w:r>
      <w:r w:rsidR="00690A88" w:rsidRPr="0079428B">
        <w:rPr>
          <w:rFonts w:eastAsia="Times New Roman" w:cs="Times New Roman"/>
          <w:shd w:val="clear" w:color="auto" w:fill="FFFFFF"/>
        </w:rPr>
        <w:t>±</w:t>
      </w:r>
      <w:r w:rsidR="0079428B" w:rsidRPr="0079428B">
        <w:rPr>
          <w:rFonts w:eastAsia="Times New Roman" w:cs="Times New Roman"/>
          <w:shd w:val="clear" w:color="auto" w:fill="FFFFFF"/>
        </w:rPr>
        <w:t>301</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94</w:t>
      </w:r>
      <w:r w:rsidR="00511896" w:rsidRPr="0079428B">
        <w:rPr>
          <w:rFonts w:eastAsia="Times New Roman" w:cs="Times New Roman"/>
          <w:shd w:val="clear" w:color="auto" w:fill="FFFFFF"/>
        </w:rPr>
        <w:t xml:space="preserve"> ms</w:t>
      </w:r>
      <w:r w:rsidR="00690A88" w:rsidRPr="0079428B">
        <w:rPr>
          <w:rFonts w:eastAsia="Times New Roman" w:cs="Times New Roman"/>
          <w:shd w:val="clear" w:color="auto" w:fill="FFFFFF"/>
        </w:rPr>
        <w:t>; MDD: 7</w:t>
      </w:r>
      <w:r w:rsidR="0079428B" w:rsidRPr="0079428B">
        <w:rPr>
          <w:rFonts w:eastAsia="Times New Roman" w:cs="Times New Roman"/>
          <w:shd w:val="clear" w:color="auto" w:fill="FFFFFF"/>
        </w:rPr>
        <w:t>81</w:t>
      </w:r>
      <w:r w:rsidR="00690A88" w:rsidRPr="0079428B">
        <w:rPr>
          <w:rFonts w:eastAsia="Times New Roman" w:cs="Times New Roman"/>
          <w:shd w:val="clear" w:color="auto" w:fill="FFFFFF"/>
        </w:rPr>
        <w:t>.</w:t>
      </w:r>
      <w:r w:rsidR="00834027" w:rsidRPr="0079428B">
        <w:rPr>
          <w:rFonts w:eastAsia="Times New Roman" w:cs="Times New Roman"/>
          <w:shd w:val="clear" w:color="auto" w:fill="FFFFFF"/>
        </w:rPr>
        <w:t>2</w:t>
      </w:r>
      <w:r w:rsidR="0079428B" w:rsidRPr="0079428B">
        <w:rPr>
          <w:rFonts w:eastAsia="Times New Roman" w:cs="Times New Roman"/>
          <w:shd w:val="clear" w:color="auto" w:fill="FFFFFF"/>
        </w:rPr>
        <w:t>8</w:t>
      </w:r>
      <w:r w:rsidR="00690A88" w:rsidRPr="0079428B">
        <w:rPr>
          <w:rFonts w:eastAsia="Times New Roman" w:cs="Times New Roman"/>
          <w:shd w:val="clear" w:color="auto" w:fill="FFFFFF"/>
        </w:rPr>
        <w:t>±</w:t>
      </w:r>
      <w:r w:rsidR="00834027" w:rsidRPr="0079428B">
        <w:rPr>
          <w:rFonts w:eastAsia="Times New Roman" w:cs="Times New Roman"/>
          <w:shd w:val="clear" w:color="auto" w:fill="FFFFFF"/>
        </w:rPr>
        <w:t>22</w:t>
      </w:r>
      <w:r w:rsidR="0079428B" w:rsidRPr="0079428B">
        <w:rPr>
          <w:rFonts w:eastAsia="Times New Roman" w:cs="Times New Roman"/>
          <w:shd w:val="clear" w:color="auto" w:fill="FFFFFF"/>
        </w:rPr>
        <w:t>7</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83</w:t>
      </w:r>
      <w:r w:rsidR="00511896" w:rsidRPr="0079428B">
        <w:rPr>
          <w:rFonts w:eastAsia="Times New Roman" w:cs="Times New Roman"/>
          <w:shd w:val="clear" w:color="auto" w:fill="FFFFFF"/>
        </w:rPr>
        <w:t xml:space="preserve"> ms</w:t>
      </w:r>
      <w:r w:rsidR="00690A88" w:rsidRPr="0079428B">
        <w:rPr>
          <w:rFonts w:eastAsia="Times New Roman" w:cs="Times New Roman"/>
          <w:shd w:val="clear" w:color="auto" w:fill="FFFFFF"/>
        </w:rPr>
        <w:t xml:space="preserve">; </w:t>
      </w:r>
      <w:r w:rsidR="00690A88" w:rsidRPr="0079428B">
        <w:rPr>
          <w:rFonts w:eastAsia="Times New Roman" w:cs="Times New Roman"/>
          <w:i/>
          <w:shd w:val="clear" w:color="auto" w:fill="FFFFFF"/>
        </w:rPr>
        <w:t>t</w:t>
      </w:r>
      <w:r w:rsidR="00690A88" w:rsidRPr="0079428B">
        <w:rPr>
          <w:rFonts w:eastAsia="Times New Roman" w:cs="Times New Roman"/>
          <w:shd w:val="clear" w:color="auto" w:fill="FFFFFF"/>
        </w:rPr>
        <w:t>(44) = 1.</w:t>
      </w:r>
      <w:r w:rsidR="0079428B" w:rsidRPr="0079428B">
        <w:rPr>
          <w:rFonts w:eastAsia="Times New Roman" w:cs="Times New Roman"/>
          <w:shd w:val="clear" w:color="auto" w:fill="FFFFFF"/>
        </w:rPr>
        <w:t>10</w:t>
      </w:r>
      <w:r w:rsidR="00690A88" w:rsidRPr="0079428B">
        <w:rPr>
          <w:rFonts w:eastAsia="Times New Roman" w:cs="Times New Roman"/>
          <w:shd w:val="clear" w:color="auto" w:fill="FFFFFF"/>
        </w:rPr>
        <w:t xml:space="preserve">, </w:t>
      </w:r>
      <w:r w:rsidR="00690A88" w:rsidRPr="0079428B">
        <w:rPr>
          <w:rFonts w:eastAsia="Times New Roman" w:cs="Times New Roman"/>
          <w:i/>
          <w:shd w:val="clear" w:color="auto" w:fill="FFFFFF"/>
        </w:rPr>
        <w:t>p</w:t>
      </w:r>
      <w:r w:rsidR="00690A88" w:rsidRPr="0079428B">
        <w:rPr>
          <w:rFonts w:eastAsia="Times New Roman" w:cs="Times New Roman"/>
          <w:shd w:val="clear" w:color="auto" w:fill="FFFFFF"/>
        </w:rPr>
        <w:t xml:space="preserve"> = 0.</w:t>
      </w:r>
      <w:r w:rsidR="0079428B" w:rsidRPr="0079428B">
        <w:rPr>
          <w:rFonts w:eastAsia="Times New Roman" w:cs="Times New Roman"/>
          <w:shd w:val="clear" w:color="auto" w:fill="FFFFFF"/>
        </w:rPr>
        <w:t>28</w:t>
      </w:r>
      <w:r w:rsidR="00690A88" w:rsidRPr="0079428B">
        <w:rPr>
          <w:rFonts w:eastAsia="Times New Roman" w:cs="Times New Roman"/>
          <w:shd w:val="clear" w:color="auto" w:fill="FFFFFF"/>
        </w:rPr>
        <w:t xml:space="preserve">), and highly confident </w:t>
      </w:r>
      <w:r w:rsidR="00A41957" w:rsidRPr="0079428B">
        <w:rPr>
          <w:rFonts w:eastAsia="Times New Roman" w:cs="Times New Roman"/>
          <w:shd w:val="clear" w:color="auto" w:fill="FFFFFF"/>
        </w:rPr>
        <w:t>re</w:t>
      </w:r>
      <w:r w:rsidR="0017626D">
        <w:rPr>
          <w:rFonts w:eastAsia="Times New Roman" w:cs="Times New Roman"/>
          <w:shd w:val="clear" w:color="auto" w:fill="FFFFFF"/>
        </w:rPr>
        <w:t>plie</w:t>
      </w:r>
      <w:r w:rsidR="00A41957" w:rsidRPr="0079428B">
        <w:rPr>
          <w:rFonts w:eastAsia="Times New Roman" w:cs="Times New Roman"/>
          <w:shd w:val="clear" w:color="auto" w:fill="FFFFFF"/>
        </w:rPr>
        <w:t>s</w:t>
      </w:r>
      <w:r w:rsidR="00690A88" w:rsidRPr="0079428B">
        <w:rPr>
          <w:rFonts w:eastAsia="Times New Roman" w:cs="Times New Roman"/>
          <w:shd w:val="clear" w:color="auto" w:fill="FFFFFF"/>
        </w:rPr>
        <w:t xml:space="preserve"> (</w:t>
      </w:r>
      <w:r w:rsidR="00A41957" w:rsidRPr="0079428B">
        <w:rPr>
          <w:rFonts w:eastAsia="Times New Roman" w:cs="Times New Roman"/>
          <w:shd w:val="clear" w:color="auto" w:fill="FFFFFF"/>
        </w:rPr>
        <w:t xml:space="preserve">percentage of high confidence trials: </w:t>
      </w:r>
      <w:r w:rsidR="00690A88" w:rsidRPr="0079428B">
        <w:rPr>
          <w:rFonts w:eastAsia="Times New Roman" w:cs="Times New Roman"/>
          <w:shd w:val="clear" w:color="auto" w:fill="FFFFFF"/>
        </w:rPr>
        <w:t>controls: 99.</w:t>
      </w:r>
      <w:r w:rsidR="0079428B" w:rsidRPr="0079428B">
        <w:rPr>
          <w:rFonts w:eastAsia="Times New Roman" w:cs="Times New Roman"/>
          <w:shd w:val="clear" w:color="auto" w:fill="FFFFFF"/>
        </w:rPr>
        <w:t>61</w:t>
      </w:r>
      <w:r w:rsidR="00690A88" w:rsidRPr="0079428B">
        <w:rPr>
          <w:rFonts w:eastAsia="Times New Roman" w:cs="Times New Roman"/>
          <w:shd w:val="clear" w:color="auto" w:fill="FFFFFF"/>
        </w:rPr>
        <w:t>±</w:t>
      </w:r>
      <w:r w:rsidR="00A41957" w:rsidRPr="0079428B">
        <w:rPr>
          <w:rFonts w:eastAsia="Times New Roman" w:cs="Times New Roman"/>
          <w:shd w:val="clear" w:color="auto" w:fill="FFFFFF"/>
        </w:rPr>
        <w:t>0.6</w:t>
      </w:r>
      <w:r w:rsidR="0079428B" w:rsidRPr="0079428B">
        <w:rPr>
          <w:rFonts w:eastAsia="Times New Roman" w:cs="Times New Roman"/>
          <w:shd w:val="clear" w:color="auto" w:fill="FFFFFF"/>
        </w:rPr>
        <w:t>8</w:t>
      </w:r>
      <w:r w:rsidR="00970F6B" w:rsidRPr="0079428B">
        <w:rPr>
          <w:rFonts w:eastAsia="Times New Roman" w:cs="Times New Roman"/>
          <w:shd w:val="clear" w:color="auto" w:fill="FFFFFF"/>
        </w:rPr>
        <w:t>%</w:t>
      </w:r>
      <w:r w:rsidR="00690A88" w:rsidRPr="0079428B">
        <w:rPr>
          <w:rFonts w:eastAsia="Times New Roman" w:cs="Times New Roman"/>
          <w:shd w:val="clear" w:color="auto" w:fill="FFFFFF"/>
        </w:rPr>
        <w:t>; MDD: 99.87±</w:t>
      </w:r>
      <w:r w:rsidR="00A41957" w:rsidRPr="0079428B">
        <w:rPr>
          <w:rFonts w:eastAsia="Times New Roman" w:cs="Times New Roman"/>
          <w:shd w:val="clear" w:color="auto" w:fill="FFFFFF"/>
        </w:rPr>
        <w:t>0.35</w:t>
      </w:r>
      <w:r w:rsidR="00970F6B" w:rsidRPr="0079428B">
        <w:rPr>
          <w:rFonts w:eastAsia="Times New Roman" w:cs="Times New Roman"/>
          <w:shd w:val="clear" w:color="auto" w:fill="FFFFFF"/>
        </w:rPr>
        <w:t>%</w:t>
      </w:r>
      <w:r w:rsidR="00A41957" w:rsidRPr="0079428B">
        <w:rPr>
          <w:rFonts w:eastAsia="Times New Roman" w:cs="Times New Roman"/>
          <w:shd w:val="clear" w:color="auto" w:fill="FFFFFF"/>
        </w:rPr>
        <w:t xml:space="preserve">; </w:t>
      </w:r>
      <w:r w:rsidR="00A41957" w:rsidRPr="0079428B">
        <w:rPr>
          <w:rFonts w:eastAsia="Times New Roman" w:cs="Times New Roman"/>
          <w:i/>
          <w:shd w:val="clear" w:color="auto" w:fill="FFFFFF"/>
        </w:rPr>
        <w:t>t</w:t>
      </w:r>
      <w:r w:rsidR="00A41957" w:rsidRPr="0079428B">
        <w:rPr>
          <w:rFonts w:eastAsia="Times New Roman" w:cs="Times New Roman"/>
          <w:shd w:val="clear" w:color="auto" w:fill="FFFFFF"/>
        </w:rPr>
        <w:t>(46) = -1.</w:t>
      </w:r>
      <w:r w:rsidR="0079428B" w:rsidRPr="0079428B">
        <w:rPr>
          <w:rFonts w:eastAsia="Times New Roman" w:cs="Times New Roman"/>
          <w:shd w:val="clear" w:color="auto" w:fill="FFFFFF"/>
        </w:rPr>
        <w:t>68</w:t>
      </w:r>
      <w:r w:rsidR="00A41957" w:rsidRPr="0079428B">
        <w:rPr>
          <w:rFonts w:eastAsia="Times New Roman" w:cs="Times New Roman"/>
          <w:shd w:val="clear" w:color="auto" w:fill="FFFFFF"/>
        </w:rPr>
        <w:t xml:space="preserve">, </w:t>
      </w:r>
      <w:r w:rsidR="00A41957" w:rsidRPr="0079428B">
        <w:rPr>
          <w:rFonts w:eastAsia="Times New Roman" w:cs="Times New Roman"/>
          <w:i/>
          <w:shd w:val="clear" w:color="auto" w:fill="FFFFFF"/>
        </w:rPr>
        <w:t>p</w:t>
      </w:r>
      <w:r w:rsidR="00A41957" w:rsidRPr="0079428B">
        <w:rPr>
          <w:rFonts w:eastAsia="Times New Roman" w:cs="Times New Roman"/>
          <w:shd w:val="clear" w:color="auto" w:fill="FFFFFF"/>
        </w:rPr>
        <w:t xml:space="preserve"> = 0.</w:t>
      </w:r>
      <w:r w:rsidR="0079428B" w:rsidRPr="0079428B">
        <w:rPr>
          <w:rFonts w:eastAsia="Times New Roman" w:cs="Times New Roman"/>
          <w:shd w:val="clear" w:color="auto" w:fill="FFFFFF"/>
        </w:rPr>
        <w:t>10</w:t>
      </w:r>
      <w:r w:rsidR="00A41957">
        <w:rPr>
          <w:rFonts w:eastAsia="Times New Roman" w:cs="Times New Roman"/>
          <w:shd w:val="clear" w:color="auto" w:fill="FFFFFF"/>
        </w:rPr>
        <w:t>).</w:t>
      </w:r>
    </w:p>
    <w:p w14:paraId="35DD826B" w14:textId="33C38D86" w:rsidR="00AF7B01"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3.2.3. </w:t>
      </w:r>
      <w:r w:rsidR="00C06ACF">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4E1F21">
        <w:rPr>
          <w:rFonts w:eastAsia="Times New Roman" w:cs="Times New Roman"/>
          <w:shd w:val="clear" w:color="auto" w:fill="FFFFFF"/>
        </w:rPr>
        <w:t>Five participants (t</w:t>
      </w:r>
      <w:r w:rsidR="00673414">
        <w:rPr>
          <w:rFonts w:eastAsia="Times New Roman" w:cs="Times New Roman"/>
          <w:shd w:val="clear" w:color="auto" w:fill="FFFFFF"/>
        </w:rPr>
        <w:t>hree</w:t>
      </w:r>
      <w:r w:rsidR="004E1F21">
        <w:rPr>
          <w:rFonts w:eastAsia="Times New Roman" w:cs="Times New Roman"/>
          <w:shd w:val="clear" w:color="auto" w:fill="FFFFFF"/>
        </w:rPr>
        <w:t xml:space="preserve"> controls, t</w:t>
      </w:r>
      <w:r w:rsidR="00673414">
        <w:rPr>
          <w:rFonts w:eastAsia="Times New Roman" w:cs="Times New Roman"/>
          <w:shd w:val="clear" w:color="auto" w:fill="FFFFFF"/>
        </w:rPr>
        <w:t>wo</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never guessed and a further 1</w:t>
      </w:r>
      <w:r w:rsidR="00630905">
        <w:rPr>
          <w:rFonts w:eastAsia="Times New Roman" w:cs="Times New Roman"/>
          <w:shd w:val="clear" w:color="auto" w:fill="FFFFFF"/>
        </w:rPr>
        <w:t>2</w:t>
      </w:r>
      <w:r w:rsidR="004E1F21">
        <w:rPr>
          <w:rFonts w:eastAsia="Times New Roman" w:cs="Times New Roman"/>
          <w:shd w:val="clear" w:color="auto" w:fill="FFFFFF"/>
        </w:rPr>
        <w:t xml:space="preserve"> participants (</w:t>
      </w:r>
      <w:r w:rsidR="00630905">
        <w:rPr>
          <w:rFonts w:eastAsia="Times New Roman" w:cs="Times New Roman"/>
          <w:shd w:val="clear" w:color="auto" w:fill="FFFFFF"/>
        </w:rPr>
        <w:t>8</w:t>
      </w:r>
      <w:r w:rsidR="004E1F21">
        <w:rPr>
          <w:rFonts w:eastAsia="Times New Roman" w:cs="Times New Roman"/>
          <w:shd w:val="clear" w:color="auto" w:fill="FFFFFF"/>
        </w:rPr>
        <w:t xml:space="preserve"> controls, </w:t>
      </w:r>
      <w:r w:rsidR="00630905">
        <w:rPr>
          <w:rFonts w:eastAsia="Times New Roman" w:cs="Times New Roman"/>
          <w:shd w:val="clear" w:color="auto" w:fill="FFFFFF"/>
        </w:rPr>
        <w:t>4</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xml:space="preserve">) did not guess in at least one cell of the design. </w:t>
      </w:r>
      <w:r w:rsidR="00385599">
        <w:rPr>
          <w:rFonts w:eastAsia="Times New Roman" w:cs="Times New Roman"/>
          <w:shd w:val="clear" w:color="auto" w:fill="FFFFFF"/>
        </w:rPr>
        <w:t>Data from t</w:t>
      </w:r>
      <w:r w:rsidR="004E1F21">
        <w:rPr>
          <w:rFonts w:eastAsia="Times New Roman" w:cs="Times New Roman"/>
          <w:shd w:val="clear" w:color="auto" w:fill="FFFFFF"/>
        </w:rPr>
        <w:t xml:space="preserve">he remaining </w:t>
      </w:r>
      <w:r w:rsidR="00E80DAA">
        <w:rPr>
          <w:rFonts w:eastAsia="Times New Roman" w:cs="Times New Roman"/>
          <w:shd w:val="clear" w:color="auto" w:fill="FFFFFF"/>
        </w:rPr>
        <w:t>participants (</w:t>
      </w:r>
      <w:r w:rsidR="00D14003">
        <w:rPr>
          <w:rFonts w:eastAsia="Times New Roman" w:cs="Times New Roman"/>
          <w:shd w:val="clear" w:color="auto" w:fill="FFFFFF"/>
        </w:rPr>
        <w:t>1</w:t>
      </w:r>
      <w:r w:rsidR="00630905">
        <w:rPr>
          <w:rFonts w:eastAsia="Times New Roman" w:cs="Times New Roman"/>
          <w:shd w:val="clear" w:color="auto" w:fill="FFFFFF"/>
        </w:rPr>
        <w:t>3</w:t>
      </w:r>
      <w:r w:rsidR="00E80DAA">
        <w:rPr>
          <w:rFonts w:eastAsia="Times New Roman" w:cs="Times New Roman"/>
          <w:shd w:val="clear" w:color="auto" w:fill="FFFFFF"/>
        </w:rPr>
        <w:t xml:space="preserve"> controls, </w:t>
      </w:r>
      <w:r w:rsidR="00D14003">
        <w:rPr>
          <w:rFonts w:eastAsia="Times New Roman" w:cs="Times New Roman"/>
          <w:shd w:val="clear" w:color="auto" w:fill="FFFFFF"/>
        </w:rPr>
        <w:t>1</w:t>
      </w:r>
      <w:r w:rsidR="00630905">
        <w:rPr>
          <w:rFonts w:eastAsia="Times New Roman" w:cs="Times New Roman"/>
          <w:shd w:val="clear" w:color="auto" w:fill="FFFFFF"/>
        </w:rPr>
        <w:t>8</w:t>
      </w:r>
      <w:r w:rsidR="00E80DAA">
        <w:rPr>
          <w:rFonts w:eastAsia="Times New Roman" w:cs="Times New Roman"/>
          <w:shd w:val="clear" w:color="auto" w:fill="FFFFFF"/>
        </w:rPr>
        <w:t xml:space="preserve"> MD</w:t>
      </w:r>
      <w:r w:rsidR="00E106C9">
        <w:rPr>
          <w:rFonts w:eastAsia="Times New Roman" w:cs="Times New Roman"/>
          <w:shd w:val="clear" w:color="auto" w:fill="FFFFFF"/>
        </w:rPr>
        <w:t>D</w:t>
      </w:r>
      <w:r w:rsidR="00E80DAA">
        <w:rPr>
          <w:rFonts w:eastAsia="Times New Roman" w:cs="Times New Roman"/>
          <w:shd w:val="clear" w:color="auto" w:fill="FFFFFF"/>
        </w:rPr>
        <w:t xml:space="preserve">) </w:t>
      </w:r>
      <w:r w:rsidR="00385599">
        <w:rPr>
          <w:rFonts w:eastAsia="Times New Roman" w:cs="Times New Roman"/>
          <w:shd w:val="clear" w:color="auto" w:fill="FFFFFF"/>
        </w:rPr>
        <w:t>are shown in Figure 3</w:t>
      </w:r>
      <w:r w:rsidR="00EE3EA1">
        <w:rPr>
          <w:rFonts w:eastAsia="Times New Roman" w:cs="Times New Roman"/>
          <w:shd w:val="clear" w:color="auto" w:fill="FFFFFF"/>
        </w:rPr>
        <w:t xml:space="preserve"> and 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304C25">
        <w:rPr>
          <w:rFonts w:eastAsia="Times New Roman" w:cs="Times New Roman"/>
          <w:shd w:val="clear" w:color="auto" w:fill="FFFFFF"/>
        </w:rPr>
        <w:t xml:space="preserve">ANOVA; </w:t>
      </w:r>
      <w:r w:rsidR="004E1F21">
        <w:rPr>
          <w:rFonts w:eastAsia="Times New Roman" w:cs="Times New Roman"/>
          <w:shd w:val="clear" w:color="auto" w:fill="FFFFFF"/>
        </w:rPr>
        <w:t>b</w:t>
      </w:r>
      <w:r w:rsidR="006A6BDC">
        <w:rPr>
          <w:rFonts w:eastAsia="Times New Roman" w:cs="Times New Roman"/>
          <w:shd w:val="clear" w:color="auto" w:fill="FFFFFF"/>
        </w:rPr>
        <w:t xml:space="preserve">ecause </w:t>
      </w:r>
      <w:r w:rsidR="00630905">
        <w:rPr>
          <w:rFonts w:eastAsia="Times New Roman" w:cs="Times New Roman"/>
          <w:shd w:val="clear" w:color="auto" w:fill="FFFFFF"/>
        </w:rPr>
        <w:t xml:space="preserve">only </w:t>
      </w:r>
      <w:r w:rsidR="00BD3750">
        <w:rPr>
          <w:rFonts w:eastAsia="Times New Roman" w:cs="Times New Roman"/>
          <w:shd w:val="clear" w:color="auto" w:fill="FFFFFF"/>
        </w:rPr>
        <w:t xml:space="preserve">one </w:t>
      </w:r>
      <w:r w:rsidR="00630905">
        <w:rPr>
          <w:rFonts w:eastAsia="Times New Roman" w:cs="Times New Roman"/>
          <w:shd w:val="clear" w:color="auto" w:fill="FFFFFF"/>
        </w:rPr>
        <w:t>guess was recorded</w:t>
      </w:r>
      <w:r w:rsidR="004758E5">
        <w:rPr>
          <w:rFonts w:eastAsia="Times New Roman" w:cs="Times New Roman"/>
          <w:shd w:val="clear" w:color="auto" w:fill="FFFFFF"/>
        </w:rPr>
        <w:t xml:space="preserve">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th</w:t>
      </w:r>
      <w:r w:rsidR="00E80DAA">
        <w:rPr>
          <w:rFonts w:eastAsia="Times New Roman" w:cs="Times New Roman"/>
          <w:shd w:val="clear" w:color="auto" w:fill="FFFFFF"/>
        </w:rPr>
        <w:t>at</w:t>
      </w:r>
      <w:r w:rsidR="006A6BDC">
        <w:rPr>
          <w:rFonts w:eastAsia="Times New Roman" w:cs="Times New Roman"/>
          <w:shd w:val="clear" w:color="auto" w:fill="FFFFFF"/>
        </w:rPr>
        <w:t xml:space="preserve"> condition was omitted. </w:t>
      </w:r>
      <w:r w:rsidR="00813EE0">
        <w:rPr>
          <w:rFonts w:eastAsia="Times New Roman" w:cs="Times New Roman"/>
          <w:shd w:val="clear" w:color="auto" w:fill="FFFFFF"/>
        </w:rPr>
        <w:t xml:space="preserve">The </w:t>
      </w:r>
      <w:r w:rsidR="00A84270">
        <w:rPr>
          <w:rFonts w:eastAsia="Times New Roman" w:cs="Times New Roman"/>
          <w:shd w:val="clear" w:color="auto" w:fill="FFFFFF"/>
        </w:rPr>
        <w:t xml:space="preserve">ANOVA </w:t>
      </w:r>
      <w:r w:rsidR="00E80DAA">
        <w:rPr>
          <w:rFonts w:eastAsia="Times New Roman" w:cs="Times New Roman"/>
          <w:shd w:val="clear" w:color="auto" w:fill="FFFFFF"/>
        </w:rPr>
        <w:t>yie</w:t>
      </w:r>
      <w:r w:rsidR="00A84270">
        <w:rPr>
          <w:rFonts w:eastAsia="Times New Roman" w:cs="Times New Roman"/>
          <w:shd w:val="clear" w:color="auto" w:fill="FFFFFF"/>
        </w:rPr>
        <w:t>l</w:t>
      </w:r>
      <w:r w:rsidR="00E80DAA">
        <w:rPr>
          <w:rFonts w:eastAsia="Times New Roman" w:cs="Times New Roman"/>
          <w:shd w:val="clear" w:color="auto" w:fill="FFFFFF"/>
        </w:rPr>
        <w:t>d</w:t>
      </w:r>
      <w:r w:rsidR="00A84270">
        <w:rPr>
          <w:rFonts w:eastAsia="Times New Roman" w:cs="Times New Roman"/>
          <w:shd w:val="clear" w:color="auto" w:fill="FFFFFF"/>
        </w:rPr>
        <w:t xml:space="preserve">ed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w:t>
      </w:r>
      <w:r w:rsidR="009F08D3">
        <w:rPr>
          <w:rFonts w:eastAsia="Times New Roman" w:cs="Times New Roman"/>
          <w:shd w:val="clear" w:color="auto" w:fill="FFFFFF"/>
        </w:rPr>
        <w:t>9</w:t>
      </w:r>
      <w:r w:rsidR="00A84270">
        <w:rPr>
          <w:rFonts w:eastAsia="Times New Roman" w:cs="Times New Roman"/>
          <w:shd w:val="clear" w:color="auto" w:fill="FFFFFF"/>
        </w:rPr>
        <w:t xml:space="preserve">) = </w:t>
      </w:r>
      <w:r w:rsidR="00E7746B">
        <w:rPr>
          <w:rFonts w:eastAsia="Times New Roman" w:cs="Times New Roman"/>
          <w:shd w:val="clear" w:color="auto" w:fill="FFFFFF"/>
        </w:rPr>
        <w:t>7.</w:t>
      </w:r>
      <w:r w:rsidR="009F08D3">
        <w:rPr>
          <w:rFonts w:eastAsia="Times New Roman" w:cs="Times New Roman"/>
          <w:shd w:val="clear" w:color="auto" w:fill="FFFFFF"/>
        </w:rPr>
        <w:t>75</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w:t>
      </w:r>
      <w:r w:rsidR="009F08D3">
        <w:rPr>
          <w:rFonts w:eastAsia="Times New Roman" w:cs="Times New Roman"/>
          <w:shd w:val="clear" w:color="auto" w:fill="FFFFFF"/>
        </w:rPr>
        <w:t>09</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w:t>
      </w:r>
      <w:r w:rsidR="00E80C57">
        <w:rPr>
          <w:rFonts w:eastAsia="Times New Roman" w:cs="Times New Roman"/>
          <w:shd w:val="clear" w:color="auto" w:fill="FFFFFF"/>
        </w:rPr>
        <w:t>fewer</w:t>
      </w:r>
      <w:r w:rsidR="007E7BFF">
        <w:rPr>
          <w:rFonts w:eastAsia="Times New Roman" w:cs="Times New Roman"/>
          <w:shd w:val="clear" w:color="auto" w:fill="FFFFFF"/>
        </w:rPr>
        <w:t xml:space="preserve"> guesses under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Question </w:t>
      </w:r>
      <w:r w:rsidR="007F0C9A">
        <w:rPr>
          <w:rFonts w:eastAsia="Times New Roman" w:cs="Times New Roman"/>
          <w:shd w:val="clear" w:color="auto" w:fill="FFFFFF"/>
        </w:rPr>
        <w:t>vs.</w:t>
      </w:r>
      <w:r w:rsidR="007E7BFF">
        <w:rPr>
          <w:rFonts w:eastAsia="Times New Roman" w:cs="Times New Roman"/>
          <w:shd w:val="clear" w:color="auto" w:fill="FFFFFF"/>
        </w:rPr>
        <w:t xml:space="preserve"> </w:t>
      </w:r>
      <w:r w:rsidR="00E80C57">
        <w:rPr>
          <w:rFonts w:eastAsia="Times New Roman" w:cs="Times New Roman"/>
          <w:shd w:val="clear" w:color="auto" w:fill="FFFFFF"/>
        </w:rPr>
        <w:t>Side</w:t>
      </w:r>
      <w:r w:rsidR="00304C25">
        <w:rPr>
          <w:rFonts w:eastAsia="Times New Roman" w:cs="Times New Roman"/>
          <w:shd w:val="clear" w:color="auto" w:fill="FFFFFF"/>
        </w:rPr>
        <w:t xml:space="preserve"> cue</w:t>
      </w:r>
      <w:r w:rsidR="00A84270">
        <w:rPr>
          <w:rFonts w:eastAsia="Times New Roman" w:cs="Times New Roman"/>
          <w:shd w:val="clear" w:color="auto" w:fill="FFFFFF"/>
        </w:rPr>
        <w:t xml:space="preserve">, and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w:t>
      </w:r>
      <w:r w:rsidR="009F08D3">
        <w:rPr>
          <w:rFonts w:eastAsia="Times New Roman" w:cs="Times New Roman"/>
          <w:shd w:val="clear" w:color="auto" w:fill="FFFFFF"/>
        </w:rPr>
        <w:t>9</w:t>
      </w:r>
      <w:r w:rsidR="00A84270">
        <w:rPr>
          <w:rFonts w:eastAsia="Times New Roman" w:cs="Times New Roman"/>
          <w:shd w:val="clear" w:color="auto" w:fill="FFFFFF"/>
        </w:rPr>
        <w:t>) = 1</w:t>
      </w:r>
      <w:r w:rsidR="009F08D3">
        <w:rPr>
          <w:rFonts w:eastAsia="Times New Roman" w:cs="Times New Roman"/>
          <w:shd w:val="clear" w:color="auto" w:fill="FFFFFF"/>
        </w:rPr>
        <w:t>5</w:t>
      </w:r>
      <w:r w:rsidR="00E7746B">
        <w:rPr>
          <w:rFonts w:eastAsia="Times New Roman" w:cs="Times New Roman"/>
          <w:shd w:val="clear" w:color="auto" w:fill="FFFFFF"/>
        </w:rPr>
        <w:t>.</w:t>
      </w:r>
      <w:r w:rsidR="009F08D3">
        <w:rPr>
          <w:rFonts w:eastAsia="Times New Roman" w:cs="Times New Roman"/>
          <w:shd w:val="clear" w:color="auto" w:fill="FFFFFF"/>
        </w:rPr>
        <w:t>98</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613B17">
        <w:rPr>
          <w:rFonts w:eastAsia="Times New Roman" w:cs="Times New Roman"/>
          <w:shd w:val="clear" w:color="auto" w:fill="FFFFFF"/>
        </w:rPr>
        <w:t xml:space="preserve"> </w:t>
      </w:r>
      <w:r w:rsidR="009F08D3">
        <w:rPr>
          <w:rFonts w:eastAsia="Times New Roman" w:cs="Times New Roman"/>
          <w:shd w:val="clear" w:color="auto" w:fill="FFFFFF"/>
        </w:rPr>
        <w:t>&lt;</w:t>
      </w:r>
      <w:r w:rsidR="00613B17">
        <w:rPr>
          <w:rFonts w:eastAsia="Times New Roman" w:cs="Times New Roman"/>
          <w:shd w:val="clear" w:color="auto" w:fill="FFFFFF"/>
        </w:rPr>
        <w:t xml:space="preserve"> 0.00</w:t>
      </w:r>
      <w:r w:rsidR="009F08D3">
        <w:rPr>
          <w:rFonts w:eastAsia="Times New Roman" w:cs="Times New Roman"/>
          <w:shd w:val="clear" w:color="auto" w:fill="FFFFFF"/>
        </w:rPr>
        <w:t>1</w:t>
      </w:r>
      <w:r w:rsidR="00A84270">
        <w:rPr>
          <w:rFonts w:eastAsia="Times New Roman" w:cs="Times New Roman"/>
          <w:shd w:val="clear" w:color="auto" w:fill="FFFFFF"/>
        </w:rPr>
        <w:t xml:space="preserve">, reflecting </w:t>
      </w:r>
      <w:r w:rsidR="00E80C57">
        <w:rPr>
          <w:rFonts w:eastAsia="Times New Roman" w:cs="Times New Roman"/>
          <w:shd w:val="clear" w:color="auto" w:fill="FFFFFF"/>
        </w:rPr>
        <w:t>fewer</w:t>
      </w:r>
      <w:r w:rsidR="00A84270">
        <w:rPr>
          <w:rFonts w:eastAsia="Times New Roman" w:cs="Times New Roman"/>
          <w:shd w:val="clear" w:color="auto" w:fill="FFFFFF"/>
        </w:rPr>
        <w:t xml:space="preserve"> guesses </w:t>
      </w:r>
      <w:r w:rsidR="009E6DCB">
        <w:rPr>
          <w:rFonts w:eastAsia="Times New Roman" w:cs="Times New Roman"/>
          <w:shd w:val="clear" w:color="auto" w:fill="FFFFFF"/>
        </w:rPr>
        <w:t>following</w:t>
      </w:r>
      <w:r w:rsidR="00A84270">
        <w:rPr>
          <w:rFonts w:eastAsia="Times New Roman" w:cs="Times New Roman"/>
          <w:shd w:val="clear" w:color="auto" w:fill="FFFFFF"/>
        </w:rPr>
        <w:t xml:space="preserve"> the </w:t>
      </w:r>
      <w:r w:rsidR="00E80C57">
        <w:rPr>
          <w:rFonts w:eastAsia="Times New Roman" w:cs="Times New Roman"/>
          <w:shd w:val="clear" w:color="auto" w:fill="FFFFFF"/>
        </w:rPr>
        <w:t>mobility</w:t>
      </w:r>
      <w:r w:rsidR="00A84270">
        <w:rPr>
          <w:rFonts w:eastAsia="Times New Roman" w:cs="Times New Roman"/>
          <w:shd w:val="clear" w:color="auto" w:fill="FFFFFF"/>
        </w:rPr>
        <w:t xml:space="preserve"> </w:t>
      </w:r>
      <w:r w:rsidR="007F0C9A">
        <w:rPr>
          <w:rFonts w:eastAsia="Times New Roman" w:cs="Times New Roman"/>
          <w:shd w:val="clear" w:color="auto" w:fill="FFFFFF"/>
        </w:rPr>
        <w:t>vs.</w:t>
      </w:r>
      <w:r w:rsidR="00A84270">
        <w:rPr>
          <w:rFonts w:eastAsia="Times New Roman" w:cs="Times New Roman"/>
          <w:shd w:val="clear" w:color="auto" w:fill="FFFFFF"/>
        </w:rPr>
        <w:t xml:space="preserve"> the </w:t>
      </w:r>
      <w:r w:rsidR="00E80C57">
        <w:rPr>
          <w:rFonts w:eastAsia="Times New Roman" w:cs="Times New Roman"/>
          <w:shd w:val="clear" w:color="auto" w:fill="FFFFFF"/>
        </w:rPr>
        <w:t>animacy</w:t>
      </w:r>
      <w:r w:rsidR="00A84270">
        <w:rPr>
          <w:rFonts w:eastAsia="Times New Roman" w:cs="Times New Roman"/>
          <w:shd w:val="clear" w:color="auto" w:fill="FFFFFF"/>
        </w:rPr>
        <w:t xml:space="preserve"> task</w:t>
      </w:r>
      <w:r w:rsidR="00AF7B01">
        <w:rPr>
          <w:rFonts w:eastAsia="Times New Roman" w:cs="Times New Roman"/>
          <w:shd w:val="clear" w:color="auto" w:fill="FFFFFF"/>
        </w:rPr>
        <w:t>.</w:t>
      </w:r>
    </w:p>
    <w:p w14:paraId="0DE11645" w14:textId="77777777" w:rsidR="00636531" w:rsidRDefault="00636531" w:rsidP="00636531">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3 ABOUT HERE]</w:t>
      </w:r>
    </w:p>
    <w:p w14:paraId="0F200EEA" w14:textId="15AE9F40" w:rsidR="00813305" w:rsidRPr="00694E1B" w:rsidRDefault="007E7BFF" w:rsidP="006F39D3">
      <w:pPr>
        <w:spacing w:line="480" w:lineRule="auto"/>
        <w:ind w:firstLine="720"/>
        <w:rPr>
          <w:rFonts w:eastAsia="Times New Roman" w:cs="Times New Roman"/>
          <w:shd w:val="clear" w:color="auto" w:fill="FFFFFF"/>
        </w:rPr>
      </w:pPr>
      <w:r>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Pr>
          <w:rFonts w:eastAsia="Times New Roman" w:cs="Times New Roman"/>
          <w:i/>
          <w:shd w:val="clear" w:color="auto" w:fill="FFFFFF"/>
        </w:rPr>
        <w:t xml:space="preserve"> </w:t>
      </w:r>
      <w:r>
        <w:rPr>
          <w:rFonts w:eastAsia="Times New Roman" w:cs="Times New Roman"/>
          <w:shd w:val="clear" w:color="auto" w:fill="FFFFFF"/>
        </w:rPr>
        <w:t>were significant</w:t>
      </w:r>
      <w:r w:rsidR="00A84270">
        <w:rPr>
          <w:rFonts w:eastAsia="Times New Roman" w:cs="Times New Roman"/>
          <w:shd w:val="clear" w:color="auto" w:fill="FFFFFF"/>
        </w:rPr>
        <w:t xml:space="preserve">, </w:t>
      </w:r>
      <w:r w:rsidR="009F08D3">
        <w:rPr>
          <w:rFonts w:eastAsia="Times New Roman" w:cs="Times New Roman"/>
          <w:shd w:val="clear" w:color="auto" w:fill="FFFFFF"/>
        </w:rPr>
        <w:t xml:space="preserve">but there was a trend for a </w:t>
      </w:r>
      <w:r w:rsidR="009F08D3">
        <w:rPr>
          <w:rFonts w:eastAsia="Times New Roman" w:cs="Times New Roman"/>
          <w:i/>
          <w:shd w:val="clear" w:color="auto" w:fill="FFFFFF"/>
        </w:rPr>
        <w:t xml:space="preserve">Group </w:t>
      </w:r>
      <w:r w:rsidR="009F08D3">
        <w:rPr>
          <w:rFonts w:eastAsia="Times New Roman" w:cs="Times New Roman"/>
          <w:shd w:val="clear" w:color="auto" w:fill="FFFFFF"/>
        </w:rPr>
        <w:t xml:space="preserve">x </w:t>
      </w:r>
      <w:r w:rsidR="009F08D3">
        <w:rPr>
          <w:rFonts w:eastAsia="Times New Roman" w:cs="Times New Roman"/>
          <w:i/>
          <w:shd w:val="clear" w:color="auto" w:fill="FFFFFF"/>
        </w:rPr>
        <w:t>Cue</w:t>
      </w:r>
      <w:r w:rsidR="009F08D3">
        <w:rPr>
          <w:rFonts w:eastAsia="Times New Roman" w:cs="Times New Roman"/>
          <w:shd w:val="clear" w:color="auto" w:fill="FFFFFF"/>
        </w:rPr>
        <w:t xml:space="preserve"> x </w:t>
      </w:r>
      <w:r w:rsidR="009F08D3">
        <w:rPr>
          <w:rFonts w:eastAsia="Times New Roman" w:cs="Times New Roman"/>
          <w:i/>
          <w:shd w:val="clear" w:color="auto" w:fill="FFFFFF"/>
        </w:rPr>
        <w:t>Task</w:t>
      </w:r>
      <w:r w:rsidR="009F08D3">
        <w:rPr>
          <w:rFonts w:eastAsia="Times New Roman" w:cs="Times New Roman"/>
          <w:shd w:val="clear" w:color="auto" w:fill="FFFFFF"/>
        </w:rPr>
        <w:t xml:space="preserve"> interaction, </w:t>
      </w:r>
      <w:r w:rsidR="009F08D3">
        <w:rPr>
          <w:rFonts w:eastAsia="Times New Roman" w:cs="Times New Roman"/>
          <w:i/>
          <w:shd w:val="clear" w:color="auto" w:fill="FFFFFF"/>
        </w:rPr>
        <w:t>F</w:t>
      </w:r>
      <w:r w:rsidR="009F08D3">
        <w:rPr>
          <w:rFonts w:eastAsia="Times New Roman" w:cs="Times New Roman"/>
          <w:shd w:val="clear" w:color="auto" w:fill="FFFFFF"/>
        </w:rPr>
        <w:t xml:space="preserve">(1, 29) = 3.62, </w:t>
      </w:r>
      <w:r w:rsidR="009F08D3">
        <w:rPr>
          <w:rFonts w:eastAsia="Times New Roman" w:cs="Times New Roman"/>
          <w:i/>
          <w:shd w:val="clear" w:color="auto" w:fill="FFFFFF"/>
        </w:rPr>
        <w:t>p</w:t>
      </w:r>
      <w:r w:rsidR="009F08D3">
        <w:rPr>
          <w:rFonts w:eastAsia="Times New Roman" w:cs="Times New Roman"/>
          <w:shd w:val="clear" w:color="auto" w:fill="FFFFFF"/>
        </w:rPr>
        <w:t xml:space="preserve"> = 0.07</w:t>
      </w:r>
      <w:r w:rsidR="00A84270">
        <w:rPr>
          <w:rFonts w:eastAsia="Times New Roman" w:cs="Times New Roman"/>
          <w:shd w:val="clear" w:color="auto" w:fill="FFFFFF"/>
        </w:rPr>
        <w:t>.</w:t>
      </w:r>
      <w:r w:rsidR="000B57E9">
        <w:rPr>
          <w:rFonts w:eastAsia="Times New Roman" w:cs="Times New Roman"/>
          <w:shd w:val="clear" w:color="auto" w:fill="FFFFFF"/>
        </w:rPr>
        <w:t xml:space="preserve"> </w:t>
      </w:r>
      <w:r w:rsidR="009F08D3">
        <w:rPr>
          <w:rFonts w:eastAsia="Times New Roman" w:cs="Times New Roman"/>
          <w:shd w:val="clear" w:color="auto" w:fill="FFFFFF"/>
        </w:rPr>
        <w:t>I</w:t>
      </w:r>
      <w:r w:rsidR="00E7746B">
        <w:rPr>
          <w:rFonts w:eastAsia="Times New Roman" w:cs="Times New Roman"/>
          <w:shd w:val="clear" w:color="auto" w:fill="FFFFFF"/>
        </w:rPr>
        <w:t xml:space="preserve">nspection of Figure </w:t>
      </w:r>
      <w:r w:rsidR="00D5331F">
        <w:rPr>
          <w:rFonts w:eastAsia="Times New Roman" w:cs="Times New Roman"/>
          <w:shd w:val="clear" w:color="auto" w:fill="FFFFFF"/>
        </w:rPr>
        <w:t>3</w:t>
      </w:r>
      <w:r w:rsidR="00E7746B">
        <w:rPr>
          <w:rFonts w:eastAsia="Times New Roman" w:cs="Times New Roman"/>
          <w:shd w:val="clear" w:color="auto" w:fill="FFFFFF"/>
        </w:rPr>
        <w:t xml:space="preserve"> suggested </w:t>
      </w:r>
      <w:r w:rsidR="009F08D3">
        <w:rPr>
          <w:rFonts w:eastAsia="Times New Roman" w:cs="Times New Roman"/>
          <w:shd w:val="clear" w:color="auto" w:fill="FFFFFF"/>
        </w:rPr>
        <w:t xml:space="preserve">a pronounced </w:t>
      </w:r>
      <w:r w:rsidR="009E6DCB">
        <w:rPr>
          <w:rFonts w:eastAsia="Times New Roman" w:cs="Times New Roman"/>
          <w:shd w:val="clear" w:color="auto" w:fill="FFFFFF"/>
        </w:rPr>
        <w:t xml:space="preserve">cue </w:t>
      </w:r>
      <w:r w:rsidR="009F08D3">
        <w:rPr>
          <w:rFonts w:eastAsia="Times New Roman" w:cs="Times New Roman"/>
          <w:shd w:val="clear" w:color="auto" w:fill="FFFFFF"/>
        </w:rPr>
        <w:t xml:space="preserve">effect </w:t>
      </w:r>
      <w:r w:rsidR="00C31C48">
        <w:rPr>
          <w:rFonts w:eastAsia="Times New Roman" w:cs="Times New Roman"/>
          <w:shd w:val="clear" w:color="auto" w:fill="FFFFFF"/>
        </w:rPr>
        <w:t>for words from the mobility task</w:t>
      </w:r>
      <w:r w:rsidR="00080FA6">
        <w:rPr>
          <w:rFonts w:eastAsia="Times New Roman" w:cs="Times New Roman"/>
          <w:shd w:val="clear" w:color="auto" w:fill="FFFFFF"/>
        </w:rPr>
        <w:t xml:space="preserve"> </w:t>
      </w:r>
      <w:r w:rsidR="00C31C48">
        <w:rPr>
          <w:rFonts w:eastAsia="Times New Roman" w:cs="Times New Roman"/>
          <w:shd w:val="clear" w:color="auto" w:fill="FFFFFF"/>
        </w:rPr>
        <w:t>in the MDD group. Indeed, a</w:t>
      </w:r>
      <w:r w:rsidR="00E7746B">
        <w:rPr>
          <w:rFonts w:eastAsia="Times New Roman" w:cs="Times New Roman"/>
          <w:shd w:val="clear" w:color="auto" w:fill="FFFFFF"/>
        </w:rPr>
        <w:t xml:space="preserve"> </w:t>
      </w:r>
      <w:r w:rsidR="00E7746B">
        <w:rPr>
          <w:rFonts w:eastAsia="Times New Roman" w:cs="Times New Roman"/>
          <w:i/>
          <w:shd w:val="clear" w:color="auto" w:fill="FFFFFF"/>
        </w:rPr>
        <w:t>t</w:t>
      </w:r>
      <w:r w:rsidR="00080FA6">
        <w:rPr>
          <w:rFonts w:eastAsia="Times New Roman" w:cs="Times New Roman"/>
          <w:shd w:val="clear" w:color="auto" w:fill="FFFFFF"/>
        </w:rPr>
        <w:t>-test confirmed that</w:t>
      </w:r>
      <w:r w:rsidR="009E6DCB">
        <w:rPr>
          <w:rFonts w:eastAsia="Times New Roman" w:cs="Times New Roman"/>
          <w:shd w:val="clear" w:color="auto" w:fill="FFFFFF"/>
        </w:rPr>
        <w:t>,</w:t>
      </w:r>
      <w:r w:rsidR="00C31C48">
        <w:rPr>
          <w:rFonts w:eastAsia="Times New Roman" w:cs="Times New Roman"/>
          <w:shd w:val="clear" w:color="auto" w:fill="FFFFFF"/>
        </w:rPr>
        <w:t xml:space="preserve"> for </w:t>
      </w:r>
      <w:r w:rsidR="009E6DCB">
        <w:rPr>
          <w:rFonts w:eastAsia="Times New Roman" w:cs="Times New Roman"/>
          <w:shd w:val="clear" w:color="auto" w:fill="FFFFFF"/>
        </w:rPr>
        <w:t xml:space="preserve">words from </w:t>
      </w:r>
      <w:r w:rsidR="00C31C48">
        <w:rPr>
          <w:rFonts w:eastAsia="Times New Roman" w:cs="Times New Roman"/>
          <w:shd w:val="clear" w:color="auto" w:fill="FFFFFF"/>
        </w:rPr>
        <w:t>the mobility task</w:t>
      </w:r>
      <w:r w:rsidR="00E106C9">
        <w:rPr>
          <w:rFonts w:eastAsia="Times New Roman" w:cs="Times New Roman"/>
          <w:shd w:val="clear" w:color="auto" w:fill="FFFFFF"/>
        </w:rPr>
        <w:t xml:space="preserve">, </w:t>
      </w:r>
      <w:r w:rsidR="00080FA6">
        <w:rPr>
          <w:rFonts w:eastAsia="Times New Roman" w:cs="Times New Roman"/>
          <w:shd w:val="clear" w:color="auto" w:fill="FFFFFF"/>
        </w:rPr>
        <w:t>depressed participants guessed less fr</w:t>
      </w:r>
      <w:r w:rsidR="00385599">
        <w:rPr>
          <w:rFonts w:eastAsia="Times New Roman" w:cs="Times New Roman"/>
          <w:shd w:val="clear" w:color="auto" w:fill="FFFFFF"/>
        </w:rPr>
        <w:t xml:space="preserve">equently under the Question </w:t>
      </w:r>
      <w:r w:rsidR="007F0C9A">
        <w:rPr>
          <w:rFonts w:eastAsia="Times New Roman" w:cs="Times New Roman"/>
          <w:shd w:val="clear" w:color="auto" w:fill="FFFFFF"/>
        </w:rPr>
        <w:t>vs.</w:t>
      </w:r>
      <w:r w:rsidR="00080FA6">
        <w:rPr>
          <w:rFonts w:eastAsia="Times New Roman" w:cs="Times New Roman"/>
          <w:shd w:val="clear" w:color="auto" w:fill="FFFFFF"/>
        </w:rPr>
        <w:t xml:space="preserve"> the Side cue, </w:t>
      </w:r>
      <w:r w:rsidR="00E7746B">
        <w:rPr>
          <w:rFonts w:eastAsia="Times New Roman" w:cs="Times New Roman"/>
          <w:i/>
          <w:shd w:val="clear" w:color="auto" w:fill="FFFFFF"/>
        </w:rPr>
        <w:t>t</w:t>
      </w:r>
      <w:r w:rsidR="00E7746B">
        <w:rPr>
          <w:rFonts w:eastAsia="Times New Roman" w:cs="Times New Roman"/>
          <w:shd w:val="clear" w:color="auto" w:fill="FFFFFF"/>
        </w:rPr>
        <w:t>(1</w:t>
      </w:r>
      <w:r w:rsidR="009F08D3">
        <w:rPr>
          <w:rFonts w:eastAsia="Times New Roman" w:cs="Times New Roman"/>
          <w:shd w:val="clear" w:color="auto" w:fill="FFFFFF"/>
        </w:rPr>
        <w:t>7</w:t>
      </w:r>
      <w:r w:rsidR="00E7746B">
        <w:rPr>
          <w:rFonts w:eastAsia="Times New Roman" w:cs="Times New Roman"/>
          <w:shd w:val="clear" w:color="auto" w:fill="FFFFFF"/>
        </w:rPr>
        <w:t>) = -3.</w:t>
      </w:r>
      <w:r w:rsidR="009F08D3">
        <w:rPr>
          <w:rFonts w:eastAsia="Times New Roman" w:cs="Times New Roman"/>
          <w:shd w:val="clear" w:color="auto" w:fill="FFFFFF"/>
        </w:rPr>
        <w:t>29</w:t>
      </w:r>
      <w:r w:rsidR="00E7746B">
        <w:rPr>
          <w:rFonts w:eastAsia="Times New Roman" w:cs="Times New Roman"/>
          <w:shd w:val="clear" w:color="auto" w:fill="FFFFFF"/>
        </w:rPr>
        <w:t xml:space="preserve">, </w:t>
      </w:r>
      <w:r w:rsidR="00E7746B">
        <w:rPr>
          <w:rFonts w:eastAsia="Times New Roman" w:cs="Times New Roman"/>
          <w:i/>
          <w:shd w:val="clear" w:color="auto" w:fill="FFFFFF"/>
        </w:rPr>
        <w:t>p</w:t>
      </w:r>
      <w:r w:rsidR="00E7746B">
        <w:rPr>
          <w:rFonts w:eastAsia="Times New Roman" w:cs="Times New Roman"/>
          <w:shd w:val="clear" w:color="auto" w:fill="FFFFFF"/>
        </w:rPr>
        <w:t xml:space="preserve"> = 0.00</w:t>
      </w:r>
      <w:r w:rsidR="009F08D3">
        <w:rPr>
          <w:rFonts w:eastAsia="Times New Roman" w:cs="Times New Roman"/>
          <w:shd w:val="clear" w:color="auto" w:fill="FFFFFF"/>
        </w:rPr>
        <w:t>4</w:t>
      </w:r>
      <w:r w:rsidR="00E7746B">
        <w:rPr>
          <w:rFonts w:eastAsia="Times New Roman" w:cs="Times New Roman"/>
          <w:shd w:val="clear" w:color="auto" w:fill="FFFFFF"/>
        </w:rPr>
        <w:t xml:space="preserve">, </w:t>
      </w:r>
      <w:r w:rsidR="00E7746B">
        <w:rPr>
          <w:rFonts w:eastAsia="Times New Roman" w:cs="Times New Roman"/>
          <w:i/>
          <w:shd w:val="clear" w:color="auto" w:fill="FFFFFF"/>
        </w:rPr>
        <w:t>d</w:t>
      </w:r>
      <w:r w:rsidR="00E7746B">
        <w:rPr>
          <w:rFonts w:eastAsia="Times New Roman" w:cs="Times New Roman"/>
          <w:shd w:val="clear" w:color="auto" w:fill="FFFFFF"/>
        </w:rPr>
        <w:t xml:space="preserve"> = </w:t>
      </w:r>
      <w:r w:rsidR="00B71169">
        <w:rPr>
          <w:rFonts w:eastAsia="Times New Roman" w:cs="Times New Roman"/>
          <w:shd w:val="clear" w:color="auto" w:fill="FFFFFF"/>
        </w:rPr>
        <w:t>0.</w:t>
      </w:r>
      <w:r w:rsidR="009F08D3">
        <w:rPr>
          <w:rFonts w:eastAsia="Times New Roman" w:cs="Times New Roman"/>
          <w:shd w:val="clear" w:color="auto" w:fill="FFFFFF"/>
        </w:rPr>
        <w:t>77</w:t>
      </w:r>
      <w:r w:rsidR="00385599">
        <w:rPr>
          <w:rFonts w:eastAsia="Times New Roman" w:cs="Times New Roman"/>
          <w:shd w:val="clear" w:color="auto" w:fill="FFFFFF"/>
        </w:rPr>
        <w:t>;</w:t>
      </w:r>
      <w:r w:rsidR="00C31C48">
        <w:rPr>
          <w:rFonts w:eastAsia="Times New Roman" w:cs="Times New Roman"/>
          <w:shd w:val="clear" w:color="auto" w:fill="FFFFFF"/>
        </w:rPr>
        <w:t xml:space="preserve"> th</w:t>
      </w:r>
      <w:r w:rsidR="009F51B8">
        <w:rPr>
          <w:rFonts w:eastAsia="Times New Roman" w:cs="Times New Roman"/>
          <w:shd w:val="clear" w:color="auto" w:fill="FFFFFF"/>
        </w:rPr>
        <w:t>e</w:t>
      </w:r>
      <w:r w:rsidR="00C31C48">
        <w:rPr>
          <w:rFonts w:eastAsia="Times New Roman" w:cs="Times New Roman"/>
          <w:shd w:val="clear" w:color="auto" w:fill="FFFFFF"/>
        </w:rPr>
        <w:t xml:space="preserve"> cue effect </w:t>
      </w:r>
      <w:r w:rsidR="00AF7B01">
        <w:rPr>
          <w:rFonts w:eastAsia="Times New Roman" w:cs="Times New Roman"/>
          <w:shd w:val="clear" w:color="auto" w:fill="FFFFFF"/>
        </w:rPr>
        <w:t xml:space="preserve">was not reliable </w:t>
      </w:r>
      <w:r w:rsidR="00EA1919">
        <w:rPr>
          <w:rFonts w:eastAsia="Times New Roman" w:cs="Times New Roman"/>
          <w:shd w:val="clear" w:color="auto" w:fill="FFFFFF"/>
        </w:rPr>
        <w:t>for words from the animacy task</w:t>
      </w:r>
      <w:r w:rsidR="003A4AEC">
        <w:rPr>
          <w:rFonts w:eastAsia="Times New Roman" w:cs="Times New Roman"/>
          <w:shd w:val="clear" w:color="auto" w:fill="FFFFFF"/>
        </w:rPr>
        <w:t xml:space="preserve">, </w:t>
      </w:r>
      <w:r w:rsidR="003A4AEC">
        <w:rPr>
          <w:rFonts w:eastAsia="Times New Roman" w:cs="Times New Roman"/>
          <w:i/>
          <w:shd w:val="clear" w:color="auto" w:fill="FFFFFF"/>
        </w:rPr>
        <w:t>t</w:t>
      </w:r>
      <w:r w:rsidR="003A4AEC">
        <w:rPr>
          <w:rFonts w:eastAsia="Times New Roman" w:cs="Times New Roman"/>
          <w:shd w:val="clear" w:color="auto" w:fill="FFFFFF"/>
        </w:rPr>
        <w:t>(1</w:t>
      </w:r>
      <w:r w:rsidR="009F08D3">
        <w:rPr>
          <w:rFonts w:eastAsia="Times New Roman" w:cs="Times New Roman"/>
          <w:shd w:val="clear" w:color="auto" w:fill="FFFFFF"/>
        </w:rPr>
        <w:t>7</w:t>
      </w:r>
      <w:r w:rsidR="003A4AEC">
        <w:rPr>
          <w:rFonts w:eastAsia="Times New Roman" w:cs="Times New Roman"/>
          <w:shd w:val="clear" w:color="auto" w:fill="FFFFFF"/>
        </w:rPr>
        <w:t xml:space="preserve">) </w:t>
      </w:r>
      <w:r w:rsidR="009F08D3">
        <w:rPr>
          <w:rFonts w:eastAsia="Times New Roman" w:cs="Times New Roman"/>
          <w:shd w:val="clear" w:color="auto" w:fill="FFFFFF"/>
        </w:rPr>
        <w:t>&lt;</w:t>
      </w:r>
      <w:r w:rsidR="003A4AEC">
        <w:rPr>
          <w:rFonts w:eastAsia="Times New Roman" w:cs="Times New Roman"/>
          <w:shd w:val="clear" w:color="auto" w:fill="FFFFFF"/>
        </w:rPr>
        <w:t xml:space="preserve"> </w:t>
      </w:r>
      <w:r w:rsidR="009F08D3">
        <w:rPr>
          <w:rFonts w:eastAsia="Times New Roman" w:cs="Times New Roman"/>
          <w:shd w:val="clear" w:color="auto" w:fill="FFFFFF"/>
        </w:rPr>
        <w:t>1</w:t>
      </w:r>
      <w:r w:rsidR="00C31C48">
        <w:rPr>
          <w:rFonts w:eastAsia="Times New Roman" w:cs="Times New Roman"/>
          <w:shd w:val="clear" w:color="auto" w:fill="FFFFFF"/>
        </w:rPr>
        <w:t xml:space="preserve">. </w:t>
      </w:r>
      <w:r w:rsidR="00385599">
        <w:rPr>
          <w:rFonts w:eastAsia="Times New Roman" w:cs="Times New Roman"/>
          <w:shd w:val="clear" w:color="auto" w:fill="FFFFFF"/>
        </w:rPr>
        <w:t xml:space="preserve">In controls </w:t>
      </w:r>
      <w:r w:rsidR="00E7746B">
        <w:rPr>
          <w:rFonts w:eastAsia="Times New Roman" w:cs="Times New Roman"/>
          <w:shd w:val="clear" w:color="auto" w:fill="FFFFFF"/>
        </w:rPr>
        <w:t xml:space="preserve">there was no </w:t>
      </w:r>
      <w:r w:rsidR="00AF7B01">
        <w:rPr>
          <w:rFonts w:eastAsia="Times New Roman" w:cs="Times New Roman"/>
          <w:shd w:val="clear" w:color="auto" w:fill="FFFFFF"/>
        </w:rPr>
        <w:t xml:space="preserve">reliable </w:t>
      </w:r>
      <w:r w:rsidR="00E106C9">
        <w:rPr>
          <w:rFonts w:eastAsia="Times New Roman" w:cs="Times New Roman"/>
          <w:shd w:val="clear" w:color="auto" w:fill="FFFFFF"/>
        </w:rPr>
        <w:t xml:space="preserve">cue </w:t>
      </w:r>
      <w:r w:rsidR="00E7746B">
        <w:rPr>
          <w:rFonts w:eastAsia="Times New Roman" w:cs="Times New Roman"/>
          <w:shd w:val="clear" w:color="auto" w:fill="FFFFFF"/>
        </w:rPr>
        <w:t xml:space="preserve">effect </w:t>
      </w:r>
      <w:r w:rsidR="009E6DCB">
        <w:rPr>
          <w:rFonts w:eastAsia="Times New Roman" w:cs="Times New Roman"/>
          <w:shd w:val="clear" w:color="auto" w:fill="FFFFFF"/>
        </w:rPr>
        <w:t xml:space="preserve">for </w:t>
      </w:r>
      <w:r w:rsidR="003A4AEC">
        <w:rPr>
          <w:rFonts w:eastAsia="Times New Roman" w:cs="Times New Roman"/>
          <w:shd w:val="clear" w:color="auto" w:fill="FFFFFF"/>
        </w:rPr>
        <w:t xml:space="preserve">either encoding task </w:t>
      </w:r>
      <w:r w:rsidR="00EA1919">
        <w:rPr>
          <w:rFonts w:eastAsia="Times New Roman" w:cs="Times New Roman"/>
          <w:shd w:val="clear" w:color="auto" w:fill="FFFFFF"/>
        </w:rPr>
        <w:t xml:space="preserve">considered alone </w:t>
      </w:r>
      <w:r w:rsidR="003A4AEC">
        <w:rPr>
          <w:rFonts w:eastAsia="Times New Roman" w:cs="Times New Roman"/>
          <w:shd w:val="clear" w:color="auto" w:fill="FFFFFF"/>
        </w:rPr>
        <w:t>(</w:t>
      </w:r>
      <w:r w:rsidR="00E7746B">
        <w:rPr>
          <w:rFonts w:eastAsia="Times New Roman" w:cs="Times New Roman"/>
          <w:i/>
          <w:shd w:val="clear" w:color="auto" w:fill="FFFFFF"/>
        </w:rPr>
        <w:t>t</w:t>
      </w:r>
      <w:r w:rsidR="00E7746B">
        <w:rPr>
          <w:rFonts w:eastAsia="Times New Roman" w:cs="Times New Roman"/>
          <w:shd w:val="clear" w:color="auto" w:fill="FFFFFF"/>
        </w:rPr>
        <w:t xml:space="preserve">s &lt; </w:t>
      </w:r>
      <w:r w:rsidR="003A4AEC">
        <w:rPr>
          <w:rFonts w:eastAsia="Times New Roman" w:cs="Times New Roman"/>
          <w:shd w:val="clear" w:color="auto" w:fill="FFFFFF"/>
        </w:rPr>
        <w:t xml:space="preserve">1.33, </w:t>
      </w:r>
      <w:r w:rsidR="009E6EAF">
        <w:rPr>
          <w:rFonts w:eastAsia="Times New Roman" w:cs="Times New Roman"/>
          <w:i/>
          <w:shd w:val="clear" w:color="auto" w:fill="FFFFFF"/>
        </w:rPr>
        <w:t>p</w:t>
      </w:r>
      <w:r w:rsidR="009E6EAF">
        <w:rPr>
          <w:rFonts w:eastAsia="Times New Roman" w:cs="Times New Roman"/>
          <w:shd w:val="clear" w:color="auto" w:fill="FFFFFF"/>
        </w:rPr>
        <w:t>s &gt; 0.2</w:t>
      </w:r>
      <w:r w:rsidR="009F08D3">
        <w:rPr>
          <w:rFonts w:eastAsia="Times New Roman" w:cs="Times New Roman"/>
          <w:shd w:val="clear" w:color="auto" w:fill="FFFFFF"/>
        </w:rPr>
        <w:t>0</w:t>
      </w:r>
      <w:r w:rsidR="009E6EAF">
        <w:rPr>
          <w:rFonts w:eastAsia="Times New Roman" w:cs="Times New Roman"/>
          <w:shd w:val="clear" w:color="auto" w:fill="FFFFFF"/>
        </w:rPr>
        <w:t xml:space="preserve">). </w:t>
      </w:r>
      <w:r w:rsidR="00694E1B">
        <w:rPr>
          <w:rFonts w:eastAsia="Times New Roman" w:cs="Times New Roman"/>
          <w:shd w:val="clear" w:color="auto" w:fill="FFFFFF"/>
        </w:rPr>
        <w:t>Moreover</w:t>
      </w:r>
      <w:r w:rsidR="009E6EAF">
        <w:rPr>
          <w:rFonts w:eastAsia="Times New Roman" w:cs="Times New Roman"/>
          <w:shd w:val="clear" w:color="auto" w:fill="FFFFFF"/>
        </w:rPr>
        <w:t>, in the MDD group</w:t>
      </w:r>
      <w:r w:rsidR="00B33395">
        <w:rPr>
          <w:rFonts w:eastAsia="Times New Roman" w:cs="Times New Roman"/>
          <w:shd w:val="clear" w:color="auto" w:fill="FFFFFF"/>
        </w:rPr>
        <w:t>,</w:t>
      </w:r>
      <w:r w:rsidR="009E6EAF">
        <w:rPr>
          <w:rFonts w:eastAsia="Times New Roman" w:cs="Times New Roman"/>
          <w:shd w:val="clear" w:color="auto" w:fill="FFFFFF"/>
        </w:rPr>
        <w:t xml:space="preserve"> words from the mobility task presented under the Question cue </w:t>
      </w:r>
      <w:r w:rsidR="00694E1B">
        <w:rPr>
          <w:rFonts w:eastAsia="Times New Roman" w:cs="Times New Roman"/>
          <w:shd w:val="clear" w:color="auto" w:fill="FFFFFF"/>
        </w:rPr>
        <w:t>elicited fewer guess</w:t>
      </w:r>
      <w:r w:rsidR="00AF7B01">
        <w:rPr>
          <w:rFonts w:eastAsia="Times New Roman" w:cs="Times New Roman"/>
          <w:shd w:val="clear" w:color="auto" w:fill="FFFFFF"/>
        </w:rPr>
        <w:t>es</w:t>
      </w:r>
      <w:r w:rsidR="00694E1B">
        <w:rPr>
          <w:rFonts w:eastAsia="Times New Roman" w:cs="Times New Roman"/>
          <w:shd w:val="clear" w:color="auto" w:fill="FFFFFF"/>
        </w:rPr>
        <w:t xml:space="preserve"> than </w:t>
      </w:r>
      <w:r w:rsidR="009E6EAF">
        <w:rPr>
          <w:rFonts w:eastAsia="Times New Roman" w:cs="Times New Roman"/>
          <w:shd w:val="clear" w:color="auto" w:fill="FFFFFF"/>
        </w:rPr>
        <w:t xml:space="preserve">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Question cue, </w:t>
      </w:r>
      <w:r w:rsidR="009E6EAF">
        <w:rPr>
          <w:rFonts w:eastAsia="Times New Roman" w:cs="Times New Roman"/>
          <w:i/>
          <w:shd w:val="clear" w:color="auto" w:fill="FFFFFF"/>
        </w:rPr>
        <w:t>t</w:t>
      </w:r>
      <w:r w:rsidR="009E6EAF">
        <w:rPr>
          <w:rFonts w:eastAsia="Times New Roman" w:cs="Times New Roman"/>
          <w:shd w:val="clear" w:color="auto" w:fill="FFFFFF"/>
        </w:rPr>
        <w:t>(1</w:t>
      </w:r>
      <w:r w:rsidR="009F08D3">
        <w:rPr>
          <w:rFonts w:eastAsia="Times New Roman" w:cs="Times New Roman"/>
          <w:shd w:val="clear" w:color="auto" w:fill="FFFFFF"/>
        </w:rPr>
        <w:t>7</w:t>
      </w:r>
      <w:r w:rsidR="009E6EAF">
        <w:rPr>
          <w:rFonts w:eastAsia="Times New Roman" w:cs="Times New Roman"/>
          <w:shd w:val="clear" w:color="auto" w:fill="FFFFFF"/>
        </w:rPr>
        <w:t>) = -3.</w:t>
      </w:r>
      <w:r w:rsidR="009F08D3">
        <w:rPr>
          <w:rFonts w:eastAsia="Times New Roman" w:cs="Times New Roman"/>
          <w:shd w:val="clear" w:color="auto" w:fill="FFFFFF"/>
        </w:rPr>
        <w:t>74</w:t>
      </w:r>
      <w:r w:rsidR="009E6EAF">
        <w:rPr>
          <w:rFonts w:eastAsia="Times New Roman" w:cs="Times New Roman"/>
          <w:shd w:val="clear" w:color="auto" w:fill="FFFFFF"/>
        </w:rPr>
        <w:t xml:space="preserve">, </w:t>
      </w:r>
      <w:r w:rsidR="009E6EAF">
        <w:rPr>
          <w:rFonts w:eastAsia="Times New Roman" w:cs="Times New Roman"/>
          <w:i/>
          <w:shd w:val="clear" w:color="auto" w:fill="FFFFFF"/>
        </w:rPr>
        <w:t>p</w:t>
      </w:r>
      <w:r w:rsidR="009E6EAF">
        <w:rPr>
          <w:rFonts w:eastAsia="Times New Roman" w:cs="Times New Roman"/>
          <w:shd w:val="clear" w:color="auto" w:fill="FFFFFF"/>
        </w:rPr>
        <w:t xml:space="preserve"> = 0.00</w:t>
      </w:r>
      <w:r w:rsidR="009F08D3">
        <w:rPr>
          <w:rFonts w:eastAsia="Times New Roman" w:cs="Times New Roman"/>
          <w:shd w:val="clear" w:color="auto" w:fill="FFFFFF"/>
        </w:rPr>
        <w:t>2</w:t>
      </w:r>
      <w:r w:rsidR="009E6EAF">
        <w:rPr>
          <w:rFonts w:eastAsia="Times New Roman" w:cs="Times New Roman"/>
          <w:shd w:val="clear" w:color="auto" w:fill="FFFFFF"/>
        </w:rPr>
        <w:t xml:space="preserve">,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B71169">
        <w:rPr>
          <w:rFonts w:eastAsia="Times New Roman" w:cs="Times New Roman"/>
          <w:shd w:val="clear" w:color="auto" w:fill="FFFFFF"/>
        </w:rPr>
        <w:t>0.</w:t>
      </w:r>
      <w:r w:rsidR="009F08D3">
        <w:rPr>
          <w:rFonts w:eastAsia="Times New Roman" w:cs="Times New Roman"/>
          <w:shd w:val="clear" w:color="auto" w:fill="FFFFFF"/>
        </w:rPr>
        <w:t>82</w:t>
      </w:r>
      <w:r w:rsidR="009E6EAF">
        <w:rPr>
          <w:rFonts w:eastAsia="Times New Roman" w:cs="Times New Roman"/>
          <w:shd w:val="clear" w:color="auto" w:fill="FFFFFF"/>
        </w:rPr>
        <w:t xml:space="preserve">, </w:t>
      </w:r>
      <w:r w:rsidR="003A4AEC">
        <w:rPr>
          <w:rFonts w:eastAsia="Times New Roman" w:cs="Times New Roman"/>
          <w:shd w:val="clear" w:color="auto" w:fill="FFFFFF"/>
        </w:rPr>
        <w:t>or</w:t>
      </w:r>
      <w:r w:rsidR="009E6EAF">
        <w:rPr>
          <w:rFonts w:eastAsia="Times New Roman" w:cs="Times New Roman"/>
          <w:shd w:val="clear" w:color="auto" w:fill="FFFFFF"/>
        </w:rPr>
        <w:t xml:space="preserve"> 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Side cue, </w:t>
      </w:r>
      <w:r w:rsidR="009E6EAF">
        <w:rPr>
          <w:rFonts w:eastAsia="Times New Roman" w:cs="Times New Roman"/>
          <w:i/>
          <w:shd w:val="clear" w:color="auto" w:fill="FFFFFF"/>
        </w:rPr>
        <w:t>t</w:t>
      </w:r>
      <w:r w:rsidR="009E6EAF">
        <w:rPr>
          <w:rFonts w:eastAsia="Times New Roman" w:cs="Times New Roman"/>
          <w:shd w:val="clear" w:color="auto" w:fill="FFFFFF"/>
        </w:rPr>
        <w:t>(1</w:t>
      </w:r>
      <w:r w:rsidR="009F08D3">
        <w:rPr>
          <w:rFonts w:eastAsia="Times New Roman" w:cs="Times New Roman"/>
          <w:shd w:val="clear" w:color="auto" w:fill="FFFFFF"/>
        </w:rPr>
        <w:t>7</w:t>
      </w:r>
      <w:r w:rsidR="009E6EAF">
        <w:rPr>
          <w:rFonts w:eastAsia="Times New Roman" w:cs="Times New Roman"/>
          <w:shd w:val="clear" w:color="auto" w:fill="FFFFFF"/>
        </w:rPr>
        <w:t>) = -3.</w:t>
      </w:r>
      <w:r w:rsidR="009F08D3">
        <w:rPr>
          <w:rFonts w:eastAsia="Times New Roman" w:cs="Times New Roman"/>
          <w:shd w:val="clear" w:color="auto" w:fill="FFFFFF"/>
        </w:rPr>
        <w:t>5</w:t>
      </w:r>
      <w:r w:rsidR="009E6EAF">
        <w:rPr>
          <w:rFonts w:eastAsia="Times New Roman" w:cs="Times New Roman"/>
          <w:shd w:val="clear" w:color="auto" w:fill="FFFFFF"/>
        </w:rPr>
        <w:t xml:space="preserve">9, </w:t>
      </w:r>
      <w:r w:rsidR="009E6EAF">
        <w:rPr>
          <w:rFonts w:eastAsia="Times New Roman" w:cs="Times New Roman"/>
          <w:i/>
          <w:shd w:val="clear" w:color="auto" w:fill="FFFFFF"/>
        </w:rPr>
        <w:t>p</w:t>
      </w:r>
      <w:r w:rsidR="009E6EAF">
        <w:rPr>
          <w:rFonts w:eastAsia="Times New Roman" w:cs="Times New Roman"/>
          <w:shd w:val="clear" w:color="auto" w:fill="FFFFFF"/>
        </w:rPr>
        <w:t xml:space="preserve"> = 0.00</w:t>
      </w:r>
      <w:r w:rsidR="009F08D3">
        <w:rPr>
          <w:rFonts w:eastAsia="Times New Roman" w:cs="Times New Roman"/>
          <w:shd w:val="clear" w:color="auto" w:fill="FFFFFF"/>
        </w:rPr>
        <w:t>2</w:t>
      </w:r>
      <w:r w:rsidR="009E6EAF">
        <w:rPr>
          <w:rFonts w:eastAsia="Times New Roman" w:cs="Times New Roman"/>
          <w:shd w:val="clear" w:color="auto" w:fill="FFFFFF"/>
        </w:rPr>
        <w:t xml:space="preserve">,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570E49">
        <w:rPr>
          <w:rFonts w:eastAsia="Times New Roman" w:cs="Times New Roman"/>
          <w:shd w:val="clear" w:color="auto" w:fill="FFFFFF"/>
        </w:rPr>
        <w:t>0.</w:t>
      </w:r>
      <w:r w:rsidR="009F08D3">
        <w:rPr>
          <w:rFonts w:eastAsia="Times New Roman" w:cs="Times New Roman"/>
          <w:shd w:val="clear" w:color="auto" w:fill="FFFFFF"/>
        </w:rPr>
        <w:t>8</w:t>
      </w:r>
      <w:r w:rsidR="00570E49">
        <w:rPr>
          <w:rFonts w:eastAsia="Times New Roman" w:cs="Times New Roman"/>
          <w:shd w:val="clear" w:color="auto" w:fill="FFFFFF"/>
        </w:rPr>
        <w:t>5</w:t>
      </w:r>
      <w:r w:rsidR="009E6EAF">
        <w:rPr>
          <w:rFonts w:eastAsia="Times New Roman" w:cs="Times New Roman"/>
          <w:shd w:val="clear" w:color="auto" w:fill="FFFFFF"/>
        </w:rPr>
        <w:t xml:space="preserve">. </w:t>
      </w:r>
      <w:r w:rsidR="006F39D3">
        <w:rPr>
          <w:rFonts w:eastAsia="Times New Roman" w:cs="Times New Roman"/>
          <w:shd w:val="clear" w:color="auto" w:fill="FFFFFF"/>
        </w:rPr>
        <w:t xml:space="preserve">In sum, </w:t>
      </w:r>
      <w:r w:rsidR="009846F6">
        <w:rPr>
          <w:rFonts w:eastAsia="Times New Roman" w:cs="Times New Roman"/>
          <w:shd w:val="clear" w:color="auto" w:fill="FFFFFF"/>
        </w:rPr>
        <w:t xml:space="preserve">all </w:t>
      </w:r>
      <w:r w:rsidR="00C31C48">
        <w:rPr>
          <w:rFonts w:eastAsia="Times New Roman" w:cs="Times New Roman"/>
          <w:shd w:val="clear" w:color="auto" w:fill="FFFFFF"/>
        </w:rPr>
        <w:t xml:space="preserve">participants guessed less </w:t>
      </w:r>
      <w:r w:rsidR="00E80C57">
        <w:rPr>
          <w:rFonts w:eastAsia="Times New Roman" w:cs="Times New Roman"/>
          <w:shd w:val="clear" w:color="auto" w:fill="FFFFFF"/>
        </w:rPr>
        <w:t xml:space="preserve">to words from the mobility </w:t>
      </w:r>
      <w:r w:rsidR="007F0C9A">
        <w:rPr>
          <w:rFonts w:eastAsia="Times New Roman" w:cs="Times New Roman"/>
          <w:shd w:val="clear" w:color="auto" w:fill="FFFFFF"/>
        </w:rPr>
        <w:t>vs.</w:t>
      </w:r>
      <w:r w:rsidR="009846F6">
        <w:rPr>
          <w:rFonts w:eastAsia="Times New Roman" w:cs="Times New Roman"/>
          <w:shd w:val="clear" w:color="auto" w:fill="FFFFFF"/>
        </w:rPr>
        <w:t xml:space="preserve"> </w:t>
      </w:r>
      <w:r w:rsidR="00E80C57">
        <w:rPr>
          <w:rFonts w:eastAsia="Times New Roman" w:cs="Times New Roman"/>
          <w:shd w:val="clear" w:color="auto" w:fill="FFFFFF"/>
        </w:rPr>
        <w:t>animacy task</w:t>
      </w:r>
      <w:r w:rsidR="00E66038">
        <w:rPr>
          <w:rFonts w:eastAsia="Times New Roman" w:cs="Times New Roman"/>
          <w:shd w:val="clear" w:color="auto" w:fill="FFFFFF"/>
        </w:rPr>
        <w:t xml:space="preserve"> and in response to</w:t>
      </w:r>
      <w:r w:rsidR="00E80C57">
        <w:rPr>
          <w:rFonts w:eastAsia="Times New Roman" w:cs="Times New Roman"/>
          <w:shd w:val="clear" w:color="auto" w:fill="FFFFFF"/>
        </w:rPr>
        <w:t xml:space="preserve"> the Question </w:t>
      </w:r>
      <w:r w:rsidR="007F0C9A">
        <w:rPr>
          <w:rFonts w:eastAsia="Times New Roman" w:cs="Times New Roman"/>
          <w:shd w:val="clear" w:color="auto" w:fill="FFFFFF"/>
        </w:rPr>
        <w:t>vs.</w:t>
      </w:r>
      <w:r w:rsidR="00E80C57">
        <w:rPr>
          <w:rFonts w:eastAsia="Times New Roman" w:cs="Times New Roman"/>
          <w:shd w:val="clear" w:color="auto" w:fill="FFFFFF"/>
        </w:rPr>
        <w:t xml:space="preserve"> Side</w:t>
      </w:r>
      <w:r w:rsidR="00132A85">
        <w:rPr>
          <w:rFonts w:eastAsia="Times New Roman" w:cs="Times New Roman"/>
          <w:shd w:val="clear" w:color="auto" w:fill="FFFFFF"/>
        </w:rPr>
        <w:t xml:space="preserve"> cue, and i</w:t>
      </w:r>
      <w:r w:rsidR="00E80C57">
        <w:rPr>
          <w:rFonts w:eastAsia="Times New Roman" w:cs="Times New Roman"/>
          <w:shd w:val="clear" w:color="auto" w:fill="FFFFFF"/>
        </w:rPr>
        <w:t>n the MDD group</w:t>
      </w:r>
      <w:r w:rsidR="00C31C48">
        <w:rPr>
          <w:rFonts w:eastAsia="Times New Roman" w:cs="Times New Roman"/>
          <w:shd w:val="clear" w:color="auto" w:fill="FFFFFF"/>
        </w:rPr>
        <w:t>,</w:t>
      </w:r>
      <w:r w:rsidR="00E80C57">
        <w:rPr>
          <w:rFonts w:eastAsia="Times New Roman" w:cs="Times New Roman"/>
          <w:shd w:val="clear" w:color="auto" w:fill="FFFFFF"/>
        </w:rPr>
        <w:t xml:space="preserve"> </w:t>
      </w:r>
      <w:r w:rsidR="00E66038">
        <w:rPr>
          <w:rFonts w:eastAsia="Times New Roman" w:cs="Times New Roman"/>
          <w:shd w:val="clear" w:color="auto" w:fill="FFFFFF"/>
        </w:rPr>
        <w:t>words from the mobility task pr</w:t>
      </w:r>
      <w:r w:rsidR="009846F6">
        <w:rPr>
          <w:rFonts w:eastAsia="Times New Roman" w:cs="Times New Roman"/>
          <w:shd w:val="clear" w:color="auto" w:fill="FFFFFF"/>
        </w:rPr>
        <w:t>esented under the Question cue elicited</w:t>
      </w:r>
      <w:r w:rsidR="00C31C48">
        <w:rPr>
          <w:rFonts w:eastAsia="Times New Roman" w:cs="Times New Roman"/>
          <w:shd w:val="clear" w:color="auto" w:fill="FFFFFF"/>
        </w:rPr>
        <w:t xml:space="preserve"> </w:t>
      </w:r>
      <w:r w:rsidR="009846F6">
        <w:rPr>
          <w:rFonts w:eastAsia="Times New Roman" w:cs="Times New Roman"/>
          <w:shd w:val="clear" w:color="auto" w:fill="FFFFFF"/>
        </w:rPr>
        <w:t xml:space="preserve">especially </w:t>
      </w:r>
      <w:r w:rsidR="006F39D3">
        <w:rPr>
          <w:rFonts w:eastAsia="Times New Roman" w:cs="Times New Roman"/>
          <w:shd w:val="clear" w:color="auto" w:fill="FFFFFF"/>
        </w:rPr>
        <w:t>few guesses</w:t>
      </w:r>
      <w:r w:rsidR="00E80C57">
        <w:rPr>
          <w:rFonts w:eastAsia="Times New Roman" w:cs="Times New Roman"/>
          <w:shd w:val="clear" w:color="auto" w:fill="FFFFFF"/>
        </w:rPr>
        <w:t>.</w:t>
      </w:r>
    </w:p>
    <w:p w14:paraId="5BE8E32D" w14:textId="23C68454" w:rsidR="001B5454" w:rsidRDefault="002F3F4C" w:rsidP="001164C5">
      <w:pPr>
        <w:spacing w:line="480" w:lineRule="auto"/>
        <w:ind w:firstLine="720"/>
        <w:rPr>
          <w:rFonts w:eastAsia="Times New Roman" w:cs="Times New Roman"/>
          <w:i/>
          <w:shd w:val="clear" w:color="auto" w:fill="FFFFFF"/>
        </w:rPr>
      </w:pPr>
      <w:r>
        <w:rPr>
          <w:rFonts w:eastAsia="Times New Roman" w:cs="Times New Roman"/>
          <w:b/>
          <w:shd w:val="clear" w:color="auto" w:fill="FFFFFF"/>
        </w:rPr>
        <w:t xml:space="preserve">3.2.4. </w:t>
      </w:r>
      <w:r w:rsidR="00C06ACF">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C25B97">
        <w:rPr>
          <w:rFonts w:eastAsia="Times New Roman" w:cs="Times New Roman"/>
          <w:shd w:val="clear" w:color="auto" w:fill="FFFFFF"/>
        </w:rPr>
        <w:t xml:space="preserve">The source accuracy </w:t>
      </w:r>
      <w:r w:rsidR="00132A85">
        <w:rPr>
          <w:rFonts w:eastAsia="Times New Roman" w:cs="Times New Roman"/>
          <w:shd w:val="clear" w:color="auto" w:fill="FFFFFF"/>
        </w:rPr>
        <w:t>results</w:t>
      </w:r>
      <w:r w:rsidR="00C25B97">
        <w:rPr>
          <w:rFonts w:eastAsia="Times New Roman" w:cs="Times New Roman"/>
          <w:shd w:val="clear" w:color="auto" w:fill="FFFFFF"/>
        </w:rPr>
        <w:t xml:space="preserve"> are</w:t>
      </w:r>
      <w:r w:rsidR="00D85C1C">
        <w:rPr>
          <w:rFonts w:eastAsia="Times New Roman" w:cs="Times New Roman"/>
          <w:shd w:val="clear" w:color="auto" w:fill="FFFFFF"/>
        </w:rPr>
        <w:t xml:space="preserve"> </w:t>
      </w:r>
      <w:r w:rsidR="00132A85">
        <w:rPr>
          <w:rFonts w:eastAsia="Times New Roman" w:cs="Times New Roman"/>
          <w:shd w:val="clear" w:color="auto" w:fill="FFFFFF"/>
        </w:rPr>
        <w:t xml:space="preserve">given </w:t>
      </w:r>
      <w:r w:rsidR="00D85C1C">
        <w:rPr>
          <w:rFonts w:eastAsia="Times New Roman" w:cs="Times New Roman"/>
          <w:shd w:val="clear" w:color="auto" w:fill="FFFFFF"/>
        </w:rPr>
        <w:t xml:space="preserve">in Figure </w:t>
      </w:r>
      <w:r w:rsidR="004D45C2">
        <w:rPr>
          <w:rFonts w:eastAsia="Times New Roman" w:cs="Times New Roman"/>
          <w:shd w:val="clear" w:color="auto" w:fill="FFFFFF"/>
        </w:rPr>
        <w:t>4</w:t>
      </w:r>
      <w:r w:rsidR="00542A15">
        <w:rPr>
          <w:rFonts w:eastAsia="Times New Roman" w:cs="Times New Roman"/>
          <w:shd w:val="clear" w:color="auto" w:fill="FFFFFF"/>
        </w:rPr>
        <w:t xml:space="preserve">A; the left and right panels show </w:t>
      </w:r>
      <w:r w:rsidR="00132A85">
        <w:rPr>
          <w:rFonts w:eastAsia="Times New Roman" w:cs="Times New Roman"/>
          <w:shd w:val="clear" w:color="auto" w:fill="FFFFFF"/>
        </w:rPr>
        <w:t>data</w:t>
      </w:r>
      <w:r w:rsidR="00542A15">
        <w:rPr>
          <w:rFonts w:eastAsia="Times New Roman" w:cs="Times New Roman"/>
          <w:shd w:val="clear" w:color="auto" w:fill="FFFFFF"/>
        </w:rPr>
        <w:t xml:space="preserve"> for words from the mobility and animacy tasks, respectively</w:t>
      </w:r>
      <w:r w:rsidR="00D85C1C">
        <w:rPr>
          <w:rFonts w:eastAsia="Times New Roman" w:cs="Times New Roman"/>
          <w:shd w:val="clear" w:color="auto" w:fill="FFFFFF"/>
        </w:rPr>
        <w:t>.</w:t>
      </w:r>
      <w:r w:rsidR="00C25B97">
        <w:rPr>
          <w:rFonts w:eastAsia="Times New Roman" w:cs="Times New Roman"/>
          <w:shd w:val="clear" w:color="auto" w:fill="FFFFFF"/>
        </w:rPr>
        <w:t xml:space="preserve"> </w:t>
      </w:r>
      <w:r w:rsidR="00C14167">
        <w:rPr>
          <w:rFonts w:eastAsia="Times New Roman" w:cs="Times New Roman"/>
          <w:shd w:val="clear" w:color="auto" w:fill="FFFFFF"/>
        </w:rPr>
        <w:t>The</w:t>
      </w:r>
      <w:r w:rsidR="00132A85">
        <w:rPr>
          <w:rFonts w:eastAsia="Times New Roman" w:cs="Times New Roman"/>
          <w:shd w:val="clear" w:color="auto" w:fill="FFFFFF"/>
        </w:rPr>
        <w:t>re</w:t>
      </w:r>
      <w:r w:rsidR="00C14167">
        <w:rPr>
          <w:rFonts w:eastAsia="Times New Roman" w:cs="Times New Roman"/>
          <w:shd w:val="clear" w:color="auto" w:fill="FFFFFF"/>
        </w:rPr>
        <w:t xml:space="preserve"> </w:t>
      </w:r>
      <w:r w:rsidR="00132A85">
        <w:rPr>
          <w:rFonts w:eastAsia="Times New Roman" w:cs="Times New Roman"/>
          <w:shd w:val="clear" w:color="auto" w:fill="FFFFFF"/>
        </w:rPr>
        <w:t xml:space="preserve">were </w:t>
      </w:r>
      <w:r w:rsidR="00C14167">
        <w:rPr>
          <w:rFonts w:eastAsia="Times New Roman" w:cs="Times New Roman"/>
          <w:shd w:val="clear" w:color="auto" w:fill="FFFFFF"/>
        </w:rPr>
        <w:t xml:space="preserve">main effects of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w:t>
      </w:r>
      <w:r w:rsidR="00312370">
        <w:rPr>
          <w:rFonts w:eastAsia="Times New Roman" w:cs="Times New Roman"/>
          <w:shd w:val="clear" w:color="auto" w:fill="FFFFFF"/>
        </w:rPr>
        <w:t>20.33</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(1, 46) = 3</w:t>
      </w:r>
      <w:r w:rsidR="00312370">
        <w:rPr>
          <w:rFonts w:eastAsia="Times New Roman" w:cs="Times New Roman"/>
          <w:shd w:val="clear" w:color="auto" w:fill="FFFFFF"/>
        </w:rPr>
        <w:t>0.43</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w:t>
      </w:r>
      <w:r w:rsidR="00542A15">
        <w:rPr>
          <w:rFonts w:eastAsia="Times New Roman" w:cs="Times New Roman"/>
          <w:shd w:val="clear" w:color="auto" w:fill="FFFFFF"/>
        </w:rPr>
        <w:t>which</w:t>
      </w:r>
      <w:r w:rsidR="00C14167">
        <w:rPr>
          <w:rFonts w:eastAsia="Times New Roman" w:cs="Times New Roman"/>
          <w:shd w:val="clear" w:color="auto" w:fill="FFFFFF"/>
        </w:rPr>
        <w:t xml:space="preserve"> were qualified by two interactions: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312370">
        <w:rPr>
          <w:rFonts w:eastAsia="Times New Roman" w:cs="Times New Roman"/>
          <w:shd w:val="clear" w:color="auto" w:fill="FFFFFF"/>
        </w:rPr>
        <w:t>(1, 46) = 21</w:t>
      </w:r>
      <w:r w:rsidR="00C14167">
        <w:rPr>
          <w:rFonts w:eastAsia="Times New Roman" w:cs="Times New Roman"/>
          <w:shd w:val="clear" w:color="auto" w:fill="FFFFFF"/>
        </w:rPr>
        <w:t>.</w:t>
      </w:r>
      <w:r w:rsidR="00312370">
        <w:rPr>
          <w:rFonts w:eastAsia="Times New Roman" w:cs="Times New Roman"/>
          <w:shd w:val="clear" w:color="auto" w:fill="FFFFFF"/>
        </w:rPr>
        <w:t>69</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 xml:space="preserve">Group </w:t>
      </w:r>
      <w:r w:rsidR="00C14167">
        <w:rPr>
          <w:rFonts w:eastAsia="Times New Roman" w:cs="Times New Roman"/>
          <w:shd w:val="clear" w:color="auto" w:fill="FFFFFF"/>
        </w:rPr>
        <w:t xml:space="preserve">x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w:t>
      </w:r>
      <w:r w:rsidR="00312370">
        <w:rPr>
          <w:rFonts w:eastAsia="Times New Roman" w:cs="Times New Roman"/>
          <w:shd w:val="clear" w:color="auto" w:fill="FFFFFF"/>
        </w:rPr>
        <w:t>5.49</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 0.0</w:t>
      </w:r>
      <w:r w:rsidR="00312370">
        <w:rPr>
          <w:rFonts w:eastAsia="Times New Roman" w:cs="Times New Roman"/>
          <w:shd w:val="clear" w:color="auto" w:fill="FFFFFF"/>
        </w:rPr>
        <w:t>2</w:t>
      </w:r>
      <w:r w:rsidR="00C14167">
        <w:rPr>
          <w:rFonts w:eastAsia="Times New Roman" w:cs="Times New Roman"/>
          <w:shd w:val="clear" w:color="auto" w:fill="FFFFFF"/>
        </w:rPr>
        <w:t xml:space="preserve">. The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interaction reflected the fact that</w:t>
      </w:r>
      <w:r w:rsidR="004738CF">
        <w:rPr>
          <w:rFonts w:eastAsia="Times New Roman" w:cs="Times New Roman"/>
          <w:shd w:val="clear" w:color="auto" w:fill="FFFFFF"/>
        </w:rPr>
        <w:t>,</w:t>
      </w:r>
      <w:r w:rsidR="00C14167">
        <w:rPr>
          <w:rFonts w:eastAsia="Times New Roman" w:cs="Times New Roman"/>
          <w:shd w:val="clear" w:color="auto" w:fill="FFFFFF"/>
        </w:rPr>
        <w:t xml:space="preserve"> when the data were collapsed across the groups, accuracy was lower under the Question vs. Side cue for words from the animacy task, </w:t>
      </w:r>
      <w:r w:rsidR="00C14167">
        <w:rPr>
          <w:rFonts w:eastAsia="Times New Roman" w:cs="Times New Roman"/>
          <w:i/>
          <w:shd w:val="clear" w:color="auto" w:fill="FFFFFF"/>
        </w:rPr>
        <w:t>t</w:t>
      </w:r>
      <w:r w:rsidR="00C14167">
        <w:rPr>
          <w:rFonts w:eastAsia="Times New Roman" w:cs="Times New Roman"/>
          <w:shd w:val="clear" w:color="auto" w:fill="FFFFFF"/>
        </w:rPr>
        <w:t>(47) = -</w:t>
      </w:r>
      <w:r w:rsidR="00071C8A">
        <w:rPr>
          <w:rFonts w:eastAsia="Times New Roman" w:cs="Times New Roman"/>
          <w:shd w:val="clear" w:color="auto" w:fill="FFFFFF"/>
        </w:rPr>
        <w:t>6.08</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but not for </w:t>
      </w:r>
      <w:r w:rsidR="00B26099">
        <w:rPr>
          <w:rFonts w:eastAsia="Times New Roman" w:cs="Times New Roman"/>
          <w:shd w:val="clear" w:color="auto" w:fill="FFFFFF"/>
        </w:rPr>
        <w:t xml:space="preserve">words from </w:t>
      </w:r>
      <w:r w:rsidR="00C14167">
        <w:rPr>
          <w:rFonts w:eastAsia="Times New Roman" w:cs="Times New Roman"/>
          <w:shd w:val="clear" w:color="auto" w:fill="FFFFFF"/>
        </w:rPr>
        <w:t xml:space="preserve">the mobility task, </w:t>
      </w:r>
      <w:r w:rsidR="00C14167">
        <w:rPr>
          <w:rFonts w:eastAsia="Times New Roman" w:cs="Times New Roman"/>
          <w:i/>
          <w:shd w:val="clear" w:color="auto" w:fill="FFFFFF"/>
        </w:rPr>
        <w:t>t</w:t>
      </w:r>
      <w:r w:rsidR="00C14167">
        <w:rPr>
          <w:rFonts w:eastAsia="Times New Roman" w:cs="Times New Roman"/>
          <w:shd w:val="clear" w:color="auto" w:fill="FFFFFF"/>
        </w:rPr>
        <w:t>(47) = 0.</w:t>
      </w:r>
      <w:r w:rsidR="00071C8A">
        <w:rPr>
          <w:rFonts w:eastAsia="Times New Roman" w:cs="Times New Roman"/>
          <w:shd w:val="clear" w:color="auto" w:fill="FFFFFF"/>
        </w:rPr>
        <w:t>25</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 0.</w:t>
      </w:r>
      <w:r w:rsidR="004738CF">
        <w:rPr>
          <w:rFonts w:eastAsia="Times New Roman" w:cs="Times New Roman"/>
          <w:shd w:val="clear" w:color="auto" w:fill="FFFFFF"/>
        </w:rPr>
        <w:t>80. A</w:t>
      </w:r>
      <w:r w:rsidR="00071C8A">
        <w:rPr>
          <w:rFonts w:eastAsia="Times New Roman" w:cs="Times New Roman"/>
          <w:shd w:val="clear" w:color="auto" w:fill="FFFFFF"/>
        </w:rPr>
        <w:t xml:space="preserve">n alternative way to view this interaction is to note that accuracy under the Question cue was significantly better </w:t>
      </w:r>
      <w:r w:rsidR="002505C5">
        <w:rPr>
          <w:rFonts w:eastAsia="Times New Roman" w:cs="Times New Roman"/>
          <w:shd w:val="clear" w:color="auto" w:fill="FFFFFF"/>
        </w:rPr>
        <w:t>for words from</w:t>
      </w:r>
      <w:r w:rsidR="00071C8A">
        <w:rPr>
          <w:rFonts w:eastAsia="Times New Roman" w:cs="Times New Roman"/>
          <w:shd w:val="clear" w:color="auto" w:fill="FFFFFF"/>
        </w:rPr>
        <w:t xml:space="preserve"> the mobility task vs. the animacy task, </w:t>
      </w:r>
      <w:r w:rsidR="00071C8A" w:rsidRPr="00071C8A">
        <w:rPr>
          <w:rFonts w:eastAsia="Times New Roman" w:cs="Times New Roman"/>
          <w:shd w:val="clear" w:color="auto" w:fill="FFFFFF"/>
        </w:rPr>
        <w:t>t</w:t>
      </w:r>
      <w:r w:rsidR="00071C8A">
        <w:rPr>
          <w:rFonts w:eastAsia="Times New Roman" w:cs="Times New Roman"/>
          <w:shd w:val="clear" w:color="auto" w:fill="FFFFFF"/>
        </w:rPr>
        <w:t>(47) = 5.5</w:t>
      </w:r>
      <w:r w:rsidR="00C267A3">
        <w:rPr>
          <w:rFonts w:eastAsia="Times New Roman" w:cs="Times New Roman"/>
          <w:shd w:val="clear" w:color="auto" w:fill="FFFFFF"/>
        </w:rPr>
        <w:t>6</w:t>
      </w:r>
      <w:r w:rsidR="00071C8A">
        <w:rPr>
          <w:rFonts w:eastAsia="Times New Roman" w:cs="Times New Roman"/>
          <w:shd w:val="clear" w:color="auto" w:fill="FFFFFF"/>
        </w:rPr>
        <w:t xml:space="preserve">, </w:t>
      </w:r>
      <w:r w:rsidR="00071C8A">
        <w:rPr>
          <w:rFonts w:eastAsia="Times New Roman" w:cs="Times New Roman"/>
          <w:i/>
          <w:shd w:val="clear" w:color="auto" w:fill="FFFFFF"/>
        </w:rPr>
        <w:t xml:space="preserve">p </w:t>
      </w:r>
      <w:r w:rsidR="002E6C6D">
        <w:rPr>
          <w:rFonts w:eastAsia="Times New Roman" w:cs="Times New Roman"/>
          <w:shd w:val="clear" w:color="auto" w:fill="FFFFFF"/>
        </w:rPr>
        <w:t>&lt; 0.0</w:t>
      </w:r>
      <w:r w:rsidR="00071C8A">
        <w:rPr>
          <w:rFonts w:eastAsia="Times New Roman" w:cs="Times New Roman"/>
          <w:shd w:val="clear" w:color="auto" w:fill="FFFFFF"/>
        </w:rPr>
        <w:t>01, wh</w:t>
      </w:r>
      <w:r w:rsidR="001B5454">
        <w:rPr>
          <w:rFonts w:eastAsia="Times New Roman" w:cs="Times New Roman"/>
          <w:shd w:val="clear" w:color="auto" w:fill="FFFFFF"/>
        </w:rPr>
        <w:t>ile</w:t>
      </w:r>
      <w:r w:rsidR="00071C8A">
        <w:rPr>
          <w:rFonts w:eastAsia="Times New Roman" w:cs="Times New Roman"/>
          <w:shd w:val="clear" w:color="auto" w:fill="FFFFFF"/>
        </w:rPr>
        <w:t xml:space="preserve"> accuracy under the Side cue did not differ </w:t>
      </w:r>
      <w:r w:rsidR="00C267A3">
        <w:rPr>
          <w:rFonts w:eastAsia="Times New Roman" w:cs="Times New Roman"/>
          <w:shd w:val="clear" w:color="auto" w:fill="FFFFFF"/>
        </w:rPr>
        <w:t xml:space="preserve">significantly </w:t>
      </w:r>
      <w:r w:rsidR="00071C8A">
        <w:rPr>
          <w:rFonts w:eastAsia="Times New Roman" w:cs="Times New Roman"/>
          <w:shd w:val="clear" w:color="auto" w:fill="FFFFFF"/>
        </w:rPr>
        <w:t xml:space="preserve">by encoding task, </w:t>
      </w:r>
      <w:r w:rsidR="00071C8A">
        <w:rPr>
          <w:rFonts w:eastAsia="Times New Roman" w:cs="Times New Roman"/>
          <w:i/>
          <w:shd w:val="clear" w:color="auto" w:fill="FFFFFF"/>
        </w:rPr>
        <w:t>t</w:t>
      </w:r>
      <w:r w:rsidR="00071C8A">
        <w:rPr>
          <w:rFonts w:eastAsia="Times New Roman" w:cs="Times New Roman"/>
          <w:shd w:val="clear" w:color="auto" w:fill="FFFFFF"/>
        </w:rPr>
        <w:t xml:space="preserve">(47) = 1.89, </w:t>
      </w:r>
      <w:r w:rsidR="00071C8A">
        <w:rPr>
          <w:rFonts w:eastAsia="Times New Roman" w:cs="Times New Roman"/>
          <w:i/>
          <w:shd w:val="clear" w:color="auto" w:fill="FFFFFF"/>
        </w:rPr>
        <w:t>p</w:t>
      </w:r>
      <w:r w:rsidR="004738CF">
        <w:rPr>
          <w:rFonts w:eastAsia="Times New Roman" w:cs="Times New Roman"/>
          <w:shd w:val="clear" w:color="auto" w:fill="FFFFFF"/>
        </w:rPr>
        <w:t xml:space="preserve"> = 0.064</w:t>
      </w:r>
      <w:r w:rsidR="00071C8A">
        <w:rPr>
          <w:rFonts w:eastAsia="Times New Roman" w:cs="Times New Roman"/>
          <w:shd w:val="clear" w:color="auto" w:fill="FFFFFF"/>
        </w:rPr>
        <w:t>.</w:t>
      </w:r>
    </w:p>
    <w:p w14:paraId="106009B8" w14:textId="277A9367" w:rsidR="00B25152" w:rsidRDefault="001B5454" w:rsidP="001164C5">
      <w:pPr>
        <w:spacing w:line="480" w:lineRule="auto"/>
        <w:ind w:firstLine="720"/>
        <w:rPr>
          <w:rFonts w:eastAsia="Times New Roman" w:cs="Times New Roman"/>
          <w:i/>
          <w:shd w:val="clear" w:color="auto" w:fill="FFFFFF"/>
        </w:rPr>
      </w:pPr>
      <w:r>
        <w:rPr>
          <w:rFonts w:eastAsia="Times New Roman" w:cs="Times New Roman"/>
          <w:shd w:val="clear" w:color="auto" w:fill="FFFFFF"/>
        </w:rPr>
        <w:t>T</w:t>
      </w:r>
      <w:r w:rsidR="00C14167">
        <w:rPr>
          <w:rFonts w:eastAsia="Times New Roman" w:cs="Times New Roman"/>
          <w:shd w:val="clear" w:color="auto" w:fill="FFFFFF"/>
        </w:rPr>
        <w:t xml:space="preserve">he </w:t>
      </w:r>
      <w:r w:rsidR="00CE1BDD">
        <w:rPr>
          <w:rFonts w:eastAsia="Times New Roman" w:cs="Times New Roman"/>
          <w:shd w:val="clear" w:color="auto" w:fill="FFFFFF"/>
        </w:rPr>
        <w:t>cause</w:t>
      </w:r>
      <w:r w:rsidR="00C14167">
        <w:rPr>
          <w:rFonts w:eastAsia="Times New Roman" w:cs="Times New Roman"/>
          <w:shd w:val="clear" w:color="auto" w:fill="FFFFFF"/>
        </w:rPr>
        <w:t xml:space="preserve"> of the </w:t>
      </w:r>
      <w:r w:rsidR="00C14167">
        <w:rPr>
          <w:rFonts w:eastAsia="Times New Roman" w:cs="Times New Roman"/>
          <w:i/>
          <w:shd w:val="clear" w:color="auto" w:fill="FFFFFF"/>
        </w:rPr>
        <w:t>Group</w:t>
      </w:r>
      <w:r w:rsidR="00C14167">
        <w:rPr>
          <w:rFonts w:eastAsia="Times New Roman" w:cs="Times New Roman"/>
          <w:shd w:val="clear" w:color="auto" w:fill="FFFFFF"/>
        </w:rPr>
        <w:t xml:space="preserve"> x </w:t>
      </w:r>
      <w:r w:rsidR="00C14167">
        <w:rPr>
          <w:rFonts w:eastAsia="Times New Roman" w:cs="Times New Roman"/>
          <w:i/>
          <w:shd w:val="clear" w:color="auto" w:fill="FFFFFF"/>
        </w:rPr>
        <w:t>Cue</w:t>
      </w:r>
      <w:r w:rsidR="006737FA">
        <w:rPr>
          <w:rFonts w:eastAsia="Times New Roman" w:cs="Times New Roman"/>
          <w:shd w:val="clear" w:color="auto" w:fill="FFFFFF"/>
        </w:rPr>
        <w:t xml:space="preserve"> interaction was less clear</w:t>
      </w:r>
      <w:r w:rsidR="00C14167">
        <w:rPr>
          <w:rFonts w:eastAsia="Times New Roman" w:cs="Times New Roman"/>
          <w:shd w:val="clear" w:color="auto" w:fill="FFFFFF"/>
        </w:rPr>
        <w:t xml:space="preserve"> as there were no significant group differences for acc</w:t>
      </w:r>
      <w:r w:rsidR="00542A15">
        <w:rPr>
          <w:rFonts w:eastAsia="Times New Roman" w:cs="Times New Roman"/>
          <w:shd w:val="clear" w:color="auto" w:fill="FFFFFF"/>
        </w:rPr>
        <w:t xml:space="preserve">uracy under the Question or </w:t>
      </w:r>
      <w:r w:rsidR="00C14167">
        <w:rPr>
          <w:rFonts w:eastAsia="Times New Roman" w:cs="Times New Roman"/>
          <w:shd w:val="clear" w:color="auto" w:fill="FFFFFF"/>
        </w:rPr>
        <w:t xml:space="preserve">Side cue when the data were collapsed across the encoding tasks, </w:t>
      </w:r>
      <w:r w:rsidR="00C14167">
        <w:rPr>
          <w:rFonts w:eastAsia="Times New Roman" w:cs="Times New Roman"/>
          <w:i/>
          <w:shd w:val="clear" w:color="auto" w:fill="FFFFFF"/>
        </w:rPr>
        <w:t>t</w:t>
      </w:r>
      <w:r w:rsidR="00C14167">
        <w:rPr>
          <w:rFonts w:eastAsia="Times New Roman" w:cs="Times New Roman"/>
          <w:shd w:val="clear" w:color="auto" w:fill="FFFFFF"/>
        </w:rPr>
        <w:t>s &lt; 1.</w:t>
      </w:r>
      <w:r w:rsidR="00071C8A">
        <w:rPr>
          <w:rFonts w:eastAsia="Times New Roman" w:cs="Times New Roman"/>
          <w:shd w:val="clear" w:color="auto" w:fill="FFFFFF"/>
        </w:rPr>
        <w:t>16</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s &gt; 0.2</w:t>
      </w:r>
      <w:r w:rsidR="00071C8A">
        <w:rPr>
          <w:rFonts w:eastAsia="Times New Roman" w:cs="Times New Roman"/>
          <w:shd w:val="clear" w:color="auto" w:fill="FFFFFF"/>
        </w:rPr>
        <w:t>5</w:t>
      </w:r>
      <w:r w:rsidR="00C14167">
        <w:rPr>
          <w:rFonts w:eastAsia="Times New Roman" w:cs="Times New Roman"/>
          <w:shd w:val="clear" w:color="auto" w:fill="FFFFFF"/>
        </w:rPr>
        <w:t xml:space="preserve">. </w:t>
      </w:r>
      <w:r w:rsidR="009022B1">
        <w:rPr>
          <w:rFonts w:eastAsia="Times New Roman" w:cs="Times New Roman"/>
          <w:shd w:val="clear" w:color="auto" w:fill="FFFFFF"/>
        </w:rPr>
        <w:t>I</w:t>
      </w:r>
      <w:r w:rsidR="00B25152">
        <w:rPr>
          <w:rFonts w:eastAsia="Times New Roman" w:cs="Times New Roman"/>
          <w:shd w:val="clear" w:color="auto" w:fill="FFFFFF"/>
        </w:rPr>
        <w:t xml:space="preserve">nspection of Figure 4A suggested that the cue effect varied by group for words from the mobility task, but not the </w:t>
      </w:r>
      <w:r w:rsidR="00062475">
        <w:rPr>
          <w:rFonts w:eastAsia="Times New Roman" w:cs="Times New Roman"/>
          <w:shd w:val="clear" w:color="auto" w:fill="FFFFFF"/>
        </w:rPr>
        <w:t>animacy</w:t>
      </w:r>
      <w:r w:rsidR="00B25152">
        <w:rPr>
          <w:rFonts w:eastAsia="Times New Roman" w:cs="Times New Roman"/>
          <w:shd w:val="clear" w:color="auto" w:fill="FFFFFF"/>
        </w:rPr>
        <w:t xml:space="preserve"> task. Consistent </w:t>
      </w:r>
      <w:r w:rsidR="00062475">
        <w:rPr>
          <w:rFonts w:eastAsia="Times New Roman" w:cs="Times New Roman"/>
          <w:shd w:val="clear" w:color="auto" w:fill="FFFFFF"/>
        </w:rPr>
        <w:t>with this impression—and despite the lack of a three-way interaction (</w:t>
      </w:r>
      <w:r w:rsidR="00062475">
        <w:rPr>
          <w:rFonts w:eastAsia="Times New Roman" w:cs="Times New Roman"/>
          <w:i/>
          <w:shd w:val="clear" w:color="auto" w:fill="FFFFFF"/>
        </w:rPr>
        <w:t xml:space="preserve">F </w:t>
      </w:r>
      <w:r w:rsidR="00062475">
        <w:rPr>
          <w:rFonts w:eastAsia="Times New Roman" w:cs="Times New Roman"/>
          <w:shd w:val="clear" w:color="auto" w:fill="FFFFFF"/>
        </w:rPr>
        <w:t>&lt; 1)—</w:t>
      </w:r>
      <w:r w:rsidR="00B25152">
        <w:rPr>
          <w:rFonts w:eastAsia="Times New Roman" w:cs="Times New Roman"/>
          <w:shd w:val="clear" w:color="auto" w:fill="FFFFFF"/>
        </w:rPr>
        <w:t xml:space="preserve">there was a </w:t>
      </w:r>
      <w:r w:rsidR="00C25B97">
        <w:rPr>
          <w:rFonts w:eastAsia="Times New Roman" w:cs="Times New Roman"/>
          <w:shd w:val="clear" w:color="auto" w:fill="FFFFFF"/>
        </w:rPr>
        <w:t xml:space="preserve">significant </w:t>
      </w:r>
      <w:r w:rsidR="00C25B97">
        <w:rPr>
          <w:rFonts w:eastAsia="Times New Roman" w:cs="Times New Roman"/>
          <w:i/>
          <w:shd w:val="clear" w:color="auto" w:fill="FFFFFF"/>
        </w:rPr>
        <w:t xml:space="preserve">Group </w:t>
      </w:r>
      <w:r w:rsidR="00C25B97">
        <w:rPr>
          <w:rFonts w:eastAsia="Times New Roman" w:cs="Times New Roman"/>
          <w:shd w:val="clear" w:color="auto" w:fill="FFFFFF"/>
        </w:rPr>
        <w:t xml:space="preserve">x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9022B1">
        <w:rPr>
          <w:rFonts w:eastAsia="Times New Roman" w:cs="Times New Roman"/>
          <w:shd w:val="clear" w:color="auto" w:fill="FFFFFF"/>
        </w:rPr>
        <w:t>effect</w:t>
      </w:r>
      <w:r w:rsidR="00B25152">
        <w:rPr>
          <w:rFonts w:eastAsia="Times New Roman" w:cs="Times New Roman"/>
          <w:shd w:val="clear" w:color="auto" w:fill="FFFFFF"/>
        </w:rPr>
        <w:t xml:space="preserve"> for words from the mobility task</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C25B97">
        <w:rPr>
          <w:rFonts w:eastAsia="Times New Roman" w:cs="Times New Roman"/>
          <w:shd w:val="clear" w:color="auto" w:fill="FFFFFF"/>
        </w:rPr>
        <w:t xml:space="preserve">(1, 46) = </w:t>
      </w:r>
      <w:r w:rsidR="00071C8A">
        <w:rPr>
          <w:rFonts w:eastAsia="Times New Roman" w:cs="Times New Roman"/>
          <w:shd w:val="clear" w:color="auto" w:fill="FFFFFF"/>
        </w:rPr>
        <w:t>5.92</w:t>
      </w:r>
      <w:r w:rsidR="00C25B97">
        <w:rPr>
          <w:rFonts w:eastAsia="Times New Roman" w:cs="Times New Roman"/>
          <w:shd w:val="clear" w:color="auto" w:fill="FFFFFF"/>
        </w:rPr>
        <w:t xml:space="preserve">, </w:t>
      </w:r>
      <w:r w:rsidR="00C25B97">
        <w:rPr>
          <w:rFonts w:eastAsia="Times New Roman" w:cs="Times New Roman"/>
          <w:i/>
          <w:shd w:val="clear" w:color="auto" w:fill="FFFFFF"/>
        </w:rPr>
        <w:t>p</w:t>
      </w:r>
      <w:r w:rsidR="00071C8A">
        <w:rPr>
          <w:rFonts w:eastAsia="Times New Roman" w:cs="Times New Roman"/>
          <w:shd w:val="clear" w:color="auto" w:fill="FFFFFF"/>
        </w:rPr>
        <w:t xml:space="preserve"> = 0.02</w:t>
      </w:r>
      <w:r w:rsidR="00062475">
        <w:rPr>
          <w:rFonts w:eastAsia="Times New Roman" w:cs="Times New Roman"/>
          <w:shd w:val="clear" w:color="auto" w:fill="FFFFFF"/>
        </w:rPr>
        <w:t>. Th</w:t>
      </w:r>
      <w:r w:rsidR="006737FA">
        <w:rPr>
          <w:rFonts w:eastAsia="Times New Roman" w:cs="Times New Roman"/>
          <w:shd w:val="clear" w:color="auto" w:fill="FFFFFF"/>
        </w:rPr>
        <w:t>e interaction was not significant</w:t>
      </w:r>
      <w:r w:rsidR="00062475">
        <w:rPr>
          <w:rFonts w:eastAsia="Times New Roman" w:cs="Times New Roman"/>
          <w:shd w:val="clear" w:color="auto" w:fill="FFFFFF"/>
        </w:rPr>
        <w:t xml:space="preserve"> </w:t>
      </w:r>
      <w:r w:rsidR="00C25B97">
        <w:rPr>
          <w:rFonts w:eastAsia="Times New Roman" w:cs="Times New Roman"/>
          <w:shd w:val="clear" w:color="auto" w:fill="FFFFFF"/>
        </w:rPr>
        <w:t xml:space="preserve">for words from the animacy task, </w:t>
      </w:r>
      <w:r w:rsidR="00C25B97">
        <w:rPr>
          <w:rFonts w:eastAsia="Times New Roman" w:cs="Times New Roman"/>
          <w:i/>
          <w:shd w:val="clear" w:color="auto" w:fill="FFFFFF"/>
        </w:rPr>
        <w:t>F</w:t>
      </w:r>
      <w:r w:rsidR="00B25152">
        <w:rPr>
          <w:rFonts w:eastAsia="Times New Roman" w:cs="Times New Roman"/>
          <w:shd w:val="clear" w:color="auto" w:fill="FFFFFF"/>
        </w:rPr>
        <w:t xml:space="preserve"> </w:t>
      </w:r>
      <w:r w:rsidR="00062475">
        <w:rPr>
          <w:rFonts w:eastAsia="Times New Roman" w:cs="Times New Roman"/>
          <w:shd w:val="clear" w:color="auto" w:fill="FFFFFF"/>
        </w:rPr>
        <w:t xml:space="preserve">&lt; 1, where </w:t>
      </w:r>
      <w:r w:rsidR="005227A7">
        <w:rPr>
          <w:rFonts w:eastAsia="Times New Roman" w:cs="Times New Roman"/>
          <w:shd w:val="clear" w:color="auto" w:fill="FFFFFF"/>
        </w:rPr>
        <w:t xml:space="preserve">accuracy </w:t>
      </w:r>
      <w:r w:rsidR="00C25B97">
        <w:rPr>
          <w:rFonts w:eastAsia="Times New Roman" w:cs="Times New Roman"/>
          <w:shd w:val="clear" w:color="auto" w:fill="FFFFFF"/>
        </w:rPr>
        <w:t xml:space="preserve">was characterized by a </w:t>
      </w:r>
      <w:r w:rsidR="003776FD">
        <w:rPr>
          <w:rFonts w:eastAsia="Times New Roman" w:cs="Times New Roman"/>
          <w:shd w:val="clear" w:color="auto" w:fill="FFFFFF"/>
        </w:rPr>
        <w:t xml:space="preserve">strong </w:t>
      </w:r>
      <w:r w:rsidR="00C25B97">
        <w:rPr>
          <w:rFonts w:eastAsia="Times New Roman" w:cs="Times New Roman"/>
          <w:shd w:val="clear" w:color="auto" w:fill="FFFFFF"/>
        </w:rPr>
        <w:t xml:space="preserve">main effect of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B94616">
        <w:rPr>
          <w:rFonts w:eastAsia="Times New Roman" w:cs="Times New Roman"/>
          <w:shd w:val="clear" w:color="auto" w:fill="FFFFFF"/>
        </w:rPr>
        <w:t xml:space="preserve">(1, 46) = </w:t>
      </w:r>
      <w:r w:rsidR="00071C8A">
        <w:rPr>
          <w:rFonts w:eastAsia="Times New Roman" w:cs="Times New Roman"/>
          <w:shd w:val="clear" w:color="auto" w:fill="FFFFFF"/>
        </w:rPr>
        <w:t>36.81</w:t>
      </w:r>
      <w:r w:rsidR="00B94616">
        <w:rPr>
          <w:rFonts w:eastAsia="Times New Roman" w:cs="Times New Roman"/>
          <w:shd w:val="clear" w:color="auto" w:fill="FFFFFF"/>
        </w:rPr>
        <w:t xml:space="preserve">, </w:t>
      </w:r>
      <w:r w:rsidR="00B94616">
        <w:rPr>
          <w:rFonts w:eastAsia="Times New Roman" w:cs="Times New Roman"/>
          <w:i/>
          <w:shd w:val="clear" w:color="auto" w:fill="FFFFFF"/>
        </w:rPr>
        <w:t>p</w:t>
      </w:r>
      <w:r w:rsidR="00B94616">
        <w:rPr>
          <w:rFonts w:eastAsia="Times New Roman" w:cs="Times New Roman"/>
          <w:shd w:val="clear" w:color="auto" w:fill="FFFFFF"/>
        </w:rPr>
        <w:t xml:space="preserve"> &lt; 0.001</w:t>
      </w:r>
      <w:r w:rsidR="00542A15">
        <w:rPr>
          <w:rFonts w:eastAsia="Times New Roman" w:cs="Times New Roman"/>
          <w:shd w:val="clear" w:color="auto" w:fill="FFFFFF"/>
        </w:rPr>
        <w:t>.</w:t>
      </w:r>
    </w:p>
    <w:p w14:paraId="4F619F8D" w14:textId="3ACD6B5D" w:rsidR="005227A7" w:rsidRPr="004E2F92" w:rsidRDefault="005227A7" w:rsidP="001164C5">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nature of these </w:t>
      </w:r>
      <w:r w:rsidR="00320018">
        <w:rPr>
          <w:rFonts w:eastAsia="Times New Roman" w:cs="Times New Roman"/>
          <w:shd w:val="clear" w:color="auto" w:fill="FFFFFF"/>
        </w:rPr>
        <w:t>results</w:t>
      </w:r>
      <w:r>
        <w:rPr>
          <w:rFonts w:eastAsia="Times New Roman" w:cs="Times New Roman"/>
          <w:shd w:val="clear" w:color="auto" w:fill="FFFFFF"/>
        </w:rPr>
        <w:t xml:space="preserve"> is highlighted in</w:t>
      </w:r>
      <w:r w:rsidR="00400F32">
        <w:rPr>
          <w:rFonts w:eastAsia="Times New Roman" w:cs="Times New Roman"/>
          <w:shd w:val="clear" w:color="auto" w:fill="FFFFFF"/>
        </w:rPr>
        <w:t xml:space="preserve"> Figure </w:t>
      </w:r>
      <w:r w:rsidR="00D80494">
        <w:rPr>
          <w:rFonts w:eastAsia="Times New Roman" w:cs="Times New Roman"/>
          <w:shd w:val="clear" w:color="auto" w:fill="FFFFFF"/>
        </w:rPr>
        <w:t>4</w:t>
      </w:r>
      <w:r w:rsidR="00400F32">
        <w:rPr>
          <w:rFonts w:eastAsia="Times New Roman" w:cs="Times New Roman"/>
          <w:shd w:val="clear" w:color="auto" w:fill="FFFFFF"/>
        </w:rPr>
        <w:t>B</w:t>
      </w:r>
      <w:r>
        <w:rPr>
          <w:rFonts w:eastAsia="Times New Roman" w:cs="Times New Roman"/>
          <w:shd w:val="clear" w:color="auto" w:fill="FFFFFF"/>
        </w:rPr>
        <w:t>, which plots “Question minus Side” accuracy difference scores</w:t>
      </w:r>
      <w:r w:rsidR="00400F32">
        <w:rPr>
          <w:rFonts w:eastAsia="Times New Roman" w:cs="Times New Roman"/>
          <w:shd w:val="clear" w:color="auto" w:fill="FFFFFF"/>
        </w:rPr>
        <w:t xml:space="preserve">. </w:t>
      </w:r>
      <w:r>
        <w:rPr>
          <w:rFonts w:eastAsia="Times New Roman" w:cs="Times New Roman"/>
          <w:shd w:val="clear" w:color="auto" w:fill="FFFFFF"/>
        </w:rPr>
        <w:t xml:space="preserve">For words from the mobility task (left panel), the difference score was </w:t>
      </w:r>
      <w:r w:rsidR="00B05F26">
        <w:rPr>
          <w:rFonts w:eastAsia="Times New Roman" w:cs="Times New Roman"/>
          <w:shd w:val="clear" w:color="auto" w:fill="FFFFFF"/>
        </w:rPr>
        <w:t>marginally</w:t>
      </w:r>
      <w:r w:rsidR="00071C8A">
        <w:rPr>
          <w:rFonts w:eastAsia="Times New Roman" w:cs="Times New Roman"/>
          <w:shd w:val="clear" w:color="auto" w:fill="FFFFFF"/>
        </w:rPr>
        <w:t xml:space="preserve"> </w:t>
      </w:r>
      <w:r>
        <w:rPr>
          <w:rFonts w:eastAsia="Times New Roman" w:cs="Times New Roman"/>
          <w:shd w:val="clear" w:color="auto" w:fill="FFFFFF"/>
        </w:rPr>
        <w:t xml:space="preserve">greater than zero in the MDD group, </w:t>
      </w:r>
      <w:r w:rsidRPr="00F27138">
        <w:rPr>
          <w:rFonts w:eastAsia="Times New Roman" w:cs="Times New Roman"/>
          <w:i/>
          <w:shd w:val="clear" w:color="auto" w:fill="FFFFFF"/>
        </w:rPr>
        <w:t>t</w:t>
      </w:r>
      <w:r>
        <w:rPr>
          <w:rFonts w:eastAsia="Times New Roman" w:cs="Times New Roman"/>
          <w:shd w:val="clear" w:color="auto" w:fill="FFFFFF"/>
        </w:rPr>
        <w:t xml:space="preserve">(23) = </w:t>
      </w:r>
      <w:r w:rsidR="00071C8A">
        <w:rPr>
          <w:rFonts w:eastAsia="Times New Roman" w:cs="Times New Roman"/>
          <w:shd w:val="clear" w:color="auto" w:fill="FFFFFF"/>
        </w:rPr>
        <w:t>1.77</w:t>
      </w:r>
      <w:r>
        <w:rPr>
          <w:rFonts w:eastAsia="Times New Roman" w:cs="Times New Roman"/>
          <w:shd w:val="clear" w:color="auto" w:fill="FFFFFF"/>
        </w:rPr>
        <w:t xml:space="preserve">, </w:t>
      </w:r>
      <w:r>
        <w:rPr>
          <w:rFonts w:eastAsia="Times New Roman" w:cs="Times New Roman"/>
          <w:i/>
          <w:shd w:val="clear" w:color="auto" w:fill="FFFFFF"/>
        </w:rPr>
        <w:t>p</w:t>
      </w:r>
      <w:r>
        <w:rPr>
          <w:rFonts w:eastAsia="Times New Roman" w:cs="Times New Roman"/>
          <w:shd w:val="clear" w:color="auto" w:fill="FFFFFF"/>
        </w:rPr>
        <w:t xml:space="preserve"> = 0.0</w:t>
      </w:r>
      <w:r w:rsidR="00071C8A">
        <w:rPr>
          <w:rFonts w:eastAsia="Times New Roman" w:cs="Times New Roman"/>
          <w:shd w:val="clear" w:color="auto" w:fill="FFFFFF"/>
        </w:rPr>
        <w:t>90</w:t>
      </w:r>
      <w:r>
        <w:rPr>
          <w:rFonts w:eastAsia="Times New Roman" w:cs="Times New Roman"/>
          <w:shd w:val="clear" w:color="auto" w:fill="FFFFFF"/>
        </w:rPr>
        <w:t xml:space="preserve">, but </w:t>
      </w:r>
      <w:r w:rsidR="00010E19">
        <w:rPr>
          <w:rFonts w:eastAsia="Times New Roman" w:cs="Times New Roman"/>
          <w:shd w:val="clear" w:color="auto" w:fill="FFFFFF"/>
        </w:rPr>
        <w:t xml:space="preserve">marginally lower than zero </w:t>
      </w:r>
      <w:r w:rsidR="00071C8A">
        <w:rPr>
          <w:rFonts w:eastAsia="Times New Roman" w:cs="Times New Roman"/>
          <w:shd w:val="clear" w:color="auto" w:fill="FFFFFF"/>
        </w:rPr>
        <w:t xml:space="preserve">in </w:t>
      </w:r>
      <w:r>
        <w:rPr>
          <w:rFonts w:eastAsia="Times New Roman" w:cs="Times New Roman"/>
          <w:shd w:val="clear" w:color="auto" w:fill="FFFFFF"/>
        </w:rPr>
        <w:t xml:space="preserve">the controls, </w:t>
      </w:r>
      <w:r>
        <w:rPr>
          <w:rFonts w:eastAsia="Times New Roman" w:cs="Times New Roman"/>
          <w:i/>
          <w:shd w:val="clear" w:color="auto" w:fill="FFFFFF"/>
        </w:rPr>
        <w:t>t</w:t>
      </w:r>
      <w:r>
        <w:rPr>
          <w:rFonts w:eastAsia="Times New Roman" w:cs="Times New Roman"/>
          <w:shd w:val="clear" w:color="auto" w:fill="FFFFFF"/>
        </w:rPr>
        <w:t>(23) = -1.</w:t>
      </w:r>
      <w:r w:rsidR="00071C8A">
        <w:rPr>
          <w:rFonts w:eastAsia="Times New Roman" w:cs="Times New Roman"/>
          <w:shd w:val="clear" w:color="auto" w:fill="FFFFFF"/>
        </w:rPr>
        <w:t>67</w:t>
      </w:r>
      <w:r>
        <w:rPr>
          <w:rFonts w:eastAsia="Times New Roman" w:cs="Times New Roman"/>
          <w:shd w:val="clear" w:color="auto" w:fill="FFFFFF"/>
        </w:rPr>
        <w:t>,</w:t>
      </w:r>
      <w:r>
        <w:rPr>
          <w:rFonts w:eastAsia="Times New Roman" w:cs="Times New Roman"/>
          <w:i/>
          <w:shd w:val="clear" w:color="auto" w:fill="FFFFFF"/>
        </w:rPr>
        <w:t xml:space="preserve"> p</w:t>
      </w:r>
      <w:r>
        <w:rPr>
          <w:rFonts w:eastAsia="Times New Roman" w:cs="Times New Roman"/>
          <w:shd w:val="clear" w:color="auto" w:fill="FFFFFF"/>
        </w:rPr>
        <w:t xml:space="preserve"> = 0.1</w:t>
      </w:r>
      <w:r w:rsidR="00C63E0B">
        <w:rPr>
          <w:rFonts w:eastAsia="Times New Roman" w:cs="Times New Roman"/>
          <w:shd w:val="clear" w:color="auto" w:fill="FFFFFF"/>
        </w:rPr>
        <w:t>08</w:t>
      </w:r>
      <w:r>
        <w:rPr>
          <w:rFonts w:eastAsia="Times New Roman" w:cs="Times New Roman"/>
          <w:shd w:val="clear" w:color="auto" w:fill="FFFFFF"/>
        </w:rPr>
        <w:t xml:space="preserve">, and a between-groups </w:t>
      </w:r>
      <w:r>
        <w:rPr>
          <w:rFonts w:eastAsia="Times New Roman" w:cs="Times New Roman"/>
          <w:i/>
          <w:shd w:val="clear" w:color="auto" w:fill="FFFFFF"/>
        </w:rPr>
        <w:t>t</w:t>
      </w:r>
      <w:r w:rsidR="00B05F26">
        <w:rPr>
          <w:rFonts w:eastAsia="Times New Roman" w:cs="Times New Roman"/>
          <w:shd w:val="clear" w:color="auto" w:fill="FFFFFF"/>
        </w:rPr>
        <w:t>-test</w:t>
      </w:r>
      <w:r>
        <w:rPr>
          <w:rFonts w:eastAsia="Times New Roman" w:cs="Times New Roman"/>
          <w:shd w:val="clear" w:color="auto" w:fill="FFFFFF"/>
        </w:rPr>
        <w:t xml:space="preserve"> </w:t>
      </w:r>
      <w:r w:rsidR="00B05F26">
        <w:rPr>
          <w:rFonts w:eastAsia="Times New Roman" w:cs="Times New Roman"/>
          <w:shd w:val="clear" w:color="auto" w:fill="FFFFFF"/>
        </w:rPr>
        <w:t>was significant</w:t>
      </w:r>
      <w:r>
        <w:rPr>
          <w:rFonts w:eastAsia="Times New Roman" w:cs="Times New Roman"/>
          <w:shd w:val="clear" w:color="auto" w:fill="FFFFFF"/>
        </w:rPr>
        <w:t xml:space="preserve">, </w:t>
      </w:r>
      <w:r>
        <w:rPr>
          <w:rFonts w:eastAsia="Times New Roman" w:cs="Times New Roman"/>
          <w:i/>
          <w:shd w:val="clear" w:color="auto" w:fill="FFFFFF"/>
        </w:rPr>
        <w:t>t</w:t>
      </w:r>
      <w:r>
        <w:rPr>
          <w:rFonts w:eastAsia="Times New Roman" w:cs="Times New Roman"/>
          <w:shd w:val="clear" w:color="auto" w:fill="FFFFFF"/>
        </w:rPr>
        <w:t>(46) = 2.</w:t>
      </w:r>
      <w:r w:rsidR="00071C8A">
        <w:rPr>
          <w:rFonts w:eastAsia="Times New Roman" w:cs="Times New Roman"/>
          <w:shd w:val="clear" w:color="auto" w:fill="FFFFFF"/>
        </w:rPr>
        <w:t>43</w:t>
      </w:r>
      <w:r>
        <w:rPr>
          <w:rFonts w:eastAsia="Times New Roman" w:cs="Times New Roman"/>
          <w:shd w:val="clear" w:color="auto" w:fill="FFFFFF"/>
        </w:rPr>
        <w:t xml:space="preserve">, </w:t>
      </w:r>
      <w:r>
        <w:rPr>
          <w:rFonts w:eastAsia="Times New Roman" w:cs="Times New Roman"/>
          <w:i/>
          <w:shd w:val="clear" w:color="auto" w:fill="FFFFFF"/>
        </w:rPr>
        <w:t xml:space="preserve">p </w:t>
      </w:r>
      <w:r>
        <w:rPr>
          <w:rFonts w:eastAsia="Times New Roman" w:cs="Times New Roman"/>
          <w:shd w:val="clear" w:color="auto" w:fill="FFFFFF"/>
        </w:rPr>
        <w:t>= 0.01</w:t>
      </w:r>
      <w:r w:rsidR="00071C8A">
        <w:rPr>
          <w:rFonts w:eastAsia="Times New Roman" w:cs="Times New Roman"/>
          <w:shd w:val="clear" w:color="auto" w:fill="FFFFFF"/>
        </w:rPr>
        <w:t>9</w:t>
      </w:r>
      <w:r>
        <w:rPr>
          <w:rFonts w:eastAsia="Times New Roman" w:cs="Times New Roman"/>
          <w:shd w:val="clear" w:color="auto" w:fill="FFFFFF"/>
        </w:rPr>
        <w:t xml:space="preserve">, </w:t>
      </w:r>
      <w:r>
        <w:rPr>
          <w:rFonts w:eastAsia="Times New Roman" w:cs="Times New Roman"/>
          <w:i/>
          <w:shd w:val="clear" w:color="auto" w:fill="FFFFFF"/>
        </w:rPr>
        <w:t xml:space="preserve">d </w:t>
      </w:r>
      <w:r>
        <w:rPr>
          <w:rFonts w:eastAsia="Times New Roman" w:cs="Times New Roman"/>
          <w:shd w:val="clear" w:color="auto" w:fill="FFFFFF"/>
        </w:rPr>
        <w:t xml:space="preserve"> = 0.7</w:t>
      </w:r>
      <w:r w:rsidR="00071C8A">
        <w:rPr>
          <w:rFonts w:eastAsia="Times New Roman" w:cs="Times New Roman"/>
          <w:shd w:val="clear" w:color="auto" w:fill="FFFFFF"/>
        </w:rPr>
        <w:t>0</w:t>
      </w:r>
      <w:r>
        <w:rPr>
          <w:rFonts w:eastAsia="Times New Roman" w:cs="Times New Roman"/>
          <w:shd w:val="clear" w:color="auto" w:fill="FFFFFF"/>
        </w:rPr>
        <w:t xml:space="preserve">. By contrast, for words from the animacy task (right panel), </w:t>
      </w:r>
      <w:r w:rsidR="00320018">
        <w:rPr>
          <w:rFonts w:eastAsia="Times New Roman" w:cs="Times New Roman"/>
          <w:shd w:val="clear" w:color="auto" w:fill="FFFFFF"/>
        </w:rPr>
        <w:t xml:space="preserve">the difference scores were </w:t>
      </w:r>
      <w:r w:rsidR="006318B7">
        <w:rPr>
          <w:rFonts w:eastAsia="Times New Roman" w:cs="Times New Roman"/>
          <w:shd w:val="clear" w:color="auto" w:fill="FFFFFF"/>
        </w:rPr>
        <w:t xml:space="preserve">more </w:t>
      </w:r>
      <w:r w:rsidR="00320018">
        <w:rPr>
          <w:rFonts w:eastAsia="Times New Roman" w:cs="Times New Roman"/>
          <w:shd w:val="clear" w:color="auto" w:fill="FFFFFF"/>
        </w:rPr>
        <w:t xml:space="preserve">negative </w:t>
      </w:r>
      <w:r w:rsidR="006318B7">
        <w:rPr>
          <w:rFonts w:eastAsia="Times New Roman" w:cs="Times New Roman"/>
          <w:shd w:val="clear" w:color="auto" w:fill="FFFFFF"/>
        </w:rPr>
        <w:t xml:space="preserve">than zero </w:t>
      </w:r>
      <w:r w:rsidR="00320018">
        <w:rPr>
          <w:rFonts w:eastAsia="Times New Roman" w:cs="Times New Roman"/>
          <w:shd w:val="clear" w:color="auto" w:fill="FFFFFF"/>
        </w:rPr>
        <w:t>in both groups</w:t>
      </w:r>
      <w:r w:rsidR="006318B7">
        <w:rPr>
          <w:rFonts w:eastAsia="Times New Roman" w:cs="Times New Roman"/>
          <w:shd w:val="clear" w:color="auto" w:fill="FFFFFF"/>
        </w:rPr>
        <w:t xml:space="preserve">, </w:t>
      </w:r>
      <w:r w:rsidR="006318B7">
        <w:rPr>
          <w:rFonts w:eastAsia="Times New Roman" w:cs="Times New Roman"/>
          <w:i/>
          <w:shd w:val="clear" w:color="auto" w:fill="FFFFFF"/>
        </w:rPr>
        <w:t>t</w:t>
      </w:r>
      <w:r w:rsidR="006318B7">
        <w:rPr>
          <w:rFonts w:eastAsia="Times New Roman" w:cs="Times New Roman"/>
          <w:shd w:val="clear" w:color="auto" w:fill="FFFFFF"/>
        </w:rPr>
        <w:t>s &lt; -4.</w:t>
      </w:r>
      <w:r w:rsidR="00071C8A">
        <w:rPr>
          <w:rFonts w:eastAsia="Times New Roman" w:cs="Times New Roman"/>
          <w:shd w:val="clear" w:color="auto" w:fill="FFFFFF"/>
        </w:rPr>
        <w:t>29</w:t>
      </w:r>
      <w:r w:rsidR="006318B7">
        <w:rPr>
          <w:rFonts w:eastAsia="Times New Roman" w:cs="Times New Roman"/>
          <w:shd w:val="clear" w:color="auto" w:fill="FFFFFF"/>
        </w:rPr>
        <w:t xml:space="preserve">, </w:t>
      </w:r>
      <w:r w:rsidR="006318B7">
        <w:rPr>
          <w:rFonts w:eastAsia="Times New Roman" w:cs="Times New Roman"/>
          <w:i/>
          <w:shd w:val="clear" w:color="auto" w:fill="FFFFFF"/>
        </w:rPr>
        <w:t>p</w:t>
      </w:r>
      <w:r w:rsidR="006318B7">
        <w:rPr>
          <w:rFonts w:eastAsia="Times New Roman" w:cs="Times New Roman"/>
          <w:shd w:val="clear" w:color="auto" w:fill="FFFFFF"/>
        </w:rPr>
        <w:t xml:space="preserve">s &lt; 0.001, and there was no group difference, </w:t>
      </w:r>
      <w:r w:rsidR="006318B7">
        <w:rPr>
          <w:rFonts w:eastAsia="Times New Roman" w:cs="Times New Roman"/>
          <w:i/>
          <w:shd w:val="clear" w:color="auto" w:fill="FFFFFF"/>
        </w:rPr>
        <w:t>t</w:t>
      </w:r>
      <w:r w:rsidR="000C0E34">
        <w:rPr>
          <w:rFonts w:eastAsia="Times New Roman" w:cs="Times New Roman"/>
          <w:shd w:val="clear" w:color="auto" w:fill="FFFFFF"/>
        </w:rPr>
        <w:t xml:space="preserve">(46) = </w:t>
      </w:r>
      <w:r w:rsidR="00071C8A">
        <w:rPr>
          <w:rFonts w:eastAsia="Times New Roman" w:cs="Times New Roman"/>
          <w:shd w:val="clear" w:color="auto" w:fill="FFFFFF"/>
        </w:rPr>
        <w:t>0.92</w:t>
      </w:r>
      <w:r w:rsidR="000C0E34">
        <w:rPr>
          <w:rFonts w:eastAsia="Times New Roman" w:cs="Times New Roman"/>
          <w:shd w:val="clear" w:color="auto" w:fill="FFFFFF"/>
        </w:rPr>
        <w:t xml:space="preserve">, </w:t>
      </w:r>
      <w:r w:rsidR="000C0E34">
        <w:rPr>
          <w:rFonts w:eastAsia="Times New Roman" w:cs="Times New Roman"/>
          <w:i/>
          <w:shd w:val="clear" w:color="auto" w:fill="FFFFFF"/>
        </w:rPr>
        <w:t>p</w:t>
      </w:r>
      <w:r w:rsidR="000C0E34">
        <w:rPr>
          <w:rFonts w:eastAsia="Times New Roman" w:cs="Times New Roman"/>
          <w:shd w:val="clear" w:color="auto" w:fill="FFFFFF"/>
        </w:rPr>
        <w:t xml:space="preserve"> = 0.3</w:t>
      </w:r>
      <w:r w:rsidR="00071C8A">
        <w:rPr>
          <w:rFonts w:eastAsia="Times New Roman" w:cs="Times New Roman"/>
          <w:shd w:val="clear" w:color="auto" w:fill="FFFFFF"/>
        </w:rPr>
        <w:t>6</w:t>
      </w:r>
      <w:r w:rsidR="000C0E34">
        <w:rPr>
          <w:rFonts w:eastAsia="Times New Roman" w:cs="Times New Roman"/>
          <w:shd w:val="clear" w:color="auto" w:fill="FFFFFF"/>
        </w:rPr>
        <w:t xml:space="preserve">, </w:t>
      </w:r>
      <w:r w:rsidR="000C0E34">
        <w:rPr>
          <w:rFonts w:eastAsia="Times New Roman" w:cs="Times New Roman"/>
          <w:i/>
          <w:shd w:val="clear" w:color="auto" w:fill="FFFFFF"/>
        </w:rPr>
        <w:t>d</w:t>
      </w:r>
      <w:r w:rsidR="000C0E34">
        <w:rPr>
          <w:rFonts w:eastAsia="Times New Roman" w:cs="Times New Roman"/>
          <w:shd w:val="clear" w:color="auto" w:fill="FFFFFF"/>
        </w:rPr>
        <w:t xml:space="preserve"> = 0.2</w:t>
      </w:r>
      <w:r w:rsidR="004E2F92">
        <w:rPr>
          <w:rFonts w:eastAsia="Times New Roman" w:cs="Times New Roman"/>
          <w:shd w:val="clear" w:color="auto" w:fill="FFFFFF"/>
        </w:rPr>
        <w:t>7</w:t>
      </w:r>
      <w:r w:rsidR="000C0E34">
        <w:rPr>
          <w:rFonts w:eastAsia="Times New Roman" w:cs="Times New Roman"/>
          <w:shd w:val="clear" w:color="auto" w:fill="FFFFFF"/>
        </w:rPr>
        <w:t>.</w:t>
      </w:r>
      <w:r w:rsidR="00B05F26">
        <w:rPr>
          <w:rFonts w:eastAsia="Times New Roman" w:cs="Times New Roman"/>
          <w:shd w:val="clear" w:color="auto" w:fill="FFFFFF"/>
        </w:rPr>
        <w:t xml:space="preserve"> For both groups, </w:t>
      </w:r>
      <w:r w:rsidR="004E2F92">
        <w:rPr>
          <w:rFonts w:eastAsia="Times New Roman" w:cs="Times New Roman"/>
          <w:shd w:val="clear" w:color="auto" w:fill="FFFFFF"/>
        </w:rPr>
        <w:t xml:space="preserve">Question minus Side difference scores were more positive for </w:t>
      </w:r>
      <w:r w:rsidR="00CE1BDD">
        <w:rPr>
          <w:rFonts w:eastAsia="Times New Roman" w:cs="Times New Roman"/>
          <w:shd w:val="clear" w:color="auto" w:fill="FFFFFF"/>
        </w:rPr>
        <w:t xml:space="preserve">words from </w:t>
      </w:r>
      <w:r w:rsidR="004E2F92">
        <w:rPr>
          <w:rFonts w:eastAsia="Times New Roman" w:cs="Times New Roman"/>
          <w:shd w:val="clear" w:color="auto" w:fill="FFFFFF"/>
        </w:rPr>
        <w:t xml:space="preserve">the mobility vs. </w:t>
      </w:r>
      <w:r w:rsidR="00B05F26">
        <w:rPr>
          <w:rFonts w:eastAsia="Times New Roman" w:cs="Times New Roman"/>
          <w:shd w:val="clear" w:color="auto" w:fill="FFFFFF"/>
        </w:rPr>
        <w:t xml:space="preserve">the </w:t>
      </w:r>
      <w:r w:rsidR="004E2F92">
        <w:rPr>
          <w:rFonts w:eastAsia="Times New Roman" w:cs="Times New Roman"/>
          <w:shd w:val="clear" w:color="auto" w:fill="FFFFFF"/>
        </w:rPr>
        <w:t xml:space="preserve">animacy task, </w:t>
      </w:r>
      <w:r w:rsidR="004E2F92">
        <w:rPr>
          <w:rFonts w:eastAsia="Times New Roman" w:cs="Times New Roman"/>
          <w:i/>
          <w:shd w:val="clear" w:color="auto" w:fill="FFFFFF"/>
        </w:rPr>
        <w:t>t</w:t>
      </w:r>
      <w:r w:rsidR="004E2F92">
        <w:rPr>
          <w:rFonts w:eastAsia="Times New Roman" w:cs="Times New Roman"/>
          <w:shd w:val="clear" w:color="auto" w:fill="FFFFFF"/>
        </w:rPr>
        <w:t xml:space="preserve">s &gt; 2.7, </w:t>
      </w:r>
      <w:r w:rsidR="004E2F92">
        <w:rPr>
          <w:rFonts w:eastAsia="Times New Roman" w:cs="Times New Roman"/>
          <w:i/>
          <w:shd w:val="clear" w:color="auto" w:fill="FFFFFF"/>
        </w:rPr>
        <w:t>ps</w:t>
      </w:r>
      <w:r w:rsidR="004E2F92">
        <w:rPr>
          <w:rFonts w:eastAsia="Times New Roman" w:cs="Times New Roman"/>
          <w:shd w:val="clear" w:color="auto" w:fill="FFFFFF"/>
        </w:rPr>
        <w:t xml:space="preserve"> &lt; 0.02.</w:t>
      </w:r>
    </w:p>
    <w:p w14:paraId="6F32B78A" w14:textId="77777777" w:rsidR="002832F5" w:rsidRDefault="00C8200F" w:rsidP="00CC4B4B">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2832F5">
        <w:rPr>
          <w:rFonts w:eastAsia="Times New Roman" w:cs="Times New Roman"/>
          <w:shd w:val="clear" w:color="auto" w:fill="FFFFFF"/>
        </w:rPr>
        <w:t>PLEASE INSERT FIGURE 4 ABOUT HERE</w:t>
      </w:r>
      <w:r>
        <w:rPr>
          <w:rFonts w:eastAsia="Times New Roman" w:cs="Times New Roman"/>
          <w:shd w:val="clear" w:color="auto" w:fill="FFFFFF"/>
        </w:rPr>
        <w:t>]</w:t>
      </w:r>
    </w:p>
    <w:p w14:paraId="07B828BD" w14:textId="2B6AAA92" w:rsidR="00B609F8" w:rsidRPr="00385A48" w:rsidRDefault="000D6DC8" w:rsidP="001164C5">
      <w:pPr>
        <w:spacing w:line="480" w:lineRule="auto"/>
        <w:ind w:firstLine="720"/>
        <w:rPr>
          <w:rFonts w:eastAsia="Times New Roman" w:cs="Times New Roman"/>
          <w:b/>
          <w:shd w:val="clear" w:color="auto" w:fill="FFFFFF"/>
        </w:rPr>
      </w:pPr>
      <w:r w:rsidRPr="00F27138">
        <w:rPr>
          <w:rFonts w:eastAsia="Times New Roman" w:cs="Times New Roman"/>
          <w:shd w:val="clear" w:color="auto" w:fill="FFFFFF"/>
        </w:rPr>
        <w:t>In</w:t>
      </w:r>
      <w:r>
        <w:rPr>
          <w:rFonts w:eastAsia="Times New Roman" w:cs="Times New Roman"/>
          <w:shd w:val="clear" w:color="auto" w:fill="FFFFFF"/>
        </w:rPr>
        <w:t xml:space="preserve"> summary,</w:t>
      </w:r>
      <w:r w:rsidR="002F5141">
        <w:rPr>
          <w:rFonts w:eastAsia="Times New Roman" w:cs="Times New Roman"/>
          <w:shd w:val="clear" w:color="auto" w:fill="FFFFFF"/>
        </w:rPr>
        <w:t xml:space="preserve"> </w:t>
      </w:r>
      <w:r w:rsidR="00440D97">
        <w:rPr>
          <w:rFonts w:eastAsia="Times New Roman" w:cs="Times New Roman"/>
          <w:shd w:val="clear" w:color="auto" w:fill="FFFFFF"/>
        </w:rPr>
        <w:t>the cue effect varied by group for words from the mobility task</w:t>
      </w:r>
      <w:r w:rsidR="001A7B98">
        <w:rPr>
          <w:rFonts w:eastAsia="Times New Roman" w:cs="Times New Roman"/>
          <w:shd w:val="clear" w:color="auto" w:fill="FFFFFF"/>
        </w:rPr>
        <w:t>:</w:t>
      </w:r>
      <w:r w:rsidR="00440D97">
        <w:rPr>
          <w:rFonts w:eastAsia="Times New Roman" w:cs="Times New Roman"/>
          <w:shd w:val="clear" w:color="auto" w:fill="FFFFFF"/>
        </w:rPr>
        <w:t xml:space="preserve"> </w:t>
      </w:r>
      <w:r w:rsidR="00F27138">
        <w:rPr>
          <w:rFonts w:eastAsia="Times New Roman" w:cs="Times New Roman"/>
          <w:shd w:val="clear" w:color="auto" w:fill="FFFFFF"/>
        </w:rPr>
        <w:t xml:space="preserve">depressed adults showed better </w:t>
      </w:r>
      <w:r w:rsidR="00CC4B4B">
        <w:rPr>
          <w:rFonts w:eastAsia="Times New Roman" w:cs="Times New Roman"/>
          <w:shd w:val="clear" w:color="auto" w:fill="FFFFFF"/>
        </w:rPr>
        <w:t xml:space="preserve">accuracy under the Question </w:t>
      </w:r>
      <w:r w:rsidR="007F0C9A">
        <w:rPr>
          <w:rFonts w:eastAsia="Times New Roman" w:cs="Times New Roman"/>
          <w:shd w:val="clear" w:color="auto" w:fill="FFFFFF"/>
        </w:rPr>
        <w:t>vs.</w:t>
      </w:r>
      <w:r w:rsidR="00440D97">
        <w:rPr>
          <w:rFonts w:eastAsia="Times New Roman" w:cs="Times New Roman"/>
          <w:shd w:val="clear" w:color="auto" w:fill="FFFFFF"/>
        </w:rPr>
        <w:t xml:space="preserve"> Side cue, </w:t>
      </w:r>
      <w:r w:rsidR="00F27138">
        <w:rPr>
          <w:rFonts w:eastAsia="Times New Roman" w:cs="Times New Roman"/>
          <w:shd w:val="clear" w:color="auto" w:fill="FFFFFF"/>
        </w:rPr>
        <w:t xml:space="preserve">but </w:t>
      </w:r>
      <w:r w:rsidR="00057439">
        <w:rPr>
          <w:rFonts w:eastAsia="Times New Roman" w:cs="Times New Roman"/>
          <w:shd w:val="clear" w:color="auto" w:fill="FFFFFF"/>
        </w:rPr>
        <w:t xml:space="preserve">the </w:t>
      </w:r>
      <w:r w:rsidR="00CC4B4B">
        <w:rPr>
          <w:rFonts w:eastAsia="Times New Roman" w:cs="Times New Roman"/>
          <w:shd w:val="clear" w:color="auto" w:fill="FFFFFF"/>
        </w:rPr>
        <w:t>controls did not</w:t>
      </w:r>
      <w:r w:rsidR="002832F5">
        <w:rPr>
          <w:rFonts w:eastAsia="Times New Roman" w:cs="Times New Roman"/>
          <w:shd w:val="clear" w:color="auto" w:fill="FFFFFF"/>
        </w:rPr>
        <w:t>.</w:t>
      </w:r>
      <w:r w:rsidR="00CC4B4B">
        <w:rPr>
          <w:rFonts w:eastAsia="Times New Roman" w:cs="Times New Roman"/>
          <w:shd w:val="clear" w:color="auto" w:fill="FFFFFF"/>
        </w:rPr>
        <w:t xml:space="preserve"> By contrast, the cue effect was stable across groups for words from the animacy task, where accuracy was significantly lower under the Question </w:t>
      </w:r>
      <w:r w:rsidR="007F0C9A">
        <w:rPr>
          <w:rFonts w:eastAsia="Times New Roman" w:cs="Times New Roman"/>
          <w:shd w:val="clear" w:color="auto" w:fill="FFFFFF"/>
        </w:rPr>
        <w:t>vs.</w:t>
      </w:r>
      <w:r w:rsidR="00CC4B4B">
        <w:rPr>
          <w:rFonts w:eastAsia="Times New Roman" w:cs="Times New Roman"/>
          <w:shd w:val="clear" w:color="auto" w:fill="FFFFFF"/>
        </w:rPr>
        <w:t xml:space="preserve"> Side cue.</w:t>
      </w:r>
    </w:p>
    <w:p w14:paraId="3EFF9B06" w14:textId="5CC8F672" w:rsidR="00007EE7"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3.2.5. </w:t>
      </w:r>
      <w:r w:rsidR="00C06ACF">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FB4F97">
        <w:rPr>
          <w:rFonts w:eastAsia="Times New Roman" w:cs="Times New Roman"/>
          <w:shd w:val="clear" w:color="auto" w:fill="FFFFFF"/>
        </w:rPr>
        <w:t>5</w:t>
      </w:r>
      <w:r w:rsidR="00E65FB1">
        <w:rPr>
          <w:rFonts w:eastAsia="Times New Roman" w:cs="Times New Roman"/>
          <w:shd w:val="clear" w:color="auto" w:fill="FFFFFF"/>
        </w:rPr>
        <w:t>A</w:t>
      </w:r>
      <w:r w:rsidR="00E65EF4">
        <w:rPr>
          <w:rFonts w:eastAsia="Times New Roman" w:cs="Times New Roman"/>
          <w:shd w:val="clear" w:color="auto" w:fill="FFFFFF"/>
        </w:rPr>
        <w:t xml:space="preserve"> shows </w:t>
      </w:r>
      <w:r w:rsidR="00115E8A">
        <w:rPr>
          <w:rFonts w:eastAsia="Times New Roman" w:cs="Times New Roman"/>
          <w:shd w:val="clear" w:color="auto" w:fill="FFFFFF"/>
        </w:rPr>
        <w:t xml:space="preserve">the confidence data. These were characterized by </w:t>
      </w:r>
      <w:r w:rsidR="00090A39">
        <w:rPr>
          <w:rFonts w:eastAsia="Times New Roman" w:cs="Times New Roman"/>
          <w:shd w:val="clear" w:color="auto" w:fill="FFFFFF"/>
        </w:rPr>
        <w:t>a main effect</w:t>
      </w:r>
      <w:r w:rsidR="00115E8A">
        <w:rPr>
          <w:rFonts w:eastAsia="Times New Roman" w:cs="Times New Roman"/>
          <w:shd w:val="clear" w:color="auto" w:fill="FFFFFF"/>
        </w:rPr>
        <w:t xml:space="preserve"> of </w:t>
      </w:r>
      <w:r w:rsidR="00090A39">
        <w:rPr>
          <w:rFonts w:eastAsia="Times New Roman" w:cs="Times New Roman"/>
          <w:i/>
          <w:shd w:val="clear" w:color="auto" w:fill="FFFFFF"/>
        </w:rPr>
        <w:t>Task</w:t>
      </w:r>
      <w:r w:rsidR="00090A39">
        <w:rPr>
          <w:rFonts w:eastAsia="Times New Roman" w:cs="Times New Roman"/>
          <w:shd w:val="clear" w:color="auto" w:fill="FFFFFF"/>
        </w:rPr>
        <w:t xml:space="preserve">, </w:t>
      </w:r>
      <w:r w:rsidR="00090A39">
        <w:rPr>
          <w:rFonts w:eastAsia="Times New Roman" w:cs="Times New Roman"/>
          <w:i/>
          <w:shd w:val="clear" w:color="auto" w:fill="FFFFFF"/>
        </w:rPr>
        <w:t>F</w:t>
      </w:r>
      <w:r w:rsidR="00090A39">
        <w:rPr>
          <w:rFonts w:eastAsia="Times New Roman" w:cs="Times New Roman"/>
          <w:shd w:val="clear" w:color="auto" w:fill="FFFFFF"/>
        </w:rPr>
        <w:t xml:space="preserve">(1, 46) = </w:t>
      </w:r>
      <w:r w:rsidR="002E778A">
        <w:rPr>
          <w:rFonts w:eastAsia="Times New Roman" w:cs="Times New Roman"/>
          <w:shd w:val="clear" w:color="auto" w:fill="FFFFFF"/>
        </w:rPr>
        <w:t>7.91</w:t>
      </w:r>
      <w:r w:rsidR="00090A39">
        <w:rPr>
          <w:rFonts w:eastAsia="Times New Roman" w:cs="Times New Roman"/>
          <w:shd w:val="clear" w:color="auto" w:fill="FFFFFF"/>
        </w:rPr>
        <w:t xml:space="preserve">, </w:t>
      </w:r>
      <w:r w:rsidR="00090A39">
        <w:rPr>
          <w:rFonts w:eastAsia="Times New Roman" w:cs="Times New Roman"/>
          <w:i/>
          <w:shd w:val="clear" w:color="auto" w:fill="FFFFFF"/>
        </w:rPr>
        <w:t>p</w:t>
      </w:r>
      <w:r w:rsidR="002E778A">
        <w:rPr>
          <w:rFonts w:eastAsia="Times New Roman" w:cs="Times New Roman"/>
          <w:shd w:val="clear" w:color="auto" w:fill="FFFFFF"/>
        </w:rPr>
        <w:t xml:space="preserve"> = 0.007</w:t>
      </w:r>
      <w:r w:rsidR="00090A39">
        <w:rPr>
          <w:rFonts w:eastAsia="Times New Roman" w:cs="Times New Roman"/>
          <w:shd w:val="clear" w:color="auto" w:fill="FFFFFF"/>
        </w:rPr>
        <w:t xml:space="preserve">, reflecting higher confidence in response to words from the mobility </w:t>
      </w:r>
      <w:r w:rsidR="007F0C9A">
        <w:rPr>
          <w:rFonts w:eastAsia="Times New Roman" w:cs="Times New Roman"/>
          <w:shd w:val="clear" w:color="auto" w:fill="FFFFFF"/>
        </w:rPr>
        <w:t>vs.</w:t>
      </w:r>
      <w:r w:rsidR="00090A39">
        <w:rPr>
          <w:rFonts w:eastAsia="Times New Roman" w:cs="Times New Roman"/>
          <w:shd w:val="clear" w:color="auto" w:fill="FFFFFF"/>
        </w:rPr>
        <w:t xml:space="preserve"> animacy task</w:t>
      </w:r>
      <w:r w:rsidR="00E5640C">
        <w:rPr>
          <w:rFonts w:eastAsia="Times New Roman" w:cs="Times New Roman"/>
          <w:shd w:val="clear" w:color="auto" w:fill="FFFFFF"/>
        </w:rPr>
        <w:t xml:space="preserve">, </w:t>
      </w:r>
      <w:r w:rsidR="00090A39">
        <w:rPr>
          <w:rFonts w:eastAsia="Times New Roman" w:cs="Times New Roman"/>
          <w:shd w:val="clear" w:color="auto" w:fill="FFFFFF"/>
        </w:rPr>
        <w:t>as well as a main effect of</w:t>
      </w:r>
      <w:r w:rsidR="00090A39">
        <w:rPr>
          <w:rFonts w:eastAsia="Times New Roman" w:cs="Times New Roman"/>
          <w:i/>
          <w:shd w:val="clear" w:color="auto" w:fill="FFFFFF"/>
        </w:rPr>
        <w:t xml:space="preserve"> </w:t>
      </w:r>
      <w:r w:rsidR="00115E8A">
        <w:rPr>
          <w:rFonts w:eastAsia="Times New Roman" w:cs="Times New Roman"/>
          <w:i/>
          <w:shd w:val="clear" w:color="auto" w:fill="FFFFFF"/>
        </w:rPr>
        <w:t>Cue</w:t>
      </w:r>
      <w:r w:rsidR="00115E8A">
        <w:rPr>
          <w:rFonts w:eastAsia="Times New Roman" w:cs="Times New Roman"/>
          <w:shd w:val="clear" w:color="auto" w:fill="FFFFFF"/>
        </w:rPr>
        <w:t xml:space="preserve">, </w:t>
      </w:r>
      <w:r w:rsidR="00115E8A">
        <w:rPr>
          <w:rFonts w:eastAsia="Times New Roman" w:cs="Times New Roman"/>
          <w:i/>
          <w:shd w:val="clear" w:color="auto" w:fill="FFFFFF"/>
        </w:rPr>
        <w:t>F</w:t>
      </w:r>
      <w:r w:rsidR="00115E8A">
        <w:rPr>
          <w:rFonts w:eastAsia="Times New Roman" w:cs="Times New Roman"/>
          <w:shd w:val="clear" w:color="auto" w:fill="FFFFFF"/>
        </w:rPr>
        <w:t>(1,</w:t>
      </w:r>
      <w:r w:rsidR="005A2DCB">
        <w:rPr>
          <w:rFonts w:eastAsia="Times New Roman" w:cs="Times New Roman"/>
          <w:shd w:val="clear" w:color="auto" w:fill="FFFFFF"/>
        </w:rPr>
        <w:t xml:space="preserve"> </w:t>
      </w:r>
      <w:r w:rsidR="00115E8A">
        <w:rPr>
          <w:rFonts w:eastAsia="Times New Roman" w:cs="Times New Roman"/>
          <w:shd w:val="clear" w:color="auto" w:fill="FFFFFF"/>
        </w:rPr>
        <w:t xml:space="preserve">46) = </w:t>
      </w:r>
      <w:r w:rsidR="005A2DCB">
        <w:rPr>
          <w:rFonts w:eastAsia="Times New Roman" w:cs="Times New Roman"/>
          <w:shd w:val="clear" w:color="auto" w:fill="FFFFFF"/>
        </w:rPr>
        <w:t>2</w:t>
      </w:r>
      <w:r w:rsidR="002E778A">
        <w:rPr>
          <w:rFonts w:eastAsia="Times New Roman" w:cs="Times New Roman"/>
          <w:shd w:val="clear" w:color="auto" w:fill="FFFFFF"/>
        </w:rPr>
        <w:t>4</w:t>
      </w:r>
      <w:r w:rsidR="005A2DCB">
        <w:rPr>
          <w:rFonts w:eastAsia="Times New Roman" w:cs="Times New Roman"/>
          <w:shd w:val="clear" w:color="auto" w:fill="FFFFFF"/>
        </w:rPr>
        <w:t>.</w:t>
      </w:r>
      <w:r w:rsidR="002E778A">
        <w:rPr>
          <w:rFonts w:eastAsia="Times New Roman" w:cs="Times New Roman"/>
          <w:shd w:val="clear" w:color="auto" w:fill="FFFFFF"/>
        </w:rPr>
        <w:t>85</w:t>
      </w:r>
      <w:r w:rsidR="005A2DCB">
        <w:rPr>
          <w:rFonts w:eastAsia="Times New Roman" w:cs="Times New Roman"/>
          <w:shd w:val="clear" w:color="auto" w:fill="FFFFFF"/>
        </w:rPr>
        <w:t xml:space="preserve">, </w:t>
      </w:r>
      <w:r w:rsidR="005A2DCB">
        <w:rPr>
          <w:rFonts w:eastAsia="Times New Roman" w:cs="Times New Roman"/>
          <w:i/>
          <w:shd w:val="clear" w:color="auto" w:fill="FFFFFF"/>
        </w:rPr>
        <w:t>p</w:t>
      </w:r>
      <w:r w:rsidR="005A2DCB">
        <w:rPr>
          <w:rFonts w:eastAsia="Times New Roman" w:cs="Times New Roman"/>
          <w:shd w:val="clear" w:color="auto" w:fill="FFFFFF"/>
        </w:rPr>
        <w:t xml:space="preserve"> &lt; 0.001</w:t>
      </w:r>
      <w:r w:rsidR="00E5640C">
        <w:rPr>
          <w:rFonts w:eastAsia="Times New Roman" w:cs="Times New Roman"/>
          <w:shd w:val="clear" w:color="auto" w:fill="FFFFFF"/>
        </w:rPr>
        <w:t>,</w:t>
      </w:r>
      <w:r w:rsidR="00090A39">
        <w:rPr>
          <w:rFonts w:eastAsia="Times New Roman" w:cs="Times New Roman"/>
          <w:shd w:val="clear" w:color="auto" w:fill="FFFFFF"/>
        </w:rPr>
        <w:t xml:space="preserve"> that was qualified </w:t>
      </w:r>
      <w:r w:rsidR="005A2DCB">
        <w:rPr>
          <w:rFonts w:eastAsia="Times New Roman" w:cs="Times New Roman"/>
          <w:shd w:val="clear" w:color="auto" w:fill="FFFFFF"/>
        </w:rPr>
        <w:t xml:space="preserve">by a </w:t>
      </w:r>
      <w:r w:rsidR="005A2DCB">
        <w:rPr>
          <w:rFonts w:eastAsia="Times New Roman" w:cs="Times New Roman"/>
          <w:i/>
          <w:shd w:val="clear" w:color="auto" w:fill="FFFFFF"/>
        </w:rPr>
        <w:t xml:space="preserve">Group </w:t>
      </w:r>
      <w:r w:rsidR="005A2DCB">
        <w:rPr>
          <w:rFonts w:eastAsia="Times New Roman" w:cs="Times New Roman"/>
          <w:shd w:val="clear" w:color="auto" w:fill="FFFFFF"/>
        </w:rPr>
        <w:t xml:space="preserve">x </w:t>
      </w:r>
      <w:r w:rsidR="005A2DCB">
        <w:rPr>
          <w:rFonts w:eastAsia="Times New Roman" w:cs="Times New Roman"/>
          <w:i/>
          <w:shd w:val="clear" w:color="auto" w:fill="FFFFFF"/>
        </w:rPr>
        <w:t>Cue</w:t>
      </w:r>
      <w:r w:rsidR="005A2DCB">
        <w:rPr>
          <w:rFonts w:eastAsia="Times New Roman" w:cs="Times New Roman"/>
          <w:shd w:val="clear" w:color="auto" w:fill="FFFFFF"/>
        </w:rPr>
        <w:t xml:space="preserve"> interaction, </w:t>
      </w:r>
      <w:r w:rsidR="005A2DCB">
        <w:rPr>
          <w:rFonts w:eastAsia="Times New Roman" w:cs="Times New Roman"/>
          <w:i/>
          <w:shd w:val="clear" w:color="auto" w:fill="FFFFFF"/>
        </w:rPr>
        <w:t>F</w:t>
      </w:r>
      <w:r w:rsidR="005A2DCB">
        <w:rPr>
          <w:rFonts w:eastAsia="Times New Roman" w:cs="Times New Roman"/>
          <w:shd w:val="clear" w:color="auto" w:fill="FFFFFF"/>
        </w:rPr>
        <w:t>(1, 46) = 4.</w:t>
      </w:r>
      <w:r w:rsidR="002E778A">
        <w:rPr>
          <w:rFonts w:eastAsia="Times New Roman" w:cs="Times New Roman"/>
          <w:shd w:val="clear" w:color="auto" w:fill="FFFFFF"/>
        </w:rPr>
        <w:t>24</w:t>
      </w:r>
      <w:r w:rsidR="005A2DCB">
        <w:rPr>
          <w:rFonts w:eastAsia="Times New Roman" w:cs="Times New Roman"/>
          <w:shd w:val="clear" w:color="auto" w:fill="FFFFFF"/>
        </w:rPr>
        <w:t xml:space="preserve">, </w:t>
      </w:r>
      <w:r w:rsidR="005A2DCB">
        <w:rPr>
          <w:rFonts w:eastAsia="Times New Roman" w:cs="Times New Roman"/>
          <w:i/>
          <w:shd w:val="clear" w:color="auto" w:fill="FFFFFF"/>
        </w:rPr>
        <w:t>p</w:t>
      </w:r>
      <w:r w:rsidR="005A2DCB">
        <w:rPr>
          <w:rFonts w:eastAsia="Times New Roman" w:cs="Times New Roman"/>
          <w:shd w:val="clear" w:color="auto" w:fill="FFFFFF"/>
        </w:rPr>
        <w:t xml:space="preserve"> = 0.0</w:t>
      </w:r>
      <w:r w:rsidR="002E778A">
        <w:rPr>
          <w:rFonts w:eastAsia="Times New Roman" w:cs="Times New Roman"/>
          <w:shd w:val="clear" w:color="auto" w:fill="FFFFFF"/>
        </w:rPr>
        <w:t>5</w:t>
      </w:r>
      <w:r w:rsidR="005A2DCB">
        <w:rPr>
          <w:rFonts w:eastAsia="Times New Roman" w:cs="Times New Roman"/>
          <w:shd w:val="clear" w:color="auto" w:fill="FFFFFF"/>
        </w:rPr>
        <w:t>.</w:t>
      </w:r>
      <w:r w:rsidR="00044447">
        <w:rPr>
          <w:rFonts w:eastAsia="Times New Roman" w:cs="Times New Roman"/>
          <w:shd w:val="clear" w:color="auto" w:fill="FFFFFF"/>
        </w:rPr>
        <w:t xml:space="preserve"> The interaction emerged </w:t>
      </w:r>
      <w:r w:rsidR="00E941BB">
        <w:rPr>
          <w:rFonts w:eastAsia="Times New Roman" w:cs="Times New Roman"/>
          <w:shd w:val="clear" w:color="auto" w:fill="FFFFFF"/>
        </w:rPr>
        <w:t>because t</w:t>
      </w:r>
      <w:r w:rsidR="00044447">
        <w:rPr>
          <w:rFonts w:eastAsia="Times New Roman" w:cs="Times New Roman"/>
          <w:shd w:val="clear" w:color="auto" w:fill="FFFFFF"/>
        </w:rPr>
        <w:t xml:space="preserve">here was no group difference in the percentage of high confidence responses under the Question cue, </w:t>
      </w:r>
      <w:r w:rsidR="00044447">
        <w:rPr>
          <w:rFonts w:eastAsia="Times New Roman" w:cs="Times New Roman"/>
          <w:i/>
          <w:shd w:val="clear" w:color="auto" w:fill="FFFFFF"/>
        </w:rPr>
        <w:t>t</w:t>
      </w:r>
      <w:r w:rsidR="00044447">
        <w:rPr>
          <w:rFonts w:eastAsia="Times New Roman" w:cs="Times New Roman"/>
          <w:shd w:val="clear" w:color="auto" w:fill="FFFFFF"/>
        </w:rPr>
        <w:t>(46)</w:t>
      </w:r>
      <w:r w:rsidR="00044447">
        <w:rPr>
          <w:rFonts w:eastAsia="Times New Roman" w:cs="Times New Roman"/>
          <w:i/>
          <w:shd w:val="clear" w:color="auto" w:fill="FFFFFF"/>
        </w:rPr>
        <w:t xml:space="preserve"> &lt; </w:t>
      </w:r>
      <w:r w:rsidR="00044447">
        <w:rPr>
          <w:rFonts w:eastAsia="Times New Roman" w:cs="Times New Roman"/>
          <w:shd w:val="clear" w:color="auto" w:fill="FFFFFF"/>
        </w:rPr>
        <w:t xml:space="preserve">1, </w:t>
      </w:r>
      <w:r w:rsidR="00E500CD">
        <w:rPr>
          <w:rFonts w:eastAsia="Times New Roman" w:cs="Times New Roman"/>
          <w:shd w:val="clear" w:color="auto" w:fill="FFFFFF"/>
        </w:rPr>
        <w:t xml:space="preserve">but </w:t>
      </w:r>
      <w:r w:rsidR="00044447">
        <w:rPr>
          <w:rFonts w:eastAsia="Times New Roman" w:cs="Times New Roman"/>
          <w:shd w:val="clear" w:color="auto" w:fill="FFFFFF"/>
        </w:rPr>
        <w:t xml:space="preserve">depressed adults were less confident than controls </w:t>
      </w:r>
      <w:r w:rsidR="007D0CA7">
        <w:rPr>
          <w:rFonts w:eastAsia="Times New Roman" w:cs="Times New Roman"/>
          <w:shd w:val="clear" w:color="auto" w:fill="FFFFFF"/>
        </w:rPr>
        <w:t>under</w:t>
      </w:r>
      <w:r w:rsidR="00044447">
        <w:rPr>
          <w:rFonts w:eastAsia="Times New Roman" w:cs="Times New Roman"/>
          <w:shd w:val="clear" w:color="auto" w:fill="FFFFFF"/>
        </w:rPr>
        <w:t xml:space="preserve"> the Side cue, </w:t>
      </w:r>
      <w:r w:rsidR="00044447">
        <w:rPr>
          <w:rFonts w:eastAsia="Times New Roman" w:cs="Times New Roman"/>
          <w:i/>
          <w:shd w:val="clear" w:color="auto" w:fill="FFFFFF"/>
        </w:rPr>
        <w:t>t</w:t>
      </w:r>
      <w:r w:rsidR="00044447">
        <w:rPr>
          <w:rFonts w:eastAsia="Times New Roman" w:cs="Times New Roman"/>
          <w:shd w:val="clear" w:color="auto" w:fill="FFFFFF"/>
        </w:rPr>
        <w:t xml:space="preserve">(46) = 2.25, </w:t>
      </w:r>
      <w:r w:rsidR="00044447">
        <w:rPr>
          <w:rFonts w:eastAsia="Times New Roman" w:cs="Times New Roman"/>
          <w:i/>
          <w:shd w:val="clear" w:color="auto" w:fill="FFFFFF"/>
        </w:rPr>
        <w:t>p</w:t>
      </w:r>
      <w:r w:rsidR="00044447">
        <w:rPr>
          <w:rFonts w:eastAsia="Times New Roman" w:cs="Times New Roman"/>
          <w:shd w:val="clear" w:color="auto" w:fill="FFFFFF"/>
        </w:rPr>
        <w:t xml:space="preserve"> = 0.03, </w:t>
      </w:r>
      <w:r w:rsidR="00044447">
        <w:rPr>
          <w:rFonts w:eastAsia="Times New Roman" w:cs="Times New Roman"/>
          <w:i/>
          <w:shd w:val="clear" w:color="auto" w:fill="FFFFFF"/>
        </w:rPr>
        <w:t>d</w:t>
      </w:r>
      <w:r w:rsidR="00044447">
        <w:rPr>
          <w:rFonts w:eastAsia="Times New Roman" w:cs="Times New Roman"/>
          <w:shd w:val="clear" w:color="auto" w:fill="FFFFFF"/>
        </w:rPr>
        <w:t xml:space="preserve"> = </w:t>
      </w:r>
      <w:r w:rsidR="005B6444">
        <w:rPr>
          <w:rFonts w:eastAsia="Times New Roman" w:cs="Times New Roman"/>
          <w:shd w:val="clear" w:color="auto" w:fill="FFFFFF"/>
        </w:rPr>
        <w:t>0.65.</w:t>
      </w:r>
      <w:r w:rsidR="001C518C">
        <w:rPr>
          <w:rFonts w:eastAsia="Times New Roman" w:cs="Times New Roman"/>
          <w:shd w:val="clear" w:color="auto" w:fill="FFFFFF"/>
        </w:rPr>
        <w:t xml:space="preserve"> </w:t>
      </w:r>
      <w:r w:rsidR="008E1ACE">
        <w:rPr>
          <w:rFonts w:eastAsia="Times New Roman" w:cs="Times New Roman"/>
          <w:shd w:val="clear" w:color="auto" w:fill="FFFFFF"/>
        </w:rPr>
        <w:t>E</w:t>
      </w:r>
      <w:r w:rsidR="001C518C">
        <w:rPr>
          <w:rFonts w:eastAsia="Times New Roman" w:cs="Times New Roman"/>
          <w:shd w:val="clear" w:color="auto" w:fill="FFFFFF"/>
        </w:rPr>
        <w:t xml:space="preserve">xploratory </w:t>
      </w:r>
      <w:r w:rsidR="001C518C">
        <w:rPr>
          <w:rFonts w:eastAsia="Times New Roman" w:cs="Times New Roman"/>
          <w:i/>
          <w:shd w:val="clear" w:color="auto" w:fill="FFFFFF"/>
        </w:rPr>
        <w:t>t</w:t>
      </w:r>
      <w:r w:rsidR="001C518C">
        <w:rPr>
          <w:rFonts w:eastAsia="Times New Roman" w:cs="Times New Roman"/>
          <w:shd w:val="clear" w:color="auto" w:fill="FFFFFF"/>
        </w:rPr>
        <w:t xml:space="preserve">-tests </w:t>
      </w:r>
      <w:r w:rsidR="00946DCF">
        <w:rPr>
          <w:rFonts w:eastAsia="Times New Roman" w:cs="Times New Roman"/>
          <w:shd w:val="clear" w:color="auto" w:fill="FFFFFF"/>
        </w:rPr>
        <w:t>confirm</w:t>
      </w:r>
      <w:r w:rsidR="008E1ACE">
        <w:rPr>
          <w:rFonts w:eastAsia="Times New Roman" w:cs="Times New Roman"/>
          <w:shd w:val="clear" w:color="auto" w:fill="FFFFFF"/>
        </w:rPr>
        <w:t>ed</w:t>
      </w:r>
      <w:r w:rsidR="0094471C">
        <w:rPr>
          <w:rFonts w:eastAsia="Times New Roman" w:cs="Times New Roman"/>
          <w:shd w:val="clear" w:color="auto" w:fill="FFFFFF"/>
        </w:rPr>
        <w:t xml:space="preserve"> that</w:t>
      </w:r>
      <w:r w:rsidR="00946DCF">
        <w:rPr>
          <w:rFonts w:eastAsia="Times New Roman" w:cs="Times New Roman"/>
          <w:shd w:val="clear" w:color="auto" w:fill="FFFFFF"/>
        </w:rPr>
        <w:t xml:space="preserve">, in the MDD group, </w:t>
      </w:r>
      <w:r w:rsidR="00CE32EF">
        <w:rPr>
          <w:rFonts w:eastAsia="Times New Roman" w:cs="Times New Roman"/>
          <w:shd w:val="clear" w:color="auto" w:fill="FFFFFF"/>
        </w:rPr>
        <w:t>confidence</w:t>
      </w:r>
      <w:r w:rsidR="00E500CD">
        <w:rPr>
          <w:rFonts w:eastAsia="Times New Roman" w:cs="Times New Roman"/>
          <w:shd w:val="clear" w:color="auto" w:fill="FFFFFF"/>
        </w:rPr>
        <w:t xml:space="preserve"> was higher under </w:t>
      </w:r>
      <w:r w:rsidR="0094471C">
        <w:rPr>
          <w:rFonts w:eastAsia="Times New Roman" w:cs="Times New Roman"/>
          <w:shd w:val="clear" w:color="auto" w:fill="FFFFFF"/>
        </w:rPr>
        <w:t xml:space="preserve">Question </w:t>
      </w:r>
      <w:r w:rsidR="007F0C9A">
        <w:rPr>
          <w:rFonts w:eastAsia="Times New Roman" w:cs="Times New Roman"/>
          <w:shd w:val="clear" w:color="auto" w:fill="FFFFFF"/>
        </w:rPr>
        <w:t>vs.</w:t>
      </w:r>
      <w:r w:rsidR="0094471C">
        <w:rPr>
          <w:rFonts w:eastAsia="Times New Roman" w:cs="Times New Roman"/>
          <w:shd w:val="clear" w:color="auto" w:fill="FFFFFF"/>
        </w:rPr>
        <w:t xml:space="preserve"> Side </w:t>
      </w:r>
      <w:r w:rsidR="00794F18">
        <w:rPr>
          <w:rFonts w:eastAsia="Times New Roman" w:cs="Times New Roman"/>
          <w:shd w:val="clear" w:color="auto" w:fill="FFFFFF"/>
        </w:rPr>
        <w:t xml:space="preserve">for </w:t>
      </w:r>
      <w:r w:rsidR="00AA2A17">
        <w:rPr>
          <w:rFonts w:eastAsia="Times New Roman" w:cs="Times New Roman"/>
          <w:shd w:val="clear" w:color="auto" w:fill="FFFFFF"/>
        </w:rPr>
        <w:t xml:space="preserve">words from </w:t>
      </w:r>
      <w:r w:rsidR="00794F18">
        <w:rPr>
          <w:rFonts w:eastAsia="Times New Roman" w:cs="Times New Roman"/>
          <w:shd w:val="clear" w:color="auto" w:fill="FFFFFF"/>
        </w:rPr>
        <w:t xml:space="preserve">the </w:t>
      </w:r>
      <w:r w:rsidR="001C5117">
        <w:rPr>
          <w:rFonts w:eastAsia="Times New Roman" w:cs="Times New Roman"/>
          <w:shd w:val="clear" w:color="auto" w:fill="FFFFFF"/>
        </w:rPr>
        <w:t xml:space="preserve">mobility task, </w:t>
      </w:r>
      <w:r w:rsidR="001C5117">
        <w:rPr>
          <w:rFonts w:eastAsia="Times New Roman" w:cs="Times New Roman"/>
          <w:i/>
          <w:shd w:val="clear" w:color="auto" w:fill="FFFFFF"/>
        </w:rPr>
        <w:t>t</w:t>
      </w:r>
      <w:r w:rsidR="001C5117">
        <w:rPr>
          <w:rFonts w:eastAsia="Times New Roman" w:cs="Times New Roman"/>
          <w:shd w:val="clear" w:color="auto" w:fill="FFFFFF"/>
        </w:rPr>
        <w:t xml:space="preserve">(23) = 5.35, </w:t>
      </w:r>
      <w:r w:rsidR="001C5117">
        <w:rPr>
          <w:rFonts w:eastAsia="Times New Roman" w:cs="Times New Roman"/>
          <w:i/>
          <w:shd w:val="clear" w:color="auto" w:fill="FFFFFF"/>
        </w:rPr>
        <w:t>p</w:t>
      </w:r>
      <w:r w:rsidR="001C5117">
        <w:rPr>
          <w:rFonts w:eastAsia="Times New Roman" w:cs="Times New Roman"/>
          <w:shd w:val="clear" w:color="auto" w:fill="FFFFFF"/>
        </w:rPr>
        <w:t xml:space="preserve"> &lt; 0.001, </w:t>
      </w:r>
      <w:r w:rsidR="001C5117">
        <w:rPr>
          <w:rFonts w:eastAsia="Times New Roman" w:cs="Times New Roman"/>
          <w:i/>
          <w:shd w:val="clear" w:color="auto" w:fill="FFFFFF"/>
        </w:rPr>
        <w:t>d</w:t>
      </w:r>
      <w:r w:rsidR="001C5117">
        <w:rPr>
          <w:rFonts w:eastAsia="Times New Roman" w:cs="Times New Roman"/>
          <w:shd w:val="clear" w:color="auto" w:fill="FFFFFF"/>
        </w:rPr>
        <w:t xml:space="preserve"> = 1.10, and the </w:t>
      </w:r>
      <w:r w:rsidR="00794F18">
        <w:rPr>
          <w:rFonts w:eastAsia="Times New Roman" w:cs="Times New Roman"/>
          <w:shd w:val="clear" w:color="auto" w:fill="FFFFFF"/>
        </w:rPr>
        <w:t xml:space="preserve">animacy task, </w:t>
      </w:r>
      <w:r w:rsidR="00794F18">
        <w:rPr>
          <w:rFonts w:eastAsia="Times New Roman" w:cs="Times New Roman"/>
          <w:i/>
          <w:shd w:val="clear" w:color="auto" w:fill="FFFFFF"/>
        </w:rPr>
        <w:t>t</w:t>
      </w:r>
      <w:r w:rsidR="00794F18">
        <w:rPr>
          <w:rFonts w:eastAsia="Times New Roman" w:cs="Times New Roman"/>
          <w:shd w:val="clear" w:color="auto" w:fill="FFFFFF"/>
        </w:rPr>
        <w:t>(23) = 4.3</w:t>
      </w:r>
      <w:r w:rsidR="002E778A">
        <w:rPr>
          <w:rFonts w:eastAsia="Times New Roman" w:cs="Times New Roman"/>
          <w:shd w:val="clear" w:color="auto" w:fill="FFFFFF"/>
        </w:rPr>
        <w:t>6</w:t>
      </w:r>
      <w:r w:rsidR="00794F18">
        <w:rPr>
          <w:rFonts w:eastAsia="Times New Roman" w:cs="Times New Roman"/>
          <w:shd w:val="clear" w:color="auto" w:fill="FFFFFF"/>
        </w:rPr>
        <w:t xml:space="preserve">, </w:t>
      </w:r>
      <w:r w:rsidR="00794F18">
        <w:rPr>
          <w:rFonts w:eastAsia="Times New Roman" w:cs="Times New Roman"/>
          <w:i/>
          <w:shd w:val="clear" w:color="auto" w:fill="FFFFFF"/>
        </w:rPr>
        <w:t xml:space="preserve">p </w:t>
      </w:r>
      <w:r w:rsidR="00794F18">
        <w:rPr>
          <w:rFonts w:eastAsia="Times New Roman" w:cs="Times New Roman"/>
          <w:shd w:val="clear" w:color="auto" w:fill="FFFFFF"/>
        </w:rPr>
        <w:t xml:space="preserve">&lt; 0.001, </w:t>
      </w:r>
      <w:r w:rsidR="00794F18">
        <w:rPr>
          <w:rFonts w:eastAsia="Times New Roman" w:cs="Times New Roman"/>
          <w:i/>
          <w:shd w:val="clear" w:color="auto" w:fill="FFFFFF"/>
        </w:rPr>
        <w:t xml:space="preserve">d </w:t>
      </w:r>
      <w:r w:rsidR="00794F18">
        <w:rPr>
          <w:rFonts w:eastAsia="Times New Roman" w:cs="Times New Roman"/>
          <w:shd w:val="clear" w:color="auto" w:fill="FFFFFF"/>
        </w:rPr>
        <w:t>= 1.01</w:t>
      </w:r>
      <w:r w:rsidR="0094471C">
        <w:rPr>
          <w:rFonts w:eastAsia="Times New Roman" w:cs="Times New Roman"/>
          <w:shd w:val="clear" w:color="auto" w:fill="FFFFFF"/>
        </w:rPr>
        <w:t>.</w:t>
      </w:r>
      <w:r w:rsidR="001C518C">
        <w:rPr>
          <w:rFonts w:eastAsia="Times New Roman" w:cs="Times New Roman"/>
          <w:shd w:val="clear" w:color="auto" w:fill="FFFFFF"/>
        </w:rPr>
        <w:t xml:space="preserve"> </w:t>
      </w:r>
      <w:r w:rsidR="000E1C7E">
        <w:rPr>
          <w:rFonts w:eastAsia="Times New Roman" w:cs="Times New Roman"/>
          <w:shd w:val="clear" w:color="auto" w:fill="FFFFFF"/>
        </w:rPr>
        <w:t>Thus,</w:t>
      </w:r>
      <w:r w:rsidR="001C518C">
        <w:rPr>
          <w:rFonts w:eastAsia="Times New Roman" w:cs="Times New Roman"/>
          <w:shd w:val="clear" w:color="auto" w:fill="FFFFFF"/>
        </w:rPr>
        <w:t xml:space="preserve"> </w:t>
      </w:r>
      <w:r w:rsidR="008E1ACE">
        <w:rPr>
          <w:rFonts w:eastAsia="Times New Roman" w:cs="Times New Roman"/>
          <w:shd w:val="clear" w:color="auto" w:fill="FFFFFF"/>
        </w:rPr>
        <w:t xml:space="preserve">in contrast to the accuracy and guessing data, </w:t>
      </w:r>
      <w:r w:rsidR="003776FD">
        <w:rPr>
          <w:rFonts w:eastAsia="Times New Roman" w:cs="Times New Roman"/>
          <w:shd w:val="clear" w:color="auto" w:fill="FFFFFF"/>
        </w:rPr>
        <w:t>the</w:t>
      </w:r>
      <w:r w:rsidR="001C518C">
        <w:rPr>
          <w:rFonts w:eastAsia="Times New Roman" w:cs="Times New Roman"/>
          <w:shd w:val="clear" w:color="auto" w:fill="FFFFFF"/>
        </w:rPr>
        <w:t xml:space="preserve"> cue </w:t>
      </w:r>
      <w:r w:rsidR="003776FD">
        <w:rPr>
          <w:rFonts w:eastAsia="Times New Roman" w:cs="Times New Roman"/>
          <w:shd w:val="clear" w:color="auto" w:fill="FFFFFF"/>
        </w:rPr>
        <w:t>effect</w:t>
      </w:r>
      <w:r w:rsidR="001C518C">
        <w:rPr>
          <w:rFonts w:eastAsia="Times New Roman" w:cs="Times New Roman"/>
          <w:shd w:val="clear" w:color="auto" w:fill="FFFFFF"/>
        </w:rPr>
        <w:t xml:space="preserve"> on confidence did not vary by en</w:t>
      </w:r>
      <w:r w:rsidR="00654912">
        <w:rPr>
          <w:rFonts w:eastAsia="Times New Roman" w:cs="Times New Roman"/>
          <w:shd w:val="clear" w:color="auto" w:fill="FFFFFF"/>
        </w:rPr>
        <w:t>coding task in the MDD group.</w:t>
      </w:r>
    </w:p>
    <w:p w14:paraId="6EEB1024" w14:textId="77777777" w:rsidR="003422FF" w:rsidRPr="001C518C" w:rsidRDefault="003422FF" w:rsidP="003422F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5 ABOUT HERE]</w:t>
      </w:r>
    </w:p>
    <w:p w14:paraId="4AD7228C" w14:textId="07DB9524" w:rsidR="00007EE7" w:rsidRPr="00EC094D"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3.2.6. </w:t>
      </w:r>
      <w:r w:rsidR="00C06ACF">
        <w:rPr>
          <w:rFonts w:eastAsia="Times New Roman" w:cs="Times New Roman"/>
          <w:b/>
          <w:shd w:val="clear" w:color="auto" w:fill="FFFFFF"/>
        </w:rPr>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548D2">
        <w:rPr>
          <w:rFonts w:eastAsia="Times New Roman" w:cs="Times New Roman"/>
          <w:shd w:val="clear" w:color="auto" w:fill="FFFFFF"/>
        </w:rPr>
        <w:t xml:space="preserve">RT data are shown in Figure 5B. </w:t>
      </w:r>
      <w:r w:rsidR="00023D7B">
        <w:rPr>
          <w:rFonts w:eastAsia="Times New Roman" w:cs="Times New Roman"/>
          <w:shd w:val="clear" w:color="auto" w:fill="FFFFFF"/>
        </w:rPr>
        <w:t>The only significant effect was</w:t>
      </w:r>
      <w:r w:rsidR="00BB1B15">
        <w:rPr>
          <w:rFonts w:eastAsia="Times New Roman" w:cs="Times New Roman"/>
          <w:shd w:val="clear" w:color="auto" w:fill="FFFFFF"/>
        </w:rPr>
        <w:t xml:space="preserve"> a </w:t>
      </w:r>
      <w:r w:rsidR="00023D7B">
        <w:rPr>
          <w:rFonts w:eastAsia="Times New Roman" w:cs="Times New Roman"/>
          <w:shd w:val="clear" w:color="auto" w:fill="FFFFFF"/>
        </w:rPr>
        <w:t>main effect</w:t>
      </w:r>
      <w:r w:rsidR="00FC3451">
        <w:rPr>
          <w:rFonts w:eastAsia="Times New Roman" w:cs="Times New Roman"/>
          <w:shd w:val="clear" w:color="auto" w:fill="FFFFFF"/>
        </w:rPr>
        <w:t xml:space="preserve"> </w:t>
      </w:r>
      <w:r w:rsidR="00023D7B">
        <w:rPr>
          <w:rFonts w:eastAsia="Times New Roman" w:cs="Times New Roman"/>
          <w:shd w:val="clear" w:color="auto" w:fill="FFFFFF"/>
        </w:rPr>
        <w:t xml:space="preserve">of </w:t>
      </w:r>
      <w:r w:rsidR="00654579">
        <w:rPr>
          <w:rFonts w:eastAsia="Times New Roman" w:cs="Times New Roman"/>
          <w:i/>
          <w:shd w:val="clear" w:color="auto" w:fill="FFFFFF"/>
        </w:rPr>
        <w:t>Cue</w:t>
      </w:r>
      <w:r w:rsidR="00CB2583">
        <w:rPr>
          <w:rFonts w:eastAsia="Times New Roman" w:cs="Times New Roman"/>
          <w:shd w:val="clear" w:color="auto" w:fill="FFFFFF"/>
        </w:rPr>
        <w:t>, with</w:t>
      </w:r>
      <w:r w:rsidR="00550101">
        <w:rPr>
          <w:rFonts w:eastAsia="Times New Roman" w:cs="Times New Roman"/>
          <w:shd w:val="clear" w:color="auto" w:fill="FFFFFF"/>
        </w:rPr>
        <w:t xml:space="preserve"> </w:t>
      </w:r>
      <w:r w:rsidR="0043162D">
        <w:rPr>
          <w:rFonts w:eastAsia="Times New Roman" w:cs="Times New Roman"/>
          <w:shd w:val="clear" w:color="auto" w:fill="FFFFFF"/>
        </w:rPr>
        <w:t xml:space="preserve">slower </w:t>
      </w:r>
      <w:r w:rsidR="00CB2583">
        <w:rPr>
          <w:rFonts w:eastAsia="Times New Roman" w:cs="Times New Roman"/>
          <w:shd w:val="clear" w:color="auto" w:fill="FFFFFF"/>
        </w:rPr>
        <w:t xml:space="preserve">responses </w:t>
      </w:r>
      <w:r w:rsidR="0043162D">
        <w:rPr>
          <w:rFonts w:eastAsia="Times New Roman" w:cs="Times New Roman"/>
          <w:shd w:val="clear" w:color="auto" w:fill="FFFFFF"/>
        </w:rPr>
        <w:t xml:space="preserve">to </w:t>
      </w:r>
      <w:r w:rsidR="002E63F0">
        <w:rPr>
          <w:rFonts w:eastAsia="Times New Roman" w:cs="Times New Roman"/>
          <w:shd w:val="clear" w:color="auto" w:fill="FFFFFF"/>
        </w:rPr>
        <w:t>Question</w:t>
      </w:r>
      <w:r w:rsidR="003A2BAD">
        <w:rPr>
          <w:rFonts w:eastAsia="Times New Roman" w:cs="Times New Roman"/>
          <w:shd w:val="clear" w:color="auto" w:fill="FFFFFF"/>
        </w:rPr>
        <w:t xml:space="preserve"> </w:t>
      </w:r>
      <w:r w:rsidR="00FC3451">
        <w:rPr>
          <w:rFonts w:eastAsia="Times New Roman" w:cs="Times New Roman"/>
          <w:shd w:val="clear" w:color="auto" w:fill="FFFFFF"/>
        </w:rPr>
        <w:t>v</w:t>
      </w:r>
      <w:r w:rsidR="003A2BAD">
        <w:rPr>
          <w:rFonts w:eastAsia="Times New Roman" w:cs="Times New Roman"/>
          <w:shd w:val="clear" w:color="auto" w:fill="FFFFFF"/>
        </w:rPr>
        <w:t>s</w:t>
      </w:r>
      <w:r w:rsidR="00FC3451">
        <w:rPr>
          <w:rFonts w:eastAsia="Times New Roman" w:cs="Times New Roman"/>
          <w:shd w:val="clear" w:color="auto" w:fill="FFFFFF"/>
        </w:rPr>
        <w:t>.</w:t>
      </w:r>
      <w:r w:rsidR="003A2BAD">
        <w:rPr>
          <w:rFonts w:eastAsia="Times New Roman" w:cs="Times New Roman"/>
          <w:shd w:val="clear" w:color="auto" w:fill="FFFFFF"/>
        </w:rPr>
        <w:t xml:space="preserve"> </w:t>
      </w:r>
      <w:r w:rsidR="002E63F0">
        <w:rPr>
          <w:rFonts w:eastAsia="Times New Roman" w:cs="Times New Roman"/>
          <w:shd w:val="clear" w:color="auto" w:fill="FFFFFF"/>
        </w:rPr>
        <w:t>Side</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(1, 44) = </w:t>
      </w:r>
      <w:r w:rsidR="002E778A">
        <w:rPr>
          <w:rFonts w:eastAsia="Times New Roman" w:cs="Times New Roman"/>
          <w:shd w:val="clear" w:color="auto" w:fill="FFFFFF"/>
        </w:rPr>
        <w:t>2</w:t>
      </w:r>
      <w:r w:rsidR="00B11592">
        <w:rPr>
          <w:rFonts w:eastAsia="Times New Roman" w:cs="Times New Roman"/>
          <w:shd w:val="clear" w:color="auto" w:fill="FFFFFF"/>
        </w:rPr>
        <w:t>67</w:t>
      </w:r>
      <w:r w:rsidR="002E778A">
        <w:rPr>
          <w:rFonts w:eastAsia="Times New Roman" w:cs="Times New Roman"/>
          <w:shd w:val="clear" w:color="auto" w:fill="FFFFFF"/>
        </w:rPr>
        <w:t>.</w:t>
      </w:r>
      <w:r w:rsidR="00B11592">
        <w:rPr>
          <w:rFonts w:eastAsia="Times New Roman" w:cs="Times New Roman"/>
          <w:shd w:val="clear" w:color="auto" w:fill="FFFFFF"/>
        </w:rPr>
        <w:t>92</w:t>
      </w:r>
      <w:r w:rsidR="00CB2583">
        <w:rPr>
          <w:rFonts w:eastAsia="Times New Roman" w:cs="Times New Roman"/>
          <w:shd w:val="clear" w:color="auto" w:fill="FFFFFF"/>
        </w:rPr>
        <w:t xml:space="preserve">, </w:t>
      </w:r>
      <w:r w:rsidR="00CB2583">
        <w:rPr>
          <w:rFonts w:eastAsia="Times New Roman" w:cs="Times New Roman"/>
          <w:i/>
          <w:shd w:val="clear" w:color="auto" w:fill="FFFFFF"/>
        </w:rPr>
        <w:t>p</w:t>
      </w:r>
      <w:r w:rsidR="00CB2583">
        <w:rPr>
          <w:rFonts w:eastAsia="Times New Roman" w:cs="Times New Roman"/>
          <w:shd w:val="clear" w:color="auto" w:fill="FFFFFF"/>
        </w:rPr>
        <w:t xml:space="preserve"> &lt; 0.001.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was not significant, </w:t>
      </w:r>
      <w:r w:rsidR="00CB2583">
        <w:rPr>
          <w:rFonts w:eastAsia="Times New Roman" w:cs="Times New Roman"/>
          <w:i/>
          <w:shd w:val="clear" w:color="auto" w:fill="FFFFFF"/>
        </w:rPr>
        <w:t>F</w:t>
      </w:r>
      <w:r w:rsidR="00CB2583">
        <w:rPr>
          <w:rFonts w:eastAsia="Times New Roman" w:cs="Times New Roman"/>
          <w:shd w:val="clear" w:color="auto" w:fill="FFFFFF"/>
        </w:rPr>
        <w:t xml:space="preserve"> &lt;1, </w:t>
      </w:r>
      <w:r w:rsidR="00FC3451">
        <w:rPr>
          <w:rFonts w:eastAsia="Times New Roman" w:cs="Times New Roman"/>
          <w:shd w:val="clear" w:color="auto" w:fill="FFFFFF"/>
        </w:rPr>
        <w:t>nor</w:t>
      </w:r>
      <w:r w:rsidR="00CB2583">
        <w:rPr>
          <w:rFonts w:eastAsia="Times New Roman" w:cs="Times New Roman"/>
          <w:shd w:val="clear" w:color="auto" w:fill="FFFFFF"/>
        </w:rPr>
        <w:t xml:space="preserve"> were any interactions with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s &lt; </w:t>
      </w:r>
      <w:r w:rsidR="002E778A">
        <w:rPr>
          <w:rFonts w:eastAsia="Times New Roman" w:cs="Times New Roman"/>
          <w:shd w:val="clear" w:color="auto" w:fill="FFFFFF"/>
        </w:rPr>
        <w:t>1</w:t>
      </w:r>
      <w:r w:rsidR="00EC094D">
        <w:rPr>
          <w:rFonts w:eastAsia="Times New Roman" w:cs="Times New Roman"/>
          <w:shd w:val="clear" w:color="auto" w:fill="FFFFFF"/>
        </w:rPr>
        <w:t xml:space="preserve">.64, </w:t>
      </w:r>
      <w:r w:rsidR="00EC094D">
        <w:rPr>
          <w:rFonts w:eastAsia="Times New Roman" w:cs="Times New Roman"/>
          <w:i/>
          <w:shd w:val="clear" w:color="auto" w:fill="FFFFFF"/>
        </w:rPr>
        <w:t>p</w:t>
      </w:r>
      <w:r w:rsidR="00EC094D">
        <w:rPr>
          <w:rFonts w:eastAsia="Times New Roman" w:cs="Times New Roman"/>
          <w:shd w:val="clear" w:color="auto" w:fill="FFFFFF"/>
        </w:rPr>
        <w:t>s &gt; 0.20.</w:t>
      </w:r>
    </w:p>
    <w:p w14:paraId="3A553D3C" w14:textId="3FCA0537" w:rsidR="00671856" w:rsidRPr="004D0B57" w:rsidRDefault="002F3F4C" w:rsidP="00464F91">
      <w:pPr>
        <w:spacing w:line="480" w:lineRule="auto"/>
        <w:ind w:firstLine="720"/>
        <w:rPr>
          <w:rFonts w:eastAsia="Times New Roman" w:cs="Times New Roman"/>
          <w:b/>
          <w:shd w:val="clear" w:color="auto" w:fill="FFFFFF"/>
        </w:rPr>
      </w:pPr>
      <w:r>
        <w:rPr>
          <w:rFonts w:eastAsia="Times New Roman" w:cs="Times New Roman"/>
          <w:b/>
          <w:shd w:val="clear" w:color="auto" w:fill="FFFFFF"/>
        </w:rPr>
        <w:t xml:space="preserve">3.2.7. </w:t>
      </w:r>
      <w:r w:rsidR="00671856">
        <w:rPr>
          <w:rFonts w:eastAsia="Times New Roman" w:cs="Times New Roman"/>
          <w:b/>
          <w:shd w:val="clear" w:color="auto" w:fill="FFFFFF"/>
        </w:rPr>
        <w:t xml:space="preserve">Overall </w:t>
      </w:r>
      <w:r w:rsidR="007420ED">
        <w:rPr>
          <w:rFonts w:eastAsia="Times New Roman" w:cs="Times New Roman"/>
          <w:b/>
          <w:shd w:val="clear" w:color="auto" w:fill="FFFFFF"/>
        </w:rPr>
        <w:t xml:space="preserve">behavioral </w:t>
      </w:r>
      <w:r w:rsidR="00671856">
        <w:rPr>
          <w:rFonts w:eastAsia="Times New Roman" w:cs="Times New Roman"/>
          <w:b/>
          <w:shd w:val="clear" w:color="auto" w:fill="FFFFFF"/>
        </w:rPr>
        <w:t>summary</w:t>
      </w:r>
      <w:r w:rsidR="00671856">
        <w:rPr>
          <w:rFonts w:eastAsia="Times New Roman" w:cs="Times New Roman"/>
          <w:shd w:val="clear" w:color="auto" w:fill="FFFFFF"/>
        </w:rPr>
        <w:t xml:space="preserve">. </w:t>
      </w:r>
      <w:r w:rsidR="00337C0B">
        <w:rPr>
          <w:rFonts w:eastAsia="Times New Roman" w:cs="Times New Roman"/>
          <w:shd w:val="clear" w:color="auto" w:fill="FFFFFF"/>
        </w:rPr>
        <w:t>At encoding, mobility judgments were made more slowly and less accurate</w:t>
      </w:r>
      <w:r w:rsidR="00493F47">
        <w:rPr>
          <w:rFonts w:eastAsia="Times New Roman" w:cs="Times New Roman"/>
          <w:shd w:val="clear" w:color="auto" w:fill="FFFFFF"/>
        </w:rPr>
        <w:t>ly</w:t>
      </w:r>
      <w:r w:rsidR="00337C0B">
        <w:rPr>
          <w:rFonts w:eastAsia="Times New Roman" w:cs="Times New Roman"/>
          <w:shd w:val="clear" w:color="auto" w:fill="FFFFFF"/>
        </w:rPr>
        <w:t xml:space="preserve"> than animacy </w:t>
      </w:r>
      <w:r w:rsidR="005C647F">
        <w:rPr>
          <w:rFonts w:eastAsia="Times New Roman" w:cs="Times New Roman"/>
          <w:shd w:val="clear" w:color="auto" w:fill="FFFFFF"/>
        </w:rPr>
        <w:t>judgments.</w:t>
      </w:r>
      <w:r w:rsidR="00337C0B">
        <w:rPr>
          <w:rFonts w:eastAsia="Times New Roman" w:cs="Times New Roman"/>
          <w:shd w:val="clear" w:color="auto" w:fill="FFFFFF"/>
        </w:rPr>
        <w:t xml:space="preserve"> </w:t>
      </w:r>
      <w:r w:rsidR="005C647F">
        <w:rPr>
          <w:rFonts w:eastAsia="Times New Roman" w:cs="Times New Roman"/>
          <w:shd w:val="clear" w:color="auto" w:fill="FFFFFF"/>
        </w:rPr>
        <w:t>T</w:t>
      </w:r>
      <w:r w:rsidR="00337C0B">
        <w:rPr>
          <w:rFonts w:eastAsia="Times New Roman" w:cs="Times New Roman"/>
          <w:shd w:val="clear" w:color="auto" w:fill="FFFFFF"/>
        </w:rPr>
        <w:t xml:space="preserve">his </w:t>
      </w:r>
      <w:r w:rsidR="00C163D5">
        <w:rPr>
          <w:rFonts w:eastAsia="Times New Roman" w:cs="Times New Roman"/>
          <w:shd w:val="clear" w:color="auto" w:fill="FFFFFF"/>
        </w:rPr>
        <w:t xml:space="preserve">appears to have </w:t>
      </w:r>
      <w:r w:rsidR="002174F8">
        <w:rPr>
          <w:rFonts w:eastAsia="Times New Roman" w:cs="Times New Roman"/>
          <w:shd w:val="clear" w:color="auto" w:fill="FFFFFF"/>
        </w:rPr>
        <w:t>influenced</w:t>
      </w:r>
      <w:r w:rsidR="00337C0B">
        <w:rPr>
          <w:rFonts w:eastAsia="Times New Roman" w:cs="Times New Roman"/>
          <w:shd w:val="clear" w:color="auto" w:fill="FFFFFF"/>
        </w:rPr>
        <w:t xml:space="preserve"> retrieval as both groups guessed less and </w:t>
      </w:r>
      <w:r w:rsidR="003D4F9B">
        <w:rPr>
          <w:rFonts w:eastAsia="Times New Roman" w:cs="Times New Roman"/>
          <w:shd w:val="clear" w:color="auto" w:fill="FFFFFF"/>
        </w:rPr>
        <w:t>responded more</w:t>
      </w:r>
      <w:r w:rsidR="00337C0B">
        <w:rPr>
          <w:rFonts w:eastAsia="Times New Roman" w:cs="Times New Roman"/>
          <w:shd w:val="clear" w:color="auto" w:fill="FFFFFF"/>
        </w:rPr>
        <w:t xml:space="preserve"> confident</w:t>
      </w:r>
      <w:r w:rsidR="003D4F9B">
        <w:rPr>
          <w:rFonts w:eastAsia="Times New Roman" w:cs="Times New Roman"/>
          <w:shd w:val="clear" w:color="auto" w:fill="FFFFFF"/>
        </w:rPr>
        <w:t>ly</w:t>
      </w:r>
      <w:r w:rsidR="00337C0B">
        <w:rPr>
          <w:rFonts w:eastAsia="Times New Roman" w:cs="Times New Roman"/>
          <w:shd w:val="clear" w:color="auto" w:fill="FFFFFF"/>
        </w:rPr>
        <w:t xml:space="preserve"> to words from the mobility </w:t>
      </w:r>
      <w:r w:rsidR="000C582A">
        <w:rPr>
          <w:rFonts w:eastAsia="Times New Roman" w:cs="Times New Roman"/>
          <w:shd w:val="clear" w:color="auto" w:fill="FFFFFF"/>
        </w:rPr>
        <w:t>vs. the animacy task</w:t>
      </w:r>
      <w:r w:rsidR="00337C0B">
        <w:rPr>
          <w:rFonts w:eastAsia="Times New Roman" w:cs="Times New Roman"/>
          <w:shd w:val="clear" w:color="auto" w:fill="FFFFFF"/>
        </w:rPr>
        <w:t xml:space="preserve">. Furthermore, participants responded more slowly, guessed less, and were more confident </w:t>
      </w:r>
      <w:r w:rsidR="001B2361">
        <w:rPr>
          <w:rFonts w:eastAsia="Times New Roman" w:cs="Times New Roman"/>
          <w:shd w:val="clear" w:color="auto" w:fill="FFFFFF"/>
        </w:rPr>
        <w:t>under</w:t>
      </w:r>
      <w:r w:rsidR="00337C0B">
        <w:rPr>
          <w:rFonts w:eastAsia="Times New Roman" w:cs="Times New Roman"/>
          <w:shd w:val="clear" w:color="auto" w:fill="FFFFFF"/>
        </w:rPr>
        <w:t xml:space="preserve"> the Question </w:t>
      </w:r>
      <w:r w:rsidR="007F0C9A">
        <w:rPr>
          <w:rFonts w:eastAsia="Times New Roman" w:cs="Times New Roman"/>
          <w:shd w:val="clear" w:color="auto" w:fill="FFFFFF"/>
        </w:rPr>
        <w:t>vs.</w:t>
      </w:r>
      <w:r w:rsidR="002174F8">
        <w:rPr>
          <w:rFonts w:eastAsia="Times New Roman" w:cs="Times New Roman"/>
          <w:shd w:val="clear" w:color="auto" w:fill="FFFFFF"/>
        </w:rPr>
        <w:t xml:space="preserve"> </w:t>
      </w:r>
      <w:r w:rsidR="00337C0B">
        <w:rPr>
          <w:rFonts w:eastAsia="Times New Roman" w:cs="Times New Roman"/>
          <w:shd w:val="clear" w:color="auto" w:fill="FFFFFF"/>
        </w:rPr>
        <w:t>Side cue.</w:t>
      </w:r>
      <w:r w:rsidR="003D4F9B">
        <w:rPr>
          <w:rFonts w:eastAsia="Times New Roman" w:cs="Times New Roman"/>
          <w:shd w:val="clear" w:color="auto" w:fill="FFFFFF"/>
        </w:rPr>
        <w:t xml:space="preserve"> For source accuracy, the cue effects varied by encoding task. Both groups were less accurate under the Question cue vs. the Side cue in response to words from the animacy task (i.e., main effect of </w:t>
      </w:r>
      <w:r w:rsidR="003D4F9B">
        <w:rPr>
          <w:rFonts w:eastAsia="Times New Roman" w:cs="Times New Roman"/>
          <w:i/>
          <w:shd w:val="clear" w:color="auto" w:fill="FFFFFF"/>
        </w:rPr>
        <w:t>Cue</w:t>
      </w:r>
      <w:r w:rsidR="003D4F9B">
        <w:rPr>
          <w:rFonts w:eastAsia="Times New Roman" w:cs="Times New Roman"/>
          <w:shd w:val="clear" w:color="auto" w:fill="FFFFFF"/>
        </w:rPr>
        <w:t>). By contrast,</w:t>
      </w:r>
      <w:r w:rsidR="00337C0B">
        <w:rPr>
          <w:rFonts w:eastAsia="Times New Roman" w:cs="Times New Roman"/>
          <w:shd w:val="clear" w:color="auto" w:fill="FFFFFF"/>
        </w:rPr>
        <w:t xml:space="preserve"> </w:t>
      </w:r>
      <w:r w:rsidR="003D4F9B">
        <w:rPr>
          <w:rFonts w:eastAsia="Times New Roman" w:cs="Times New Roman"/>
          <w:shd w:val="clear" w:color="auto" w:fill="FFFFFF"/>
        </w:rPr>
        <w:t xml:space="preserve">accuracy in response to </w:t>
      </w:r>
      <w:r w:rsidR="00337C0B">
        <w:rPr>
          <w:rFonts w:eastAsia="Times New Roman" w:cs="Times New Roman"/>
          <w:shd w:val="clear" w:color="auto" w:fill="FFFFFF"/>
        </w:rPr>
        <w:t xml:space="preserve">words from the mobility task </w:t>
      </w:r>
      <w:r w:rsidR="003D4F9B">
        <w:rPr>
          <w:rFonts w:eastAsia="Times New Roman" w:cs="Times New Roman"/>
          <w:shd w:val="clear" w:color="auto" w:fill="FFFFFF"/>
        </w:rPr>
        <w:t xml:space="preserve">was characterized by a </w:t>
      </w:r>
      <w:r w:rsidR="003D4F9B">
        <w:rPr>
          <w:rFonts w:eastAsia="Times New Roman" w:cs="Times New Roman"/>
          <w:i/>
          <w:shd w:val="clear" w:color="auto" w:fill="FFFFFF"/>
        </w:rPr>
        <w:t xml:space="preserve">Group </w:t>
      </w:r>
      <w:r w:rsidR="003D4F9B">
        <w:rPr>
          <w:rFonts w:eastAsia="Times New Roman" w:cs="Times New Roman"/>
          <w:shd w:val="clear" w:color="auto" w:fill="FFFFFF"/>
        </w:rPr>
        <w:t xml:space="preserve">x </w:t>
      </w:r>
      <w:r w:rsidR="003D4F9B">
        <w:rPr>
          <w:rFonts w:eastAsia="Times New Roman" w:cs="Times New Roman"/>
          <w:i/>
          <w:shd w:val="clear" w:color="auto" w:fill="FFFFFF"/>
        </w:rPr>
        <w:t xml:space="preserve">Cue </w:t>
      </w:r>
      <w:r w:rsidR="003D4F9B">
        <w:rPr>
          <w:rFonts w:eastAsia="Times New Roman" w:cs="Times New Roman"/>
          <w:shd w:val="clear" w:color="auto" w:fill="FFFFFF"/>
        </w:rPr>
        <w:t>interaction: in depressed adults, but not controls, accuracy was better under the Question vs. Side cue. Moreover, d</w:t>
      </w:r>
      <w:r w:rsidR="001032C1">
        <w:rPr>
          <w:rFonts w:eastAsia="Times New Roman" w:cs="Times New Roman"/>
          <w:shd w:val="clear" w:color="auto" w:fill="FFFFFF"/>
        </w:rPr>
        <w:t xml:space="preserve">epressed participants guessed least frequently </w:t>
      </w:r>
      <w:r w:rsidR="003D4F9B">
        <w:rPr>
          <w:rFonts w:eastAsia="Times New Roman" w:cs="Times New Roman"/>
          <w:shd w:val="clear" w:color="auto" w:fill="FFFFFF"/>
        </w:rPr>
        <w:t>in response to words from the mobility task presented under the Question cue. Thus</w:t>
      </w:r>
      <w:r w:rsidR="00493F47">
        <w:rPr>
          <w:rFonts w:eastAsia="Times New Roman" w:cs="Times New Roman"/>
          <w:shd w:val="clear" w:color="auto" w:fill="FFFFFF"/>
        </w:rPr>
        <w:t xml:space="preserve">, the mobility task and Question cue </w:t>
      </w:r>
      <w:r w:rsidR="00486D8F">
        <w:rPr>
          <w:rFonts w:eastAsia="Times New Roman" w:cs="Times New Roman"/>
          <w:shd w:val="clear" w:color="auto" w:fill="FFFFFF"/>
        </w:rPr>
        <w:t>led to few</w:t>
      </w:r>
      <w:r w:rsidR="007A30D8">
        <w:rPr>
          <w:rFonts w:eastAsia="Times New Roman" w:cs="Times New Roman"/>
          <w:shd w:val="clear" w:color="auto" w:fill="FFFFFF"/>
        </w:rPr>
        <w:t xml:space="preserve"> guess</w:t>
      </w:r>
      <w:r w:rsidR="00486D8F">
        <w:rPr>
          <w:rFonts w:eastAsia="Times New Roman" w:cs="Times New Roman"/>
          <w:shd w:val="clear" w:color="auto" w:fill="FFFFFF"/>
        </w:rPr>
        <w:t>es</w:t>
      </w:r>
      <w:r w:rsidR="007A30D8">
        <w:rPr>
          <w:rFonts w:eastAsia="Times New Roman" w:cs="Times New Roman"/>
          <w:shd w:val="clear" w:color="auto" w:fill="FFFFFF"/>
        </w:rPr>
        <w:t xml:space="preserve"> and </w:t>
      </w:r>
      <w:r w:rsidR="00493F47">
        <w:rPr>
          <w:rFonts w:eastAsia="Times New Roman" w:cs="Times New Roman"/>
          <w:shd w:val="clear" w:color="auto" w:fill="FFFFFF"/>
        </w:rPr>
        <w:t xml:space="preserve">confident responding in </w:t>
      </w:r>
      <w:r w:rsidR="00984138">
        <w:rPr>
          <w:rFonts w:eastAsia="Times New Roman" w:cs="Times New Roman"/>
          <w:shd w:val="clear" w:color="auto" w:fill="FFFFFF"/>
        </w:rPr>
        <w:t>all participants</w:t>
      </w:r>
      <w:r w:rsidR="00493F47">
        <w:rPr>
          <w:rFonts w:eastAsia="Times New Roman" w:cs="Times New Roman"/>
          <w:shd w:val="clear" w:color="auto" w:fill="FFFFFF"/>
        </w:rPr>
        <w:t xml:space="preserve">, </w:t>
      </w:r>
      <w:r w:rsidR="003D4F9B">
        <w:rPr>
          <w:rFonts w:eastAsia="Times New Roman" w:cs="Times New Roman"/>
          <w:shd w:val="clear" w:color="auto" w:fill="FFFFFF"/>
        </w:rPr>
        <w:t xml:space="preserve">and </w:t>
      </w:r>
      <w:r w:rsidR="00493F47">
        <w:rPr>
          <w:rFonts w:eastAsia="Times New Roman" w:cs="Times New Roman"/>
          <w:shd w:val="clear" w:color="auto" w:fill="FFFFFF"/>
        </w:rPr>
        <w:t xml:space="preserve">the </w:t>
      </w:r>
      <w:r w:rsidR="00C163D5">
        <w:rPr>
          <w:rFonts w:eastAsia="Times New Roman" w:cs="Times New Roman"/>
          <w:shd w:val="clear" w:color="auto" w:fill="FFFFFF"/>
        </w:rPr>
        <w:t>combination</w:t>
      </w:r>
      <w:r w:rsidR="00493F47">
        <w:rPr>
          <w:rFonts w:eastAsia="Times New Roman" w:cs="Times New Roman"/>
          <w:shd w:val="clear" w:color="auto" w:fill="FFFFFF"/>
        </w:rPr>
        <w:t xml:space="preserve"> of these factors </w:t>
      </w:r>
      <w:r w:rsidR="003A2BAD">
        <w:rPr>
          <w:rFonts w:eastAsia="Times New Roman" w:cs="Times New Roman"/>
          <w:shd w:val="clear" w:color="auto" w:fill="FFFFFF"/>
        </w:rPr>
        <w:t>boosted</w:t>
      </w:r>
      <w:r w:rsidR="007A30D8">
        <w:rPr>
          <w:rFonts w:eastAsia="Times New Roman" w:cs="Times New Roman"/>
          <w:shd w:val="clear" w:color="auto" w:fill="FFFFFF"/>
        </w:rPr>
        <w:t xml:space="preserve"> accuracy </w:t>
      </w:r>
      <w:r w:rsidR="003D4F9B">
        <w:rPr>
          <w:rFonts w:eastAsia="Times New Roman" w:cs="Times New Roman"/>
          <w:shd w:val="clear" w:color="auto" w:fill="FFFFFF"/>
        </w:rPr>
        <w:t xml:space="preserve">and </w:t>
      </w:r>
      <w:r w:rsidR="003C4383">
        <w:rPr>
          <w:rFonts w:eastAsia="Times New Roman" w:cs="Times New Roman"/>
          <w:shd w:val="clear" w:color="auto" w:fill="FFFFFF"/>
        </w:rPr>
        <w:t xml:space="preserve">sharply </w:t>
      </w:r>
      <w:r w:rsidR="003D4F9B">
        <w:rPr>
          <w:rFonts w:eastAsia="Times New Roman" w:cs="Times New Roman"/>
          <w:shd w:val="clear" w:color="auto" w:fill="FFFFFF"/>
        </w:rPr>
        <w:t xml:space="preserve">reduced guessing </w:t>
      </w:r>
      <w:r w:rsidR="00493F47">
        <w:rPr>
          <w:rFonts w:eastAsia="Times New Roman" w:cs="Times New Roman"/>
          <w:shd w:val="clear" w:color="auto" w:fill="FFFFFF"/>
        </w:rPr>
        <w:t xml:space="preserve">in </w:t>
      </w:r>
      <w:r w:rsidR="007A30D8">
        <w:rPr>
          <w:rFonts w:eastAsia="Times New Roman" w:cs="Times New Roman"/>
          <w:shd w:val="clear" w:color="auto" w:fill="FFFFFF"/>
        </w:rPr>
        <w:t xml:space="preserve">the </w:t>
      </w:r>
      <w:r w:rsidR="00493F47">
        <w:rPr>
          <w:rFonts w:eastAsia="Times New Roman" w:cs="Times New Roman"/>
          <w:shd w:val="clear" w:color="auto" w:fill="FFFFFF"/>
        </w:rPr>
        <w:t>MDD</w:t>
      </w:r>
      <w:r w:rsidR="007A30D8">
        <w:rPr>
          <w:rFonts w:eastAsia="Times New Roman" w:cs="Times New Roman"/>
          <w:shd w:val="clear" w:color="auto" w:fill="FFFFFF"/>
        </w:rPr>
        <w:t xml:space="preserve"> group</w:t>
      </w:r>
      <w:r w:rsidR="004D0B57">
        <w:rPr>
          <w:rFonts w:eastAsia="Times New Roman" w:cs="Times New Roman"/>
          <w:shd w:val="clear" w:color="auto" w:fill="FFFFFF"/>
        </w:rPr>
        <w:t>.</w:t>
      </w:r>
    </w:p>
    <w:p w14:paraId="731B019B" w14:textId="62039357" w:rsidR="00FD7772" w:rsidRDefault="002F3F4C" w:rsidP="00276A98">
      <w:pPr>
        <w:spacing w:line="480" w:lineRule="auto"/>
        <w:outlineLvl w:val="0"/>
        <w:rPr>
          <w:rFonts w:eastAsia="Times New Roman" w:cs="Times New Roman"/>
          <w:b/>
          <w:shd w:val="clear" w:color="auto" w:fill="FFFFFF"/>
        </w:rPr>
      </w:pPr>
      <w:r>
        <w:rPr>
          <w:rFonts w:eastAsia="Times New Roman" w:cs="Times New Roman"/>
          <w:b/>
          <w:shd w:val="clear" w:color="auto" w:fill="FFFFFF"/>
        </w:rPr>
        <w:t xml:space="preserve">3.3. </w:t>
      </w:r>
      <w:r w:rsidR="00507588" w:rsidRPr="004735BB">
        <w:rPr>
          <w:rFonts w:eastAsia="Times New Roman" w:cs="Times New Roman"/>
          <w:b/>
          <w:shd w:val="clear" w:color="auto" w:fill="FFFFFF"/>
        </w:rPr>
        <w:t>ERPs</w:t>
      </w:r>
    </w:p>
    <w:p w14:paraId="6E199D34" w14:textId="08DA0976" w:rsidR="00CD491A" w:rsidRDefault="002F3F4C" w:rsidP="0057149A">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3.3.1. </w:t>
      </w:r>
      <w:r w:rsidR="0063088B">
        <w:rPr>
          <w:rFonts w:eastAsia="Times New Roman" w:cs="Times New Roman"/>
          <w:b/>
          <w:shd w:val="clear" w:color="auto" w:fill="FFFFFF"/>
        </w:rPr>
        <w:t>Conceptual and perceptual retrieval, collapsed over encoding task</w:t>
      </w:r>
      <w:r w:rsidR="0063088B">
        <w:rPr>
          <w:rFonts w:eastAsia="Times New Roman" w:cs="Times New Roman"/>
          <w:shd w:val="clear" w:color="auto" w:fill="FFFFFF"/>
        </w:rPr>
        <w:t>.</w:t>
      </w:r>
      <w:r w:rsidR="0063088B">
        <w:rPr>
          <w:rFonts w:eastAsia="Times New Roman" w:cs="Times New Roman"/>
          <w:b/>
          <w:shd w:val="clear" w:color="auto" w:fill="FFFFFF"/>
        </w:rPr>
        <w:t xml:space="preserve"> </w:t>
      </w:r>
      <w:r w:rsidR="00CD491A">
        <w:rPr>
          <w:rFonts w:eastAsia="Times New Roman" w:cs="Times New Roman"/>
          <w:shd w:val="clear" w:color="auto" w:fill="FFFFFF"/>
        </w:rPr>
        <w:t xml:space="preserve">To test our </w:t>
      </w:r>
      <w:r w:rsidR="00CD491A">
        <w:rPr>
          <w:rFonts w:eastAsia="Times New Roman" w:cs="Times New Roman"/>
          <w:i/>
          <w:shd w:val="clear" w:color="auto" w:fill="FFFFFF"/>
        </w:rPr>
        <w:t>a priori</w:t>
      </w:r>
      <w:r w:rsidR="00CD491A">
        <w:rPr>
          <w:rFonts w:eastAsia="Times New Roman" w:cs="Times New Roman"/>
          <w:shd w:val="clear" w:color="auto" w:fill="FFFFFF"/>
        </w:rPr>
        <w:t xml:space="preserve"> hypothesis, we conducted between-group tests on </w:t>
      </w:r>
      <w:r w:rsidR="00D34118">
        <w:rPr>
          <w:rFonts w:eastAsia="Times New Roman" w:cs="Times New Roman"/>
          <w:shd w:val="clear" w:color="auto" w:fill="FFFFFF"/>
        </w:rPr>
        <w:t xml:space="preserve">“Question minus Odd/Even” and “Side minus Odd/Even” difference waves, collapsed across </w:t>
      </w:r>
      <w:r w:rsidR="00D97D2F">
        <w:rPr>
          <w:rFonts w:eastAsia="Times New Roman" w:cs="Times New Roman"/>
          <w:shd w:val="clear" w:color="auto" w:fill="FFFFFF"/>
        </w:rPr>
        <w:t xml:space="preserve">the </w:t>
      </w:r>
      <w:r w:rsidR="00D34118">
        <w:rPr>
          <w:rFonts w:eastAsia="Times New Roman" w:cs="Times New Roman"/>
          <w:shd w:val="clear" w:color="auto" w:fill="FFFFFF"/>
        </w:rPr>
        <w:t>encoding task</w:t>
      </w:r>
      <w:r w:rsidR="00D97D2F">
        <w:rPr>
          <w:rFonts w:eastAsia="Times New Roman" w:cs="Times New Roman"/>
          <w:shd w:val="clear" w:color="auto" w:fill="FFFFFF"/>
        </w:rPr>
        <w:t>s</w:t>
      </w:r>
      <w:r w:rsidR="00D34118">
        <w:rPr>
          <w:rFonts w:eastAsia="Times New Roman" w:cs="Times New Roman"/>
          <w:shd w:val="clear" w:color="auto" w:fill="FFFFFF"/>
        </w:rPr>
        <w:t xml:space="preserve"> as in prior studies. We expected group differences in the former but not the latter contrast, but in fact we found no group differences </w:t>
      </w:r>
      <w:r w:rsidR="00683A22">
        <w:rPr>
          <w:rFonts w:eastAsia="Times New Roman" w:cs="Times New Roman"/>
          <w:shd w:val="clear" w:color="auto" w:fill="FFFFFF"/>
        </w:rPr>
        <w:t>at all</w:t>
      </w:r>
      <w:r w:rsidR="008B393C">
        <w:rPr>
          <w:rFonts w:eastAsia="Times New Roman" w:cs="Times New Roman"/>
          <w:shd w:val="clear" w:color="auto" w:fill="FFFFFF"/>
        </w:rPr>
        <w:t xml:space="preserve"> (</w:t>
      </w:r>
      <w:r w:rsidR="00C90344">
        <w:rPr>
          <w:rFonts w:eastAsia="Times New Roman" w:cs="Times New Roman"/>
          <w:shd w:val="clear" w:color="auto" w:fill="FFFFFF"/>
        </w:rPr>
        <w:t>smallest</w:t>
      </w:r>
      <w:r w:rsidR="008B393C">
        <w:rPr>
          <w:rFonts w:eastAsia="Times New Roman" w:cs="Times New Roman"/>
          <w:shd w:val="clear" w:color="auto" w:fill="FFFFFF"/>
        </w:rPr>
        <w:t xml:space="preserve"> cluster </w:t>
      </w:r>
      <w:r w:rsidR="008B393C">
        <w:rPr>
          <w:rFonts w:eastAsia="Times New Roman" w:cs="Times New Roman"/>
          <w:i/>
          <w:shd w:val="clear" w:color="auto" w:fill="FFFFFF"/>
        </w:rPr>
        <w:t>p</w:t>
      </w:r>
      <w:r w:rsidR="008B393C">
        <w:rPr>
          <w:rFonts w:eastAsia="Times New Roman" w:cs="Times New Roman"/>
          <w:shd w:val="clear" w:color="auto" w:fill="FFFFFF"/>
        </w:rPr>
        <w:t xml:space="preserve"> = 0.29)</w:t>
      </w:r>
      <w:r w:rsidR="00D34118">
        <w:rPr>
          <w:rFonts w:eastAsia="Times New Roman" w:cs="Times New Roman"/>
          <w:shd w:val="clear" w:color="auto" w:fill="FFFFFF"/>
        </w:rPr>
        <w:t xml:space="preserve">. Thus, we present the </w:t>
      </w:r>
      <w:r w:rsidR="00D1374E">
        <w:rPr>
          <w:rFonts w:eastAsia="Times New Roman" w:cs="Times New Roman"/>
          <w:shd w:val="clear" w:color="auto" w:fill="FFFFFF"/>
        </w:rPr>
        <w:t>results</w:t>
      </w:r>
      <w:r w:rsidR="00D34118">
        <w:rPr>
          <w:rFonts w:eastAsia="Times New Roman" w:cs="Times New Roman"/>
          <w:shd w:val="clear" w:color="auto" w:fill="FFFFFF"/>
        </w:rPr>
        <w:t xml:space="preserve"> collapsed across groups in </w:t>
      </w:r>
      <w:r w:rsidR="006E31EC">
        <w:rPr>
          <w:rFonts w:eastAsia="Times New Roman" w:cs="Times New Roman"/>
          <w:shd w:val="clear" w:color="auto" w:fill="FFFFFF"/>
        </w:rPr>
        <w:t>Figures 6 and 7</w:t>
      </w:r>
      <w:r w:rsidR="00C90344">
        <w:rPr>
          <w:rFonts w:eastAsia="Times New Roman" w:cs="Times New Roman"/>
          <w:shd w:val="clear" w:color="auto" w:fill="FFFFFF"/>
        </w:rPr>
        <w:t>.</w:t>
      </w:r>
    </w:p>
    <w:p w14:paraId="67B0C481" w14:textId="77777777" w:rsidR="00C90344" w:rsidRPr="00CD491A" w:rsidRDefault="00C90344" w:rsidP="00C90344">
      <w:pPr>
        <w:spacing w:line="480" w:lineRule="auto"/>
        <w:jc w:val="center"/>
        <w:rPr>
          <w:rFonts w:eastAsia="Times New Roman" w:cs="Times New Roman"/>
          <w:shd w:val="clear" w:color="auto" w:fill="FFFFFF"/>
        </w:rPr>
      </w:pPr>
      <w:commentRangeStart w:id="6"/>
      <w:r>
        <w:rPr>
          <w:rFonts w:eastAsia="Times New Roman" w:cs="Times New Roman"/>
          <w:shd w:val="clear" w:color="auto" w:fill="FFFFFF"/>
        </w:rPr>
        <w:t xml:space="preserve">[PLEASE INSERT FIGURE 6 </w:t>
      </w:r>
      <w:r w:rsidR="00BD3F17">
        <w:rPr>
          <w:rFonts w:eastAsia="Times New Roman" w:cs="Times New Roman"/>
          <w:shd w:val="clear" w:color="auto" w:fill="FFFFFF"/>
        </w:rPr>
        <w:t xml:space="preserve">AND TABLE 2 </w:t>
      </w:r>
      <w:r>
        <w:rPr>
          <w:rFonts w:eastAsia="Times New Roman" w:cs="Times New Roman"/>
          <w:shd w:val="clear" w:color="auto" w:fill="FFFFFF"/>
        </w:rPr>
        <w:t>ABOUT HERE]</w:t>
      </w:r>
      <w:commentRangeEnd w:id="6"/>
      <w:r w:rsidR="00BF3E37">
        <w:rPr>
          <w:rStyle w:val="CommentReference"/>
          <w:rFonts w:asciiTheme="minorHAnsi" w:hAnsiTheme="minorHAnsi"/>
          <w:lang w:eastAsia="en-US"/>
        </w:rPr>
        <w:commentReference w:id="6"/>
      </w:r>
    </w:p>
    <w:p w14:paraId="036F895F" w14:textId="2FA99A88" w:rsidR="006E31EC" w:rsidRDefault="006E31EC" w:rsidP="006E31EC">
      <w:pPr>
        <w:spacing w:line="480" w:lineRule="auto"/>
        <w:ind w:firstLine="720"/>
        <w:rPr>
          <w:rFonts w:eastAsia="Times New Roman" w:cs="Times New Roman"/>
          <w:shd w:val="clear" w:color="auto" w:fill="FFFFFF"/>
        </w:rPr>
      </w:pPr>
      <w:r w:rsidRPr="00C712D9">
        <w:rPr>
          <w:rFonts w:eastAsia="Times New Roman" w:cs="Times New Roman"/>
          <w:highlight w:val="yellow"/>
          <w:shd w:val="clear" w:color="auto" w:fill="FFFFFF"/>
          <w:rPrChange w:id="7" w:author="Elyssa Barrick" w:date="2017-03-13T15:29:00Z">
            <w:rPr>
              <w:rFonts w:eastAsia="Times New Roman" w:cs="Times New Roman"/>
              <w:shd w:val="clear" w:color="auto" w:fill="FFFFFF"/>
            </w:rPr>
          </w:rPrChange>
        </w:rPr>
        <w:t xml:space="preserve">Figure 6 </w:t>
      </w:r>
      <w:r w:rsidR="00D1374E" w:rsidRPr="00C712D9">
        <w:rPr>
          <w:rFonts w:eastAsia="Times New Roman" w:cs="Times New Roman"/>
          <w:highlight w:val="yellow"/>
          <w:shd w:val="clear" w:color="auto" w:fill="FFFFFF"/>
          <w:rPrChange w:id="8" w:author="Elyssa Barrick" w:date="2017-03-13T15:29:00Z">
            <w:rPr>
              <w:rFonts w:eastAsia="Times New Roman" w:cs="Times New Roman"/>
              <w:shd w:val="clear" w:color="auto" w:fill="FFFFFF"/>
            </w:rPr>
          </w:rPrChange>
        </w:rPr>
        <w:t>depicts</w:t>
      </w:r>
      <w:r w:rsidRPr="00C712D9">
        <w:rPr>
          <w:rFonts w:eastAsia="Times New Roman" w:cs="Times New Roman"/>
          <w:highlight w:val="yellow"/>
          <w:shd w:val="clear" w:color="auto" w:fill="FFFFFF"/>
          <w:rPrChange w:id="9" w:author="Elyssa Barrick" w:date="2017-03-13T15:29:00Z">
            <w:rPr>
              <w:rFonts w:eastAsia="Times New Roman" w:cs="Times New Roman"/>
              <w:shd w:val="clear" w:color="auto" w:fill="FFFFFF"/>
            </w:rPr>
          </w:rPrChange>
        </w:rPr>
        <w:t xml:space="preserve"> the “Question minus Odd/Even” contrast</w:t>
      </w:r>
      <w:r w:rsidR="003273D0" w:rsidRPr="00C712D9">
        <w:rPr>
          <w:rFonts w:eastAsia="Times New Roman" w:cs="Times New Roman"/>
          <w:highlight w:val="yellow"/>
          <w:shd w:val="clear" w:color="auto" w:fill="FFFFFF"/>
          <w:rPrChange w:id="10" w:author="Elyssa Barrick" w:date="2017-03-13T15:29:00Z">
            <w:rPr>
              <w:rFonts w:eastAsia="Times New Roman" w:cs="Times New Roman"/>
              <w:shd w:val="clear" w:color="auto" w:fill="FFFFFF"/>
            </w:rPr>
          </w:rPrChange>
        </w:rPr>
        <w:t xml:space="preserve"> </w:t>
      </w:r>
      <w:r w:rsidR="00D1374E" w:rsidRPr="00C712D9">
        <w:rPr>
          <w:rFonts w:eastAsia="Times New Roman" w:cs="Times New Roman"/>
          <w:highlight w:val="yellow"/>
          <w:shd w:val="clear" w:color="auto" w:fill="FFFFFF"/>
          <w:rPrChange w:id="11" w:author="Elyssa Barrick" w:date="2017-03-13T15:29:00Z">
            <w:rPr>
              <w:rFonts w:eastAsia="Times New Roman" w:cs="Times New Roman"/>
              <w:shd w:val="clear" w:color="auto" w:fill="FFFFFF"/>
            </w:rPr>
          </w:rPrChange>
        </w:rPr>
        <w:t xml:space="preserve">and Table 2 lists </w:t>
      </w:r>
      <w:r w:rsidR="00293779" w:rsidRPr="00C712D9">
        <w:rPr>
          <w:rFonts w:eastAsia="Times New Roman" w:cs="Times New Roman"/>
          <w:highlight w:val="yellow"/>
          <w:shd w:val="clear" w:color="auto" w:fill="FFFFFF"/>
          <w:rPrChange w:id="12" w:author="Elyssa Barrick" w:date="2017-03-13T15:29:00Z">
            <w:rPr>
              <w:rFonts w:eastAsia="Times New Roman" w:cs="Times New Roman"/>
              <w:shd w:val="clear" w:color="auto" w:fill="FFFFFF"/>
            </w:rPr>
          </w:rPrChange>
        </w:rPr>
        <w:t>electrodes w</w:t>
      </w:r>
      <w:r w:rsidR="00557796" w:rsidRPr="00C712D9">
        <w:rPr>
          <w:rFonts w:eastAsia="Times New Roman" w:cs="Times New Roman"/>
          <w:highlight w:val="yellow"/>
          <w:shd w:val="clear" w:color="auto" w:fill="FFFFFF"/>
          <w:rPrChange w:id="13" w:author="Elyssa Barrick" w:date="2017-03-13T15:29:00Z">
            <w:rPr>
              <w:rFonts w:eastAsia="Times New Roman" w:cs="Times New Roman"/>
              <w:shd w:val="clear" w:color="auto" w:fill="FFFFFF"/>
            </w:rPr>
          </w:rPrChange>
        </w:rPr>
        <w:t>h</w:t>
      </w:r>
      <w:r w:rsidR="00293779" w:rsidRPr="00C712D9">
        <w:rPr>
          <w:rFonts w:eastAsia="Times New Roman" w:cs="Times New Roman"/>
          <w:highlight w:val="yellow"/>
          <w:shd w:val="clear" w:color="auto" w:fill="FFFFFF"/>
          <w:rPrChange w:id="14" w:author="Elyssa Barrick" w:date="2017-03-13T15:29:00Z">
            <w:rPr>
              <w:rFonts w:eastAsia="Times New Roman" w:cs="Times New Roman"/>
              <w:shd w:val="clear" w:color="auto" w:fill="FFFFFF"/>
            </w:rPr>
          </w:rPrChange>
        </w:rPr>
        <w:t xml:space="preserve">ere </w:t>
      </w:r>
      <w:r w:rsidR="0089429F" w:rsidRPr="00C712D9">
        <w:rPr>
          <w:rFonts w:eastAsia="Times New Roman" w:cs="Times New Roman"/>
          <w:highlight w:val="yellow"/>
          <w:shd w:val="clear" w:color="auto" w:fill="FFFFFF"/>
          <w:rPrChange w:id="15" w:author="Elyssa Barrick" w:date="2017-03-13T15:29:00Z">
            <w:rPr>
              <w:rFonts w:eastAsia="Times New Roman" w:cs="Times New Roman"/>
              <w:shd w:val="clear" w:color="auto" w:fill="FFFFFF"/>
            </w:rPr>
          </w:rPrChange>
        </w:rPr>
        <w:t>condition effects</w:t>
      </w:r>
      <w:r w:rsidR="00293779" w:rsidRPr="00C712D9">
        <w:rPr>
          <w:rFonts w:eastAsia="Times New Roman" w:cs="Times New Roman"/>
          <w:highlight w:val="yellow"/>
          <w:shd w:val="clear" w:color="auto" w:fill="FFFFFF"/>
          <w:rPrChange w:id="16" w:author="Elyssa Barrick" w:date="2017-03-13T15:29:00Z">
            <w:rPr>
              <w:rFonts w:eastAsia="Times New Roman" w:cs="Times New Roman"/>
              <w:shd w:val="clear" w:color="auto" w:fill="FFFFFF"/>
            </w:rPr>
          </w:rPrChange>
        </w:rPr>
        <w:t xml:space="preserve"> were observed.</w:t>
      </w:r>
      <w:r w:rsidR="00BD3F17">
        <w:rPr>
          <w:rFonts w:eastAsia="Times New Roman" w:cs="Times New Roman"/>
          <w:shd w:val="clear" w:color="auto" w:fill="FFFFFF"/>
        </w:rPr>
        <w:t xml:space="preserve"> As shown in the top panel, from 400-800 ms there were two clusters of </w:t>
      </w:r>
      <w:r w:rsidR="002B7840">
        <w:rPr>
          <w:rFonts w:eastAsia="Times New Roman" w:cs="Times New Roman"/>
          <w:shd w:val="clear" w:color="auto" w:fill="FFFFFF"/>
        </w:rPr>
        <w:t xml:space="preserve">differential </w:t>
      </w:r>
      <w:r w:rsidR="00BD3F17">
        <w:rPr>
          <w:rFonts w:eastAsia="Times New Roman" w:cs="Times New Roman"/>
          <w:shd w:val="clear" w:color="auto" w:fill="FFFFFF"/>
        </w:rPr>
        <w:t xml:space="preserve">activity. As expected, Question hits elicited more positive ERPs than Odd/Even hits over left parietal electrodes, consistent with many prior </w:t>
      </w:r>
      <w:r w:rsidR="001D72C1">
        <w:rPr>
          <w:rFonts w:eastAsia="Times New Roman" w:cs="Times New Roman"/>
          <w:shd w:val="clear" w:color="auto" w:fill="FFFFFF"/>
        </w:rPr>
        <w:t>studies of recollection</w:t>
      </w:r>
      <w:r w:rsidR="00BD3F17">
        <w:rPr>
          <w:rFonts w:eastAsia="Times New Roman" w:cs="Times New Roman"/>
          <w:shd w:val="clear" w:color="auto" w:fill="FFFFFF"/>
        </w:rPr>
        <w:t xml:space="preserve"> </w:t>
      </w:r>
      <w:r w:rsidR="0067162B" w:rsidRPr="0067162B">
        <w:rPr>
          <w:rFonts w:eastAsia="Times New Roman" w:cs="Times New Roman"/>
          <w:noProof/>
          <w:shd w:val="clear" w:color="auto" w:fill="FFFFFF"/>
        </w:rPr>
        <w:t>(Rugg and Curran, 2007)</w:t>
      </w:r>
      <w:r w:rsidR="00BD3F17">
        <w:rPr>
          <w:rFonts w:eastAsia="Times New Roman" w:cs="Times New Roman"/>
          <w:shd w:val="clear" w:color="auto" w:fill="FFFFFF"/>
        </w:rPr>
        <w:t xml:space="preserve">. In addition, there was a relative negativity for Question hits </w:t>
      </w:r>
      <w:r w:rsidR="007F0C9A">
        <w:rPr>
          <w:rFonts w:eastAsia="Times New Roman" w:cs="Times New Roman"/>
          <w:shd w:val="clear" w:color="auto" w:fill="FFFFFF"/>
        </w:rPr>
        <w:t>vs.</w:t>
      </w:r>
      <w:r w:rsidR="00BD3F17">
        <w:rPr>
          <w:rFonts w:eastAsia="Times New Roman" w:cs="Times New Roman"/>
          <w:shd w:val="clear" w:color="auto" w:fill="FFFFFF"/>
        </w:rPr>
        <w:t xml:space="preserve"> Odd/Even hits over right frontal electrodes in this time window. As shown in the middle and bottom panels, later </w:t>
      </w:r>
      <w:r w:rsidR="002B7840">
        <w:rPr>
          <w:rFonts w:eastAsia="Times New Roman" w:cs="Times New Roman"/>
          <w:shd w:val="clear" w:color="auto" w:fill="FFFFFF"/>
        </w:rPr>
        <w:t>intervals</w:t>
      </w:r>
      <w:r w:rsidR="00BD3F17">
        <w:rPr>
          <w:rFonts w:eastAsia="Times New Roman" w:cs="Times New Roman"/>
          <w:shd w:val="clear" w:color="auto" w:fill="FFFFFF"/>
        </w:rPr>
        <w:t xml:space="preserve"> </w:t>
      </w:r>
      <w:r w:rsidR="001D72C1">
        <w:rPr>
          <w:rFonts w:eastAsia="Times New Roman" w:cs="Times New Roman"/>
          <w:shd w:val="clear" w:color="auto" w:fill="FFFFFF"/>
        </w:rPr>
        <w:t xml:space="preserve">(800-1400 ms and 1400-2000 ms) </w:t>
      </w:r>
      <w:r w:rsidR="00BD3F17">
        <w:rPr>
          <w:rFonts w:eastAsia="Times New Roman" w:cs="Times New Roman"/>
          <w:shd w:val="clear" w:color="auto" w:fill="FFFFFF"/>
        </w:rPr>
        <w:t xml:space="preserve">were characterized by sustained negative polarity potentials for Question hits relative to Odd/Even hits over left frontal </w:t>
      </w:r>
      <w:r w:rsidR="002B7840">
        <w:rPr>
          <w:rFonts w:eastAsia="Times New Roman" w:cs="Times New Roman"/>
          <w:shd w:val="clear" w:color="auto" w:fill="FFFFFF"/>
        </w:rPr>
        <w:t>and</w:t>
      </w:r>
      <w:r w:rsidR="00BD3F17">
        <w:rPr>
          <w:rFonts w:eastAsia="Times New Roman" w:cs="Times New Roman"/>
          <w:shd w:val="clear" w:color="auto" w:fill="FFFFFF"/>
        </w:rPr>
        <w:t xml:space="preserve"> right occipital sites. The le</w:t>
      </w:r>
      <w:r w:rsidR="00D1374E">
        <w:rPr>
          <w:rFonts w:eastAsia="Times New Roman" w:cs="Times New Roman"/>
          <w:shd w:val="clear" w:color="auto" w:fill="FFFFFF"/>
        </w:rPr>
        <w:t xml:space="preserve">ft frontal result </w:t>
      </w:r>
      <w:r w:rsidR="00D97D2F">
        <w:rPr>
          <w:rFonts w:eastAsia="Times New Roman" w:cs="Times New Roman"/>
          <w:shd w:val="clear" w:color="auto" w:fill="FFFFFF"/>
        </w:rPr>
        <w:t xml:space="preserve">echoes </w:t>
      </w:r>
      <w:r w:rsidR="003C6B9E">
        <w:rPr>
          <w:rFonts w:eastAsia="Times New Roman" w:cs="Times New Roman"/>
          <w:shd w:val="clear" w:color="auto" w:fill="FFFFFF"/>
        </w:rPr>
        <w:t>prior work linking</w:t>
      </w:r>
      <w:r w:rsidR="00BD3F17">
        <w:rPr>
          <w:rFonts w:eastAsia="Times New Roman" w:cs="Times New Roman"/>
          <w:shd w:val="clear" w:color="auto" w:fill="FFFFFF"/>
        </w:rPr>
        <w:t xml:space="preserve"> this </w:t>
      </w:r>
      <w:r w:rsidR="005A5349">
        <w:rPr>
          <w:rFonts w:eastAsia="Times New Roman" w:cs="Times New Roman"/>
          <w:shd w:val="clear" w:color="auto" w:fill="FFFFFF"/>
        </w:rPr>
        <w:t>potential</w:t>
      </w:r>
      <w:r w:rsidR="00BD3F17">
        <w:rPr>
          <w:rFonts w:eastAsia="Times New Roman" w:cs="Times New Roman"/>
          <w:shd w:val="clear" w:color="auto" w:fill="FFFFFF"/>
        </w:rPr>
        <w:t xml:space="preserve"> specifically to conceptual retrieval </w:t>
      </w:r>
      <w:r w:rsidR="00BD3F17" w:rsidRPr="00BD3F17">
        <w:rPr>
          <w:rFonts w:eastAsia="Times New Roman" w:cs="Times New Roman"/>
          <w:noProof/>
          <w:shd w:val="clear" w:color="auto" w:fill="FFFFFF"/>
        </w:rPr>
        <w:t>(Bergström et al., 2013)</w:t>
      </w:r>
      <w:r w:rsidR="00BD3F17">
        <w:rPr>
          <w:rFonts w:eastAsia="Times New Roman" w:cs="Times New Roman"/>
          <w:shd w:val="clear" w:color="auto" w:fill="FFFFFF"/>
        </w:rPr>
        <w:t xml:space="preserve">, while the </w:t>
      </w:r>
      <w:r w:rsidR="00E941BB">
        <w:rPr>
          <w:rFonts w:eastAsia="Times New Roman" w:cs="Times New Roman"/>
          <w:shd w:val="clear" w:color="auto" w:fill="FFFFFF"/>
        </w:rPr>
        <w:t>LPN over posterior sites</w:t>
      </w:r>
      <w:r w:rsidR="00BD3F17">
        <w:rPr>
          <w:rFonts w:eastAsia="Times New Roman" w:cs="Times New Roman"/>
          <w:shd w:val="clear" w:color="auto" w:fill="FFFFFF"/>
        </w:rPr>
        <w:t xml:space="preserve"> </w:t>
      </w:r>
      <w:r w:rsidR="003C6B9E">
        <w:rPr>
          <w:rFonts w:eastAsia="Times New Roman" w:cs="Times New Roman"/>
          <w:shd w:val="clear" w:color="auto" w:fill="FFFFFF"/>
        </w:rPr>
        <w:t>is</w:t>
      </w:r>
      <w:r w:rsidR="00E941BB">
        <w:rPr>
          <w:rFonts w:eastAsia="Times New Roman" w:cs="Times New Roman"/>
          <w:shd w:val="clear" w:color="auto" w:fill="FFFFFF"/>
        </w:rPr>
        <w:t xml:space="preserve"> consistent</w:t>
      </w:r>
      <w:r w:rsidR="003C6B9E">
        <w:rPr>
          <w:rFonts w:eastAsia="Times New Roman" w:cs="Times New Roman"/>
          <w:shd w:val="clear" w:color="auto" w:fill="FFFFFF"/>
        </w:rPr>
        <w:t>ly</w:t>
      </w:r>
      <w:r w:rsidR="00E941BB">
        <w:rPr>
          <w:rFonts w:eastAsia="Times New Roman" w:cs="Times New Roman"/>
          <w:shd w:val="clear" w:color="auto" w:fill="FFFFFF"/>
        </w:rPr>
        <w:t xml:space="preserve"> </w:t>
      </w:r>
      <w:r w:rsidR="003C6B9E">
        <w:rPr>
          <w:rFonts w:eastAsia="Times New Roman" w:cs="Times New Roman"/>
          <w:shd w:val="clear" w:color="auto" w:fill="FFFFFF"/>
        </w:rPr>
        <w:t xml:space="preserve">seen </w:t>
      </w:r>
      <w:r w:rsidR="00BD3F17">
        <w:rPr>
          <w:rFonts w:eastAsia="Times New Roman" w:cs="Times New Roman"/>
          <w:shd w:val="clear" w:color="auto" w:fill="FFFFFF"/>
        </w:rPr>
        <w:t xml:space="preserve">in </w:t>
      </w:r>
      <w:r w:rsidR="00271B4D">
        <w:rPr>
          <w:rFonts w:eastAsia="Times New Roman" w:cs="Times New Roman"/>
          <w:shd w:val="clear" w:color="auto" w:fill="FFFFFF"/>
        </w:rPr>
        <w:t xml:space="preserve">many </w:t>
      </w:r>
      <w:r w:rsidR="00BD3F17">
        <w:rPr>
          <w:rFonts w:eastAsia="Times New Roman" w:cs="Times New Roman"/>
          <w:shd w:val="clear" w:color="auto" w:fill="FFFFFF"/>
        </w:rPr>
        <w:t xml:space="preserve">studies of both conceptual and perceptual source memory </w:t>
      </w:r>
      <w:r w:rsidR="0067162B" w:rsidRPr="0067162B">
        <w:rPr>
          <w:rFonts w:eastAsia="Times New Roman" w:cs="Times New Roman"/>
          <w:noProof/>
          <w:shd w:val="clear" w:color="auto" w:fill="FFFFFF"/>
        </w:rPr>
        <w:t>(Bergström et al., 2013; Johansson and Mecklinger, 2003; Mecklinger et al., 2007)</w:t>
      </w:r>
      <w:r w:rsidR="005C13EF">
        <w:rPr>
          <w:rFonts w:eastAsia="Times New Roman" w:cs="Times New Roman"/>
          <w:shd w:val="clear" w:color="auto" w:fill="FFFFFF"/>
        </w:rPr>
        <w:t>.</w:t>
      </w:r>
    </w:p>
    <w:p w14:paraId="68F5A254" w14:textId="251047CF" w:rsidR="005A5349" w:rsidRPr="006C5514" w:rsidRDefault="0089429F"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F</w:t>
      </w:r>
      <w:r w:rsidR="005A5349">
        <w:rPr>
          <w:rFonts w:eastAsia="Times New Roman" w:cs="Times New Roman"/>
          <w:shd w:val="clear" w:color="auto" w:fill="FFFFFF"/>
        </w:rPr>
        <w:t>or the “Side minus Odd/Even” contrast</w:t>
      </w:r>
      <w:r w:rsidR="00B91B52">
        <w:rPr>
          <w:rFonts w:eastAsia="Times New Roman" w:cs="Times New Roman"/>
          <w:shd w:val="clear" w:color="auto" w:fill="FFFFFF"/>
        </w:rPr>
        <w:t xml:space="preserve"> (Figure 7, Table 3)</w:t>
      </w:r>
      <w:r>
        <w:rPr>
          <w:rFonts w:eastAsia="Times New Roman" w:cs="Times New Roman"/>
          <w:shd w:val="clear" w:color="auto" w:fill="FFFFFF"/>
        </w:rPr>
        <w:t xml:space="preserve">, </w:t>
      </w:r>
      <w:r w:rsidR="007420ED">
        <w:rPr>
          <w:rFonts w:eastAsia="Times New Roman" w:cs="Times New Roman"/>
          <w:shd w:val="clear" w:color="auto" w:fill="FFFFFF"/>
        </w:rPr>
        <w:t xml:space="preserve">no </w:t>
      </w:r>
      <w:r w:rsidR="00E24DCF">
        <w:rPr>
          <w:rFonts w:eastAsia="Times New Roman" w:cs="Times New Roman"/>
          <w:shd w:val="clear" w:color="auto" w:fill="FFFFFF"/>
        </w:rPr>
        <w:t xml:space="preserve">reliable </w:t>
      </w:r>
      <w:r w:rsidR="007420ED">
        <w:rPr>
          <w:rFonts w:eastAsia="Times New Roman" w:cs="Times New Roman"/>
          <w:shd w:val="clear" w:color="auto" w:fill="FFFFFF"/>
        </w:rPr>
        <w:t xml:space="preserve">differences between conditions </w:t>
      </w:r>
      <w:r w:rsidR="007B285F">
        <w:rPr>
          <w:rFonts w:eastAsia="Times New Roman" w:cs="Times New Roman"/>
          <w:shd w:val="clear" w:color="auto" w:fill="FFFFFF"/>
        </w:rPr>
        <w:t xml:space="preserve">were seen </w:t>
      </w:r>
      <w:r w:rsidR="00D4737D">
        <w:rPr>
          <w:rFonts w:eastAsia="Times New Roman" w:cs="Times New Roman"/>
          <w:shd w:val="clear" w:color="auto" w:fill="FFFFFF"/>
        </w:rPr>
        <w:t>from 400-800 ms, but</w:t>
      </w:r>
      <w:r w:rsidR="007420ED">
        <w:rPr>
          <w:rFonts w:eastAsia="Times New Roman" w:cs="Times New Roman"/>
          <w:shd w:val="clear" w:color="auto" w:fill="FFFFFF"/>
        </w:rPr>
        <w:t xml:space="preserve"> strong effects were observed from 800-1400 ms and 1400-2000 ms. In these windows, a sustained LPN </w:t>
      </w:r>
      <w:r w:rsidR="007B285F">
        <w:rPr>
          <w:rFonts w:eastAsia="Times New Roman" w:cs="Times New Roman"/>
          <w:shd w:val="clear" w:color="auto" w:fill="FFFFFF"/>
        </w:rPr>
        <w:t xml:space="preserve">in response to Side hits </w:t>
      </w:r>
      <w:r w:rsidR="007420ED">
        <w:rPr>
          <w:rFonts w:eastAsia="Times New Roman" w:cs="Times New Roman"/>
          <w:shd w:val="clear" w:color="auto" w:fill="FFFFFF"/>
        </w:rPr>
        <w:t xml:space="preserve">was </w:t>
      </w:r>
      <w:r w:rsidR="00484327">
        <w:rPr>
          <w:rFonts w:eastAsia="Times New Roman" w:cs="Times New Roman"/>
          <w:shd w:val="clear" w:color="auto" w:fill="FFFFFF"/>
        </w:rPr>
        <w:t>evident</w:t>
      </w:r>
      <w:r w:rsidR="007420ED">
        <w:rPr>
          <w:rFonts w:eastAsia="Times New Roman" w:cs="Times New Roman"/>
          <w:shd w:val="clear" w:color="auto" w:fill="FFFFFF"/>
        </w:rPr>
        <w:t xml:space="preserve"> over the posterior midline, </w:t>
      </w:r>
      <w:r w:rsidR="007B285F">
        <w:rPr>
          <w:rFonts w:eastAsia="Times New Roman" w:cs="Times New Roman"/>
          <w:shd w:val="clear" w:color="auto" w:fill="FFFFFF"/>
        </w:rPr>
        <w:t xml:space="preserve">extending </w:t>
      </w:r>
      <w:r w:rsidR="007420ED">
        <w:rPr>
          <w:rFonts w:eastAsia="Times New Roman" w:cs="Times New Roman"/>
          <w:shd w:val="clear" w:color="auto" w:fill="FFFFFF"/>
        </w:rPr>
        <w:t>from anterior parietal to occipita</w:t>
      </w:r>
      <w:r w:rsidR="005E35D2">
        <w:rPr>
          <w:rFonts w:eastAsia="Times New Roman" w:cs="Times New Roman"/>
          <w:shd w:val="clear" w:color="auto" w:fill="FFFFFF"/>
        </w:rPr>
        <w:t>l sites.</w:t>
      </w:r>
      <w:r w:rsidR="00737817">
        <w:rPr>
          <w:rFonts w:eastAsia="Times New Roman" w:cs="Times New Roman"/>
          <w:shd w:val="clear" w:color="auto" w:fill="FFFFFF"/>
        </w:rPr>
        <w:t xml:space="preserve"> Robust activ</w:t>
      </w:r>
      <w:r w:rsidR="00AC6CC0">
        <w:rPr>
          <w:rFonts w:eastAsia="Times New Roman" w:cs="Times New Roman"/>
          <w:shd w:val="clear" w:color="auto" w:fill="FFFFFF"/>
        </w:rPr>
        <w:t>ity</w:t>
      </w:r>
      <w:r w:rsidR="00737817">
        <w:rPr>
          <w:rFonts w:eastAsia="Times New Roman" w:cs="Times New Roman"/>
          <w:shd w:val="clear" w:color="auto" w:fill="FFFFFF"/>
        </w:rPr>
        <w:t xml:space="preserve"> over the posterior midline during retrieval of spatial information is consistent with both prior findings from this task </w:t>
      </w:r>
      <w:r w:rsidR="00737817" w:rsidRPr="00737817">
        <w:rPr>
          <w:rFonts w:eastAsia="Times New Roman" w:cs="Times New Roman"/>
          <w:noProof/>
          <w:shd w:val="clear" w:color="auto" w:fill="FFFFFF"/>
        </w:rPr>
        <w:t>(Bergström et al., 2013)</w:t>
      </w:r>
      <w:r w:rsidR="00737817">
        <w:rPr>
          <w:rFonts w:eastAsia="Times New Roman" w:cs="Times New Roman"/>
          <w:shd w:val="clear" w:color="auto" w:fill="FFFFFF"/>
        </w:rPr>
        <w:t xml:space="preserve"> and the larger “PMAT” framework </w:t>
      </w:r>
      <w:r w:rsidR="0067162B" w:rsidRPr="0067162B">
        <w:rPr>
          <w:rFonts w:eastAsia="Times New Roman" w:cs="Times New Roman"/>
          <w:noProof/>
          <w:shd w:val="clear" w:color="auto" w:fill="FFFFFF"/>
        </w:rPr>
        <w:t>(Ritchey et al., 2015)</w:t>
      </w:r>
      <w:r w:rsidR="00737817">
        <w:rPr>
          <w:rFonts w:eastAsia="Times New Roman" w:cs="Times New Roman"/>
          <w:shd w:val="clear" w:color="auto" w:fill="FFFFFF"/>
        </w:rPr>
        <w:t xml:space="preserve">, which describes </w:t>
      </w:r>
      <w:r w:rsidR="002B4C39">
        <w:rPr>
          <w:rFonts w:eastAsia="Times New Roman" w:cs="Times New Roman"/>
          <w:shd w:val="clear" w:color="auto" w:fill="FFFFFF"/>
        </w:rPr>
        <w:t>reliable</w:t>
      </w:r>
      <w:r w:rsidR="00737817">
        <w:rPr>
          <w:rFonts w:eastAsia="Times New Roman" w:cs="Times New Roman"/>
          <w:shd w:val="clear" w:color="auto" w:fill="FFFFFF"/>
        </w:rPr>
        <w:t xml:space="preserve"> activation of posterior midline (PM) </w:t>
      </w:r>
      <w:r w:rsidR="002B4C39">
        <w:rPr>
          <w:rFonts w:eastAsia="Times New Roman" w:cs="Times New Roman"/>
          <w:shd w:val="clear" w:color="auto" w:fill="FFFFFF"/>
        </w:rPr>
        <w:t>vs.</w:t>
      </w:r>
      <w:r w:rsidR="00737817">
        <w:rPr>
          <w:rFonts w:eastAsia="Times New Roman" w:cs="Times New Roman"/>
          <w:shd w:val="clear" w:color="auto" w:fill="FFFFFF"/>
        </w:rPr>
        <w:t xml:space="preserve"> anterior temporal (AT) structures during retrieval of contextual information in general and spatial information in particular.</w:t>
      </w:r>
      <w:r w:rsidR="006C5514">
        <w:rPr>
          <w:rFonts w:eastAsia="Times New Roman" w:cs="Times New Roman"/>
          <w:shd w:val="clear" w:color="auto" w:fill="FFFFFF"/>
        </w:rPr>
        <w:t xml:space="preserve"> Thus, both </w:t>
      </w:r>
      <w:r w:rsidR="00484327">
        <w:rPr>
          <w:rFonts w:eastAsia="Times New Roman" w:cs="Times New Roman"/>
          <w:i/>
          <w:shd w:val="clear" w:color="auto" w:fill="FFFFFF"/>
        </w:rPr>
        <w:t>a priori</w:t>
      </w:r>
      <w:r w:rsidR="00484327">
        <w:rPr>
          <w:rFonts w:eastAsia="Times New Roman" w:cs="Times New Roman"/>
          <w:shd w:val="clear" w:color="auto" w:fill="FFFFFF"/>
        </w:rPr>
        <w:t xml:space="preserve"> </w:t>
      </w:r>
      <w:r w:rsidR="006C5514">
        <w:rPr>
          <w:rFonts w:eastAsia="Times New Roman" w:cs="Times New Roman"/>
          <w:shd w:val="clear" w:color="auto" w:fill="FFFFFF"/>
        </w:rPr>
        <w:t xml:space="preserve">contrasts yielded sensible results in line with prior findings, but neither </w:t>
      </w:r>
      <w:r w:rsidR="00E97F6F">
        <w:rPr>
          <w:rFonts w:eastAsia="Times New Roman" w:cs="Times New Roman"/>
          <w:shd w:val="clear" w:color="auto" w:fill="FFFFFF"/>
        </w:rPr>
        <w:t>revealed any group differences</w:t>
      </w:r>
      <w:r w:rsidR="006C5514">
        <w:rPr>
          <w:rFonts w:eastAsia="Times New Roman" w:cs="Times New Roman"/>
          <w:shd w:val="clear" w:color="auto" w:fill="FFFFFF"/>
        </w:rPr>
        <w:t>.</w:t>
      </w:r>
    </w:p>
    <w:p w14:paraId="32615FC9" w14:textId="77777777" w:rsidR="005045C9" w:rsidRDefault="005045C9" w:rsidP="005045C9">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7 AND TABLE 3 ABOUT HERE]</w:t>
      </w:r>
    </w:p>
    <w:p w14:paraId="5CA471BE" w14:textId="495B0912" w:rsidR="009D331F" w:rsidRDefault="002F3F4C" w:rsidP="009D331F">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3.3.2. </w:t>
      </w:r>
      <w:r w:rsidR="003272CE">
        <w:rPr>
          <w:rFonts w:eastAsia="Times New Roman" w:cs="Times New Roman"/>
          <w:b/>
          <w:i/>
          <w:shd w:val="clear" w:color="auto" w:fill="FFFFFF"/>
        </w:rPr>
        <w:t xml:space="preserve">Question </w:t>
      </w:r>
      <w:r w:rsidR="003272CE">
        <w:rPr>
          <w:rFonts w:eastAsia="Times New Roman" w:cs="Times New Roman"/>
          <w:b/>
          <w:shd w:val="clear" w:color="auto" w:fill="FFFFFF"/>
        </w:rPr>
        <w:t xml:space="preserve">minus </w:t>
      </w:r>
      <w:r w:rsidR="003272CE">
        <w:rPr>
          <w:rFonts w:eastAsia="Times New Roman" w:cs="Times New Roman"/>
          <w:b/>
          <w:i/>
          <w:shd w:val="clear" w:color="auto" w:fill="FFFFFF"/>
        </w:rPr>
        <w:t>Side</w:t>
      </w:r>
      <w:r w:rsidR="003272CE">
        <w:rPr>
          <w:rFonts w:eastAsia="Times New Roman" w:cs="Times New Roman"/>
          <w:b/>
          <w:shd w:val="clear" w:color="auto" w:fill="FFFFFF"/>
        </w:rPr>
        <w:t>, animacy task</w:t>
      </w:r>
      <w:r w:rsidR="003272CE">
        <w:rPr>
          <w:rFonts w:eastAsia="Times New Roman" w:cs="Times New Roman"/>
          <w:shd w:val="clear" w:color="auto" w:fill="FFFFFF"/>
        </w:rPr>
        <w:t xml:space="preserve">. </w:t>
      </w:r>
      <w:r w:rsidR="005045C9">
        <w:rPr>
          <w:rFonts w:eastAsia="Times New Roman" w:cs="Times New Roman"/>
          <w:shd w:val="clear" w:color="auto" w:fill="FFFFFF"/>
        </w:rPr>
        <w:t xml:space="preserve">Our second </w:t>
      </w:r>
      <w:r w:rsidR="00221773">
        <w:rPr>
          <w:rFonts w:eastAsia="Times New Roman" w:cs="Times New Roman"/>
          <w:shd w:val="clear" w:color="auto" w:fill="FFFFFF"/>
        </w:rPr>
        <w:t>ERP</w:t>
      </w:r>
      <w:r w:rsidR="005045C9">
        <w:rPr>
          <w:rFonts w:eastAsia="Times New Roman" w:cs="Times New Roman"/>
          <w:shd w:val="clear" w:color="auto" w:fill="FFFFFF"/>
        </w:rPr>
        <w:t xml:space="preserve"> analysis was designed to more closely </w:t>
      </w:r>
      <w:r w:rsidR="00D75708">
        <w:rPr>
          <w:rFonts w:eastAsia="Times New Roman" w:cs="Times New Roman"/>
          <w:shd w:val="clear" w:color="auto" w:fill="FFFFFF"/>
        </w:rPr>
        <w:t>track</w:t>
      </w:r>
      <w:r w:rsidR="005045C9">
        <w:rPr>
          <w:rFonts w:eastAsia="Times New Roman" w:cs="Times New Roman"/>
          <w:shd w:val="clear" w:color="auto" w:fill="FFFFFF"/>
        </w:rPr>
        <w:t xml:space="preserve"> the </w:t>
      </w:r>
      <w:r w:rsidR="00221773">
        <w:rPr>
          <w:rFonts w:eastAsia="Times New Roman" w:cs="Times New Roman"/>
          <w:shd w:val="clear" w:color="auto" w:fill="FFFFFF"/>
        </w:rPr>
        <w:t xml:space="preserve">source </w:t>
      </w:r>
      <w:r w:rsidR="005045C9">
        <w:rPr>
          <w:rFonts w:eastAsia="Times New Roman" w:cs="Times New Roman"/>
          <w:shd w:val="clear" w:color="auto" w:fill="FFFFFF"/>
        </w:rPr>
        <w:t xml:space="preserve">accuracy results. </w:t>
      </w:r>
      <w:r w:rsidR="00221773">
        <w:rPr>
          <w:rFonts w:eastAsia="Times New Roman" w:cs="Times New Roman"/>
          <w:shd w:val="clear" w:color="auto" w:fill="FFFFFF"/>
        </w:rPr>
        <w:t>A</w:t>
      </w:r>
      <w:r w:rsidR="003272CE">
        <w:rPr>
          <w:rFonts w:eastAsia="Times New Roman" w:cs="Times New Roman"/>
          <w:shd w:val="clear" w:color="auto" w:fill="FFFFFF"/>
        </w:rPr>
        <w:t>ccuracy f</w:t>
      </w:r>
      <w:r w:rsidR="008863AE">
        <w:rPr>
          <w:rFonts w:eastAsia="Times New Roman" w:cs="Times New Roman"/>
          <w:shd w:val="clear" w:color="auto" w:fill="FFFFFF"/>
        </w:rPr>
        <w:t>or words from the animacy task</w:t>
      </w:r>
      <w:r w:rsidR="003272CE">
        <w:rPr>
          <w:rFonts w:eastAsia="Times New Roman" w:cs="Times New Roman"/>
          <w:shd w:val="clear" w:color="auto" w:fill="FFFFFF"/>
        </w:rPr>
        <w:t xml:space="preserve"> </w:t>
      </w:r>
      <w:r w:rsidR="008863AE">
        <w:rPr>
          <w:rFonts w:eastAsia="Times New Roman" w:cs="Times New Roman"/>
          <w:shd w:val="clear" w:color="auto" w:fill="FFFFFF"/>
        </w:rPr>
        <w:t xml:space="preserve">was </w:t>
      </w:r>
      <w:r w:rsidR="009D331F">
        <w:rPr>
          <w:rFonts w:eastAsia="Times New Roman" w:cs="Times New Roman"/>
          <w:shd w:val="clear" w:color="auto" w:fill="FFFFFF"/>
        </w:rPr>
        <w:t xml:space="preserve">worse </w:t>
      </w:r>
      <w:r w:rsidR="003272CE">
        <w:rPr>
          <w:rFonts w:eastAsia="Times New Roman" w:cs="Times New Roman"/>
          <w:shd w:val="clear" w:color="auto" w:fill="FFFFFF"/>
        </w:rPr>
        <w:t xml:space="preserve">under the Question </w:t>
      </w:r>
      <w:r w:rsidR="005045C9">
        <w:rPr>
          <w:rFonts w:eastAsia="Times New Roman" w:cs="Times New Roman"/>
          <w:shd w:val="clear" w:color="auto" w:fill="FFFFFF"/>
        </w:rPr>
        <w:t>vs.</w:t>
      </w:r>
      <w:r w:rsidR="003272CE">
        <w:rPr>
          <w:rFonts w:eastAsia="Times New Roman" w:cs="Times New Roman"/>
          <w:shd w:val="clear" w:color="auto" w:fill="FFFFFF"/>
        </w:rPr>
        <w:t xml:space="preserve"> Side cue </w:t>
      </w:r>
      <w:r w:rsidR="00ED48EC">
        <w:rPr>
          <w:rFonts w:eastAsia="Times New Roman" w:cs="Times New Roman"/>
          <w:shd w:val="clear" w:color="auto" w:fill="FFFFFF"/>
        </w:rPr>
        <w:t xml:space="preserve">in both groups </w:t>
      </w:r>
      <w:r w:rsidR="003272CE">
        <w:rPr>
          <w:rFonts w:eastAsia="Times New Roman" w:cs="Times New Roman"/>
          <w:shd w:val="clear" w:color="auto" w:fill="FFFFFF"/>
        </w:rPr>
        <w:t>(Figure 4A, right panel).</w:t>
      </w:r>
      <w:r w:rsidR="009D331F">
        <w:rPr>
          <w:rFonts w:eastAsia="Times New Roman" w:cs="Times New Roman"/>
          <w:shd w:val="clear" w:color="auto" w:fill="FFFFFF"/>
        </w:rPr>
        <w:t xml:space="preserve"> To probe the neural correlates of this</w:t>
      </w:r>
      <w:r w:rsidR="00A00012">
        <w:rPr>
          <w:rFonts w:eastAsia="Times New Roman" w:cs="Times New Roman"/>
          <w:shd w:val="clear" w:color="auto" w:fill="FFFFFF"/>
        </w:rPr>
        <w:t xml:space="preserve"> effect, we computed </w:t>
      </w:r>
      <w:r w:rsidR="00E75647">
        <w:rPr>
          <w:rFonts w:eastAsia="Times New Roman" w:cs="Times New Roman"/>
          <w:shd w:val="clear" w:color="auto" w:fill="FFFFFF"/>
        </w:rPr>
        <w:t xml:space="preserve">“Question minus Side” difference waves for </w:t>
      </w:r>
      <w:r w:rsidR="00423700">
        <w:rPr>
          <w:rFonts w:eastAsia="Times New Roman" w:cs="Times New Roman"/>
          <w:shd w:val="clear" w:color="auto" w:fill="FFFFFF"/>
        </w:rPr>
        <w:t xml:space="preserve">words from the animacy task. A between-groups test revealed no </w:t>
      </w:r>
      <w:r w:rsidR="00ED48EC">
        <w:rPr>
          <w:rFonts w:eastAsia="Times New Roman" w:cs="Times New Roman"/>
          <w:shd w:val="clear" w:color="auto" w:fill="FFFFFF"/>
        </w:rPr>
        <w:t>reliable differences</w:t>
      </w:r>
      <w:r w:rsidR="00423700">
        <w:rPr>
          <w:rFonts w:eastAsia="Times New Roman" w:cs="Times New Roman"/>
          <w:shd w:val="clear" w:color="auto" w:fill="FFFFFF"/>
        </w:rPr>
        <w:t xml:space="preserve"> (smallest cluster </w:t>
      </w:r>
      <w:r w:rsidR="009D331F">
        <w:rPr>
          <w:rFonts w:eastAsia="Times New Roman" w:cs="Times New Roman"/>
          <w:i/>
          <w:shd w:val="clear" w:color="auto" w:fill="FFFFFF"/>
        </w:rPr>
        <w:t>p</w:t>
      </w:r>
      <w:r w:rsidR="009D331F">
        <w:rPr>
          <w:rFonts w:eastAsia="Times New Roman" w:cs="Times New Roman"/>
          <w:shd w:val="clear" w:color="auto" w:fill="FFFFFF"/>
        </w:rPr>
        <w:t xml:space="preserve"> = 0.20), thus we present data colla</w:t>
      </w:r>
      <w:r w:rsidR="00ED48EC">
        <w:rPr>
          <w:rFonts w:eastAsia="Times New Roman" w:cs="Times New Roman"/>
          <w:shd w:val="clear" w:color="auto" w:fill="FFFFFF"/>
        </w:rPr>
        <w:t>psed across groups in Figure 8 (also see Table 4)</w:t>
      </w:r>
      <w:r w:rsidR="009D331F">
        <w:rPr>
          <w:rFonts w:eastAsia="Times New Roman" w:cs="Times New Roman"/>
          <w:shd w:val="clear" w:color="auto" w:fill="FFFFFF"/>
        </w:rPr>
        <w:t xml:space="preserve">. </w:t>
      </w:r>
      <w:r w:rsidR="008863AE">
        <w:rPr>
          <w:rFonts w:eastAsia="Times New Roman" w:cs="Times New Roman"/>
          <w:shd w:val="clear" w:color="auto" w:fill="FFFFFF"/>
        </w:rPr>
        <w:t>There was</w:t>
      </w:r>
      <w:r w:rsidR="009D331F">
        <w:rPr>
          <w:rFonts w:eastAsia="Times New Roman" w:cs="Times New Roman"/>
          <w:shd w:val="clear" w:color="auto" w:fill="FFFFFF"/>
        </w:rPr>
        <w:t xml:space="preserve"> a broadly distributed negativity that was focused over left fronto-central scalp from 400-800 ms, dispersed over bilateral fronto-central scalp from 800-1400 ms, and separated into left fronto-central and right </w:t>
      </w:r>
      <w:r w:rsidR="007B285F">
        <w:rPr>
          <w:rFonts w:eastAsia="Times New Roman" w:cs="Times New Roman"/>
          <w:shd w:val="clear" w:color="auto" w:fill="FFFFFF"/>
        </w:rPr>
        <w:t>centro-</w:t>
      </w:r>
      <w:r w:rsidR="009D331F">
        <w:rPr>
          <w:rFonts w:eastAsia="Times New Roman" w:cs="Times New Roman"/>
          <w:shd w:val="clear" w:color="auto" w:fill="FFFFFF"/>
        </w:rPr>
        <w:t xml:space="preserve">parietal clusters from 1400-2000 ms. Inspection of waveforms revealed a </w:t>
      </w:r>
      <w:r w:rsidR="001B3846">
        <w:rPr>
          <w:rFonts w:eastAsia="Times New Roman" w:cs="Times New Roman"/>
          <w:shd w:val="clear" w:color="auto" w:fill="FFFFFF"/>
        </w:rPr>
        <w:t xml:space="preserve">stable </w:t>
      </w:r>
      <w:r w:rsidR="009D331F">
        <w:rPr>
          <w:rFonts w:eastAsia="Times New Roman" w:cs="Times New Roman"/>
          <w:shd w:val="clear" w:color="auto" w:fill="FFFFFF"/>
        </w:rPr>
        <w:t>pattern: relative to Side hits, Questi</w:t>
      </w:r>
      <w:r w:rsidR="00ED48EC">
        <w:rPr>
          <w:rFonts w:eastAsia="Times New Roman" w:cs="Times New Roman"/>
          <w:shd w:val="clear" w:color="auto" w:fill="FFFFFF"/>
        </w:rPr>
        <w:t xml:space="preserve">on hits elicited </w:t>
      </w:r>
      <w:r w:rsidR="009D331F">
        <w:rPr>
          <w:rFonts w:eastAsia="Times New Roman" w:cs="Times New Roman"/>
          <w:shd w:val="clear" w:color="auto" w:fill="FFFFFF"/>
        </w:rPr>
        <w:t>more negative potential</w:t>
      </w:r>
      <w:r w:rsidR="00ED48EC">
        <w:rPr>
          <w:rFonts w:eastAsia="Times New Roman" w:cs="Times New Roman"/>
          <w:shd w:val="clear" w:color="auto" w:fill="FFFFFF"/>
        </w:rPr>
        <w:t>s</w:t>
      </w:r>
      <w:r w:rsidR="009D331F">
        <w:rPr>
          <w:rFonts w:eastAsia="Times New Roman" w:cs="Times New Roman"/>
          <w:shd w:val="clear" w:color="auto" w:fill="FFFFFF"/>
        </w:rPr>
        <w:t xml:space="preserve">, with below-baseline activity especially evident </w:t>
      </w:r>
      <w:r w:rsidR="00010668">
        <w:rPr>
          <w:rFonts w:eastAsia="Times New Roman" w:cs="Times New Roman"/>
          <w:shd w:val="clear" w:color="auto" w:fill="FFFFFF"/>
        </w:rPr>
        <w:t>from 1400-2000 ms.</w:t>
      </w:r>
    </w:p>
    <w:p w14:paraId="2BAC6A0E" w14:textId="77777777" w:rsidR="00EA0F0F" w:rsidRPr="009D331F" w:rsidRDefault="00EA0F0F" w:rsidP="00EA0F0F">
      <w:pPr>
        <w:spacing w:line="480" w:lineRule="auto"/>
        <w:jc w:val="center"/>
        <w:rPr>
          <w:rFonts w:eastAsia="Times New Roman" w:cs="Times New Roman"/>
          <w:shd w:val="clear" w:color="auto" w:fill="FFFFFF"/>
        </w:rPr>
      </w:pPr>
      <w:commentRangeStart w:id="17"/>
      <w:r>
        <w:rPr>
          <w:rFonts w:eastAsia="Times New Roman" w:cs="Times New Roman"/>
          <w:shd w:val="clear" w:color="auto" w:fill="FFFFFF"/>
        </w:rPr>
        <w:t>[PLEASE INSERT FIGURE 8 AND TABLE 4 ABOUT HERE]</w:t>
      </w:r>
      <w:commentRangeEnd w:id="17"/>
      <w:r w:rsidR="006F47EA">
        <w:rPr>
          <w:rStyle w:val="CommentReference"/>
          <w:rFonts w:asciiTheme="minorHAnsi" w:hAnsiTheme="minorHAnsi"/>
          <w:lang w:eastAsia="en-US"/>
        </w:rPr>
        <w:commentReference w:id="17"/>
      </w:r>
    </w:p>
    <w:p w14:paraId="106D615F" w14:textId="442F61D5" w:rsidR="007E787C" w:rsidRDefault="002F3F4C" w:rsidP="006E31EC">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3.3.3. </w:t>
      </w:r>
      <w:r w:rsidR="007E787C">
        <w:rPr>
          <w:rFonts w:eastAsia="Times New Roman" w:cs="Times New Roman"/>
          <w:b/>
          <w:i/>
          <w:shd w:val="clear" w:color="auto" w:fill="FFFFFF"/>
        </w:rPr>
        <w:t xml:space="preserve">Question </w:t>
      </w:r>
      <w:r w:rsidR="007E787C">
        <w:rPr>
          <w:rFonts w:eastAsia="Times New Roman" w:cs="Times New Roman"/>
          <w:b/>
          <w:shd w:val="clear" w:color="auto" w:fill="FFFFFF"/>
        </w:rPr>
        <w:t xml:space="preserve">minus </w:t>
      </w:r>
      <w:r w:rsidR="007E787C">
        <w:rPr>
          <w:rFonts w:eastAsia="Times New Roman" w:cs="Times New Roman"/>
          <w:b/>
          <w:i/>
          <w:shd w:val="clear" w:color="auto" w:fill="FFFFFF"/>
        </w:rPr>
        <w:t>Side</w:t>
      </w:r>
      <w:r w:rsidR="007E787C">
        <w:rPr>
          <w:rFonts w:eastAsia="Times New Roman" w:cs="Times New Roman"/>
          <w:b/>
          <w:shd w:val="clear" w:color="auto" w:fill="FFFFFF"/>
        </w:rPr>
        <w:t>, mobility task</w:t>
      </w:r>
      <w:r w:rsidR="007E787C">
        <w:rPr>
          <w:rFonts w:eastAsia="Times New Roman" w:cs="Times New Roman"/>
          <w:shd w:val="clear" w:color="auto" w:fill="FFFFFF"/>
        </w:rPr>
        <w:t xml:space="preserve">. Finally, </w:t>
      </w:r>
      <w:r w:rsidR="00033A85">
        <w:rPr>
          <w:rFonts w:eastAsia="Times New Roman" w:cs="Times New Roman"/>
          <w:shd w:val="clear" w:color="auto" w:fill="FFFFFF"/>
        </w:rPr>
        <w:t>we computed “Question minus Side” difference scores f</w:t>
      </w:r>
      <w:r w:rsidR="00C10BF6">
        <w:rPr>
          <w:rFonts w:eastAsia="Times New Roman" w:cs="Times New Roman"/>
          <w:shd w:val="clear" w:color="auto" w:fill="FFFFFF"/>
        </w:rPr>
        <w:t>or words for the mobility task and compared responses across the two groups. As shown in Figure 9 (see also Table 5), this contrast was associated with group differences over left centro-parietal scalp between 400-800 ms (Figure 9, top) and 800-1400 ms (Figure 9, middle). In these intervals, th</w:t>
      </w:r>
      <w:r w:rsidR="004413D8">
        <w:rPr>
          <w:rFonts w:eastAsia="Times New Roman" w:cs="Times New Roman"/>
          <w:shd w:val="clear" w:color="auto" w:fill="FFFFFF"/>
        </w:rPr>
        <w:t xml:space="preserve">e </w:t>
      </w:r>
      <w:r w:rsidR="00D7089D">
        <w:rPr>
          <w:rFonts w:eastAsia="Times New Roman" w:cs="Times New Roman"/>
          <w:shd w:val="clear" w:color="auto" w:fill="FFFFFF"/>
        </w:rPr>
        <w:t>depressed and healthy</w:t>
      </w:r>
      <w:r w:rsidR="004413D8">
        <w:rPr>
          <w:rFonts w:eastAsia="Times New Roman" w:cs="Times New Roman"/>
          <w:shd w:val="clear" w:color="auto" w:fill="FFFFFF"/>
        </w:rPr>
        <w:t xml:space="preserve"> group</w:t>
      </w:r>
      <w:r w:rsidR="00D7089D">
        <w:rPr>
          <w:rFonts w:eastAsia="Times New Roman" w:cs="Times New Roman"/>
          <w:shd w:val="clear" w:color="auto" w:fill="FFFFFF"/>
        </w:rPr>
        <w:t>s</w:t>
      </w:r>
      <w:r w:rsidR="004413D8">
        <w:rPr>
          <w:rFonts w:eastAsia="Times New Roman" w:cs="Times New Roman"/>
          <w:shd w:val="clear" w:color="auto" w:fill="FFFFFF"/>
        </w:rPr>
        <w:t xml:space="preserve"> generated </w:t>
      </w:r>
      <w:r w:rsidR="00D7089D">
        <w:rPr>
          <w:rFonts w:eastAsia="Times New Roman" w:cs="Times New Roman"/>
          <w:shd w:val="clear" w:color="auto" w:fill="FFFFFF"/>
        </w:rPr>
        <w:t xml:space="preserve">similar </w:t>
      </w:r>
      <w:r w:rsidR="004413D8">
        <w:rPr>
          <w:rFonts w:eastAsia="Times New Roman" w:cs="Times New Roman"/>
          <w:shd w:val="clear" w:color="auto" w:fill="FFFFFF"/>
        </w:rPr>
        <w:t>response</w:t>
      </w:r>
      <w:r w:rsidR="00D7089D">
        <w:rPr>
          <w:rFonts w:eastAsia="Times New Roman" w:cs="Times New Roman"/>
          <w:shd w:val="clear" w:color="auto" w:fill="FFFFFF"/>
        </w:rPr>
        <w:t>s</w:t>
      </w:r>
      <w:r w:rsidR="004413D8">
        <w:rPr>
          <w:rFonts w:eastAsia="Times New Roman" w:cs="Times New Roman"/>
          <w:shd w:val="clear" w:color="auto" w:fill="FFFFFF"/>
        </w:rPr>
        <w:t xml:space="preserve"> for Question hits</w:t>
      </w:r>
      <w:r w:rsidR="00D7089D">
        <w:rPr>
          <w:rFonts w:eastAsia="Times New Roman" w:cs="Times New Roman"/>
          <w:shd w:val="clear" w:color="auto" w:fill="FFFFFF"/>
        </w:rPr>
        <w:t>, but the depressed group showed a weaker response for Side hits</w:t>
      </w:r>
      <w:r w:rsidR="004413D8">
        <w:rPr>
          <w:rFonts w:eastAsia="Times New Roman" w:cs="Times New Roman"/>
          <w:shd w:val="clear" w:color="auto" w:fill="FFFFFF"/>
        </w:rPr>
        <w:t xml:space="preserve">. </w:t>
      </w:r>
      <w:r w:rsidR="00D7089D">
        <w:rPr>
          <w:rFonts w:eastAsia="Times New Roman" w:cs="Times New Roman"/>
          <w:shd w:val="clear" w:color="auto" w:fill="FFFFFF"/>
        </w:rPr>
        <w:t>Indeed, follow-up</w:t>
      </w:r>
      <w:r w:rsidR="004413D8">
        <w:rPr>
          <w:rFonts w:eastAsia="Times New Roman" w:cs="Times New Roman"/>
          <w:shd w:val="clear" w:color="auto" w:fill="FFFFFF"/>
        </w:rPr>
        <w:t xml:space="preserve"> </w:t>
      </w:r>
      <w:r w:rsidR="004413D8">
        <w:rPr>
          <w:rFonts w:eastAsia="Times New Roman" w:cs="Times New Roman"/>
          <w:i/>
          <w:shd w:val="clear" w:color="auto" w:fill="FFFFFF"/>
        </w:rPr>
        <w:t xml:space="preserve">Group </w:t>
      </w:r>
      <w:r w:rsidR="004413D8">
        <w:rPr>
          <w:rFonts w:eastAsia="Times New Roman" w:cs="Times New Roman"/>
          <w:shd w:val="clear" w:color="auto" w:fill="FFFFFF"/>
        </w:rPr>
        <w:t xml:space="preserve">x </w:t>
      </w:r>
      <w:r w:rsidR="004413D8">
        <w:rPr>
          <w:rFonts w:eastAsia="Times New Roman" w:cs="Times New Roman"/>
          <w:i/>
          <w:shd w:val="clear" w:color="auto" w:fill="FFFFFF"/>
        </w:rPr>
        <w:t>Cue</w:t>
      </w:r>
      <w:r w:rsidR="004413D8">
        <w:rPr>
          <w:rFonts w:eastAsia="Times New Roman" w:cs="Times New Roman"/>
          <w:shd w:val="clear" w:color="auto" w:fill="FFFFFF"/>
        </w:rPr>
        <w:t xml:space="preserve"> ANOVAs on mean amplitudes </w:t>
      </w:r>
      <w:r w:rsidR="00D7089D">
        <w:rPr>
          <w:rFonts w:eastAsia="Times New Roman" w:cs="Times New Roman"/>
          <w:shd w:val="clear" w:color="auto" w:fill="FFFFFF"/>
        </w:rPr>
        <w:t>averaged over</w:t>
      </w:r>
      <w:r w:rsidR="004413D8">
        <w:rPr>
          <w:rFonts w:eastAsia="Times New Roman" w:cs="Times New Roman"/>
          <w:shd w:val="clear" w:color="auto" w:fill="FFFFFF"/>
        </w:rPr>
        <w:t xml:space="preserve"> all electrodes in these clusters </w:t>
      </w:r>
      <w:r w:rsidR="008B36E6">
        <w:rPr>
          <w:rFonts w:eastAsia="Times New Roman" w:cs="Times New Roman"/>
          <w:shd w:val="clear" w:color="auto" w:fill="FFFFFF"/>
        </w:rPr>
        <w:t xml:space="preserve">(Figure 9, bottom) </w:t>
      </w:r>
      <w:r w:rsidR="00536A01">
        <w:rPr>
          <w:rFonts w:eastAsia="Times New Roman" w:cs="Times New Roman"/>
          <w:shd w:val="clear" w:color="auto" w:fill="FFFFFF"/>
        </w:rPr>
        <w:t xml:space="preserve">revealed </w:t>
      </w:r>
      <w:r w:rsidR="00536A01">
        <w:rPr>
          <w:rFonts w:eastAsia="Times New Roman" w:cs="Times New Roman"/>
          <w:i/>
          <w:shd w:val="clear" w:color="auto" w:fill="FFFFFF"/>
        </w:rPr>
        <w:t xml:space="preserve">Group </w:t>
      </w:r>
      <w:r w:rsidR="00536A01">
        <w:rPr>
          <w:rFonts w:eastAsia="Times New Roman" w:cs="Times New Roman"/>
          <w:shd w:val="clear" w:color="auto" w:fill="FFFFFF"/>
        </w:rPr>
        <w:t xml:space="preserve">x </w:t>
      </w:r>
      <w:r w:rsidR="00536A01">
        <w:rPr>
          <w:rFonts w:eastAsia="Times New Roman" w:cs="Times New Roman"/>
          <w:i/>
          <w:shd w:val="clear" w:color="auto" w:fill="FFFFFF"/>
        </w:rPr>
        <w:t xml:space="preserve">Cue </w:t>
      </w:r>
      <w:r w:rsidR="004413D8">
        <w:rPr>
          <w:rFonts w:eastAsia="Times New Roman" w:cs="Times New Roman"/>
          <w:shd w:val="clear" w:color="auto" w:fill="FFFFFF"/>
        </w:rPr>
        <w:t xml:space="preserve">interactions </w:t>
      </w:r>
      <w:r w:rsidR="00D7089D">
        <w:rPr>
          <w:rFonts w:eastAsia="Times New Roman" w:cs="Times New Roman"/>
          <w:shd w:val="clear" w:color="auto" w:fill="FFFFFF"/>
        </w:rPr>
        <w:t xml:space="preserve">in both </w:t>
      </w:r>
      <w:r w:rsidR="005B19EC">
        <w:rPr>
          <w:rFonts w:eastAsia="Times New Roman" w:cs="Times New Roman"/>
          <w:shd w:val="clear" w:color="auto" w:fill="FFFFFF"/>
        </w:rPr>
        <w:t>intervals</w:t>
      </w:r>
      <w:r w:rsidR="00D7089D">
        <w:rPr>
          <w:rFonts w:eastAsia="Times New Roman" w:cs="Times New Roman"/>
          <w:shd w:val="clear" w:color="auto" w:fill="FFFFFF"/>
        </w:rPr>
        <w:t xml:space="preserve"> </w:t>
      </w:r>
      <w:r w:rsidR="004413D8">
        <w:rPr>
          <w:rFonts w:eastAsia="Times New Roman" w:cs="Times New Roman"/>
          <w:shd w:val="clear" w:color="auto" w:fill="FFFFFF"/>
        </w:rPr>
        <w:t>(</w:t>
      </w:r>
      <w:r w:rsidR="004413D8">
        <w:rPr>
          <w:rFonts w:eastAsia="Times New Roman" w:cs="Times New Roman"/>
          <w:i/>
          <w:shd w:val="clear" w:color="auto" w:fill="FFFFFF"/>
        </w:rPr>
        <w:t>F</w:t>
      </w:r>
      <w:r w:rsidR="004413D8">
        <w:rPr>
          <w:rFonts w:eastAsia="Times New Roman" w:cs="Times New Roman"/>
          <w:shd w:val="clear" w:color="auto" w:fill="FFFFFF"/>
        </w:rPr>
        <w:t xml:space="preserve">s &gt; </w:t>
      </w:r>
      <w:r w:rsidR="00D7089D">
        <w:rPr>
          <w:rFonts w:eastAsia="Times New Roman" w:cs="Times New Roman"/>
          <w:shd w:val="clear" w:color="auto" w:fill="FFFFFF"/>
        </w:rPr>
        <w:t xml:space="preserve">14, </w:t>
      </w:r>
      <w:r w:rsidR="00D7089D">
        <w:rPr>
          <w:rFonts w:eastAsia="Times New Roman" w:cs="Times New Roman"/>
          <w:i/>
          <w:shd w:val="clear" w:color="auto" w:fill="FFFFFF"/>
        </w:rPr>
        <w:t>p</w:t>
      </w:r>
      <w:r w:rsidR="00D7089D">
        <w:rPr>
          <w:rFonts w:eastAsia="Times New Roman" w:cs="Times New Roman"/>
          <w:shd w:val="clear" w:color="auto" w:fill="FFFFFF"/>
        </w:rPr>
        <w:t>s &lt; 0.001)</w:t>
      </w:r>
      <w:r w:rsidR="008B36E6">
        <w:rPr>
          <w:rFonts w:eastAsia="Times New Roman" w:cs="Times New Roman"/>
          <w:shd w:val="clear" w:color="auto" w:fill="FFFFFF"/>
        </w:rPr>
        <w:t xml:space="preserve">. These </w:t>
      </w:r>
      <w:r w:rsidR="00B15E7F">
        <w:rPr>
          <w:rFonts w:eastAsia="Times New Roman" w:cs="Times New Roman"/>
          <w:shd w:val="clear" w:color="auto" w:fill="FFFFFF"/>
        </w:rPr>
        <w:t>reflect</w:t>
      </w:r>
      <w:r w:rsidR="008B36E6">
        <w:rPr>
          <w:rFonts w:eastAsia="Times New Roman" w:cs="Times New Roman"/>
          <w:shd w:val="clear" w:color="auto" w:fill="FFFFFF"/>
        </w:rPr>
        <w:t>ed</w:t>
      </w:r>
      <w:r w:rsidR="00D7089D">
        <w:rPr>
          <w:rFonts w:eastAsia="Times New Roman" w:cs="Times New Roman"/>
          <w:shd w:val="clear" w:color="auto" w:fill="FFFFFF"/>
        </w:rPr>
        <w:t xml:space="preserve"> </w:t>
      </w:r>
      <w:r w:rsidR="00B15E7F">
        <w:rPr>
          <w:rFonts w:eastAsia="Times New Roman" w:cs="Times New Roman"/>
          <w:shd w:val="clear" w:color="auto" w:fill="FFFFFF"/>
        </w:rPr>
        <w:t>significant control &gt; MDD effects for Side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2.2, </w:t>
      </w:r>
      <w:r w:rsidR="00B15E7F">
        <w:rPr>
          <w:rFonts w:eastAsia="Times New Roman" w:cs="Times New Roman"/>
          <w:i/>
          <w:shd w:val="clear" w:color="auto" w:fill="FFFFFF"/>
        </w:rPr>
        <w:t>p</w:t>
      </w:r>
      <w:r w:rsidR="00B15E7F">
        <w:rPr>
          <w:rFonts w:eastAsia="Times New Roman" w:cs="Times New Roman"/>
          <w:shd w:val="clear" w:color="auto" w:fill="FFFFFF"/>
        </w:rPr>
        <w:t>s &lt; 0.025</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 0.67</w:t>
      </w:r>
      <w:r w:rsidR="00B15E7F">
        <w:rPr>
          <w:rFonts w:eastAsia="Times New Roman" w:cs="Times New Roman"/>
          <w:shd w:val="clear" w:color="auto" w:fill="FFFFFF"/>
        </w:rPr>
        <w:t>), but not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&lt; 0.7, </w:t>
      </w:r>
      <w:r w:rsidR="00B15E7F">
        <w:rPr>
          <w:rFonts w:eastAsia="Times New Roman" w:cs="Times New Roman"/>
          <w:i/>
          <w:shd w:val="clear" w:color="auto" w:fill="FFFFFF"/>
        </w:rPr>
        <w:t>p</w:t>
      </w:r>
      <w:r w:rsidR="00B15E7F">
        <w:rPr>
          <w:rFonts w:eastAsia="Times New Roman" w:cs="Times New Roman"/>
          <w:shd w:val="clear" w:color="auto" w:fill="FFFFFF"/>
        </w:rPr>
        <w:t>s &gt; 0.52</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&lt;0.19</w:t>
      </w:r>
      <w:r w:rsidR="00B15E7F">
        <w:rPr>
          <w:rFonts w:eastAsia="Times New Roman" w:cs="Times New Roman"/>
          <w:shd w:val="clear" w:color="auto" w:fill="FFFFFF"/>
        </w:rPr>
        <w:t xml:space="preserve">). Moreover, the MDD group generated </w:t>
      </w:r>
      <w:r w:rsidR="00297BAA">
        <w:rPr>
          <w:rFonts w:eastAsia="Times New Roman" w:cs="Times New Roman"/>
          <w:shd w:val="clear" w:color="auto" w:fill="FFFFFF"/>
        </w:rPr>
        <w:t>higher amplitude ERPs for</w:t>
      </w:r>
      <w:r w:rsidR="00B15E7F">
        <w:rPr>
          <w:rFonts w:eastAsia="Times New Roman" w:cs="Times New Roman"/>
          <w:shd w:val="clear" w:color="auto" w:fill="FFFFFF"/>
        </w:rPr>
        <w:t xml:space="preserve"> Question </w:t>
      </w:r>
      <w:r w:rsidR="007F0C9A">
        <w:rPr>
          <w:rFonts w:eastAsia="Times New Roman" w:cs="Times New Roman"/>
          <w:shd w:val="clear" w:color="auto" w:fill="FFFFFF"/>
        </w:rPr>
        <w:t>vs.</w:t>
      </w:r>
      <w:r w:rsidR="00B15E7F">
        <w:rPr>
          <w:rFonts w:eastAsia="Times New Roman" w:cs="Times New Roman"/>
          <w:shd w:val="clear" w:color="auto" w:fill="FFFFFF"/>
        </w:rPr>
        <w:t xml:space="preserve"> Side hits in both time windows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3.1, </w:t>
      </w:r>
      <w:r w:rsidR="00B15E7F">
        <w:rPr>
          <w:rFonts w:eastAsia="Times New Roman" w:cs="Times New Roman"/>
          <w:i/>
          <w:shd w:val="clear" w:color="auto" w:fill="FFFFFF"/>
        </w:rPr>
        <w:t>p</w:t>
      </w:r>
      <w:r w:rsidR="00B15E7F">
        <w:rPr>
          <w:rFonts w:eastAsia="Times New Roman" w:cs="Times New Roman"/>
          <w:shd w:val="clear" w:color="auto" w:fill="FFFFFF"/>
        </w:rPr>
        <w:t>s &lt; 0.006</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w:t>
      </w:r>
      <w:r w:rsidR="00297BAA">
        <w:rPr>
          <w:rFonts w:eastAsia="Times New Roman" w:cs="Times New Roman"/>
          <w:shd w:val="clear" w:color="auto" w:fill="FFFFFF"/>
        </w:rPr>
        <w:t xml:space="preserve"> </w:t>
      </w:r>
      <w:r w:rsidR="000B5305">
        <w:rPr>
          <w:rFonts w:eastAsia="Times New Roman" w:cs="Times New Roman"/>
          <w:shd w:val="clear" w:color="auto" w:fill="FFFFFF"/>
        </w:rPr>
        <w:t>0.54</w:t>
      </w:r>
      <w:r w:rsidR="00B15E7F">
        <w:rPr>
          <w:rFonts w:eastAsia="Times New Roman" w:cs="Times New Roman"/>
          <w:shd w:val="clear" w:color="auto" w:fill="FFFFFF"/>
        </w:rPr>
        <w:t xml:space="preserve">), </w:t>
      </w:r>
      <w:r w:rsidR="008B36E6">
        <w:rPr>
          <w:rFonts w:eastAsia="Times New Roman" w:cs="Times New Roman"/>
          <w:shd w:val="clear" w:color="auto" w:fill="FFFFFF"/>
        </w:rPr>
        <w:t>but</w:t>
      </w:r>
      <w:r w:rsidR="00B15E7F">
        <w:rPr>
          <w:rFonts w:eastAsia="Times New Roman" w:cs="Times New Roman"/>
          <w:shd w:val="clear" w:color="auto" w:fill="FFFFFF"/>
        </w:rPr>
        <w:t xml:space="preserve"> controls showed the opposite pattern—</w:t>
      </w:r>
      <w:r w:rsidR="00221773">
        <w:rPr>
          <w:rFonts w:eastAsia="Times New Roman" w:cs="Times New Roman"/>
          <w:shd w:val="clear" w:color="auto" w:fill="FFFFFF"/>
        </w:rPr>
        <w:t>larger ERPs for</w:t>
      </w:r>
      <w:r w:rsidR="00B15E7F">
        <w:rPr>
          <w:rFonts w:eastAsia="Times New Roman" w:cs="Times New Roman"/>
          <w:shd w:val="clear" w:color="auto" w:fill="FFFFFF"/>
        </w:rPr>
        <w:t xml:space="preserve"> Sid</w:t>
      </w:r>
      <w:r w:rsidR="00903073">
        <w:rPr>
          <w:rFonts w:eastAsia="Times New Roman" w:cs="Times New Roman"/>
          <w:shd w:val="clear" w:color="auto" w:fill="FFFFFF"/>
        </w:rPr>
        <w:t>e</w:t>
      </w:r>
      <w:r w:rsidR="00B15E7F">
        <w:rPr>
          <w:rFonts w:eastAsia="Times New Roman" w:cs="Times New Roman"/>
          <w:shd w:val="clear" w:color="auto" w:fill="FFFFFF"/>
        </w:rPr>
        <w:t xml:space="preserve"> </w:t>
      </w:r>
      <w:r w:rsidR="007F0C9A">
        <w:rPr>
          <w:rFonts w:eastAsia="Times New Roman" w:cs="Times New Roman"/>
          <w:shd w:val="clear" w:color="auto" w:fill="FFFFFF"/>
        </w:rPr>
        <w:t>vs.</w:t>
      </w:r>
      <w:r w:rsidR="00B15E7F">
        <w:rPr>
          <w:rFonts w:eastAsia="Times New Roman" w:cs="Times New Roman"/>
          <w:shd w:val="clear" w:color="auto" w:fill="FFFFFF"/>
        </w:rPr>
        <w:t xml:space="preserve">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2.0, </w:t>
      </w:r>
      <w:r w:rsidR="00B15E7F">
        <w:rPr>
          <w:rFonts w:eastAsia="Times New Roman" w:cs="Times New Roman"/>
          <w:i/>
          <w:shd w:val="clear" w:color="auto" w:fill="FFFFFF"/>
        </w:rPr>
        <w:t>ps</w:t>
      </w:r>
      <w:r w:rsidR="00B15E7F">
        <w:rPr>
          <w:rFonts w:eastAsia="Times New Roman" w:cs="Times New Roman"/>
          <w:shd w:val="clear" w:color="auto" w:fill="FFFFFF"/>
        </w:rPr>
        <w:t xml:space="preserve"> &lt; 0.056</w:t>
      </w:r>
      <w:r w:rsidR="000B5305">
        <w:rPr>
          <w:rFonts w:eastAsia="Times New Roman" w:cs="Times New Roman"/>
          <w:shd w:val="clear" w:color="auto" w:fill="FFFFFF"/>
        </w:rPr>
        <w:t xml:space="preserve">, </w:t>
      </w:r>
      <w:r w:rsidR="000B5305">
        <w:rPr>
          <w:rFonts w:eastAsia="Times New Roman" w:cs="Times New Roman"/>
          <w:i/>
          <w:shd w:val="clear" w:color="auto" w:fill="FFFFFF"/>
        </w:rPr>
        <w:t>ds</w:t>
      </w:r>
      <w:r w:rsidR="000B5305">
        <w:rPr>
          <w:rFonts w:eastAsia="Times New Roman" w:cs="Times New Roman"/>
          <w:shd w:val="clear" w:color="auto" w:fill="FFFFFF"/>
        </w:rPr>
        <w:t xml:space="preserve"> &gt;0.20</w:t>
      </w:r>
      <w:r w:rsidR="00B15E7F">
        <w:rPr>
          <w:rFonts w:eastAsia="Times New Roman" w:cs="Times New Roman"/>
          <w:shd w:val="clear" w:color="auto" w:fill="FFFFFF"/>
        </w:rPr>
        <w:t>).</w:t>
      </w:r>
      <w:r w:rsidR="00903073">
        <w:rPr>
          <w:rFonts w:eastAsia="Times New Roman" w:cs="Times New Roman"/>
          <w:shd w:val="clear" w:color="auto" w:fill="FFFFFF"/>
        </w:rPr>
        <w:t xml:space="preserve"> This </w:t>
      </w:r>
      <w:r w:rsidR="00A15E5D">
        <w:rPr>
          <w:rFonts w:eastAsia="Times New Roman" w:cs="Times New Roman"/>
          <w:shd w:val="clear" w:color="auto" w:fill="FFFFFF"/>
        </w:rPr>
        <w:t xml:space="preserve">ERP </w:t>
      </w:r>
      <w:r w:rsidR="00903073">
        <w:rPr>
          <w:rFonts w:eastAsia="Times New Roman" w:cs="Times New Roman"/>
          <w:shd w:val="clear" w:color="auto" w:fill="FFFFFF"/>
        </w:rPr>
        <w:t xml:space="preserve">pattern </w:t>
      </w:r>
      <w:r w:rsidR="009D7406">
        <w:rPr>
          <w:rFonts w:eastAsia="Times New Roman" w:cs="Times New Roman"/>
          <w:shd w:val="clear" w:color="auto" w:fill="FFFFFF"/>
        </w:rPr>
        <w:t>is</w:t>
      </w:r>
      <w:r w:rsidR="005B19EC">
        <w:rPr>
          <w:rFonts w:eastAsia="Times New Roman" w:cs="Times New Roman"/>
          <w:shd w:val="clear" w:color="auto" w:fill="FFFFFF"/>
        </w:rPr>
        <w:t xml:space="preserve"> </w:t>
      </w:r>
      <w:r w:rsidR="00903073">
        <w:rPr>
          <w:rFonts w:eastAsia="Times New Roman" w:cs="Times New Roman"/>
          <w:shd w:val="clear" w:color="auto" w:fill="FFFFFF"/>
        </w:rPr>
        <w:t>similar to the pattern seen for accuracy (Figure 4).</w:t>
      </w:r>
    </w:p>
    <w:p w14:paraId="4F3D3B86" w14:textId="77777777" w:rsidR="00903073" w:rsidRDefault="00903073" w:rsidP="00903073">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9 AND TABLE 5 ABOUT HERE]</w:t>
      </w:r>
    </w:p>
    <w:p w14:paraId="7B215E7D" w14:textId="1DF79FD9" w:rsidR="00B04E18" w:rsidRDefault="002F3F4C" w:rsidP="00276A98">
      <w:pPr>
        <w:spacing w:line="480" w:lineRule="auto"/>
        <w:outlineLvl w:val="0"/>
        <w:rPr>
          <w:rFonts w:cs="Times New Roman"/>
          <w:b/>
        </w:rPr>
      </w:pPr>
      <w:r>
        <w:rPr>
          <w:rFonts w:cs="Times New Roman"/>
          <w:b/>
        </w:rPr>
        <w:t xml:space="preserve">3.4 </w:t>
      </w:r>
      <w:r w:rsidR="00871F7E">
        <w:rPr>
          <w:rFonts w:cs="Times New Roman"/>
          <w:b/>
        </w:rPr>
        <w:t>Individual Differences</w:t>
      </w:r>
    </w:p>
    <w:p w14:paraId="4A32E74F" w14:textId="77777777" w:rsidR="00EA2972" w:rsidRPr="006A14A3" w:rsidRDefault="003273D0" w:rsidP="005422CC">
      <w:pPr>
        <w:spacing w:line="480" w:lineRule="auto"/>
        <w:ind w:firstLine="720"/>
        <w:rPr>
          <w:rFonts w:cs="Times New Roman"/>
        </w:rPr>
      </w:pPr>
      <w:r>
        <w:rPr>
          <w:rFonts w:cs="Times New Roman"/>
        </w:rPr>
        <w:t xml:space="preserve">To look for brain/behavior relationships across </w:t>
      </w:r>
      <w:r w:rsidR="0026257B">
        <w:rPr>
          <w:rFonts w:cs="Times New Roman"/>
        </w:rPr>
        <w:t>the</w:t>
      </w:r>
      <w:r>
        <w:rPr>
          <w:rFonts w:cs="Times New Roman"/>
        </w:rPr>
        <w:t xml:space="preserve"> groups, we first computed </w:t>
      </w:r>
      <w:r w:rsidR="00EA2972">
        <w:rPr>
          <w:rFonts w:cs="Times New Roman"/>
        </w:rPr>
        <w:t xml:space="preserve">the mean amplitude of </w:t>
      </w:r>
      <w:r>
        <w:rPr>
          <w:rFonts w:cs="Times New Roman"/>
        </w:rPr>
        <w:t xml:space="preserve">the </w:t>
      </w:r>
      <w:r w:rsidR="00EA2972">
        <w:rPr>
          <w:rFonts w:cs="Times New Roman"/>
        </w:rPr>
        <w:t xml:space="preserve">left centro-parietal “Question minus Side” ERP difference waves for words from the mobility task </w:t>
      </w:r>
      <w:r>
        <w:rPr>
          <w:rFonts w:cs="Times New Roman"/>
        </w:rPr>
        <w:t xml:space="preserve">from </w:t>
      </w:r>
      <w:r w:rsidR="00EA2972">
        <w:rPr>
          <w:rFonts w:cs="Times New Roman"/>
        </w:rPr>
        <w:t>400-800 ms and 800-1400 ms</w:t>
      </w:r>
      <w:r>
        <w:rPr>
          <w:rFonts w:cs="Times New Roman"/>
        </w:rPr>
        <w:t xml:space="preserve">, averaging over the electrodes </w:t>
      </w:r>
      <w:r w:rsidR="0026257B">
        <w:rPr>
          <w:rFonts w:cs="Times New Roman"/>
        </w:rPr>
        <w:t xml:space="preserve">that showed group differences </w:t>
      </w:r>
      <w:r>
        <w:rPr>
          <w:rFonts w:cs="Times New Roman"/>
        </w:rPr>
        <w:t>in the top and middle panels of Figure 9, respectively. The amplitude</w:t>
      </w:r>
      <w:r w:rsidR="00020AB6">
        <w:rPr>
          <w:rFonts w:cs="Times New Roman"/>
        </w:rPr>
        <w:t>s</w:t>
      </w:r>
      <w:r>
        <w:rPr>
          <w:rFonts w:cs="Times New Roman"/>
        </w:rPr>
        <w:t xml:space="preserve"> of the ERPs in these</w:t>
      </w:r>
      <w:r w:rsidR="00EA2972">
        <w:rPr>
          <w:rFonts w:cs="Times New Roman"/>
        </w:rPr>
        <w:t xml:space="preserve"> intervals</w:t>
      </w:r>
      <w:r>
        <w:rPr>
          <w:rFonts w:cs="Times New Roman"/>
        </w:rPr>
        <w:t xml:space="preserve"> were highly correlated</w:t>
      </w:r>
      <w:r w:rsidR="00EA2972">
        <w:rPr>
          <w:rFonts w:cs="Times New Roman"/>
        </w:rPr>
        <w:t xml:space="preserve">, </w:t>
      </w:r>
      <w:r w:rsidR="00EA2972">
        <w:rPr>
          <w:rFonts w:cs="Times New Roman"/>
          <w:i/>
        </w:rPr>
        <w:t>r</w:t>
      </w:r>
      <w:r w:rsidR="00EA2972">
        <w:rPr>
          <w:rFonts w:cs="Times New Roman"/>
        </w:rPr>
        <w:t xml:space="preserve"> = 0.84, </w:t>
      </w:r>
      <w:r w:rsidR="00EA2972">
        <w:rPr>
          <w:rFonts w:cs="Times New Roman"/>
          <w:i/>
        </w:rPr>
        <w:t>p</w:t>
      </w:r>
      <w:r w:rsidR="00020AB6">
        <w:rPr>
          <w:rFonts w:cs="Times New Roman"/>
        </w:rPr>
        <w:t xml:space="preserve"> &lt; 0.001. </w:t>
      </w:r>
      <w:r w:rsidR="00B83E37">
        <w:rPr>
          <w:rFonts w:cs="Times New Roman"/>
        </w:rPr>
        <w:t>T</w:t>
      </w:r>
      <w:r w:rsidR="00020AB6">
        <w:rPr>
          <w:rFonts w:cs="Times New Roman"/>
        </w:rPr>
        <w:t xml:space="preserve">hese values were </w:t>
      </w:r>
      <w:r w:rsidR="00041E7A">
        <w:rPr>
          <w:rFonts w:cs="Times New Roman"/>
        </w:rPr>
        <w:t xml:space="preserve">also </w:t>
      </w:r>
      <w:r w:rsidR="0026257B">
        <w:rPr>
          <w:rFonts w:cs="Times New Roman"/>
        </w:rPr>
        <w:t xml:space="preserve">positively </w:t>
      </w:r>
      <w:r w:rsidR="00EA2972">
        <w:rPr>
          <w:rFonts w:cs="Times New Roman"/>
        </w:rPr>
        <w:t xml:space="preserve">correlated with “Question minus Side” accuracy </w:t>
      </w:r>
      <w:r w:rsidR="00394E79">
        <w:rPr>
          <w:rFonts w:cs="Times New Roman"/>
        </w:rPr>
        <w:t xml:space="preserve">and confidence </w:t>
      </w:r>
      <w:r w:rsidR="00EA2972">
        <w:rPr>
          <w:rFonts w:cs="Times New Roman"/>
        </w:rPr>
        <w:t xml:space="preserve">difference scores, although the relationships were </w:t>
      </w:r>
      <w:r w:rsidR="00B83E37">
        <w:rPr>
          <w:rFonts w:cs="Times New Roman"/>
        </w:rPr>
        <w:t xml:space="preserve">modest </w:t>
      </w:r>
      <w:r w:rsidR="006A14A3">
        <w:rPr>
          <w:rFonts w:cs="Times New Roman"/>
        </w:rPr>
        <w:t>(</w:t>
      </w:r>
      <w:r w:rsidR="006A14A3" w:rsidRPr="006A14A3">
        <w:rPr>
          <w:rFonts w:cs="Times New Roman"/>
          <w:b/>
        </w:rPr>
        <w:t>400-800 ms</w:t>
      </w:r>
      <w:r w:rsidR="006A14A3">
        <w:rPr>
          <w:rFonts w:cs="Times New Roman"/>
        </w:rPr>
        <w:t xml:space="preserve">: accuracy, </w:t>
      </w:r>
      <w:r w:rsidR="00EA2972">
        <w:rPr>
          <w:rFonts w:cs="Times New Roman"/>
          <w:i/>
        </w:rPr>
        <w:t>r</w:t>
      </w:r>
      <w:r w:rsidR="00EA2972">
        <w:rPr>
          <w:rFonts w:cs="Times New Roman"/>
        </w:rPr>
        <w:t xml:space="preserve"> = 0.18, </w:t>
      </w:r>
      <w:r w:rsidR="00EA2972">
        <w:rPr>
          <w:rFonts w:cs="Times New Roman"/>
          <w:i/>
        </w:rPr>
        <w:t>p</w:t>
      </w:r>
      <w:r w:rsidR="00EA2972">
        <w:rPr>
          <w:rFonts w:cs="Times New Roman"/>
        </w:rPr>
        <w:t xml:space="preserve"> = 0.21</w:t>
      </w:r>
      <w:r w:rsidR="006A14A3">
        <w:rPr>
          <w:rFonts w:cs="Times New Roman"/>
        </w:rPr>
        <w:t xml:space="preserve">; confidence, </w:t>
      </w:r>
      <w:r w:rsidR="006A14A3">
        <w:rPr>
          <w:rFonts w:cs="Times New Roman"/>
          <w:i/>
        </w:rPr>
        <w:t xml:space="preserve">r = </w:t>
      </w:r>
      <w:r w:rsidR="006A14A3">
        <w:rPr>
          <w:rFonts w:cs="Times New Roman"/>
        </w:rPr>
        <w:t xml:space="preserve">0.27, </w:t>
      </w:r>
      <w:r w:rsidR="006A14A3">
        <w:rPr>
          <w:rFonts w:cs="Times New Roman"/>
          <w:i/>
        </w:rPr>
        <w:t>p</w:t>
      </w:r>
      <w:r w:rsidR="006A14A3">
        <w:rPr>
          <w:rFonts w:cs="Times New Roman"/>
        </w:rPr>
        <w:t xml:space="preserve"> = 0.06</w:t>
      </w:r>
      <w:r w:rsidR="00EA2972">
        <w:rPr>
          <w:rFonts w:cs="Times New Roman"/>
        </w:rPr>
        <w:t xml:space="preserve">; </w:t>
      </w:r>
      <w:r w:rsidR="00EA2972" w:rsidRPr="006A14A3">
        <w:rPr>
          <w:rFonts w:cs="Times New Roman"/>
          <w:b/>
        </w:rPr>
        <w:t>800-1400 ms</w:t>
      </w:r>
      <w:r w:rsidR="006A14A3">
        <w:rPr>
          <w:rFonts w:cs="Times New Roman"/>
        </w:rPr>
        <w:t>: accuracy,</w:t>
      </w:r>
      <w:r w:rsidR="00EA2972">
        <w:rPr>
          <w:rFonts w:cs="Times New Roman"/>
        </w:rPr>
        <w:t xml:space="preserve"> </w:t>
      </w:r>
      <w:r w:rsidR="00EA2972">
        <w:rPr>
          <w:rFonts w:cs="Times New Roman"/>
          <w:i/>
        </w:rPr>
        <w:t>r</w:t>
      </w:r>
      <w:r w:rsidR="00EA2972">
        <w:rPr>
          <w:rFonts w:cs="Times New Roman"/>
        </w:rPr>
        <w:t xml:space="preserve"> = 0.2</w:t>
      </w:r>
      <w:r w:rsidR="00E3195F">
        <w:rPr>
          <w:rFonts w:cs="Times New Roman"/>
        </w:rPr>
        <w:t>9</w:t>
      </w:r>
      <w:r w:rsidR="00EA2972">
        <w:rPr>
          <w:rFonts w:cs="Times New Roman"/>
        </w:rPr>
        <w:t xml:space="preserve">, </w:t>
      </w:r>
      <w:r w:rsidR="00EA2972">
        <w:rPr>
          <w:rFonts w:cs="Times New Roman"/>
          <w:i/>
        </w:rPr>
        <w:t>p</w:t>
      </w:r>
      <w:r w:rsidR="00EA2972">
        <w:rPr>
          <w:rFonts w:cs="Times New Roman"/>
        </w:rPr>
        <w:t xml:space="preserve"> </w:t>
      </w:r>
      <w:r w:rsidR="00E3195F">
        <w:rPr>
          <w:rFonts w:cs="Times New Roman"/>
        </w:rPr>
        <w:t>&lt;</w:t>
      </w:r>
      <w:r w:rsidR="006A14A3">
        <w:rPr>
          <w:rFonts w:cs="Times New Roman"/>
        </w:rPr>
        <w:t xml:space="preserve"> 0.05; confidence, </w:t>
      </w:r>
      <w:r w:rsidR="006A14A3">
        <w:rPr>
          <w:rFonts w:cs="Times New Roman"/>
          <w:i/>
        </w:rPr>
        <w:t>r</w:t>
      </w:r>
      <w:r w:rsidR="006A14A3">
        <w:rPr>
          <w:rFonts w:cs="Times New Roman"/>
        </w:rPr>
        <w:t xml:space="preserve"> = 0.28, </w:t>
      </w:r>
      <w:r w:rsidR="006A14A3">
        <w:rPr>
          <w:rFonts w:cs="Times New Roman"/>
          <w:i/>
        </w:rPr>
        <w:t>p</w:t>
      </w:r>
      <w:r w:rsidR="006A14A3">
        <w:rPr>
          <w:rFonts w:cs="Times New Roman"/>
        </w:rPr>
        <w:t xml:space="preserve"> = 0.05). T</w:t>
      </w:r>
      <w:r w:rsidR="008762EF">
        <w:rPr>
          <w:rFonts w:cs="Times New Roman"/>
        </w:rPr>
        <w:t>he accuracy and confidence difference scores were</w:t>
      </w:r>
      <w:r w:rsidR="00041E7A">
        <w:rPr>
          <w:rFonts w:cs="Times New Roman"/>
        </w:rPr>
        <w:t xml:space="preserve"> themselves</w:t>
      </w:r>
      <w:r w:rsidR="008762EF">
        <w:rPr>
          <w:rFonts w:cs="Times New Roman"/>
        </w:rPr>
        <w:t xml:space="preserve"> correlated, </w:t>
      </w:r>
      <w:r w:rsidR="008762EF">
        <w:rPr>
          <w:rFonts w:cs="Times New Roman"/>
          <w:i/>
        </w:rPr>
        <w:t>r</w:t>
      </w:r>
      <w:r w:rsidR="008762EF">
        <w:rPr>
          <w:rFonts w:cs="Times New Roman"/>
        </w:rPr>
        <w:t xml:space="preserve"> </w:t>
      </w:r>
      <w:r w:rsidR="006A14A3">
        <w:rPr>
          <w:rFonts w:cs="Times New Roman"/>
        </w:rPr>
        <w:t xml:space="preserve">= 0.40, </w:t>
      </w:r>
      <w:r w:rsidR="006A14A3">
        <w:rPr>
          <w:rFonts w:cs="Times New Roman"/>
          <w:i/>
        </w:rPr>
        <w:t>p</w:t>
      </w:r>
      <w:r w:rsidR="006A14A3">
        <w:rPr>
          <w:rFonts w:cs="Times New Roman"/>
        </w:rPr>
        <w:t xml:space="preserve"> = 0.004.</w:t>
      </w:r>
    </w:p>
    <w:p w14:paraId="1DE08BF5" w14:textId="3BD1E92F" w:rsidR="00691496" w:rsidRPr="00234891" w:rsidRDefault="003273D0" w:rsidP="005422CC">
      <w:pPr>
        <w:spacing w:line="480" w:lineRule="auto"/>
        <w:ind w:firstLine="720"/>
        <w:rPr>
          <w:rFonts w:cs="Times New Roman"/>
        </w:rPr>
      </w:pPr>
      <w:r>
        <w:rPr>
          <w:rFonts w:cs="Times New Roman"/>
        </w:rPr>
        <w:t xml:space="preserve">Next, we considered </w:t>
      </w:r>
      <w:r w:rsidR="00691496">
        <w:rPr>
          <w:rFonts w:cs="Times New Roman"/>
        </w:rPr>
        <w:t>individual differences</w:t>
      </w:r>
      <w:r>
        <w:rPr>
          <w:rFonts w:cs="Times New Roman"/>
        </w:rPr>
        <w:t xml:space="preserve"> in the </w:t>
      </w:r>
      <w:r w:rsidR="00A26008">
        <w:rPr>
          <w:rFonts w:cs="Times New Roman"/>
        </w:rPr>
        <w:t>MDD group</w:t>
      </w:r>
      <w:r>
        <w:rPr>
          <w:rFonts w:cs="Times New Roman"/>
        </w:rPr>
        <w:t xml:space="preserve"> </w:t>
      </w:r>
      <w:del w:id="18" w:author="Elyssa Barrick" w:date="2017-03-13T15:46:00Z">
        <w:r w:rsidDel="00DB3903">
          <w:rPr>
            <w:rFonts w:cs="Times New Roman"/>
          </w:rPr>
          <w:delText xml:space="preserve">considered </w:delText>
        </w:r>
      </w:del>
      <w:r>
        <w:rPr>
          <w:rFonts w:cs="Times New Roman"/>
        </w:rPr>
        <w:t>alone</w:t>
      </w:r>
      <w:r w:rsidR="00F901DC">
        <w:rPr>
          <w:rFonts w:cs="Times New Roman"/>
        </w:rPr>
        <w:t>, again focusing on “Question minus Side” comparisons for words from the mobility task</w:t>
      </w:r>
      <w:r w:rsidR="00F6278D">
        <w:rPr>
          <w:rFonts w:cs="Times New Roman"/>
        </w:rPr>
        <w:t xml:space="preserve">. </w:t>
      </w:r>
      <w:r w:rsidR="00691496">
        <w:rPr>
          <w:rFonts w:cs="Times New Roman"/>
        </w:rPr>
        <w:t xml:space="preserve">First </w:t>
      </w:r>
      <w:r w:rsidR="001C0606">
        <w:rPr>
          <w:rFonts w:cs="Times New Roman"/>
        </w:rPr>
        <w:t>w</w:t>
      </w:r>
      <w:r w:rsidR="0043404F">
        <w:rPr>
          <w:rFonts w:cs="Times New Roman"/>
        </w:rPr>
        <w:t xml:space="preserve">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w:t>
      </w:r>
      <w:r w:rsidR="00F00504">
        <w:rPr>
          <w:rFonts w:cs="Times New Roman"/>
        </w:rPr>
        <w:t xml:space="preserve">to </w:t>
      </w:r>
      <w:r w:rsidR="00020AB6">
        <w:rPr>
          <w:rFonts w:cs="Times New Roman"/>
        </w:rPr>
        <w:t xml:space="preserve">examine associations </w:t>
      </w:r>
      <w:r w:rsidR="00F901DC">
        <w:rPr>
          <w:rFonts w:cs="Times New Roman"/>
        </w:rPr>
        <w:t xml:space="preserve">between “Question minus Side” accuracy and </w:t>
      </w:r>
      <w:del w:id="19" w:author="Elyssa Barrick" w:date="2017-03-13T15:46:00Z">
        <w:r w:rsidR="0043404F" w:rsidDel="00723077">
          <w:rPr>
            <w:rFonts w:cs="Times New Roman"/>
          </w:rPr>
          <w:delText xml:space="preserve">depressive </w:delText>
        </w:r>
      </w:del>
      <w:ins w:id="20" w:author="Elyssa Barrick" w:date="2017-03-13T15:46:00Z">
        <w:r w:rsidR="00723077">
          <w:rPr>
            <w:rFonts w:cs="Times New Roman"/>
          </w:rPr>
          <w:t xml:space="preserve">depression </w:t>
        </w:r>
      </w:ins>
      <w:r w:rsidR="0043404F">
        <w:rPr>
          <w:rFonts w:cs="Times New Roman"/>
        </w:rPr>
        <w:t>severity</w:t>
      </w:r>
      <w:r w:rsidR="00F51F67">
        <w:rPr>
          <w:rFonts w:cs="Times New Roman"/>
        </w:rPr>
        <w:t xml:space="preserve"> (BDI-II total)</w:t>
      </w:r>
      <w:r w:rsidR="0043404F">
        <w:rPr>
          <w:rFonts w:cs="Times New Roman"/>
        </w:rPr>
        <w:t xml:space="preserve">, </w:t>
      </w:r>
      <w:r w:rsidR="001C0606">
        <w:rPr>
          <w:rFonts w:cs="Times New Roman"/>
        </w:rPr>
        <w:t xml:space="preserve">anhedonia (MASQ-AD), general distress associated with anxiety (MASQ-GDA), anxious arousal (MASQ-AA), </w:t>
      </w:r>
      <w:r w:rsidR="0043404F">
        <w:rPr>
          <w:rFonts w:cs="Times New Roman"/>
        </w:rPr>
        <w:t>brooding rumination</w:t>
      </w:r>
      <w:r w:rsidR="00F51F67">
        <w:rPr>
          <w:rFonts w:cs="Times New Roman"/>
        </w:rPr>
        <w:t xml:space="preserve"> (RRS-Brooding)</w:t>
      </w:r>
      <w:r w:rsidR="0043404F">
        <w:rPr>
          <w:rFonts w:cs="Times New Roman"/>
        </w:rPr>
        <w:t xml:space="preserve">, </w:t>
      </w:r>
      <w:r w:rsidR="00536EC4">
        <w:rPr>
          <w:rFonts w:cs="Times New Roman"/>
        </w:rPr>
        <w:t>and</w:t>
      </w:r>
      <w:r w:rsidR="0043404F">
        <w:rPr>
          <w:rFonts w:cs="Times New Roman"/>
        </w:rPr>
        <w:t xml:space="preserve"> sleep disruption</w:t>
      </w:r>
      <w:r w:rsidR="00C973E5">
        <w:rPr>
          <w:rFonts w:cs="Times New Roman"/>
        </w:rPr>
        <w:t xml:space="preserve"> </w:t>
      </w:r>
      <w:r w:rsidR="00F51F67">
        <w:rPr>
          <w:rFonts w:cs="Times New Roman"/>
        </w:rPr>
        <w:t>(PSQI total)</w:t>
      </w:r>
      <w:r w:rsidR="00BF1513">
        <w:rPr>
          <w:rFonts w:cs="Times New Roman"/>
        </w:rPr>
        <w:t xml:space="preserve">. </w:t>
      </w:r>
      <w:r w:rsidR="00691496">
        <w:rPr>
          <w:rFonts w:cs="Times New Roman"/>
        </w:rPr>
        <w:t>W</w:t>
      </w:r>
      <w:r w:rsidR="001C0606">
        <w:rPr>
          <w:rFonts w:cs="Times New Roman"/>
        </w:rPr>
        <w:t>e found</w:t>
      </w:r>
      <w:r w:rsidR="00F901DC">
        <w:rPr>
          <w:rFonts w:cs="Times New Roman"/>
        </w:rPr>
        <w:t xml:space="preserve"> negative relationships </w:t>
      </w:r>
      <w:r w:rsidR="00691496">
        <w:rPr>
          <w:rFonts w:cs="Times New Roman"/>
        </w:rPr>
        <w:t xml:space="preserve">between accuracy and </w:t>
      </w:r>
      <w:r w:rsidR="00F901DC">
        <w:rPr>
          <w:rFonts w:cs="Times New Roman"/>
        </w:rPr>
        <w:t xml:space="preserve">both general </w:t>
      </w:r>
      <w:r w:rsidR="005C6165">
        <w:rPr>
          <w:rFonts w:cs="Times New Roman"/>
        </w:rPr>
        <w:t xml:space="preserve">distress due to </w:t>
      </w:r>
      <w:r w:rsidR="00F901DC">
        <w:rPr>
          <w:rFonts w:cs="Times New Roman"/>
        </w:rPr>
        <w:t>anxiety (</w:t>
      </w:r>
      <w:r w:rsidR="0067624A">
        <w:rPr>
          <w:rFonts w:cs="Times New Roman"/>
        </w:rPr>
        <w:t xml:space="preserve">Figure 10A; </w:t>
      </w:r>
      <w:r w:rsidR="00F901DC">
        <w:rPr>
          <w:rFonts w:cs="Times New Roman"/>
          <w:i/>
        </w:rPr>
        <w:t>r</w:t>
      </w:r>
      <w:r w:rsidR="00F901DC">
        <w:rPr>
          <w:rFonts w:cs="Times New Roman"/>
        </w:rPr>
        <w:t xml:space="preserve"> = -0.42, </w:t>
      </w:r>
      <w:r w:rsidR="00F901DC">
        <w:rPr>
          <w:rFonts w:cs="Times New Roman"/>
          <w:i/>
        </w:rPr>
        <w:t>p</w:t>
      </w:r>
      <w:r w:rsidR="00F901DC">
        <w:rPr>
          <w:rFonts w:cs="Times New Roman"/>
        </w:rPr>
        <w:t xml:space="preserve"> = 0.04) and anxious arousal (</w:t>
      </w:r>
      <w:r w:rsidR="0067624A">
        <w:rPr>
          <w:rFonts w:cs="Times New Roman"/>
        </w:rPr>
        <w:t xml:space="preserve">Figure 10B; </w:t>
      </w:r>
      <w:r w:rsidR="00F901DC">
        <w:rPr>
          <w:rFonts w:cs="Times New Roman"/>
          <w:i/>
        </w:rPr>
        <w:t>r</w:t>
      </w:r>
      <w:r w:rsidR="00F901DC">
        <w:rPr>
          <w:rFonts w:cs="Times New Roman"/>
        </w:rPr>
        <w:t xml:space="preserve"> = -0.4</w:t>
      </w:r>
      <w:r w:rsidR="001401BD">
        <w:rPr>
          <w:rFonts w:cs="Times New Roman"/>
        </w:rPr>
        <w:t>8</w:t>
      </w:r>
      <w:r w:rsidR="00F901DC">
        <w:rPr>
          <w:rFonts w:cs="Times New Roman"/>
        </w:rPr>
        <w:t xml:space="preserve">, </w:t>
      </w:r>
      <w:r w:rsidR="00F901DC">
        <w:rPr>
          <w:rFonts w:cs="Times New Roman"/>
          <w:i/>
        </w:rPr>
        <w:t>p</w:t>
      </w:r>
      <w:r w:rsidR="00F901DC">
        <w:rPr>
          <w:rFonts w:cs="Times New Roman"/>
        </w:rPr>
        <w:t xml:space="preserve"> </w:t>
      </w:r>
      <w:r w:rsidR="001401BD">
        <w:rPr>
          <w:rFonts w:cs="Times New Roman"/>
        </w:rPr>
        <w:t>&lt;</w:t>
      </w:r>
      <w:r w:rsidR="00F901DC">
        <w:rPr>
          <w:rFonts w:cs="Times New Roman"/>
        </w:rPr>
        <w:t xml:space="preserve"> 0.02</w:t>
      </w:r>
      <w:r w:rsidR="0067624A">
        <w:rPr>
          <w:rFonts w:cs="Times New Roman"/>
        </w:rPr>
        <w:t>)</w:t>
      </w:r>
      <w:r w:rsidR="00A26008">
        <w:rPr>
          <w:rFonts w:cs="Times New Roman"/>
        </w:rPr>
        <w:t>. N</w:t>
      </w:r>
      <w:r w:rsidR="00910423">
        <w:rPr>
          <w:rFonts w:cs="Times New Roman"/>
        </w:rPr>
        <w:t xml:space="preserve">o other </w:t>
      </w:r>
      <w:r w:rsidR="00020AB6">
        <w:rPr>
          <w:rFonts w:cs="Times New Roman"/>
        </w:rPr>
        <w:t>result was</w:t>
      </w:r>
      <w:r w:rsidR="00A26008">
        <w:rPr>
          <w:rFonts w:cs="Times New Roman"/>
        </w:rPr>
        <w:t xml:space="preserve"> significant, but there was a </w:t>
      </w:r>
      <w:r w:rsidR="001401BD">
        <w:rPr>
          <w:rFonts w:cs="Times New Roman"/>
        </w:rPr>
        <w:t>weak</w:t>
      </w:r>
      <w:r w:rsidR="00A26008">
        <w:rPr>
          <w:rFonts w:cs="Times New Roman"/>
        </w:rPr>
        <w:t xml:space="preserve"> relationship with BDI-II total score (</w:t>
      </w:r>
      <w:r w:rsidR="00A26008">
        <w:rPr>
          <w:rFonts w:cs="Times New Roman"/>
          <w:i/>
        </w:rPr>
        <w:t>r</w:t>
      </w:r>
      <w:r w:rsidR="00A26008">
        <w:rPr>
          <w:rFonts w:cs="Times New Roman"/>
        </w:rPr>
        <w:t xml:space="preserve"> = -0.3</w:t>
      </w:r>
      <w:r w:rsidR="001401BD">
        <w:rPr>
          <w:rFonts w:cs="Times New Roman"/>
        </w:rPr>
        <w:t>2</w:t>
      </w:r>
      <w:r w:rsidR="00A26008">
        <w:rPr>
          <w:rFonts w:cs="Times New Roman"/>
        </w:rPr>
        <w:t xml:space="preserve">, </w:t>
      </w:r>
      <w:r w:rsidR="00A26008">
        <w:rPr>
          <w:rFonts w:cs="Times New Roman"/>
          <w:i/>
        </w:rPr>
        <w:t>p</w:t>
      </w:r>
      <w:r w:rsidR="00A26008">
        <w:rPr>
          <w:rFonts w:cs="Times New Roman"/>
        </w:rPr>
        <w:t xml:space="preserve"> = 0.</w:t>
      </w:r>
      <w:r w:rsidR="001401BD">
        <w:rPr>
          <w:rFonts w:cs="Times New Roman"/>
        </w:rPr>
        <w:t>12</w:t>
      </w:r>
      <w:r w:rsidR="00A26008">
        <w:rPr>
          <w:rFonts w:cs="Times New Roman"/>
        </w:rPr>
        <w:t>). To det</w:t>
      </w:r>
      <w:r w:rsidR="00CC5AD0">
        <w:rPr>
          <w:rFonts w:cs="Times New Roman"/>
        </w:rPr>
        <w:t>ermine whether the relationships</w:t>
      </w:r>
      <w:r w:rsidR="00A26008">
        <w:rPr>
          <w:rFonts w:cs="Times New Roman"/>
        </w:rPr>
        <w:t xml:space="preserve"> with anxiety </w:t>
      </w:r>
      <w:r w:rsidR="00984138">
        <w:rPr>
          <w:rFonts w:cs="Times New Roman"/>
        </w:rPr>
        <w:t>remained significant after accounting for</w:t>
      </w:r>
      <w:r w:rsidR="00A26008">
        <w:rPr>
          <w:rFonts w:cs="Times New Roman"/>
        </w:rPr>
        <w:t xml:space="preserve"> </w:t>
      </w:r>
      <w:r w:rsidR="00984138">
        <w:rPr>
          <w:rFonts w:cs="Times New Roman"/>
        </w:rPr>
        <w:t>depressive severity</w:t>
      </w:r>
      <w:r w:rsidR="00A26008">
        <w:rPr>
          <w:rFonts w:cs="Times New Roman"/>
        </w:rPr>
        <w:t xml:space="preserve">, we computed </w:t>
      </w:r>
      <w:r w:rsidR="00221773">
        <w:rPr>
          <w:rFonts w:cs="Times New Roman"/>
        </w:rPr>
        <w:t xml:space="preserve">two </w:t>
      </w:r>
      <w:r w:rsidR="00697157">
        <w:rPr>
          <w:rFonts w:cs="Times New Roman"/>
        </w:rPr>
        <w:t>hierarchical</w:t>
      </w:r>
      <w:r w:rsidR="00A26008">
        <w:rPr>
          <w:rFonts w:cs="Times New Roman"/>
        </w:rPr>
        <w:t xml:space="preserve"> regressions in which “Question minus Side</w:t>
      </w:r>
      <w:r w:rsidR="001401BD">
        <w:rPr>
          <w:rFonts w:cs="Times New Roman"/>
        </w:rPr>
        <w:t>”</w:t>
      </w:r>
      <w:r w:rsidR="00A26008">
        <w:rPr>
          <w:rFonts w:cs="Times New Roman"/>
        </w:rPr>
        <w:t xml:space="preserve"> accuracy </w:t>
      </w:r>
      <w:r w:rsidR="001401BD">
        <w:rPr>
          <w:rFonts w:cs="Times New Roman"/>
        </w:rPr>
        <w:t xml:space="preserve">for words from the mobility task </w:t>
      </w:r>
      <w:r w:rsidR="00A26008">
        <w:rPr>
          <w:rFonts w:cs="Times New Roman"/>
        </w:rPr>
        <w:t xml:space="preserve">served as the criterion variable, BDI-II scores were added in </w:t>
      </w:r>
      <w:r w:rsidR="005509AE">
        <w:rPr>
          <w:rFonts w:cs="Times New Roman"/>
        </w:rPr>
        <w:t>s</w:t>
      </w:r>
      <w:r w:rsidR="00A26008">
        <w:rPr>
          <w:rFonts w:cs="Times New Roman"/>
        </w:rPr>
        <w:t xml:space="preserve">tep 1, and </w:t>
      </w:r>
      <w:r w:rsidR="00234891">
        <w:rPr>
          <w:rFonts w:cs="Times New Roman"/>
        </w:rPr>
        <w:t xml:space="preserve">either MASQ-GDA or MASQ-AA were entered in </w:t>
      </w:r>
      <w:r w:rsidR="005509AE">
        <w:rPr>
          <w:rFonts w:cs="Times New Roman"/>
        </w:rPr>
        <w:t>s</w:t>
      </w:r>
      <w:r w:rsidR="00234891">
        <w:rPr>
          <w:rFonts w:cs="Times New Roman"/>
        </w:rPr>
        <w:t>tep 2. Neither model was significantly improved by addition of the MASQ anxie</w:t>
      </w:r>
      <w:r w:rsidR="00984138">
        <w:rPr>
          <w:rFonts w:cs="Times New Roman"/>
        </w:rPr>
        <w:t xml:space="preserve">ty measures, and neither </w:t>
      </w:r>
      <w:r w:rsidR="005C6165">
        <w:rPr>
          <w:rFonts w:cs="Times New Roman"/>
        </w:rPr>
        <w:t>MASQ measure</w:t>
      </w:r>
      <w:r w:rsidR="00234891">
        <w:rPr>
          <w:rFonts w:cs="Times New Roman"/>
        </w:rPr>
        <w:t xml:space="preserve"> </w:t>
      </w:r>
      <w:r w:rsidR="00221773">
        <w:rPr>
          <w:rFonts w:cs="Times New Roman"/>
        </w:rPr>
        <w:t xml:space="preserve">reliably </w:t>
      </w:r>
      <w:r w:rsidR="00234891">
        <w:rPr>
          <w:rFonts w:cs="Times New Roman"/>
        </w:rPr>
        <w:t xml:space="preserve">predicted accuracy with BDI-II </w:t>
      </w:r>
      <w:r w:rsidR="00221773">
        <w:rPr>
          <w:rFonts w:cs="Times New Roman"/>
        </w:rPr>
        <w:t xml:space="preserve">already </w:t>
      </w:r>
      <w:r w:rsidR="00234891">
        <w:rPr>
          <w:rFonts w:cs="Times New Roman"/>
        </w:rPr>
        <w:t>in the model</w:t>
      </w:r>
      <w:r w:rsidR="001401BD">
        <w:rPr>
          <w:rFonts w:cs="Times New Roman"/>
        </w:rPr>
        <w:t>, although the effect of MASQ-AA was marginal</w:t>
      </w:r>
      <w:r w:rsidR="005C6165">
        <w:rPr>
          <w:rFonts w:cs="Times New Roman"/>
        </w:rPr>
        <w:t>ly significant</w:t>
      </w:r>
      <w:r w:rsidR="00234891">
        <w:rPr>
          <w:rFonts w:cs="Times New Roman"/>
        </w:rPr>
        <w:t xml:space="preserve"> (</w:t>
      </w:r>
      <w:r w:rsidR="008F59E6">
        <w:rPr>
          <w:rFonts w:cs="Times New Roman"/>
          <w:i/>
        </w:rPr>
        <w:t>p</w:t>
      </w:r>
      <w:r w:rsidR="008F59E6">
        <w:rPr>
          <w:rFonts w:cs="Times New Roman"/>
        </w:rPr>
        <w:t xml:space="preserve"> = 0.07</w:t>
      </w:r>
      <w:r w:rsidR="00234891">
        <w:rPr>
          <w:rFonts w:cs="Times New Roman"/>
        </w:rPr>
        <w:t xml:space="preserve">). This </w:t>
      </w:r>
      <w:r w:rsidR="00CC5AD0">
        <w:rPr>
          <w:rFonts w:cs="Times New Roman"/>
        </w:rPr>
        <w:t>i</w:t>
      </w:r>
      <w:r w:rsidR="00234891">
        <w:rPr>
          <w:rFonts w:cs="Times New Roman"/>
        </w:rPr>
        <w:t>s not entirel</w:t>
      </w:r>
      <w:r w:rsidR="008F59E6">
        <w:rPr>
          <w:rFonts w:cs="Times New Roman"/>
        </w:rPr>
        <w:t xml:space="preserve">y surprising as BDI-II, </w:t>
      </w:r>
      <w:r w:rsidR="00234891">
        <w:rPr>
          <w:rFonts w:cs="Times New Roman"/>
        </w:rPr>
        <w:t>MASQ-GDA</w:t>
      </w:r>
      <w:r w:rsidR="008F59E6">
        <w:rPr>
          <w:rFonts w:cs="Times New Roman"/>
        </w:rPr>
        <w:t>,</w:t>
      </w:r>
      <w:r w:rsidR="00234891">
        <w:rPr>
          <w:rFonts w:cs="Times New Roman"/>
        </w:rPr>
        <w:t xml:space="preserve"> and MASQ-AA scores</w:t>
      </w:r>
      <w:r w:rsidR="008F59E6">
        <w:rPr>
          <w:rFonts w:cs="Times New Roman"/>
        </w:rPr>
        <w:t xml:space="preserve"> were correlated</w:t>
      </w:r>
      <w:r w:rsidR="00234891">
        <w:rPr>
          <w:rFonts w:cs="Times New Roman"/>
        </w:rPr>
        <w:t xml:space="preserve">, </w:t>
      </w:r>
      <w:r w:rsidR="00234891">
        <w:rPr>
          <w:rFonts w:cs="Times New Roman"/>
          <w:i/>
        </w:rPr>
        <w:t>r</w:t>
      </w:r>
      <w:r w:rsidR="00234891">
        <w:rPr>
          <w:rFonts w:cs="Times New Roman"/>
        </w:rPr>
        <w:t xml:space="preserve">s &gt; 0.68, </w:t>
      </w:r>
      <w:r w:rsidR="00234891">
        <w:rPr>
          <w:rFonts w:cs="Times New Roman"/>
          <w:i/>
        </w:rPr>
        <w:t>p</w:t>
      </w:r>
      <w:r w:rsidR="00234891">
        <w:rPr>
          <w:rFonts w:cs="Times New Roman"/>
        </w:rPr>
        <w:t xml:space="preserve">s &lt; 0.001, suggesting that </w:t>
      </w:r>
      <w:r w:rsidR="008F59E6">
        <w:rPr>
          <w:rFonts w:cs="Times New Roman"/>
        </w:rPr>
        <w:t>they</w:t>
      </w:r>
      <w:r w:rsidR="00234891">
        <w:rPr>
          <w:rFonts w:cs="Times New Roman"/>
        </w:rPr>
        <w:t xml:space="preserve"> captured overlapping variance in psychological distress.</w:t>
      </w:r>
      <w:r w:rsidR="005C6165">
        <w:rPr>
          <w:rFonts w:cs="Times New Roman"/>
        </w:rPr>
        <w:t xml:space="preserve"> Thus, we were not able to identify an effect of anxiety that was separable from greater depressive severity.</w:t>
      </w:r>
    </w:p>
    <w:p w14:paraId="4A65E9B4" w14:textId="79C05068" w:rsidR="005D7F77" w:rsidRDefault="00691496" w:rsidP="00B11932">
      <w:pPr>
        <w:spacing w:line="480" w:lineRule="auto"/>
        <w:ind w:firstLine="720"/>
        <w:rPr>
          <w:rFonts w:cs="Times New Roman"/>
        </w:rPr>
      </w:pPr>
      <w:r>
        <w:rPr>
          <w:rFonts w:cs="Times New Roman"/>
        </w:rPr>
        <w:t xml:space="preserve">Next we examined relationships with “Question minus Side” </w:t>
      </w:r>
      <w:r w:rsidR="00020AB6">
        <w:rPr>
          <w:rFonts w:cs="Times New Roman"/>
        </w:rPr>
        <w:t>ERP difference waves</w:t>
      </w:r>
      <w:r>
        <w:rPr>
          <w:rFonts w:cs="Times New Roman"/>
        </w:rPr>
        <w:t>, computed for words from the mobility task</w:t>
      </w:r>
      <w:r w:rsidR="00984138">
        <w:rPr>
          <w:rFonts w:cs="Times New Roman"/>
        </w:rPr>
        <w:t xml:space="preserve">, </w:t>
      </w:r>
      <w:r w:rsidR="00221773">
        <w:rPr>
          <w:rFonts w:cs="Times New Roman"/>
        </w:rPr>
        <w:t xml:space="preserve">solely </w:t>
      </w:r>
      <w:r w:rsidR="00984138">
        <w:rPr>
          <w:rFonts w:cs="Times New Roman"/>
        </w:rPr>
        <w:t>in the depressed group</w:t>
      </w:r>
      <w:r>
        <w:rPr>
          <w:rFonts w:cs="Times New Roman"/>
        </w:rPr>
        <w:t xml:space="preserve">. To maximize sensitivity, we did </w:t>
      </w:r>
      <w:r w:rsidR="00FB7A5C">
        <w:rPr>
          <w:rFonts w:cs="Times New Roman"/>
        </w:rPr>
        <w:t xml:space="preserve">not </w:t>
      </w:r>
      <w:r>
        <w:rPr>
          <w:rFonts w:cs="Times New Roman"/>
        </w:rPr>
        <w:t xml:space="preserve">restrict </w:t>
      </w:r>
      <w:r w:rsidR="00020AB6">
        <w:rPr>
          <w:rFonts w:cs="Times New Roman"/>
        </w:rPr>
        <w:t>the</w:t>
      </w:r>
      <w:r>
        <w:rPr>
          <w:rFonts w:cs="Times New Roman"/>
        </w:rPr>
        <w:t xml:space="preserve"> analysis to sites that showed </w:t>
      </w:r>
      <w:r w:rsidR="00020AB6">
        <w:rPr>
          <w:rFonts w:cs="Times New Roman"/>
        </w:rPr>
        <w:t>group differences (Figure 9). I</w:t>
      </w:r>
      <w:r>
        <w:rPr>
          <w:rFonts w:cs="Times New Roman"/>
        </w:rPr>
        <w:t>nstead</w:t>
      </w:r>
      <w:r w:rsidR="00020AB6">
        <w:rPr>
          <w:rFonts w:cs="Times New Roman"/>
        </w:rPr>
        <w:t>,</w:t>
      </w:r>
      <w:r>
        <w:rPr>
          <w:rFonts w:cs="Times New Roman"/>
        </w:rPr>
        <w:t xml:space="preserve"> </w:t>
      </w:r>
      <w:r w:rsidR="00020AB6">
        <w:rPr>
          <w:rFonts w:cs="Times New Roman"/>
        </w:rPr>
        <w:t xml:space="preserve">we </w:t>
      </w:r>
      <w:r>
        <w:rPr>
          <w:rFonts w:cs="Times New Roman"/>
        </w:rPr>
        <w:t xml:space="preserve">extracted data from electrodes that showed </w:t>
      </w:r>
      <w:r w:rsidR="003F54BC">
        <w:rPr>
          <w:rFonts w:cs="Times New Roman"/>
        </w:rPr>
        <w:t xml:space="preserve">condition </w:t>
      </w:r>
      <w:r>
        <w:rPr>
          <w:rFonts w:cs="Times New Roman"/>
        </w:rPr>
        <w:t xml:space="preserve">effects </w:t>
      </w:r>
      <w:r w:rsidR="00020AB6">
        <w:rPr>
          <w:rFonts w:cs="Times New Roman"/>
        </w:rPr>
        <w:t>in</w:t>
      </w:r>
      <w:r>
        <w:rPr>
          <w:rFonts w:cs="Times New Roman"/>
        </w:rPr>
        <w:t xml:space="preserve"> the MDD group considered alone (Figure 10C). These electrodes were predominantly located over left parietal scalp</w:t>
      </w:r>
      <w:r w:rsidR="009B3C0A">
        <w:rPr>
          <w:rFonts w:cs="Times New Roman"/>
        </w:rPr>
        <w:t>,</w:t>
      </w:r>
      <w:r w:rsidR="00201292">
        <w:rPr>
          <w:rFonts w:cs="Times New Roman"/>
        </w:rPr>
        <w:t xml:space="preserve"> and </w:t>
      </w:r>
      <w:r>
        <w:rPr>
          <w:rFonts w:cs="Times New Roman"/>
        </w:rPr>
        <w:t xml:space="preserve">significant </w:t>
      </w:r>
      <w:r w:rsidR="00984138">
        <w:rPr>
          <w:rFonts w:cs="Times New Roman"/>
        </w:rPr>
        <w:t>clusters</w:t>
      </w:r>
      <w:r>
        <w:rPr>
          <w:rFonts w:cs="Times New Roman"/>
        </w:rPr>
        <w:t xml:space="preserve"> </w:t>
      </w:r>
      <w:r w:rsidR="00201292">
        <w:rPr>
          <w:rFonts w:cs="Times New Roman"/>
        </w:rPr>
        <w:t xml:space="preserve">were </w:t>
      </w:r>
      <w:r w:rsidR="00984138">
        <w:rPr>
          <w:rFonts w:cs="Times New Roman"/>
        </w:rPr>
        <w:t xml:space="preserve">found </w:t>
      </w:r>
      <w:r>
        <w:rPr>
          <w:rFonts w:cs="Times New Roman"/>
        </w:rPr>
        <w:t>in all three time windows (400-800 ms, 800-1400 ms, 1400-2000 ms).</w:t>
      </w:r>
      <w:r w:rsidR="00FB7A5C">
        <w:rPr>
          <w:rFonts w:cs="Times New Roman"/>
        </w:rPr>
        <w:t xml:space="preserve"> </w:t>
      </w:r>
      <w:r w:rsidR="00B11932">
        <w:rPr>
          <w:rFonts w:cs="Times New Roman"/>
        </w:rPr>
        <w:t xml:space="preserve">The mean </w:t>
      </w:r>
      <w:r w:rsidR="00A002DA">
        <w:rPr>
          <w:rFonts w:cs="Times New Roman"/>
        </w:rPr>
        <w:t xml:space="preserve">“Question minus Side” </w:t>
      </w:r>
      <w:r w:rsidR="00020AB6">
        <w:rPr>
          <w:rFonts w:cs="Times New Roman"/>
        </w:rPr>
        <w:t xml:space="preserve">ERP </w:t>
      </w:r>
      <w:r w:rsidR="00B11932">
        <w:rPr>
          <w:rFonts w:cs="Times New Roman"/>
        </w:rPr>
        <w:t>amplitude from these electrodes was correlated across the windows (</w:t>
      </w:r>
      <w:r w:rsidR="00B11932">
        <w:rPr>
          <w:rFonts w:cs="Times New Roman"/>
          <w:i/>
        </w:rPr>
        <w:t>r</w:t>
      </w:r>
      <w:r w:rsidR="00B11932">
        <w:rPr>
          <w:rFonts w:cs="Times New Roman"/>
        </w:rPr>
        <w:t xml:space="preserve">s &gt; 0.39, </w:t>
      </w:r>
      <w:r w:rsidR="00B11932">
        <w:rPr>
          <w:rFonts w:cs="Times New Roman"/>
          <w:i/>
        </w:rPr>
        <w:t>p</w:t>
      </w:r>
      <w:r w:rsidR="00B11932">
        <w:rPr>
          <w:rFonts w:cs="Times New Roman"/>
        </w:rPr>
        <w:t xml:space="preserve">s &lt; 0.053), but we </w:t>
      </w:r>
      <w:r w:rsidR="00CC5AD0">
        <w:rPr>
          <w:rFonts w:cs="Times New Roman"/>
        </w:rPr>
        <w:t xml:space="preserve">did not find strong relationships with accuracy or confidence; the only such finding was </w:t>
      </w:r>
      <w:r w:rsidR="001045B6">
        <w:rPr>
          <w:rFonts w:cs="Times New Roman"/>
        </w:rPr>
        <w:t>a marginal</w:t>
      </w:r>
      <w:r w:rsidR="00020AB6">
        <w:rPr>
          <w:rFonts w:cs="Times New Roman"/>
        </w:rPr>
        <w:t xml:space="preserve"> </w:t>
      </w:r>
      <w:r w:rsidR="00FB7A5C">
        <w:rPr>
          <w:rFonts w:cs="Times New Roman"/>
        </w:rPr>
        <w:t xml:space="preserve">relationship between </w:t>
      </w:r>
      <w:r w:rsidR="00B11932">
        <w:rPr>
          <w:rFonts w:cs="Times New Roman"/>
        </w:rPr>
        <w:t xml:space="preserve">source accuracy and </w:t>
      </w:r>
      <w:r w:rsidR="00FB7A5C">
        <w:rPr>
          <w:rFonts w:cs="Times New Roman"/>
        </w:rPr>
        <w:t xml:space="preserve">ERP amplitude </w:t>
      </w:r>
      <w:r w:rsidR="001045B6">
        <w:rPr>
          <w:rFonts w:cs="Times New Roman"/>
        </w:rPr>
        <w:t xml:space="preserve">from 1400-2000 ms, </w:t>
      </w:r>
      <w:r w:rsidR="001045B6">
        <w:rPr>
          <w:rFonts w:cs="Times New Roman"/>
          <w:i/>
        </w:rPr>
        <w:t>r</w:t>
      </w:r>
      <w:r w:rsidR="001045B6">
        <w:rPr>
          <w:rFonts w:cs="Times New Roman"/>
        </w:rPr>
        <w:t xml:space="preserve"> = 0.39, </w:t>
      </w:r>
      <w:r w:rsidR="001045B6">
        <w:rPr>
          <w:rFonts w:cs="Times New Roman"/>
          <w:i/>
        </w:rPr>
        <w:t>p</w:t>
      </w:r>
      <w:r w:rsidR="001045B6">
        <w:rPr>
          <w:rFonts w:cs="Times New Roman"/>
        </w:rPr>
        <w:t xml:space="preserve"> &lt; 0.06</w:t>
      </w:r>
      <w:r w:rsidR="00FB7A5C">
        <w:rPr>
          <w:rFonts w:cs="Times New Roman"/>
        </w:rPr>
        <w:t xml:space="preserve"> (</w:t>
      </w:r>
      <w:r w:rsidR="00CC5AD0">
        <w:rPr>
          <w:rFonts w:cs="Times New Roman"/>
        </w:rPr>
        <w:t xml:space="preserve">all other </w:t>
      </w:r>
      <w:r w:rsidR="00FB7A5C">
        <w:rPr>
          <w:rFonts w:cs="Times New Roman"/>
        </w:rPr>
        <w:t>|</w:t>
      </w:r>
      <w:r w:rsidR="00FB7A5C" w:rsidRPr="00FB7A5C">
        <w:rPr>
          <w:rFonts w:cs="Times New Roman"/>
          <w:i/>
        </w:rPr>
        <w:t>r</w:t>
      </w:r>
      <w:r w:rsidR="00FB7A5C">
        <w:rPr>
          <w:rFonts w:cs="Times New Roman"/>
        </w:rPr>
        <w:t>|</w:t>
      </w:r>
      <w:r w:rsidR="00FB7A5C" w:rsidRPr="00FB7A5C">
        <w:rPr>
          <w:rFonts w:cs="Times New Roman"/>
        </w:rPr>
        <w:t>s</w:t>
      </w:r>
      <w:r w:rsidR="001B30C7">
        <w:rPr>
          <w:rFonts w:cs="Times New Roman"/>
        </w:rPr>
        <w:t xml:space="preserve"> &lt; 0.26</w:t>
      </w:r>
      <w:r w:rsidR="00FB7A5C">
        <w:rPr>
          <w:rFonts w:cs="Times New Roman"/>
        </w:rPr>
        <w:t xml:space="preserve">, </w:t>
      </w:r>
      <w:r w:rsidR="00FB7A5C">
        <w:rPr>
          <w:rFonts w:cs="Times New Roman"/>
          <w:i/>
        </w:rPr>
        <w:t>p</w:t>
      </w:r>
      <w:r w:rsidR="001B30C7">
        <w:rPr>
          <w:rFonts w:cs="Times New Roman"/>
        </w:rPr>
        <w:t>s &gt; 0.22</w:t>
      </w:r>
      <w:r w:rsidR="00FB7A5C">
        <w:rPr>
          <w:rFonts w:cs="Times New Roman"/>
        </w:rPr>
        <w:t>).</w:t>
      </w:r>
      <w:r w:rsidR="00593A70">
        <w:rPr>
          <w:rFonts w:cs="Times New Roman"/>
        </w:rPr>
        <w:t xml:space="preserve"> </w:t>
      </w:r>
      <w:r w:rsidR="00BB587B">
        <w:rPr>
          <w:rFonts w:cs="Times New Roman"/>
        </w:rPr>
        <w:t>However</w:t>
      </w:r>
      <w:r w:rsidR="00593A70">
        <w:rPr>
          <w:rFonts w:cs="Times New Roman"/>
        </w:rPr>
        <w:t xml:space="preserve">, </w:t>
      </w:r>
      <w:r w:rsidR="00020AB6">
        <w:rPr>
          <w:rFonts w:cs="Times New Roman"/>
        </w:rPr>
        <w:t>we found</w:t>
      </w:r>
      <w:r w:rsidR="00B11932">
        <w:rPr>
          <w:rFonts w:cs="Times New Roman"/>
        </w:rPr>
        <w:t xml:space="preserve"> negative </w:t>
      </w:r>
      <w:r w:rsidR="00984138">
        <w:rPr>
          <w:rFonts w:cs="Times New Roman"/>
        </w:rPr>
        <w:t>correlations</w:t>
      </w:r>
      <w:r w:rsidR="00B11932">
        <w:rPr>
          <w:rFonts w:cs="Times New Roman"/>
        </w:rPr>
        <w:t xml:space="preserve"> between PSQI score</w:t>
      </w:r>
      <w:r w:rsidR="00020AB6">
        <w:rPr>
          <w:rFonts w:cs="Times New Roman"/>
        </w:rPr>
        <w:t>s</w:t>
      </w:r>
      <w:r w:rsidR="00B11932">
        <w:rPr>
          <w:rFonts w:cs="Times New Roman"/>
        </w:rPr>
        <w:t xml:space="preserve"> and ERP amplitude</w:t>
      </w:r>
      <w:r w:rsidR="00020AB6">
        <w:rPr>
          <w:rFonts w:cs="Times New Roman"/>
        </w:rPr>
        <w:t>s</w:t>
      </w:r>
      <w:r w:rsidR="00B11932">
        <w:rPr>
          <w:rFonts w:cs="Times New Roman"/>
        </w:rPr>
        <w:t xml:space="preserve"> from 400-800 ms (Figure 10D; </w:t>
      </w:r>
      <w:r w:rsidR="00B11932">
        <w:rPr>
          <w:rFonts w:cs="Times New Roman"/>
          <w:i/>
        </w:rPr>
        <w:t>r</w:t>
      </w:r>
      <w:r w:rsidR="00B11932">
        <w:rPr>
          <w:rFonts w:cs="Times New Roman"/>
        </w:rPr>
        <w:t xml:space="preserve"> = -0.48, </w:t>
      </w:r>
      <w:r w:rsidR="00B11932">
        <w:rPr>
          <w:rFonts w:cs="Times New Roman"/>
          <w:i/>
        </w:rPr>
        <w:t>p</w:t>
      </w:r>
      <w:r w:rsidR="00B11932">
        <w:rPr>
          <w:rFonts w:cs="Times New Roman"/>
        </w:rPr>
        <w:t xml:space="preserve"> = 0.02) and 800-1400 ms (Figure 10E; </w:t>
      </w:r>
      <w:r w:rsidR="00B11932">
        <w:rPr>
          <w:rFonts w:cs="Times New Roman"/>
          <w:i/>
        </w:rPr>
        <w:t>r</w:t>
      </w:r>
      <w:r w:rsidR="00B11932">
        <w:rPr>
          <w:rFonts w:cs="Times New Roman"/>
        </w:rPr>
        <w:t xml:space="preserve"> = -0.50, </w:t>
      </w:r>
      <w:r w:rsidR="00B11932">
        <w:rPr>
          <w:rFonts w:cs="Times New Roman"/>
          <w:i/>
        </w:rPr>
        <w:t>p</w:t>
      </w:r>
      <w:r w:rsidR="005D7F77">
        <w:rPr>
          <w:rFonts w:cs="Times New Roman"/>
        </w:rPr>
        <w:t xml:space="preserve"> &lt; 0.02).</w:t>
      </w:r>
    </w:p>
    <w:p w14:paraId="42C384F8" w14:textId="27CFE2C4" w:rsidR="007F53F6" w:rsidRPr="00265800" w:rsidRDefault="00871F7E" w:rsidP="00B11932">
      <w:pPr>
        <w:spacing w:line="480" w:lineRule="auto"/>
        <w:ind w:firstLine="720"/>
        <w:rPr>
          <w:rFonts w:cs="Times New Roman"/>
        </w:rPr>
      </w:pPr>
      <w:r>
        <w:rPr>
          <w:rFonts w:cs="Times New Roman"/>
        </w:rPr>
        <w:t xml:space="preserve">To confirm that </w:t>
      </w:r>
      <w:r w:rsidR="00697157">
        <w:rPr>
          <w:rFonts w:cs="Times New Roman"/>
        </w:rPr>
        <w:t>these</w:t>
      </w:r>
      <w:r>
        <w:rPr>
          <w:rFonts w:cs="Times New Roman"/>
        </w:rPr>
        <w:t xml:space="preserve"> result</w:t>
      </w:r>
      <w:r w:rsidR="00120631">
        <w:rPr>
          <w:rFonts w:cs="Times New Roman"/>
        </w:rPr>
        <w:t>s</w:t>
      </w:r>
      <w:r>
        <w:rPr>
          <w:rFonts w:cs="Times New Roman"/>
        </w:rPr>
        <w:t xml:space="preserve"> </w:t>
      </w:r>
      <w:r w:rsidR="005E7706">
        <w:rPr>
          <w:rFonts w:cs="Times New Roman"/>
        </w:rPr>
        <w:t>did</w:t>
      </w:r>
      <w:r>
        <w:rPr>
          <w:rFonts w:cs="Times New Roman"/>
        </w:rPr>
        <w:t xml:space="preserve"> not simply </w:t>
      </w:r>
      <w:r w:rsidR="005E7706">
        <w:rPr>
          <w:rFonts w:cs="Times New Roman"/>
        </w:rPr>
        <w:t>reflect</w:t>
      </w:r>
      <w:r>
        <w:rPr>
          <w:rFonts w:cs="Times New Roman"/>
        </w:rPr>
        <w:t xml:space="preserve"> depressive severity, we computed hierarchical regressions </w:t>
      </w:r>
      <w:r w:rsidR="00F51F67">
        <w:rPr>
          <w:rFonts w:cs="Times New Roman"/>
        </w:rPr>
        <w:t>with</w:t>
      </w:r>
      <w:r>
        <w:rPr>
          <w:rFonts w:cs="Times New Roman"/>
        </w:rPr>
        <w:t xml:space="preserve"> ER</w:t>
      </w:r>
      <w:r w:rsidR="00F51F67">
        <w:rPr>
          <w:rFonts w:cs="Times New Roman"/>
        </w:rPr>
        <w:t>P amplitude as the criterion,</w:t>
      </w:r>
      <w:r>
        <w:rPr>
          <w:rFonts w:cs="Times New Roman"/>
        </w:rPr>
        <w:t xml:space="preserve"> entering BDI-II </w:t>
      </w:r>
      <w:r w:rsidR="00B94D7A">
        <w:rPr>
          <w:rFonts w:cs="Times New Roman"/>
        </w:rPr>
        <w:t xml:space="preserve">and PSQI </w:t>
      </w:r>
      <w:r>
        <w:rPr>
          <w:rFonts w:cs="Times New Roman"/>
        </w:rPr>
        <w:t>score</w:t>
      </w:r>
      <w:r w:rsidR="00B94D7A">
        <w:rPr>
          <w:rFonts w:cs="Times New Roman"/>
        </w:rPr>
        <w:t>s</w:t>
      </w:r>
      <w:r>
        <w:rPr>
          <w:rFonts w:cs="Times New Roman"/>
        </w:rPr>
        <w:t xml:space="preserve"> in step</w:t>
      </w:r>
      <w:r w:rsidR="00B94D7A">
        <w:rPr>
          <w:rFonts w:cs="Times New Roman"/>
        </w:rPr>
        <w:t>s</w:t>
      </w:r>
      <w:r>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Pr>
          <w:rFonts w:cs="Times New Roman"/>
        </w:rPr>
        <w:t xml:space="preserve"> BDI-II </w:t>
      </w:r>
      <w:r w:rsidR="005C00CC">
        <w:rPr>
          <w:rFonts w:cs="Times New Roman"/>
        </w:rPr>
        <w:t xml:space="preserve">in both intervals </w:t>
      </w:r>
      <w:r>
        <w:rPr>
          <w:rFonts w:cs="Times New Roman"/>
        </w:rPr>
        <w:t xml:space="preserve">(400-800 ms;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w:t>
      </w:r>
      <w:r w:rsidR="00B86F13">
        <w:rPr>
          <w:rFonts w:cs="Times New Roman"/>
        </w:rPr>
        <w:t>&lt;</w:t>
      </w:r>
      <w:r w:rsidR="00414B67">
        <w:rPr>
          <w:rFonts w:cs="Times New Roman"/>
        </w:rPr>
        <w:t xml:space="preserve"> 0.0</w:t>
      </w:r>
      <w:r w:rsidR="00B86F13">
        <w:rPr>
          <w:rFonts w:cs="Times New Roman"/>
        </w:rPr>
        <w:t>5</w:t>
      </w:r>
      <w:r w:rsidR="00414B67">
        <w:rPr>
          <w:rFonts w:cs="Times New Roman"/>
        </w:rPr>
        <w:t xml:space="preserve">; 800-1400 ms;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813809">
        <w:rPr>
          <w:rFonts w:cs="Times New Roman"/>
        </w:rPr>
        <w:t>“Question minus Side</w:t>
      </w:r>
      <w:r w:rsidR="003340C2">
        <w:rPr>
          <w:rFonts w:cs="Times New Roman"/>
        </w:rPr>
        <w:t>”</w:t>
      </w:r>
      <w:r w:rsidR="00813809">
        <w:rPr>
          <w:rFonts w:cs="Times New Roman"/>
        </w:rPr>
        <w:t xml:space="preserve"> </w:t>
      </w:r>
      <w:r w:rsidR="00F51F67">
        <w:rPr>
          <w:rFonts w:cs="Times New Roman"/>
          <w:lang w:val="el-GR"/>
        </w:rPr>
        <w:t>ERP amplitude</w:t>
      </w:r>
      <w:r w:rsidR="00B86F13">
        <w:rPr>
          <w:rFonts w:cs="Times New Roman"/>
          <w:lang w:val="el-GR"/>
        </w:rPr>
        <w:t xml:space="preserve"> over left parietal scalp</w:t>
      </w:r>
      <w:r w:rsidR="003340C2">
        <w:rPr>
          <w:rFonts w:cs="Times New Roman"/>
          <w:lang w:val="el-GR"/>
        </w:rPr>
        <w:t xml:space="preserve"> in response </w:t>
      </w:r>
      <w:r w:rsidR="00B86F13">
        <w:rPr>
          <w:rFonts w:cs="Times New Roman"/>
          <w:lang w:val="el-GR"/>
        </w:rPr>
        <w:t>to words from the mobility task</w:t>
      </w:r>
      <w:r w:rsidR="00F51F67">
        <w:rPr>
          <w:rFonts w:cs="Times New Roman"/>
          <w:lang w:val="el-GR"/>
        </w:rPr>
        <w:t xml:space="preserve"> </w:t>
      </w:r>
      <w:r w:rsidR="009A7432">
        <w:rPr>
          <w:rFonts w:cs="Times New Roman"/>
          <w:lang w:val="el-GR"/>
        </w:rPr>
        <w:t>was lowest in</w:t>
      </w:r>
      <w:r w:rsidR="00A002DA">
        <w:rPr>
          <w:rFonts w:cs="Times New Roman"/>
          <w:lang w:val="el-GR"/>
        </w:rPr>
        <w:t xml:space="preserve"> depressed adults who reported</w:t>
      </w:r>
      <w:r w:rsidR="009A7432">
        <w:rPr>
          <w:rFonts w:cs="Times New Roman"/>
          <w:lang w:val="el-GR"/>
        </w:rPr>
        <w:t xml:space="preserve"> chronic sl</w:t>
      </w:r>
      <w:r w:rsidR="00A002DA">
        <w:rPr>
          <w:rFonts w:cs="Times New Roman"/>
          <w:lang w:val="el-GR"/>
        </w:rPr>
        <w:t xml:space="preserve">eep disruption, and this </w:t>
      </w:r>
      <w:r w:rsidR="00BF4A2F">
        <w:rPr>
          <w:rFonts w:cs="Times New Roman"/>
          <w:lang w:val="el-GR"/>
        </w:rPr>
        <w:t>was statistically distinguisable from</w:t>
      </w:r>
      <w:r w:rsidR="009A7432">
        <w:rPr>
          <w:rFonts w:cs="Times New Roman"/>
          <w:lang w:val="el-GR"/>
        </w:rPr>
        <w:t xml:space="preserve"> </w:t>
      </w:r>
      <w:r w:rsidR="00A002DA">
        <w:rPr>
          <w:rFonts w:cs="Times New Roman"/>
          <w:lang w:val="el-GR"/>
        </w:rPr>
        <w:t xml:space="preserve">greater </w:t>
      </w:r>
      <w:r w:rsidR="009A7432">
        <w:rPr>
          <w:rFonts w:cs="Times New Roman"/>
          <w:lang w:val="el-GR"/>
        </w:rPr>
        <w:t>depressive severity.</w:t>
      </w:r>
    </w:p>
    <w:p w14:paraId="61D0EB1E" w14:textId="77777777" w:rsidR="0066385C" w:rsidRPr="00280A6E" w:rsidRDefault="006731E7" w:rsidP="007F53F6">
      <w:pPr>
        <w:spacing w:line="480" w:lineRule="auto"/>
        <w:jc w:val="center"/>
        <w:rPr>
          <w:rFonts w:cs="Times New Roman"/>
          <w:b/>
        </w:rPr>
      </w:pPr>
      <w:r>
        <w:rPr>
          <w:rFonts w:cs="Times New Roman"/>
        </w:rPr>
        <w:t>[</w:t>
      </w:r>
      <w:r w:rsidR="007F53F6">
        <w:rPr>
          <w:rFonts w:cs="Times New Roman"/>
        </w:rPr>
        <w:t xml:space="preserve">PLEASE INSERT FIGURE </w:t>
      </w:r>
      <w:r w:rsidR="00AA7255">
        <w:rPr>
          <w:rFonts w:cs="Times New Roman"/>
        </w:rPr>
        <w:t>10</w:t>
      </w:r>
      <w:r w:rsidR="007F53F6">
        <w:rPr>
          <w:rFonts w:cs="Times New Roman"/>
        </w:rPr>
        <w:t xml:space="preserve"> ABOUT HERE</w:t>
      </w:r>
      <w:r>
        <w:rPr>
          <w:rFonts w:cs="Times New Roman"/>
        </w:rPr>
        <w:t>]</w:t>
      </w:r>
    </w:p>
    <w:p w14:paraId="26D8D39D" w14:textId="160993C5" w:rsidR="00B13B11" w:rsidRDefault="002F3F4C" w:rsidP="00276A98">
      <w:pPr>
        <w:spacing w:line="480" w:lineRule="auto"/>
        <w:jc w:val="center"/>
        <w:outlineLvl w:val="0"/>
        <w:rPr>
          <w:rFonts w:cs="Times New Roman"/>
          <w:b/>
        </w:rPr>
      </w:pPr>
      <w:r>
        <w:rPr>
          <w:rFonts w:cs="Times New Roman"/>
          <w:b/>
        </w:rPr>
        <w:t xml:space="preserve">4. </w:t>
      </w:r>
      <w:r w:rsidR="00B13B11">
        <w:rPr>
          <w:rFonts w:cs="Times New Roman"/>
          <w:b/>
        </w:rPr>
        <w:t>Discussion</w:t>
      </w:r>
    </w:p>
    <w:p w14:paraId="673AEF39" w14:textId="6BB30D27" w:rsidR="007A3BE8" w:rsidRDefault="00BA720A" w:rsidP="005620AF">
      <w:pPr>
        <w:spacing w:line="480" w:lineRule="auto"/>
        <w:ind w:firstLine="720"/>
        <w:rPr>
          <w:rFonts w:cs="Times New Roman"/>
        </w:rPr>
      </w:pPr>
      <w:r>
        <w:rPr>
          <w:rFonts w:cs="Times New Roman"/>
        </w:rPr>
        <w:t xml:space="preserve">This study yielded three novel findings. First, there was </w:t>
      </w:r>
      <w:r w:rsidR="00F255D7">
        <w:rPr>
          <w:rFonts w:cs="Times New Roman"/>
        </w:rPr>
        <w:t>a</w:t>
      </w:r>
      <w:r>
        <w:rPr>
          <w:rFonts w:cs="Times New Roman"/>
        </w:rPr>
        <w:t xml:space="preserve"> strong </w:t>
      </w:r>
      <w:r>
        <w:rPr>
          <w:rFonts w:cs="Times New Roman"/>
          <w:i/>
        </w:rPr>
        <w:t xml:space="preserve">Cue </w:t>
      </w:r>
      <w:r>
        <w:rPr>
          <w:rFonts w:cs="Times New Roman"/>
        </w:rPr>
        <w:t xml:space="preserve">x </w:t>
      </w:r>
      <w:r>
        <w:rPr>
          <w:rFonts w:cs="Times New Roman"/>
          <w:i/>
        </w:rPr>
        <w:t>Task</w:t>
      </w:r>
      <w:r>
        <w:rPr>
          <w:rFonts w:cs="Times New Roman"/>
        </w:rPr>
        <w:t xml:space="preserve"> interaction for </w:t>
      </w:r>
      <w:r w:rsidR="00395327">
        <w:rPr>
          <w:rFonts w:cs="Times New Roman"/>
        </w:rPr>
        <w:t>source</w:t>
      </w:r>
      <w:r>
        <w:rPr>
          <w:rFonts w:cs="Times New Roman"/>
        </w:rPr>
        <w:t xml:space="preserve"> accuracy</w:t>
      </w:r>
      <w:r w:rsidR="00F80E11">
        <w:rPr>
          <w:rFonts w:cs="Times New Roman"/>
        </w:rPr>
        <w:t xml:space="preserve"> across participants</w:t>
      </w:r>
      <w:r w:rsidR="004E6E2E">
        <w:rPr>
          <w:rFonts w:cs="Times New Roman"/>
        </w:rPr>
        <w:t xml:space="preserve">; </w:t>
      </w:r>
      <w:r w:rsidR="00395327">
        <w:rPr>
          <w:rFonts w:cs="Times New Roman"/>
        </w:rPr>
        <w:t xml:space="preserve">conceptual and perceptual </w:t>
      </w:r>
      <w:r w:rsidR="00155685">
        <w:rPr>
          <w:rFonts w:cs="Times New Roman"/>
        </w:rPr>
        <w:t>retrieval</w:t>
      </w:r>
      <w:r w:rsidR="00395327">
        <w:rPr>
          <w:rFonts w:cs="Times New Roman"/>
        </w:rPr>
        <w:t xml:space="preserve"> were similar</w:t>
      </w:r>
      <w:r w:rsidR="00155685">
        <w:rPr>
          <w:rFonts w:cs="Times New Roman"/>
        </w:rPr>
        <w:t xml:space="preserve">ly </w:t>
      </w:r>
      <w:r w:rsidR="004F46C7">
        <w:rPr>
          <w:rFonts w:cs="Times New Roman"/>
        </w:rPr>
        <w:t>accurate</w:t>
      </w:r>
      <w:r w:rsidR="00395327">
        <w:rPr>
          <w:rFonts w:cs="Times New Roman"/>
        </w:rPr>
        <w:t xml:space="preserve"> for words from the mobility task</w:t>
      </w:r>
      <w:r w:rsidR="0049701D">
        <w:rPr>
          <w:rFonts w:cs="Times New Roman"/>
        </w:rPr>
        <w:t xml:space="preserve"> (although this was qualified by the </w:t>
      </w:r>
      <w:r w:rsidR="0049701D">
        <w:rPr>
          <w:rFonts w:cs="Times New Roman"/>
          <w:i/>
        </w:rPr>
        <w:t xml:space="preserve">Group </w:t>
      </w:r>
      <w:r w:rsidR="0049701D">
        <w:rPr>
          <w:rFonts w:cs="Times New Roman"/>
        </w:rPr>
        <w:t xml:space="preserve">x </w:t>
      </w:r>
      <w:r w:rsidR="0049701D">
        <w:rPr>
          <w:rFonts w:cs="Times New Roman"/>
          <w:i/>
        </w:rPr>
        <w:t>Cue</w:t>
      </w:r>
      <w:r w:rsidR="0049701D">
        <w:rPr>
          <w:rFonts w:cs="Times New Roman"/>
        </w:rPr>
        <w:t xml:space="preserve"> interaction, discussed below)</w:t>
      </w:r>
      <w:r w:rsidR="00395327">
        <w:rPr>
          <w:rFonts w:cs="Times New Roman"/>
        </w:rPr>
        <w:t xml:space="preserve">, but conceptual accuracy was </w:t>
      </w:r>
      <w:r w:rsidR="00C46F4A">
        <w:rPr>
          <w:rFonts w:cs="Times New Roman"/>
        </w:rPr>
        <w:t>substantially</w:t>
      </w:r>
      <w:r w:rsidR="00395327">
        <w:rPr>
          <w:rFonts w:cs="Times New Roman"/>
        </w:rPr>
        <w:t xml:space="preserve"> worse than perceptual accuracy for words from the animacy task</w:t>
      </w:r>
      <w:r w:rsidR="00F80E11">
        <w:rPr>
          <w:rFonts w:cs="Times New Roman"/>
        </w:rPr>
        <w:t>. I</w:t>
      </w:r>
      <w:r w:rsidR="00E83DB0">
        <w:rPr>
          <w:rFonts w:cs="Times New Roman"/>
        </w:rPr>
        <w:t>n other words, conceptual memory was more strongly shaped by the encoding tasks than was perceptual memory</w:t>
      </w:r>
      <w:r w:rsidR="00395327">
        <w:rPr>
          <w:rFonts w:cs="Times New Roman"/>
        </w:rPr>
        <w:t xml:space="preserve">. </w:t>
      </w:r>
      <w:r w:rsidR="00F80E11">
        <w:rPr>
          <w:rFonts w:cs="Times New Roman"/>
        </w:rPr>
        <w:t>The</w:t>
      </w:r>
      <w:r w:rsidR="00421E8A">
        <w:rPr>
          <w:rFonts w:cs="Times New Roman"/>
        </w:rPr>
        <w:t xml:space="preserve"> dependency of conceptual retrieval on encoding was unanticipated</w:t>
      </w:r>
      <w:r w:rsidR="004F46C7">
        <w:rPr>
          <w:rFonts w:cs="Times New Roman"/>
        </w:rPr>
        <w:t>,</w:t>
      </w:r>
      <w:r w:rsidR="00421E8A">
        <w:rPr>
          <w:rFonts w:cs="Times New Roman"/>
        </w:rPr>
        <w:t xml:space="preserve"> as prior </w:t>
      </w:r>
      <w:r w:rsidR="00F73005">
        <w:rPr>
          <w:rFonts w:cs="Times New Roman"/>
        </w:rPr>
        <w:t>work with</w:t>
      </w:r>
      <w:r w:rsidR="00421E8A">
        <w:rPr>
          <w:rFonts w:cs="Times New Roman"/>
        </w:rPr>
        <w:t xml:space="preserve"> this paradigm ha</w:t>
      </w:r>
      <w:r w:rsidR="00F73005">
        <w:rPr>
          <w:rFonts w:cs="Times New Roman"/>
        </w:rPr>
        <w:t>s</w:t>
      </w:r>
      <w:r w:rsidR="00421E8A">
        <w:rPr>
          <w:rFonts w:cs="Times New Roman"/>
        </w:rPr>
        <w:t xml:space="preserve"> collapsed </w:t>
      </w:r>
      <w:r w:rsidR="00F73005">
        <w:rPr>
          <w:rFonts w:cs="Times New Roman"/>
        </w:rPr>
        <w:t>over</w:t>
      </w:r>
      <w:r w:rsidR="00421E8A">
        <w:rPr>
          <w:rFonts w:cs="Times New Roman"/>
        </w:rPr>
        <w:t xml:space="preserve"> the encoding tasks </w:t>
      </w:r>
      <w:r w:rsidR="0067162B" w:rsidRPr="0067162B">
        <w:rPr>
          <w:rFonts w:cs="Times New Roman"/>
          <w:noProof/>
        </w:rPr>
        <w:t xml:space="preserve">(Bergström et al., </w:t>
      </w:r>
      <w:r w:rsidR="00466F81">
        <w:rPr>
          <w:rFonts w:cs="Times New Roman"/>
          <w:noProof/>
        </w:rPr>
        <w:t>2013; Simons et al., 2005a,</w:t>
      </w:r>
      <w:r w:rsidR="0067162B" w:rsidRPr="0067162B">
        <w:rPr>
          <w:rFonts w:cs="Times New Roman"/>
          <w:noProof/>
        </w:rPr>
        <w:t>b)</w:t>
      </w:r>
      <w:r w:rsidR="004E6E2E">
        <w:rPr>
          <w:rFonts w:cs="Times New Roman"/>
        </w:rPr>
        <w:t xml:space="preserve">, but </w:t>
      </w:r>
      <w:r w:rsidR="00E83DB0">
        <w:rPr>
          <w:rFonts w:cs="Times New Roman"/>
        </w:rPr>
        <w:t>the results</w:t>
      </w:r>
      <w:r w:rsidR="00F73005">
        <w:rPr>
          <w:rFonts w:cs="Times New Roman"/>
        </w:rPr>
        <w:t xml:space="preserve"> </w:t>
      </w:r>
      <w:r w:rsidR="00500975">
        <w:rPr>
          <w:rFonts w:cs="Times New Roman"/>
        </w:rPr>
        <w:t>evoke</w:t>
      </w:r>
      <w:r w:rsidR="00F73005">
        <w:rPr>
          <w:rFonts w:cs="Times New Roman"/>
        </w:rPr>
        <w:t xml:space="preserve"> </w:t>
      </w:r>
      <w:r w:rsidR="004E6E2E">
        <w:rPr>
          <w:rFonts w:cs="Times New Roman"/>
        </w:rPr>
        <w:t>a key</w:t>
      </w:r>
      <w:r w:rsidR="004F46C7">
        <w:rPr>
          <w:rFonts w:cs="Times New Roman"/>
        </w:rPr>
        <w:t xml:space="preserve"> finding</w:t>
      </w:r>
      <w:r w:rsidR="00F80E11">
        <w:rPr>
          <w:rFonts w:cs="Times New Roman"/>
        </w:rPr>
        <w:t xml:space="preserve"> </w:t>
      </w:r>
      <w:r w:rsidR="004E6E2E">
        <w:rPr>
          <w:rFonts w:cs="Times New Roman"/>
        </w:rPr>
        <w:t>from</w:t>
      </w:r>
      <w:r w:rsidR="004F46C7">
        <w:rPr>
          <w:rFonts w:cs="Times New Roman"/>
        </w:rPr>
        <w:t xml:space="preserve"> </w:t>
      </w:r>
      <w:r w:rsidR="00F73005">
        <w:rPr>
          <w:rFonts w:cs="Times New Roman"/>
        </w:rPr>
        <w:t xml:space="preserve">behavioral </w:t>
      </w:r>
      <w:r w:rsidR="008F11D9">
        <w:rPr>
          <w:rFonts w:cs="Times New Roman"/>
        </w:rPr>
        <w:t>studies of</w:t>
      </w:r>
      <w:r w:rsidR="00F73005">
        <w:rPr>
          <w:rFonts w:cs="Times New Roman"/>
        </w:rPr>
        <w:t xml:space="preserve"> multidimensional source memory:</w:t>
      </w:r>
      <w:r w:rsidR="007A3BE8">
        <w:rPr>
          <w:rFonts w:cs="Times New Roman"/>
        </w:rPr>
        <w:t xml:space="preserve"> retrieval of any </w:t>
      </w:r>
      <w:r w:rsidR="00E83DB0">
        <w:rPr>
          <w:rFonts w:cs="Times New Roman"/>
        </w:rPr>
        <w:t xml:space="preserve">one </w:t>
      </w:r>
      <w:r w:rsidR="00842420">
        <w:rPr>
          <w:rFonts w:cs="Times New Roman"/>
        </w:rPr>
        <w:t>contextual attribute</w:t>
      </w:r>
      <w:r w:rsidR="002C3B8F">
        <w:rPr>
          <w:rFonts w:cs="Times New Roman"/>
        </w:rPr>
        <w:t xml:space="preserve"> </w:t>
      </w:r>
      <w:r w:rsidR="001C086C">
        <w:rPr>
          <w:rFonts w:cs="Times New Roman"/>
        </w:rPr>
        <w:t>of</w:t>
      </w:r>
      <w:r w:rsidR="00F73005">
        <w:rPr>
          <w:rFonts w:cs="Times New Roman"/>
        </w:rPr>
        <w:t xml:space="preserve"> </w:t>
      </w:r>
      <w:r w:rsidR="00F255D7">
        <w:rPr>
          <w:rFonts w:cs="Times New Roman"/>
        </w:rPr>
        <w:t>an</w:t>
      </w:r>
      <w:r w:rsidR="00F73005">
        <w:rPr>
          <w:rFonts w:cs="Times New Roman"/>
        </w:rPr>
        <w:t xml:space="preserve"> item</w:t>
      </w:r>
      <w:r w:rsidR="002C3B8F">
        <w:rPr>
          <w:rFonts w:cs="Times New Roman"/>
        </w:rPr>
        <w:t xml:space="preserve"> appears to </w:t>
      </w:r>
      <w:r w:rsidR="00F80E11">
        <w:rPr>
          <w:rFonts w:cs="Times New Roman"/>
        </w:rPr>
        <w:t>occur</w:t>
      </w:r>
      <w:r w:rsidR="002C3B8F">
        <w:rPr>
          <w:rFonts w:cs="Times New Roman"/>
        </w:rPr>
        <w:t xml:space="preserve"> independent</w:t>
      </w:r>
      <w:r w:rsidR="00500975">
        <w:rPr>
          <w:rFonts w:cs="Times New Roman"/>
        </w:rPr>
        <w:t>ly</w:t>
      </w:r>
      <w:r w:rsidR="002C3B8F">
        <w:rPr>
          <w:rFonts w:cs="Times New Roman"/>
        </w:rPr>
        <w:t xml:space="preserve"> </w:t>
      </w:r>
      <w:r w:rsidR="007A3BE8">
        <w:rPr>
          <w:rFonts w:cs="Times New Roman"/>
        </w:rPr>
        <w:t>of</w:t>
      </w:r>
      <w:r w:rsidR="00E42AD9">
        <w:rPr>
          <w:rFonts w:cs="Times New Roman"/>
        </w:rPr>
        <w:t xml:space="preserve"> retrieval of</w:t>
      </w:r>
      <w:r w:rsidR="002C3B8F">
        <w:rPr>
          <w:rFonts w:cs="Times New Roman"/>
        </w:rPr>
        <w:t xml:space="preserve"> </w:t>
      </w:r>
      <w:r w:rsidR="007A3BE8">
        <w:rPr>
          <w:rFonts w:cs="Times New Roman"/>
        </w:rPr>
        <w:t xml:space="preserve">any </w:t>
      </w:r>
      <w:r w:rsidR="00BD6611">
        <w:rPr>
          <w:rFonts w:cs="Times New Roman"/>
        </w:rPr>
        <w:t>other attribute</w:t>
      </w:r>
      <w:r w:rsidR="002C3B8F">
        <w:rPr>
          <w:rFonts w:cs="Times New Roman"/>
        </w:rPr>
        <w:t xml:space="preserve"> </w:t>
      </w:r>
      <w:r w:rsidR="00466F81">
        <w:rPr>
          <w:rFonts w:cs="Times New Roman"/>
          <w:noProof/>
        </w:rPr>
        <w:t>(</w:t>
      </w:r>
      <w:r w:rsidR="0067162B" w:rsidRPr="0067162B">
        <w:rPr>
          <w:rFonts w:cs="Times New Roman"/>
          <w:noProof/>
        </w:rPr>
        <w:t>Hicks and Starns, 2016; Starns and Hicks, 2005; Vogt and Bröder, 2007)</w:t>
      </w:r>
      <w:r w:rsidR="007A3BE8">
        <w:rPr>
          <w:rFonts w:cs="Times New Roman"/>
        </w:rPr>
        <w:t>.</w:t>
      </w:r>
    </w:p>
    <w:p w14:paraId="5AF83898" w14:textId="18F240E2" w:rsidR="00BA720A" w:rsidRDefault="00E017F9" w:rsidP="005620AF">
      <w:pPr>
        <w:spacing w:line="480" w:lineRule="auto"/>
        <w:ind w:firstLine="720"/>
        <w:rPr>
          <w:rFonts w:cs="Times New Roman"/>
        </w:rPr>
      </w:pPr>
      <w:r>
        <w:rPr>
          <w:rFonts w:cs="Times New Roman"/>
        </w:rPr>
        <w:t>For instance,</w:t>
      </w:r>
      <w:r w:rsidR="007A3BE8">
        <w:rPr>
          <w:rFonts w:cs="Times New Roman"/>
        </w:rPr>
        <w:t xml:space="preserve"> </w:t>
      </w:r>
      <w:r w:rsidR="00FB39AE">
        <w:rPr>
          <w:rFonts w:cs="Times New Roman"/>
        </w:rPr>
        <w:t xml:space="preserve">across six studies </w:t>
      </w:r>
      <w:r>
        <w:rPr>
          <w:rFonts w:cs="Times New Roman"/>
        </w:rPr>
        <w:t xml:space="preserve">Starns and Hicks </w:t>
      </w:r>
      <w:r w:rsidR="007A3BE8">
        <w:rPr>
          <w:rFonts w:cs="Times New Roman"/>
        </w:rPr>
        <w:t xml:space="preserve">manipulated two dimensions of the encoding context, </w:t>
      </w:r>
      <w:r w:rsidR="00FB39AE">
        <w:rPr>
          <w:rFonts w:cs="Times New Roman"/>
        </w:rPr>
        <w:t>namely</w:t>
      </w:r>
      <w:r w:rsidR="007A3BE8">
        <w:rPr>
          <w:rFonts w:cs="Times New Roman"/>
        </w:rPr>
        <w:t xml:space="preserve"> font size and </w:t>
      </w:r>
      <w:r w:rsidR="00F80088">
        <w:rPr>
          <w:rFonts w:cs="Times New Roman"/>
        </w:rPr>
        <w:t xml:space="preserve">word </w:t>
      </w:r>
      <w:r w:rsidR="007A3BE8">
        <w:rPr>
          <w:rFonts w:cs="Times New Roman"/>
        </w:rPr>
        <w:t xml:space="preserve">location </w:t>
      </w:r>
      <w:r w:rsidR="00466F81">
        <w:rPr>
          <w:rFonts w:cs="Times New Roman"/>
          <w:noProof/>
        </w:rPr>
        <w:t>(Starns and Hicks, 2005</w:t>
      </w:r>
      <w:r w:rsidR="0067162B" w:rsidRPr="0067162B">
        <w:rPr>
          <w:rFonts w:cs="Times New Roman"/>
          <w:noProof/>
        </w:rPr>
        <w:t>)</w:t>
      </w:r>
      <w:r w:rsidR="001C086C">
        <w:rPr>
          <w:rFonts w:cs="Times New Roman"/>
        </w:rPr>
        <w:t xml:space="preserve"> or the </w:t>
      </w:r>
      <w:r w:rsidR="007A3BE8">
        <w:rPr>
          <w:rFonts w:cs="Times New Roman"/>
        </w:rPr>
        <w:t xml:space="preserve">gender of faces </w:t>
      </w:r>
      <w:r w:rsidR="00F80088">
        <w:rPr>
          <w:rFonts w:cs="Times New Roman"/>
        </w:rPr>
        <w:t xml:space="preserve">(on which words were superimposed) </w:t>
      </w:r>
      <w:r w:rsidR="007A3BE8">
        <w:rPr>
          <w:rFonts w:cs="Times New Roman"/>
        </w:rPr>
        <w:t xml:space="preserve">and </w:t>
      </w:r>
      <w:r w:rsidR="00F80088">
        <w:rPr>
          <w:rFonts w:cs="Times New Roman"/>
        </w:rPr>
        <w:t xml:space="preserve">word </w:t>
      </w:r>
      <w:r w:rsidR="007A3BE8">
        <w:rPr>
          <w:rFonts w:cs="Times New Roman"/>
        </w:rPr>
        <w:t xml:space="preserve">location </w:t>
      </w:r>
      <w:r w:rsidR="00466F81">
        <w:rPr>
          <w:rFonts w:cs="Times New Roman"/>
          <w:noProof/>
        </w:rPr>
        <w:t>(</w:t>
      </w:r>
      <w:r w:rsidR="0067162B" w:rsidRPr="0067162B">
        <w:rPr>
          <w:rFonts w:cs="Times New Roman"/>
          <w:noProof/>
        </w:rPr>
        <w:t>Hicks and Starns, 2016)</w:t>
      </w:r>
      <w:r w:rsidR="00F80E11">
        <w:rPr>
          <w:rFonts w:cs="Times New Roman"/>
        </w:rPr>
        <w:t xml:space="preserve">. They </w:t>
      </w:r>
      <w:r w:rsidR="007A3BE8">
        <w:rPr>
          <w:rFonts w:cs="Times New Roman"/>
        </w:rPr>
        <w:t xml:space="preserve">then provided </w:t>
      </w:r>
      <w:r w:rsidR="00842420">
        <w:rPr>
          <w:rFonts w:cs="Times New Roman"/>
        </w:rPr>
        <w:t>cues relevant to one dimension</w:t>
      </w:r>
      <w:r w:rsidR="009B63A5">
        <w:rPr>
          <w:rFonts w:cs="Times New Roman"/>
        </w:rPr>
        <w:t xml:space="preserve"> </w:t>
      </w:r>
      <w:r w:rsidR="001C086C">
        <w:rPr>
          <w:rFonts w:cs="Times New Roman"/>
        </w:rPr>
        <w:t>at retrieval</w:t>
      </w:r>
      <w:r w:rsidR="00F80E11">
        <w:rPr>
          <w:rFonts w:cs="Times New Roman"/>
        </w:rPr>
        <w:t xml:space="preserve">—for example, </w:t>
      </w:r>
      <w:r w:rsidR="009B63A5">
        <w:rPr>
          <w:rFonts w:cs="Times New Roman"/>
        </w:rPr>
        <w:t xml:space="preserve">reinstating the font size of some </w:t>
      </w:r>
      <w:r w:rsidR="00F80088">
        <w:rPr>
          <w:rFonts w:cs="Times New Roman"/>
        </w:rPr>
        <w:t>word</w:t>
      </w:r>
      <w:r w:rsidR="00F80E11">
        <w:rPr>
          <w:rFonts w:cs="Times New Roman"/>
        </w:rPr>
        <w:t>s at test</w:t>
      </w:r>
      <w:r w:rsidR="007A3BE8">
        <w:rPr>
          <w:rFonts w:cs="Times New Roman"/>
        </w:rPr>
        <w:t xml:space="preserve">. If the </w:t>
      </w:r>
      <w:r w:rsidR="00FB39AE">
        <w:rPr>
          <w:rFonts w:cs="Times New Roman"/>
        </w:rPr>
        <w:t>various</w:t>
      </w:r>
      <w:r w:rsidR="007A3BE8">
        <w:rPr>
          <w:rFonts w:cs="Times New Roman"/>
        </w:rPr>
        <w:t xml:space="preserve"> attributes of </w:t>
      </w:r>
      <w:r w:rsidR="009B63A5">
        <w:rPr>
          <w:rFonts w:cs="Times New Roman"/>
        </w:rPr>
        <w:t xml:space="preserve">the encoded </w:t>
      </w:r>
      <w:r w:rsidR="00F80088">
        <w:rPr>
          <w:rFonts w:cs="Times New Roman"/>
        </w:rPr>
        <w:t>word</w:t>
      </w:r>
      <w:r w:rsidR="007A3BE8">
        <w:rPr>
          <w:rFonts w:cs="Times New Roman"/>
        </w:rPr>
        <w:t xml:space="preserve">s were directly bound to </w:t>
      </w:r>
      <w:r w:rsidR="00F80E11">
        <w:rPr>
          <w:rFonts w:cs="Times New Roman"/>
        </w:rPr>
        <w:t>each</w:t>
      </w:r>
      <w:r w:rsidR="007A3BE8">
        <w:rPr>
          <w:rFonts w:cs="Times New Roman"/>
        </w:rPr>
        <w:t xml:space="preserve"> another, one would expect the</w:t>
      </w:r>
      <w:r w:rsidR="009B63A5">
        <w:rPr>
          <w:rFonts w:cs="Times New Roman"/>
        </w:rPr>
        <w:t>se</w:t>
      </w:r>
      <w:r w:rsidR="007A3BE8">
        <w:rPr>
          <w:rFonts w:cs="Times New Roman"/>
        </w:rPr>
        <w:t xml:space="preserve"> cues to improve </w:t>
      </w:r>
      <w:r w:rsidR="009B63A5">
        <w:rPr>
          <w:rFonts w:cs="Times New Roman"/>
        </w:rPr>
        <w:t xml:space="preserve">not only </w:t>
      </w:r>
      <w:r w:rsidR="007A3BE8">
        <w:rPr>
          <w:rFonts w:cs="Times New Roman"/>
        </w:rPr>
        <w:t>“within-dimension” retrieval</w:t>
      </w:r>
      <w:r w:rsidR="001C086C">
        <w:rPr>
          <w:rFonts w:cs="Times New Roman"/>
        </w:rPr>
        <w:t xml:space="preserve"> (e.g., memory for font size)</w:t>
      </w:r>
      <w:r w:rsidR="007A3BE8">
        <w:rPr>
          <w:rFonts w:cs="Times New Roman"/>
        </w:rPr>
        <w:t>, but also “across-dimension” retrieval</w:t>
      </w:r>
      <w:r w:rsidR="001C086C">
        <w:rPr>
          <w:rFonts w:cs="Times New Roman"/>
        </w:rPr>
        <w:t xml:space="preserve"> (e.g., memory for </w:t>
      </w:r>
      <w:r w:rsidR="00F80088">
        <w:rPr>
          <w:rFonts w:cs="Times New Roman"/>
        </w:rPr>
        <w:t xml:space="preserve">word </w:t>
      </w:r>
      <w:r w:rsidR="001C086C">
        <w:rPr>
          <w:rFonts w:cs="Times New Roman"/>
        </w:rPr>
        <w:t xml:space="preserve">location). </w:t>
      </w:r>
      <w:r w:rsidR="007A3BE8">
        <w:rPr>
          <w:rFonts w:cs="Times New Roman"/>
        </w:rPr>
        <w:t xml:space="preserve">However, </w:t>
      </w:r>
      <w:r w:rsidR="001C086C">
        <w:rPr>
          <w:rFonts w:cs="Times New Roman"/>
        </w:rPr>
        <w:t xml:space="preserve">the </w:t>
      </w:r>
      <w:r w:rsidR="002C1700">
        <w:rPr>
          <w:rFonts w:cs="Times New Roman"/>
        </w:rPr>
        <w:t xml:space="preserve">six experiments </w:t>
      </w:r>
      <w:r w:rsidR="00F80E11">
        <w:rPr>
          <w:rFonts w:cs="Times New Roman"/>
        </w:rPr>
        <w:t>yielded</w:t>
      </w:r>
      <w:r w:rsidR="001C086C">
        <w:rPr>
          <w:rFonts w:cs="Times New Roman"/>
        </w:rPr>
        <w:t xml:space="preserve"> n</w:t>
      </w:r>
      <w:r w:rsidR="002C1700">
        <w:rPr>
          <w:rFonts w:cs="Times New Roman"/>
        </w:rPr>
        <w:t>o evidence for across-dimension cu</w:t>
      </w:r>
      <w:ins w:id="21" w:author="Elyssa Barrick" w:date="2017-03-13T15:51:00Z">
        <w:r w:rsidR="008545D1">
          <w:rPr>
            <w:rFonts w:cs="Times New Roman"/>
          </w:rPr>
          <w:t>e</w:t>
        </w:r>
      </w:ins>
      <w:r w:rsidR="002C1700">
        <w:rPr>
          <w:rFonts w:cs="Times New Roman"/>
        </w:rPr>
        <w:t>ing</w:t>
      </w:r>
      <w:r w:rsidR="00842420">
        <w:rPr>
          <w:rFonts w:cs="Times New Roman"/>
        </w:rPr>
        <w:t>, with the posterior dis</w:t>
      </w:r>
      <w:r w:rsidR="00DB2D2F">
        <w:rPr>
          <w:rFonts w:cs="Times New Roman"/>
        </w:rPr>
        <w:t>tribution for this effect squarely centered on zero</w:t>
      </w:r>
      <w:r w:rsidR="002C1700">
        <w:rPr>
          <w:rFonts w:cs="Times New Roman"/>
        </w:rPr>
        <w:t xml:space="preserve"> </w:t>
      </w:r>
      <w:r w:rsidR="0067162B" w:rsidRPr="0067162B">
        <w:rPr>
          <w:rFonts w:cs="Times New Roman"/>
          <w:noProof/>
        </w:rPr>
        <w:t>(see also Vogt and Bröder, 2007)</w:t>
      </w:r>
      <w:r w:rsidR="002C1700">
        <w:rPr>
          <w:rFonts w:cs="Times New Roman"/>
        </w:rPr>
        <w:t>.</w:t>
      </w:r>
      <w:r w:rsidR="00842420">
        <w:rPr>
          <w:rFonts w:cs="Times New Roman"/>
        </w:rPr>
        <w:t xml:space="preserve"> </w:t>
      </w:r>
      <w:r w:rsidR="009A2335">
        <w:rPr>
          <w:rFonts w:cs="Times New Roman"/>
        </w:rPr>
        <w:t>The fact</w:t>
      </w:r>
      <w:r w:rsidR="00842420">
        <w:rPr>
          <w:rFonts w:cs="Times New Roman"/>
        </w:rPr>
        <w:t xml:space="preserve"> that conceptual </w:t>
      </w:r>
      <w:r w:rsidR="001C086C">
        <w:rPr>
          <w:rFonts w:cs="Times New Roman"/>
        </w:rPr>
        <w:t>retrieval</w:t>
      </w:r>
      <w:r w:rsidR="00842420">
        <w:rPr>
          <w:rFonts w:cs="Times New Roman"/>
        </w:rPr>
        <w:t xml:space="preserve"> was </w:t>
      </w:r>
      <w:r w:rsidR="00DB2D2F">
        <w:rPr>
          <w:rFonts w:cs="Times New Roman"/>
        </w:rPr>
        <w:t xml:space="preserve">more </w:t>
      </w:r>
      <w:r w:rsidR="00842420">
        <w:rPr>
          <w:rFonts w:cs="Times New Roman"/>
        </w:rPr>
        <w:t xml:space="preserve">sensitive to the encoding tasks </w:t>
      </w:r>
      <w:r w:rsidR="00DB2D2F">
        <w:rPr>
          <w:rFonts w:cs="Times New Roman"/>
        </w:rPr>
        <w:t xml:space="preserve">than perceptual </w:t>
      </w:r>
      <w:r w:rsidR="001C086C">
        <w:rPr>
          <w:rFonts w:cs="Times New Roman"/>
        </w:rPr>
        <w:t>retrieval</w:t>
      </w:r>
      <w:r w:rsidR="009A2335">
        <w:rPr>
          <w:rFonts w:cs="Times New Roman"/>
        </w:rPr>
        <w:t xml:space="preserve"> is consistent with this prior work</w:t>
      </w:r>
      <w:r w:rsidR="004F46C7">
        <w:rPr>
          <w:rFonts w:cs="Times New Roman"/>
        </w:rPr>
        <w:t xml:space="preserve">, </w:t>
      </w:r>
      <w:r w:rsidR="009A2335">
        <w:rPr>
          <w:rFonts w:cs="Times New Roman"/>
        </w:rPr>
        <w:t>in the sense that encoding influenced</w:t>
      </w:r>
      <w:r w:rsidR="00DB2D2F">
        <w:rPr>
          <w:rFonts w:cs="Times New Roman"/>
        </w:rPr>
        <w:t xml:space="preserve"> retrieval of one attribute </w:t>
      </w:r>
      <w:r w:rsidR="00C46F4A">
        <w:rPr>
          <w:rFonts w:cs="Times New Roman"/>
        </w:rPr>
        <w:t>(encoding task)</w:t>
      </w:r>
      <w:r w:rsidR="009A2335">
        <w:rPr>
          <w:rFonts w:cs="Times New Roman"/>
        </w:rPr>
        <w:t xml:space="preserve"> while leaving</w:t>
      </w:r>
      <w:r w:rsidR="00DB2D2F">
        <w:rPr>
          <w:rFonts w:cs="Times New Roman"/>
        </w:rPr>
        <w:t xml:space="preserve"> retrieval of </w:t>
      </w:r>
      <w:r w:rsidR="009A2335">
        <w:rPr>
          <w:rFonts w:cs="Times New Roman"/>
        </w:rPr>
        <w:t>an</w:t>
      </w:r>
      <w:r w:rsidR="00DB2D2F">
        <w:rPr>
          <w:rFonts w:cs="Times New Roman"/>
        </w:rPr>
        <w:t xml:space="preserve">other attributes </w:t>
      </w:r>
      <w:r w:rsidR="00C46F4A">
        <w:rPr>
          <w:rFonts w:cs="Times New Roman"/>
        </w:rPr>
        <w:t xml:space="preserve">(encoding location) </w:t>
      </w:r>
      <w:r w:rsidR="00DB2D2F">
        <w:rPr>
          <w:rFonts w:cs="Times New Roman"/>
        </w:rPr>
        <w:t>un</w:t>
      </w:r>
      <w:r w:rsidR="001C086C">
        <w:rPr>
          <w:rFonts w:cs="Times New Roman"/>
        </w:rPr>
        <w:t>affected</w:t>
      </w:r>
      <w:r w:rsidR="00DB2D2F">
        <w:rPr>
          <w:rFonts w:cs="Times New Roman"/>
        </w:rPr>
        <w:t xml:space="preserve"> </w:t>
      </w:r>
      <w:r w:rsidR="0067162B" w:rsidRPr="0067162B">
        <w:rPr>
          <w:rFonts w:cs="Times New Roman"/>
          <w:noProof/>
        </w:rPr>
        <w:t>(for additonal evidence pertinent to encoding manipulations, see Marsh et al., 2004)</w:t>
      </w:r>
      <w:r w:rsidR="00DB2D2F">
        <w:rPr>
          <w:rFonts w:cs="Times New Roman"/>
        </w:rPr>
        <w:t>.</w:t>
      </w:r>
    </w:p>
    <w:p w14:paraId="7FA005B8" w14:textId="60ED0CCA" w:rsidR="00791F2A" w:rsidRDefault="004F46C7" w:rsidP="00C71851">
      <w:pPr>
        <w:spacing w:line="480" w:lineRule="auto"/>
        <w:ind w:firstLine="720"/>
        <w:rPr>
          <w:rFonts w:cs="Times New Roman"/>
        </w:rPr>
      </w:pPr>
      <w:r>
        <w:rPr>
          <w:rFonts w:cs="Times New Roman"/>
        </w:rPr>
        <w:t xml:space="preserve">We offer two hypotheses to try to explain why </w:t>
      </w:r>
      <w:r w:rsidR="00F80E11">
        <w:rPr>
          <w:rFonts w:cs="Times New Roman"/>
        </w:rPr>
        <w:t>conceptual</w:t>
      </w:r>
      <w:r w:rsidR="00791F2A">
        <w:rPr>
          <w:rFonts w:cs="Times New Roman"/>
        </w:rPr>
        <w:t xml:space="preserve"> retrieval </w:t>
      </w:r>
      <w:r>
        <w:rPr>
          <w:rFonts w:cs="Times New Roman"/>
        </w:rPr>
        <w:t>was more accurate following the mobility vs. animacy task</w:t>
      </w:r>
      <w:r w:rsidR="00791F2A">
        <w:rPr>
          <w:rFonts w:cs="Times New Roman"/>
        </w:rPr>
        <w:t xml:space="preserve">. </w:t>
      </w:r>
      <w:r>
        <w:rPr>
          <w:rFonts w:cs="Times New Roman"/>
        </w:rPr>
        <w:t xml:space="preserve">First, </w:t>
      </w:r>
      <w:r w:rsidR="00791F2A">
        <w:rPr>
          <w:rFonts w:cs="Times New Roman"/>
        </w:rPr>
        <w:t xml:space="preserve">it seems plausible that conceptual encoding was </w:t>
      </w:r>
      <w:r>
        <w:rPr>
          <w:rFonts w:cs="Times New Roman"/>
        </w:rPr>
        <w:t xml:space="preserve">simply </w:t>
      </w:r>
      <w:r w:rsidR="00791F2A">
        <w:rPr>
          <w:rFonts w:cs="Times New Roman"/>
        </w:rPr>
        <w:t xml:space="preserve">more effective </w:t>
      </w:r>
      <w:r w:rsidR="001F4BAA">
        <w:rPr>
          <w:rFonts w:cs="Times New Roman"/>
        </w:rPr>
        <w:t>during</w:t>
      </w:r>
      <w:r w:rsidR="00791F2A">
        <w:rPr>
          <w:rFonts w:cs="Times New Roman"/>
        </w:rPr>
        <w:t xml:space="preserve"> the mobility task. Encoding </w:t>
      </w:r>
      <w:r w:rsidR="00982533">
        <w:rPr>
          <w:rFonts w:cs="Times New Roman"/>
        </w:rPr>
        <w:t xml:space="preserve">RT was slower on mobility </w:t>
      </w:r>
      <w:r w:rsidR="00791F2A">
        <w:rPr>
          <w:rFonts w:cs="Times New Roman"/>
        </w:rPr>
        <w:t>(</w:t>
      </w:r>
      <w:r w:rsidR="00982533">
        <w:rPr>
          <w:rFonts w:cs="Times New Roman"/>
        </w:rPr>
        <w:t>vs. animacy</w:t>
      </w:r>
      <w:r w:rsidR="00791F2A">
        <w:rPr>
          <w:rFonts w:cs="Times New Roman"/>
        </w:rPr>
        <w:t>)</w:t>
      </w:r>
      <w:r w:rsidR="00982533">
        <w:rPr>
          <w:rFonts w:cs="Times New Roman"/>
        </w:rPr>
        <w:t xml:space="preserve"> trials, and because both </w:t>
      </w:r>
      <w:r w:rsidR="001C086C">
        <w:rPr>
          <w:rFonts w:cs="Times New Roman"/>
        </w:rPr>
        <w:t>tasks</w:t>
      </w:r>
      <w:r w:rsidR="00982533">
        <w:rPr>
          <w:rFonts w:cs="Times New Roman"/>
        </w:rPr>
        <w:t xml:space="preserve"> required analysis of</w:t>
      </w:r>
      <w:r w:rsidR="001F4BAA">
        <w:rPr>
          <w:rFonts w:cs="Times New Roman"/>
        </w:rPr>
        <w:t xml:space="preserve"> the semantic properties of </w:t>
      </w:r>
      <w:r w:rsidR="00982533">
        <w:rPr>
          <w:rFonts w:cs="Times New Roman"/>
        </w:rPr>
        <w:t xml:space="preserve">words, we regard </w:t>
      </w:r>
      <w:r w:rsidR="001F4BAA">
        <w:rPr>
          <w:rFonts w:cs="Times New Roman"/>
        </w:rPr>
        <w:t xml:space="preserve">longer RTs </w:t>
      </w:r>
      <w:r w:rsidR="00982533">
        <w:rPr>
          <w:rFonts w:cs="Times New Roman"/>
        </w:rPr>
        <w:t xml:space="preserve">as evidence of sustained analysis—deeper processing—in the mobility task. This </w:t>
      </w:r>
      <w:r w:rsidR="009B3E66">
        <w:rPr>
          <w:rFonts w:cs="Times New Roman"/>
        </w:rPr>
        <w:t>argument</w:t>
      </w:r>
      <w:r w:rsidR="00982533">
        <w:rPr>
          <w:rFonts w:cs="Times New Roman"/>
        </w:rPr>
        <w:t xml:space="preserve"> is similar to one made by Dobbins and Wagner </w:t>
      </w:r>
      <w:r w:rsidR="00982533" w:rsidRPr="00FD5B8A">
        <w:rPr>
          <w:rFonts w:cs="Times New Roman"/>
          <w:noProof/>
        </w:rPr>
        <w:t>(2005)</w:t>
      </w:r>
      <w:r w:rsidR="00982533">
        <w:rPr>
          <w:rFonts w:cs="Times New Roman"/>
        </w:rPr>
        <w:t xml:space="preserve">, who found slower RTs for pleasantness vs. animacy judgments. They suggested that the basis for </w:t>
      </w:r>
      <w:r w:rsidR="001C086C">
        <w:rPr>
          <w:rFonts w:cs="Times New Roman"/>
        </w:rPr>
        <w:t xml:space="preserve">making </w:t>
      </w:r>
      <w:r w:rsidR="00982533">
        <w:rPr>
          <w:rFonts w:cs="Times New Roman"/>
        </w:rPr>
        <w:t xml:space="preserve">pleasantness </w:t>
      </w:r>
      <w:r w:rsidR="00233001">
        <w:rPr>
          <w:rFonts w:cs="Times New Roman"/>
        </w:rPr>
        <w:t>judgments</w:t>
      </w:r>
      <w:r w:rsidR="00982533">
        <w:rPr>
          <w:rFonts w:cs="Times New Roman"/>
        </w:rPr>
        <w:t xml:space="preserve"> varies more from item to item than </w:t>
      </w:r>
      <w:r w:rsidR="001C086C">
        <w:rPr>
          <w:rFonts w:cs="Times New Roman"/>
        </w:rPr>
        <w:t xml:space="preserve">does </w:t>
      </w:r>
      <w:r w:rsidR="00982533">
        <w:rPr>
          <w:rFonts w:cs="Times New Roman"/>
        </w:rPr>
        <w:t xml:space="preserve">the basis </w:t>
      </w:r>
      <w:r w:rsidR="001C086C">
        <w:rPr>
          <w:rFonts w:cs="Times New Roman"/>
        </w:rPr>
        <w:t xml:space="preserve">for making </w:t>
      </w:r>
      <w:r w:rsidR="00982533">
        <w:rPr>
          <w:rFonts w:cs="Times New Roman"/>
        </w:rPr>
        <w:t xml:space="preserve">animacy judgments, and thus concluded that the former involved more “sustained conceptual analysis” than the latter. Similarly, the cognitive processes involved in mobility judgments are </w:t>
      </w:r>
      <w:r w:rsidR="00233001">
        <w:rPr>
          <w:rFonts w:cs="Times New Roman"/>
        </w:rPr>
        <w:t xml:space="preserve">likely </w:t>
      </w:r>
      <w:r w:rsidR="00982533">
        <w:rPr>
          <w:rFonts w:cs="Times New Roman"/>
        </w:rPr>
        <w:t>more numerous and varied than those involved in animacy judgments</w:t>
      </w:r>
      <w:r w:rsidR="001F4BAA">
        <w:rPr>
          <w:rFonts w:cs="Times New Roman"/>
        </w:rPr>
        <w:t xml:space="preserve">; </w:t>
      </w:r>
      <w:r w:rsidR="00233001">
        <w:rPr>
          <w:rFonts w:cs="Times New Roman"/>
        </w:rPr>
        <w:t xml:space="preserve">for example, </w:t>
      </w:r>
      <w:r w:rsidR="00982533">
        <w:rPr>
          <w:rFonts w:cs="Times New Roman"/>
        </w:rPr>
        <w:t>it seems easier to de</w:t>
      </w:r>
      <w:r w:rsidR="0038356A">
        <w:rPr>
          <w:rFonts w:cs="Times New Roman"/>
        </w:rPr>
        <w:t>cide</w:t>
      </w:r>
      <w:r w:rsidR="00982533">
        <w:rPr>
          <w:rFonts w:cs="Times New Roman"/>
        </w:rPr>
        <w:t xml:space="preserve"> whether or not </w:t>
      </w:r>
      <w:r w:rsidR="00982533">
        <w:rPr>
          <w:rFonts w:cs="Times New Roman"/>
          <w:i/>
        </w:rPr>
        <w:t>“</w:t>
      </w:r>
      <w:r w:rsidR="00982533">
        <w:rPr>
          <w:rFonts w:cs="Times New Roman"/>
        </w:rPr>
        <w:t xml:space="preserve">elm” refers to a living thing than to decide whether or not </w:t>
      </w:r>
      <w:r w:rsidR="0038356A">
        <w:rPr>
          <w:rFonts w:cs="Times New Roman"/>
        </w:rPr>
        <w:t xml:space="preserve">an “elm” is mobile, as trees </w:t>
      </w:r>
      <w:r w:rsidR="00982533">
        <w:rPr>
          <w:rFonts w:cs="Times New Roman"/>
        </w:rPr>
        <w:t xml:space="preserve">sway in the breeze but clearly do not move on their own power. </w:t>
      </w:r>
      <w:r w:rsidR="00AC513E">
        <w:rPr>
          <w:rFonts w:cs="Times New Roman"/>
        </w:rPr>
        <w:t xml:space="preserve">Consequently, </w:t>
      </w:r>
      <w:r w:rsidR="00233001">
        <w:rPr>
          <w:rFonts w:cs="Times New Roman"/>
        </w:rPr>
        <w:t xml:space="preserve">Question accuracy </w:t>
      </w:r>
      <w:r w:rsidR="00791F2A">
        <w:rPr>
          <w:rFonts w:cs="Times New Roman"/>
        </w:rPr>
        <w:t>may have been</w:t>
      </w:r>
      <w:r w:rsidR="00233001">
        <w:rPr>
          <w:rFonts w:cs="Times New Roman"/>
        </w:rPr>
        <w:t xml:space="preserve"> </w:t>
      </w:r>
      <w:r w:rsidR="00C71C9B">
        <w:rPr>
          <w:rFonts w:cs="Times New Roman"/>
        </w:rPr>
        <w:t>better</w:t>
      </w:r>
      <w:r w:rsidR="00233001">
        <w:rPr>
          <w:rFonts w:cs="Times New Roman"/>
        </w:rPr>
        <w:t xml:space="preserve"> for words from the </w:t>
      </w:r>
      <w:r w:rsidR="00C71C9B">
        <w:rPr>
          <w:rFonts w:cs="Times New Roman"/>
        </w:rPr>
        <w:t>mobility</w:t>
      </w:r>
      <w:r w:rsidR="00233001">
        <w:rPr>
          <w:rFonts w:cs="Times New Roman"/>
        </w:rPr>
        <w:t xml:space="preserve"> task </w:t>
      </w:r>
      <w:r w:rsidR="00791F2A">
        <w:rPr>
          <w:rFonts w:cs="Times New Roman"/>
        </w:rPr>
        <w:t xml:space="preserve">simply </w:t>
      </w:r>
      <w:r w:rsidR="00233001">
        <w:rPr>
          <w:rFonts w:cs="Times New Roman"/>
        </w:rPr>
        <w:t xml:space="preserve">because participants </w:t>
      </w:r>
      <w:r w:rsidR="00C71C9B">
        <w:rPr>
          <w:rFonts w:cs="Times New Roman"/>
        </w:rPr>
        <w:t xml:space="preserve">engaged in deeper processing and thus generated stronger memory traces on those trials </w:t>
      </w:r>
      <w:r w:rsidR="001F4BAA">
        <w:rPr>
          <w:rFonts w:cs="Times New Roman"/>
        </w:rPr>
        <w:t xml:space="preserve">relative to </w:t>
      </w:r>
      <w:r w:rsidR="00C71C9B">
        <w:rPr>
          <w:rFonts w:cs="Times New Roman"/>
        </w:rPr>
        <w:t>animacy</w:t>
      </w:r>
      <w:r w:rsidR="001F4BAA">
        <w:rPr>
          <w:rFonts w:cs="Times New Roman"/>
        </w:rPr>
        <w:t xml:space="preserve"> trials</w:t>
      </w:r>
      <w:r w:rsidR="00233001">
        <w:rPr>
          <w:rFonts w:cs="Times New Roman"/>
        </w:rPr>
        <w:t>.</w:t>
      </w:r>
      <w:r w:rsidR="00043291">
        <w:rPr>
          <w:rFonts w:cs="Times New Roman"/>
        </w:rPr>
        <w:t xml:space="preserve"> </w:t>
      </w:r>
      <w:r w:rsidR="00791F2A">
        <w:rPr>
          <w:rFonts w:cs="Times New Roman"/>
        </w:rPr>
        <w:t>The second possibility is closely related</w:t>
      </w:r>
      <w:r w:rsidR="001F4BAA">
        <w:rPr>
          <w:rFonts w:cs="Times New Roman"/>
        </w:rPr>
        <w:t>: perhaps the similarity of the</w:t>
      </w:r>
      <w:r w:rsidR="00791F2A">
        <w:rPr>
          <w:rFonts w:cs="Times New Roman"/>
        </w:rPr>
        <w:t xml:space="preserve"> </w:t>
      </w:r>
      <w:r w:rsidR="001F4BAA">
        <w:rPr>
          <w:rFonts w:cs="Times New Roman"/>
        </w:rPr>
        <w:t xml:space="preserve">cognitive </w:t>
      </w:r>
      <w:r w:rsidR="00791F2A">
        <w:rPr>
          <w:rFonts w:cs="Times New Roman"/>
        </w:rPr>
        <w:t>process</w:t>
      </w:r>
      <w:r w:rsidR="001F4BAA">
        <w:rPr>
          <w:rFonts w:cs="Times New Roman"/>
        </w:rPr>
        <w:t>es</w:t>
      </w:r>
      <w:r w:rsidR="00791F2A">
        <w:rPr>
          <w:rFonts w:cs="Times New Roman"/>
        </w:rPr>
        <w:t xml:space="preserve"> engaged by both encoding tasks, combined with deeper processing on mobility trials, resulted in heightened interference when words from the animacy task were presented under the Question cue</w:t>
      </w:r>
      <w:r w:rsidR="00C71C9B">
        <w:rPr>
          <w:rFonts w:cs="Times New Roman"/>
        </w:rPr>
        <w:t>. In other words, when confronted with the more weakly encoded words from the animacy task, p</w:t>
      </w:r>
      <w:r w:rsidR="00213C4C">
        <w:rPr>
          <w:rFonts w:cs="Times New Roman"/>
        </w:rPr>
        <w:t xml:space="preserve">articipants may have inadvertently retrieved material that seemed consistent with the </w:t>
      </w:r>
      <w:r w:rsidR="001F4BAA">
        <w:rPr>
          <w:rFonts w:cs="Times New Roman"/>
        </w:rPr>
        <w:t xml:space="preserve">extended </w:t>
      </w:r>
      <w:r w:rsidR="00213C4C">
        <w:rPr>
          <w:rFonts w:cs="Times New Roman"/>
        </w:rPr>
        <w:t>processes engaged by the mobility task, and thus erroneously endorsed that conceptual source</w:t>
      </w:r>
      <w:r w:rsidR="00C71C9B">
        <w:rPr>
          <w:rFonts w:cs="Times New Roman"/>
        </w:rPr>
        <w:t>.</w:t>
      </w:r>
    </w:p>
    <w:p w14:paraId="39085044" w14:textId="3305A2C1" w:rsidR="00791F2A" w:rsidRPr="0039422A" w:rsidRDefault="00147A57" w:rsidP="00C71851">
      <w:pPr>
        <w:spacing w:line="480" w:lineRule="auto"/>
        <w:ind w:firstLine="720"/>
        <w:rPr>
          <w:rFonts w:cs="Times New Roman"/>
        </w:rPr>
      </w:pPr>
      <w:r>
        <w:rPr>
          <w:rFonts w:cs="Times New Roman"/>
        </w:rPr>
        <w:t>Whatever the precise psychological mechanism, t</w:t>
      </w:r>
      <w:r w:rsidR="00791F2A">
        <w:rPr>
          <w:rFonts w:cs="Times New Roman"/>
        </w:rPr>
        <w:t xml:space="preserve">he </w:t>
      </w:r>
      <w:r w:rsidR="00E2002C">
        <w:rPr>
          <w:rFonts w:cs="Times New Roman"/>
        </w:rPr>
        <w:t>data</w:t>
      </w:r>
      <w:r w:rsidR="00791F2A">
        <w:rPr>
          <w:rFonts w:cs="Times New Roman"/>
        </w:rPr>
        <w:t xml:space="preserve"> in Figure 8 </w:t>
      </w:r>
      <w:r w:rsidR="00162D4C">
        <w:rPr>
          <w:rFonts w:cs="Times New Roman"/>
        </w:rPr>
        <w:t>link</w:t>
      </w:r>
      <w:r w:rsidR="00791F2A">
        <w:rPr>
          <w:rFonts w:cs="Times New Roman"/>
        </w:rPr>
        <w:t xml:space="preserve"> </w:t>
      </w:r>
      <w:r>
        <w:rPr>
          <w:rFonts w:cs="Times New Roman"/>
        </w:rPr>
        <w:t>Question hits</w:t>
      </w:r>
      <w:r w:rsidR="00162D4C">
        <w:rPr>
          <w:rFonts w:cs="Times New Roman"/>
        </w:rPr>
        <w:t xml:space="preserve"> </w:t>
      </w:r>
      <w:r>
        <w:rPr>
          <w:rFonts w:cs="Times New Roman"/>
        </w:rPr>
        <w:t xml:space="preserve">for </w:t>
      </w:r>
      <w:r w:rsidR="00E2002C">
        <w:rPr>
          <w:rFonts w:cs="Times New Roman"/>
        </w:rPr>
        <w:t xml:space="preserve">words from the animacy task </w:t>
      </w:r>
      <w:r w:rsidR="00162D4C">
        <w:rPr>
          <w:rFonts w:cs="Times New Roman"/>
        </w:rPr>
        <w:t>to</w:t>
      </w:r>
      <w:r w:rsidR="00E2002C">
        <w:rPr>
          <w:rFonts w:cs="Times New Roman"/>
        </w:rPr>
        <w:t xml:space="preserve"> brain activity not </w:t>
      </w:r>
      <w:r w:rsidR="00791F2A">
        <w:rPr>
          <w:rFonts w:cs="Times New Roman"/>
        </w:rPr>
        <w:t xml:space="preserve">typically </w:t>
      </w:r>
      <w:r>
        <w:rPr>
          <w:rFonts w:cs="Times New Roman"/>
        </w:rPr>
        <w:t>observed</w:t>
      </w:r>
      <w:r w:rsidR="00213C4C">
        <w:rPr>
          <w:rFonts w:cs="Times New Roman"/>
        </w:rPr>
        <w:t xml:space="preserve"> in </w:t>
      </w:r>
      <w:r>
        <w:rPr>
          <w:rFonts w:cs="Times New Roman"/>
        </w:rPr>
        <w:t xml:space="preserve">studies of </w:t>
      </w:r>
      <w:r w:rsidR="00213C4C">
        <w:rPr>
          <w:rFonts w:cs="Times New Roman"/>
        </w:rPr>
        <w:t xml:space="preserve">episodic retrieval. Specifically, the “Question minus Side” contrast </w:t>
      </w:r>
      <w:r w:rsidR="00162D4C">
        <w:rPr>
          <w:rFonts w:cs="Times New Roman"/>
        </w:rPr>
        <w:t>for</w:t>
      </w:r>
      <w:r w:rsidR="00213C4C">
        <w:rPr>
          <w:rFonts w:cs="Times New Roman"/>
        </w:rPr>
        <w:t xml:space="preserve"> words from the animacy task did not reveal positive ERPs over the left parietal cortex from 400-800 ms (seen in the “Question minus Odd/Even” [Figure 6] and “Question minus Side”/</w:t>
      </w:r>
      <w:r w:rsidR="00213C4C">
        <w:rPr>
          <w:rFonts w:cs="Times New Roman"/>
          <w:i/>
        </w:rPr>
        <w:t>mobility</w:t>
      </w:r>
      <w:r w:rsidR="00213C4C">
        <w:rPr>
          <w:rFonts w:cs="Times New Roman"/>
        </w:rPr>
        <w:t xml:space="preserve"> [Figure 9] contrasts</w:t>
      </w:r>
      <w:r>
        <w:rPr>
          <w:rFonts w:cs="Times New Roman"/>
        </w:rPr>
        <w:t>, as well as many prior studies (Rugg and Curran, 2007)</w:t>
      </w:r>
      <w:r w:rsidR="00213C4C">
        <w:rPr>
          <w:rFonts w:cs="Times New Roman"/>
        </w:rPr>
        <w:t>), nor did it reveal an LPN centered over posterior regions (as seen in the “Side minus Odd/Even” [Figure 7] and “Question minus Side”/</w:t>
      </w:r>
      <w:r w:rsidR="00213C4C">
        <w:rPr>
          <w:rFonts w:cs="Times New Roman"/>
          <w:i/>
        </w:rPr>
        <w:t>mobility</w:t>
      </w:r>
      <w:r w:rsidR="00213C4C">
        <w:rPr>
          <w:rFonts w:cs="Times New Roman"/>
        </w:rPr>
        <w:t xml:space="preserve"> [Figure 9] contrasts</w:t>
      </w:r>
      <w:r>
        <w:rPr>
          <w:rFonts w:cs="Times New Roman"/>
        </w:rPr>
        <w:t>, and many prior studies (Johansson and Mecklinger, 2003)</w:t>
      </w:r>
      <w:r w:rsidR="00213C4C">
        <w:rPr>
          <w:rFonts w:cs="Times New Roman"/>
        </w:rPr>
        <w:t>). Instead, th</w:t>
      </w:r>
      <w:r w:rsidR="007C3C9D">
        <w:rPr>
          <w:rFonts w:cs="Times New Roman"/>
        </w:rPr>
        <w:t>is contrast</w:t>
      </w:r>
      <w:r w:rsidR="00213C4C">
        <w:rPr>
          <w:rFonts w:cs="Times New Roman"/>
        </w:rPr>
        <w:t xml:space="preserve"> </w:t>
      </w:r>
      <w:r w:rsidR="007C3C9D">
        <w:rPr>
          <w:rFonts w:cs="Times New Roman"/>
        </w:rPr>
        <w:t xml:space="preserve">revealed </w:t>
      </w:r>
      <w:r w:rsidR="004C49DB">
        <w:rPr>
          <w:rFonts w:cs="Times New Roman"/>
        </w:rPr>
        <w:t xml:space="preserve">broadly distributed, </w:t>
      </w:r>
      <w:r w:rsidR="00213C4C">
        <w:rPr>
          <w:rFonts w:cs="Times New Roman"/>
        </w:rPr>
        <w:t xml:space="preserve">sustained </w:t>
      </w:r>
      <w:r w:rsidR="007C3C9D">
        <w:rPr>
          <w:rFonts w:cs="Times New Roman"/>
        </w:rPr>
        <w:t xml:space="preserve">negative-going potentials </w:t>
      </w:r>
      <w:r w:rsidR="00213C4C">
        <w:rPr>
          <w:rFonts w:cs="Times New Roman"/>
        </w:rPr>
        <w:t>that appeared to have a fronto-central focus</w:t>
      </w:r>
      <w:r w:rsidR="0077161A">
        <w:rPr>
          <w:rFonts w:cs="Times New Roman"/>
        </w:rPr>
        <w:t>, with a shift towards the left hemisphere in the 400-800 ms and 1400-2000 ms time windows</w:t>
      </w:r>
      <w:r w:rsidR="00213C4C">
        <w:rPr>
          <w:rFonts w:cs="Times New Roman"/>
        </w:rPr>
        <w:t xml:space="preserve">. </w:t>
      </w:r>
      <w:r w:rsidR="00162D4C">
        <w:rPr>
          <w:rFonts w:cs="Times New Roman"/>
        </w:rPr>
        <w:t xml:space="preserve">To our knowledge, this </w:t>
      </w:r>
      <w:r w:rsidR="003F6260">
        <w:rPr>
          <w:rFonts w:cs="Times New Roman"/>
        </w:rPr>
        <w:t xml:space="preserve">ERP effect has not been previously reported in studies of episodic </w:t>
      </w:r>
      <w:r w:rsidR="00507895">
        <w:rPr>
          <w:rFonts w:cs="Times New Roman"/>
        </w:rPr>
        <w:t>retrieval</w:t>
      </w:r>
      <w:r w:rsidR="003F6260">
        <w:rPr>
          <w:rFonts w:cs="Times New Roman"/>
        </w:rPr>
        <w:t xml:space="preserve"> and its functional correlates are unclear. However, mediofrontal negativities are </w:t>
      </w:r>
      <w:r w:rsidR="004C49DB">
        <w:rPr>
          <w:rFonts w:cs="Times New Roman"/>
        </w:rPr>
        <w:t xml:space="preserve">often </w:t>
      </w:r>
      <w:r w:rsidR="003F6260">
        <w:rPr>
          <w:rFonts w:cs="Times New Roman"/>
        </w:rPr>
        <w:t xml:space="preserve">elicited by outcomes that are worse than expected, and it has been suggested that this reflects a signal to increase cognitive control to improve performance </w:t>
      </w:r>
      <w:r w:rsidR="0067162B" w:rsidRPr="0067162B">
        <w:rPr>
          <w:rFonts w:cs="Times New Roman"/>
          <w:noProof/>
        </w:rPr>
        <w:t>(</w:t>
      </w:r>
      <w:r w:rsidR="004C49DB">
        <w:rPr>
          <w:rFonts w:cs="Times New Roman"/>
          <w:noProof/>
        </w:rPr>
        <w:t xml:space="preserve">e.g., </w:t>
      </w:r>
      <w:r w:rsidR="0067162B" w:rsidRPr="0067162B">
        <w:rPr>
          <w:rFonts w:cs="Times New Roman"/>
          <w:noProof/>
        </w:rPr>
        <w:t>Potts et al., 2006)</w:t>
      </w:r>
      <w:r w:rsidR="0039422A">
        <w:rPr>
          <w:rFonts w:cs="Times New Roman"/>
        </w:rPr>
        <w:t>. The tasks typically used to elicit mediofrontal negativities differ</w:t>
      </w:r>
      <w:r w:rsidR="00162D4C">
        <w:rPr>
          <w:rFonts w:cs="Times New Roman"/>
        </w:rPr>
        <w:t xml:space="preserve"> in many respects from the task used here</w:t>
      </w:r>
      <w:r w:rsidR="0039422A">
        <w:rPr>
          <w:rFonts w:cs="Times New Roman"/>
        </w:rPr>
        <w:t xml:space="preserve">, but </w:t>
      </w:r>
      <w:r w:rsidR="00D33174">
        <w:rPr>
          <w:rFonts w:cs="Times New Roman"/>
        </w:rPr>
        <w:t>because</w:t>
      </w:r>
      <w:r w:rsidR="0039422A">
        <w:rPr>
          <w:rFonts w:cs="Times New Roman"/>
        </w:rPr>
        <w:t xml:space="preserve"> accuracy was relatively poor </w:t>
      </w:r>
      <w:r w:rsidR="00D33174">
        <w:rPr>
          <w:rFonts w:cs="Times New Roman"/>
        </w:rPr>
        <w:t xml:space="preserve">for animacy words presented under the Question cue, </w:t>
      </w:r>
      <w:r w:rsidR="00005BF1">
        <w:rPr>
          <w:rFonts w:cs="Times New Roman"/>
        </w:rPr>
        <w:t>we speculate</w:t>
      </w:r>
      <w:r w:rsidR="00D33174">
        <w:rPr>
          <w:rFonts w:cs="Times New Roman"/>
        </w:rPr>
        <w:t xml:space="preserve"> that the</w:t>
      </w:r>
      <w:r w:rsidR="00C31D2B">
        <w:rPr>
          <w:rFonts w:cs="Times New Roman"/>
        </w:rPr>
        <w:t xml:space="preserve"> ERPs </w:t>
      </w:r>
      <w:r w:rsidR="00D33174">
        <w:rPr>
          <w:rFonts w:cs="Times New Roman"/>
        </w:rPr>
        <w:t xml:space="preserve">in Figure 8 </w:t>
      </w:r>
      <w:r w:rsidR="00005BF1">
        <w:rPr>
          <w:rFonts w:cs="Times New Roman"/>
        </w:rPr>
        <w:t xml:space="preserve">may reflect increased </w:t>
      </w:r>
      <w:r w:rsidR="00C31D2B">
        <w:rPr>
          <w:rFonts w:cs="Times New Roman"/>
        </w:rPr>
        <w:t>cognitive control</w:t>
      </w:r>
      <w:r w:rsidR="00005BF1">
        <w:rPr>
          <w:rFonts w:cs="Times New Roman"/>
        </w:rPr>
        <w:t xml:space="preserve"> in an attempt to respond accurately in this difficult condition</w:t>
      </w:r>
      <w:r w:rsidR="00C31D2B">
        <w:rPr>
          <w:rFonts w:cs="Times New Roman"/>
        </w:rPr>
        <w:t>.</w:t>
      </w:r>
    </w:p>
    <w:p w14:paraId="0EFC1440" w14:textId="6D75A1E6" w:rsidR="00CE73DC" w:rsidRDefault="00A660C4" w:rsidP="0048339F">
      <w:pPr>
        <w:spacing w:line="480" w:lineRule="auto"/>
        <w:ind w:firstLine="720"/>
        <w:rPr>
          <w:rFonts w:cs="Times New Roman"/>
        </w:rPr>
      </w:pPr>
      <w:r>
        <w:rPr>
          <w:rFonts w:cs="Times New Roman"/>
        </w:rPr>
        <w:t xml:space="preserve">Second, </w:t>
      </w:r>
      <w:r w:rsidR="00322356">
        <w:rPr>
          <w:rFonts w:cs="Times New Roman"/>
        </w:rPr>
        <w:t xml:space="preserve">we found </w:t>
      </w:r>
      <w:r w:rsidR="00534BA8">
        <w:rPr>
          <w:rFonts w:cs="Times New Roman"/>
        </w:rPr>
        <w:t>surprisingly good performance—</w:t>
      </w:r>
      <w:r w:rsidR="00C71851">
        <w:rPr>
          <w:rFonts w:cs="Times New Roman"/>
        </w:rPr>
        <w:t>f</w:t>
      </w:r>
      <w:r w:rsidR="00534BA8">
        <w:rPr>
          <w:rFonts w:cs="Times New Roman"/>
        </w:rPr>
        <w:t>ew guesses, high accuracy—i</w:t>
      </w:r>
      <w:r w:rsidR="008E3CB7">
        <w:rPr>
          <w:rFonts w:cs="Times New Roman"/>
        </w:rPr>
        <w:t>n the</w:t>
      </w:r>
      <w:r w:rsidR="00322356">
        <w:rPr>
          <w:rFonts w:cs="Times New Roman"/>
        </w:rPr>
        <w:t xml:space="preserve"> </w:t>
      </w:r>
      <w:r w:rsidR="008E3CB7">
        <w:rPr>
          <w:rFonts w:cs="Times New Roman"/>
        </w:rPr>
        <w:t xml:space="preserve">MDD group </w:t>
      </w:r>
      <w:r w:rsidR="00534BA8">
        <w:rPr>
          <w:rFonts w:cs="Times New Roman"/>
        </w:rPr>
        <w:t>when words from the mobility task were presented under</w:t>
      </w:r>
      <w:r w:rsidR="008E3CB7">
        <w:rPr>
          <w:rFonts w:cs="Times New Roman"/>
        </w:rPr>
        <w:t xml:space="preserve"> the Question</w:t>
      </w:r>
      <w:r w:rsidR="00534BA8">
        <w:rPr>
          <w:rFonts w:cs="Times New Roman"/>
        </w:rPr>
        <w:t xml:space="preserve"> cue. </w:t>
      </w:r>
      <w:r w:rsidR="00BC41EB">
        <w:rPr>
          <w:rFonts w:cs="Times New Roman"/>
        </w:rPr>
        <w:t>We view th</w:t>
      </w:r>
      <w:r w:rsidR="00534BA8">
        <w:rPr>
          <w:rFonts w:cs="Times New Roman"/>
        </w:rPr>
        <w:t>e</w:t>
      </w:r>
      <w:r w:rsidR="00642AFD">
        <w:rPr>
          <w:rFonts w:cs="Times New Roman"/>
        </w:rPr>
        <w:t xml:space="preserve"> accuracy boost </w:t>
      </w:r>
      <w:r w:rsidR="00BC41EB">
        <w:rPr>
          <w:rFonts w:cs="Times New Roman"/>
        </w:rPr>
        <w:t xml:space="preserve">as consistent with the cognitive initiative framework, because </w:t>
      </w:r>
      <w:r w:rsidR="0048339F">
        <w:rPr>
          <w:rFonts w:cs="Times New Roman"/>
        </w:rPr>
        <w:t xml:space="preserve">this cell of the design </w:t>
      </w:r>
      <w:r w:rsidR="00534BA8">
        <w:rPr>
          <w:rFonts w:cs="Times New Roman"/>
        </w:rPr>
        <w:t>likely</w:t>
      </w:r>
      <w:r w:rsidR="00BC41EB">
        <w:rPr>
          <w:rFonts w:cs="Times New Roman"/>
        </w:rPr>
        <w:t xml:space="preserve"> offered the most support at encoding and retrieval. </w:t>
      </w:r>
      <w:r w:rsidR="00C71851">
        <w:rPr>
          <w:rFonts w:cs="Times New Roman"/>
        </w:rPr>
        <w:t>As noted</w:t>
      </w:r>
      <w:r w:rsidR="0048339F">
        <w:rPr>
          <w:rFonts w:cs="Times New Roman"/>
        </w:rPr>
        <w:t xml:space="preserve"> earlier</w:t>
      </w:r>
      <w:r w:rsidR="00C71851">
        <w:rPr>
          <w:rFonts w:cs="Times New Roman"/>
        </w:rPr>
        <w:t>, the mobility task appears to have elicited deeper processing than the animacy task</w:t>
      </w:r>
      <w:r w:rsidR="0048339F">
        <w:rPr>
          <w:rFonts w:cs="Times New Roman"/>
        </w:rPr>
        <w:t xml:space="preserve"> at encoding</w:t>
      </w:r>
      <w:r w:rsidR="00C71851">
        <w:rPr>
          <w:rFonts w:cs="Times New Roman"/>
        </w:rPr>
        <w:t xml:space="preserve">. </w:t>
      </w:r>
      <w:r w:rsidR="00CE73DC">
        <w:rPr>
          <w:rFonts w:cs="Times New Roman"/>
        </w:rPr>
        <w:t>At retrieval, responses to the Question cue were made more confidently and markedly more slowly than responses to the Side cue</w:t>
      </w:r>
      <w:r w:rsidR="00534BA8">
        <w:rPr>
          <w:rFonts w:cs="Times New Roman"/>
        </w:rPr>
        <w:t xml:space="preserve">. Thus, the results shown in the left panels of Figure 4A and Figure 4B are in line with prior findings: given engaging encoding and retrieval tasks, episodic memory in depressed adults can be surprisingly good. Perhaps the most interesting result is the fact that this behavioral </w:t>
      </w:r>
      <w:r w:rsidR="0048339F">
        <w:rPr>
          <w:rFonts w:cs="Times New Roman"/>
        </w:rPr>
        <w:t>effect</w:t>
      </w:r>
      <w:r w:rsidR="00534BA8">
        <w:rPr>
          <w:rFonts w:cs="Times New Roman"/>
        </w:rPr>
        <w:t xml:space="preserve"> was linked to the amplitude of left parietal ERPs </w:t>
      </w:r>
      <w:r w:rsidR="0048339F">
        <w:rPr>
          <w:rFonts w:cs="Times New Roman"/>
        </w:rPr>
        <w:t xml:space="preserve">(Figure 9) </w:t>
      </w:r>
      <w:r w:rsidR="00534BA8">
        <w:rPr>
          <w:rFonts w:cs="Times New Roman"/>
        </w:rPr>
        <w:t xml:space="preserve">consistently associated with recollection </w:t>
      </w:r>
      <w:r w:rsidR="0067162B" w:rsidRPr="0067162B">
        <w:rPr>
          <w:rFonts w:cs="Times New Roman"/>
          <w:noProof/>
        </w:rPr>
        <w:t>(Rugg and Curran, 2007)</w:t>
      </w:r>
      <w:r w:rsidR="00534BA8">
        <w:rPr>
          <w:rFonts w:cs="Times New Roman"/>
        </w:rPr>
        <w:t xml:space="preserve">. </w:t>
      </w:r>
      <w:r w:rsidR="0048339F">
        <w:rPr>
          <w:rFonts w:cs="Times New Roman"/>
        </w:rPr>
        <w:t>Based on this finding, we speculate that</w:t>
      </w:r>
      <w:r w:rsidR="003F07E7">
        <w:rPr>
          <w:rFonts w:cs="Times New Roman"/>
        </w:rPr>
        <w:t xml:space="preserve"> whether a given episodic memory task yields better vs. worse performance in depressed vs. healthy adults may hinge on the extent to which this left parietal circuitry—and the core recollection network more broadly </w:t>
      </w:r>
      <w:r w:rsidR="0067162B" w:rsidRPr="0067162B">
        <w:rPr>
          <w:rFonts w:cs="Times New Roman"/>
          <w:noProof/>
        </w:rPr>
        <w:t>(Rugg and Vilberg, 2013)</w:t>
      </w:r>
      <w:r w:rsidR="003F07E7">
        <w:rPr>
          <w:rFonts w:cs="Times New Roman"/>
        </w:rPr>
        <w:t>—is engaged.</w:t>
      </w:r>
      <w:r w:rsidR="0048339F">
        <w:rPr>
          <w:rFonts w:cs="Times New Roman"/>
        </w:rPr>
        <w:t xml:space="preserve"> </w:t>
      </w:r>
      <w:r w:rsidR="00A97C79">
        <w:rPr>
          <w:rFonts w:cs="Times New Roman"/>
        </w:rPr>
        <w:t xml:space="preserve">Finally, we note that in depressed adults relative to controls, confidence was significantly lower on Side trials and left parietal ERPs elicited by words from the mobility task were </w:t>
      </w:r>
      <w:r w:rsidR="006D5065">
        <w:rPr>
          <w:rFonts w:cs="Times New Roman"/>
        </w:rPr>
        <w:t>substantially</w:t>
      </w:r>
      <w:r w:rsidR="00A97C79">
        <w:rPr>
          <w:rFonts w:cs="Times New Roman"/>
        </w:rPr>
        <w:t xml:space="preserve"> lower under the Side cue. This </w:t>
      </w:r>
      <w:r w:rsidR="0048339F">
        <w:rPr>
          <w:rFonts w:cs="Times New Roman"/>
        </w:rPr>
        <w:t xml:space="preserve">offers </w:t>
      </w:r>
      <w:r w:rsidR="00A97C79">
        <w:rPr>
          <w:rFonts w:cs="Times New Roman"/>
        </w:rPr>
        <w:t>support</w:t>
      </w:r>
      <w:r w:rsidR="0048339F">
        <w:rPr>
          <w:rFonts w:cs="Times New Roman"/>
        </w:rPr>
        <w:t xml:space="preserve"> to</w:t>
      </w:r>
      <w:r w:rsidR="00A97C79">
        <w:rPr>
          <w:rFonts w:cs="Times New Roman"/>
        </w:rPr>
        <w:t xml:space="preserve"> the cognitive initiative framework from another </w:t>
      </w:r>
      <w:r w:rsidR="0048339F">
        <w:rPr>
          <w:rFonts w:cs="Times New Roman"/>
        </w:rPr>
        <w:t>quarter</w:t>
      </w:r>
      <w:r w:rsidR="00A97C79">
        <w:rPr>
          <w:rFonts w:cs="Times New Roman"/>
        </w:rPr>
        <w:t xml:space="preserve">, by showing that depressed participants performed worst when cued to retrieve an </w:t>
      </w:r>
      <w:r w:rsidR="0048339F">
        <w:rPr>
          <w:rFonts w:cs="Times New Roman"/>
        </w:rPr>
        <w:t xml:space="preserve">arbitrarily assigned </w:t>
      </w:r>
      <w:r w:rsidR="00A97C79">
        <w:rPr>
          <w:rFonts w:cs="Times New Roman"/>
        </w:rPr>
        <w:t xml:space="preserve">attribute </w:t>
      </w:r>
      <w:r w:rsidR="0048339F">
        <w:rPr>
          <w:rFonts w:cs="Times New Roman"/>
        </w:rPr>
        <w:t>totally un</w:t>
      </w:r>
      <w:r w:rsidR="00A97C79">
        <w:rPr>
          <w:rFonts w:cs="Times New Roman"/>
        </w:rPr>
        <w:t>related to the items</w:t>
      </w:r>
      <w:r w:rsidR="0048339F">
        <w:rPr>
          <w:rFonts w:cs="Times New Roman"/>
        </w:rPr>
        <w:t>’</w:t>
      </w:r>
      <w:r w:rsidR="00A97C79">
        <w:rPr>
          <w:rFonts w:cs="Times New Roman"/>
        </w:rPr>
        <w:t xml:space="preserve"> semantic properties—namely, the </w:t>
      </w:r>
      <w:r w:rsidR="0048339F">
        <w:rPr>
          <w:rFonts w:cs="Times New Roman"/>
        </w:rPr>
        <w:t>position</w:t>
      </w:r>
      <w:r w:rsidR="00A97C79">
        <w:rPr>
          <w:rFonts w:cs="Times New Roman"/>
        </w:rPr>
        <w:t xml:space="preserve"> of the words on the screen. </w:t>
      </w:r>
    </w:p>
    <w:p w14:paraId="77A1A307" w14:textId="0D7FDB77" w:rsidR="00B55BA6" w:rsidRDefault="00B67201" w:rsidP="00B55BA6">
      <w:pPr>
        <w:spacing w:line="480" w:lineRule="auto"/>
        <w:ind w:firstLine="720"/>
        <w:rPr>
          <w:rFonts w:cs="Times New Roman"/>
        </w:rPr>
      </w:pPr>
      <w:r>
        <w:rPr>
          <w:rFonts w:cs="Times New Roman"/>
        </w:rPr>
        <w:t xml:space="preserve">Third, in the </w:t>
      </w:r>
      <w:r w:rsidR="00124F7A">
        <w:rPr>
          <w:rFonts w:cs="Times New Roman"/>
        </w:rPr>
        <w:t>MDD</w:t>
      </w:r>
      <w:r>
        <w:rPr>
          <w:rFonts w:cs="Times New Roman"/>
        </w:rPr>
        <w:t xml:space="preserve"> group the amplitude of the left parietal ERPs was negatively correlated with self-reported sleep </w:t>
      </w:r>
      <w:r w:rsidR="0048339F">
        <w:rPr>
          <w:rFonts w:cs="Times New Roman"/>
        </w:rPr>
        <w:t xml:space="preserve">disruption over the last month, and this effect </w:t>
      </w:r>
      <w:r w:rsidR="00B55BA6">
        <w:rPr>
          <w:rFonts w:cs="Times New Roman"/>
        </w:rPr>
        <w:t>remained</w:t>
      </w:r>
      <w:r w:rsidR="0048339F">
        <w:rPr>
          <w:rFonts w:cs="Times New Roman"/>
        </w:rPr>
        <w:t xml:space="preserve"> significant after controlling for depressive severity.</w:t>
      </w:r>
      <w:r w:rsidR="00124F7A">
        <w:rPr>
          <w:rFonts w:cs="Times New Roman"/>
        </w:rPr>
        <w:t xml:space="preserve"> We are </w:t>
      </w:r>
      <w:r w:rsidR="005A4011">
        <w:rPr>
          <w:rFonts w:cs="Times New Roman"/>
        </w:rPr>
        <w:t>un</w:t>
      </w:r>
      <w:r w:rsidR="00124F7A">
        <w:rPr>
          <w:rFonts w:cs="Times New Roman"/>
        </w:rPr>
        <w:t xml:space="preserve">aware of prior ERP or imaging </w:t>
      </w:r>
      <w:r w:rsidR="005A4011">
        <w:rPr>
          <w:rFonts w:cs="Times New Roman"/>
        </w:rPr>
        <w:t>data</w:t>
      </w:r>
      <w:r w:rsidR="00124F7A">
        <w:rPr>
          <w:rFonts w:cs="Times New Roman"/>
        </w:rPr>
        <w:t xml:space="preserve"> </w:t>
      </w:r>
      <w:r w:rsidR="005A4011">
        <w:rPr>
          <w:rFonts w:cs="Times New Roman"/>
        </w:rPr>
        <w:t>on</w:t>
      </w:r>
      <w:r w:rsidR="00124F7A">
        <w:rPr>
          <w:rFonts w:cs="Times New Roman"/>
        </w:rPr>
        <w:t xml:space="preserve"> the relationship between sleep and episo</w:t>
      </w:r>
      <w:r w:rsidR="005A4011">
        <w:rPr>
          <w:rFonts w:cs="Times New Roman"/>
        </w:rPr>
        <w:t xml:space="preserve">dic retrieval in MDD, but this result is </w:t>
      </w:r>
      <w:r w:rsidR="00124F7A">
        <w:rPr>
          <w:rFonts w:cs="Times New Roman"/>
        </w:rPr>
        <w:t xml:space="preserve">conceptually consistent with prior studies of working memory in healthy adults. For instance, </w:t>
      </w:r>
      <w:r w:rsidR="005A4011">
        <w:rPr>
          <w:rFonts w:cs="Times New Roman"/>
        </w:rPr>
        <w:t>an</w:t>
      </w:r>
      <w:r w:rsidR="00124F7A">
        <w:rPr>
          <w:rFonts w:cs="Times New Roman"/>
        </w:rPr>
        <w:t xml:space="preserve"> </w:t>
      </w:r>
      <w:r w:rsidR="00B55BA6">
        <w:rPr>
          <w:rFonts w:cs="Times New Roman"/>
        </w:rPr>
        <w:t xml:space="preserve">fMRI </w:t>
      </w:r>
      <w:r w:rsidR="00124F7A">
        <w:rPr>
          <w:rFonts w:cs="Times New Roman"/>
        </w:rPr>
        <w:t xml:space="preserve">study </w:t>
      </w:r>
      <w:r w:rsidR="00B55BA6">
        <w:rPr>
          <w:rFonts w:cs="Times New Roman"/>
        </w:rPr>
        <w:t>examined</w:t>
      </w:r>
      <w:r w:rsidR="00124F7A">
        <w:rPr>
          <w:rFonts w:cs="Times New Roman"/>
        </w:rPr>
        <w:t xml:space="preserve"> </w:t>
      </w:r>
      <w:r w:rsidR="00B55BA6">
        <w:rPr>
          <w:rFonts w:cs="Times New Roman"/>
        </w:rPr>
        <w:t xml:space="preserve">activation of </w:t>
      </w:r>
      <w:r w:rsidR="00124F7A">
        <w:rPr>
          <w:rFonts w:cs="Times New Roman"/>
        </w:rPr>
        <w:t xml:space="preserve">the fronto-parietal control network as healthy adults performed a working memory task when they were well-rested, and again after 24 and 35 hours of total sleep deprivation </w:t>
      </w:r>
      <w:r w:rsidR="00124F7A" w:rsidRPr="00124F7A">
        <w:rPr>
          <w:rFonts w:cs="Times New Roman"/>
          <w:noProof/>
        </w:rPr>
        <w:t>(Chee et al., 2006)</w:t>
      </w:r>
      <w:r w:rsidR="00124F7A">
        <w:rPr>
          <w:rFonts w:cs="Times New Roman"/>
        </w:rPr>
        <w:t xml:space="preserve">. </w:t>
      </w:r>
      <w:r w:rsidR="005A4011">
        <w:rPr>
          <w:rFonts w:cs="Times New Roman"/>
        </w:rPr>
        <w:t>There was</w:t>
      </w:r>
      <w:r w:rsidR="00124F7A">
        <w:rPr>
          <w:rFonts w:cs="Times New Roman"/>
        </w:rPr>
        <w:t xml:space="preserve"> a main effect of deprivation on activation of the superior parietal lobe, with the strongest effects in the left hemisphere: parietal activation </w:t>
      </w:r>
      <w:r w:rsidR="005A4011">
        <w:rPr>
          <w:rFonts w:cs="Times New Roman"/>
        </w:rPr>
        <w:t xml:space="preserve">was sharply </w:t>
      </w:r>
      <w:r w:rsidR="00124F7A">
        <w:rPr>
          <w:rFonts w:cs="Times New Roman"/>
        </w:rPr>
        <w:t xml:space="preserve">decreased in the deprived </w:t>
      </w:r>
      <w:r w:rsidR="00B55BA6">
        <w:rPr>
          <w:rFonts w:cs="Times New Roman"/>
        </w:rPr>
        <w:t>vs.</w:t>
      </w:r>
      <w:r w:rsidR="00124F7A">
        <w:rPr>
          <w:rFonts w:cs="Times New Roman"/>
        </w:rPr>
        <w:t xml:space="preserve"> the rested state. Moreover</w:t>
      </w:r>
      <w:r w:rsidR="00A74FE2">
        <w:rPr>
          <w:rFonts w:cs="Times New Roman"/>
        </w:rPr>
        <w:t xml:space="preserve">, the amplitude of left parietal and left frontal activation at baseline negatively predicted deprivation-induced drops in accuracy, in a manner akin to the “cognitive reserve” hypothesis of aging </w:t>
      </w:r>
      <w:r w:rsidR="00A74FE2" w:rsidRPr="00A74FE2">
        <w:rPr>
          <w:rFonts w:cs="Times New Roman"/>
          <w:noProof/>
        </w:rPr>
        <w:t>(Stern, 2012)</w:t>
      </w:r>
      <w:r w:rsidR="00A74FE2">
        <w:rPr>
          <w:rFonts w:cs="Times New Roman"/>
        </w:rPr>
        <w:t xml:space="preserve">: participants with greater activation </w:t>
      </w:r>
      <w:r w:rsidR="00E05F24">
        <w:rPr>
          <w:rFonts w:cs="Times New Roman"/>
        </w:rPr>
        <w:t xml:space="preserve">in these regions </w:t>
      </w:r>
      <w:r w:rsidR="00A74FE2">
        <w:rPr>
          <w:rFonts w:cs="Times New Roman"/>
        </w:rPr>
        <w:t xml:space="preserve">at baseline were least affected by sleep deprivation. </w:t>
      </w:r>
      <w:r w:rsidR="00B55BA6">
        <w:rPr>
          <w:rFonts w:cs="Times New Roman"/>
        </w:rPr>
        <w:t xml:space="preserve">Our detection of a negative effect of disrupted sleep on left parietal ERPs </w:t>
      </w:r>
      <w:r w:rsidR="005A4011">
        <w:rPr>
          <w:rFonts w:cs="Times New Roman"/>
        </w:rPr>
        <w:t xml:space="preserve">in MDD is </w:t>
      </w:r>
      <w:r w:rsidR="00B55BA6">
        <w:rPr>
          <w:rFonts w:cs="Times New Roman"/>
        </w:rPr>
        <w:t xml:space="preserve">in line with these prior findings, but we did not find any relationship between sleep and source accuracy or confidence. </w:t>
      </w:r>
      <w:r w:rsidR="005A4011">
        <w:rPr>
          <w:rFonts w:cs="Times New Roman"/>
        </w:rPr>
        <w:t xml:space="preserve">We expect that such a relationship </w:t>
      </w:r>
      <w:r w:rsidR="007C0BFB">
        <w:rPr>
          <w:rFonts w:cs="Times New Roman"/>
        </w:rPr>
        <w:t>will</w:t>
      </w:r>
      <w:r w:rsidR="005A4011">
        <w:rPr>
          <w:rFonts w:cs="Times New Roman"/>
        </w:rPr>
        <w:t xml:space="preserve"> be detect</w:t>
      </w:r>
      <w:r w:rsidR="007C0BFB">
        <w:rPr>
          <w:rFonts w:cs="Times New Roman"/>
        </w:rPr>
        <w:t>ed</w:t>
      </w:r>
      <w:r w:rsidR="005A4011">
        <w:rPr>
          <w:rFonts w:cs="Times New Roman"/>
        </w:rPr>
        <w:t xml:space="preserve"> in future work, because sleep disruption is extremely common in depression </w:t>
      </w:r>
      <w:r w:rsidR="005A4011" w:rsidRPr="005A4011">
        <w:rPr>
          <w:rFonts w:cs="Times New Roman"/>
          <w:noProof/>
        </w:rPr>
        <w:t>(Tsuno et al., 2005)</w:t>
      </w:r>
      <w:r w:rsidR="005A4011">
        <w:rPr>
          <w:rFonts w:cs="Times New Roman"/>
        </w:rPr>
        <w:t xml:space="preserve">, sleep disruption exerts broad negative effects on range of cognitive functions </w:t>
      </w:r>
      <w:r w:rsidR="0067162B" w:rsidRPr="0067162B">
        <w:rPr>
          <w:rFonts w:cs="Times New Roman"/>
          <w:noProof/>
        </w:rPr>
        <w:t>(Durmer and Dinges, 2005)</w:t>
      </w:r>
      <w:r w:rsidR="005A4011">
        <w:rPr>
          <w:rFonts w:cs="Times New Roman"/>
        </w:rPr>
        <w:t xml:space="preserve">, and there is reason to think that disrupted episodic retrieval in MDD may reflect </w:t>
      </w:r>
      <w:r w:rsidR="007C0BFB">
        <w:rPr>
          <w:rFonts w:cs="Times New Roman"/>
        </w:rPr>
        <w:t xml:space="preserve">reduced </w:t>
      </w:r>
      <w:r w:rsidR="005A4011">
        <w:rPr>
          <w:rFonts w:cs="Times New Roman"/>
        </w:rPr>
        <w:t xml:space="preserve">executive function </w:t>
      </w:r>
      <w:r w:rsidR="005A4011" w:rsidRPr="005A4011">
        <w:rPr>
          <w:rFonts w:cs="Times New Roman"/>
          <w:noProof/>
        </w:rPr>
        <w:t>(Dalgleish et al., 2007)</w:t>
      </w:r>
      <w:r w:rsidR="005A4011">
        <w:rPr>
          <w:rFonts w:cs="Times New Roman"/>
        </w:rPr>
        <w:t>.</w:t>
      </w:r>
      <w:r w:rsidR="007C0BFB">
        <w:rPr>
          <w:rFonts w:cs="Times New Roman"/>
        </w:rPr>
        <w:t xml:space="preserve"> Thus, we speculate that sleep disruption may make a key contribution to impaired episodic retrieval for neutral information in depression.</w:t>
      </w:r>
      <w:r w:rsidR="00B55BA6">
        <w:rPr>
          <w:rFonts w:cs="Times New Roman"/>
        </w:rPr>
        <w:t xml:space="preserve"> </w:t>
      </w:r>
      <w:r w:rsidR="00F66D8B">
        <w:rPr>
          <w:rFonts w:cs="Times New Roman"/>
        </w:rPr>
        <w:t xml:space="preserve">In fact, we suspect that sleep deprivation may prove key to emotional memory biases in MDD as well, since poor sleep appears to </w:t>
      </w:r>
      <w:r w:rsidR="003F2729">
        <w:rPr>
          <w:rFonts w:cs="Times New Roman"/>
        </w:rPr>
        <w:t>impair</w:t>
      </w:r>
      <w:r w:rsidR="00F66D8B">
        <w:rPr>
          <w:rFonts w:cs="Times New Roman"/>
        </w:rPr>
        <w:t xml:space="preserve"> long-term retention of positive and neutral memories more than negative memories</w:t>
      </w:r>
      <w:r w:rsidR="003F659F">
        <w:rPr>
          <w:rFonts w:cs="Times New Roman"/>
        </w:rPr>
        <w:t xml:space="preserve"> </w:t>
      </w:r>
      <w:r w:rsidR="003F659F" w:rsidRPr="003F659F">
        <w:rPr>
          <w:rFonts w:cs="Times New Roman"/>
          <w:noProof/>
        </w:rPr>
        <w:t>(Sterpenich et al., 2007)</w:t>
      </w:r>
      <w:r w:rsidR="003F2729">
        <w:rPr>
          <w:rFonts w:cs="Times New Roman"/>
        </w:rPr>
        <w:t xml:space="preserve">—this could contribute to the memory advantage </w:t>
      </w:r>
      <w:r w:rsidR="006A547A">
        <w:rPr>
          <w:rFonts w:cs="Times New Roman"/>
        </w:rPr>
        <w:t>for</w:t>
      </w:r>
      <w:r w:rsidR="003F2729">
        <w:rPr>
          <w:rFonts w:cs="Times New Roman"/>
        </w:rPr>
        <w:t xml:space="preserve"> negative stimuli in </w:t>
      </w:r>
      <w:r w:rsidR="00D06229">
        <w:rPr>
          <w:rFonts w:cs="Times New Roman"/>
        </w:rPr>
        <w:t xml:space="preserve">adults with </w:t>
      </w:r>
      <w:r w:rsidR="003F2729">
        <w:rPr>
          <w:rFonts w:cs="Times New Roman"/>
        </w:rPr>
        <w:t>MDD.</w:t>
      </w:r>
      <w:r w:rsidR="005930A0">
        <w:rPr>
          <w:rFonts w:cs="Times New Roman"/>
        </w:rPr>
        <w:t xml:space="preserve"> Finally, drowsiness is associated with increased alpha power in the EEG, and alpha is associated with inhibition of cortical function</w:t>
      </w:r>
      <w:r w:rsidR="008D747B">
        <w:rPr>
          <w:rFonts w:cs="Times New Roman"/>
        </w:rPr>
        <w:t xml:space="preserve"> (Jensen and Mazaheri, 2010). Thus, a fascinating topic for future work would be to determine whether sleep disruption in psychiatric groups is linked to cognitive deficits via alpha-induced inhibition of key cortical areas—here, left parietal regions important for source memory</w:t>
      </w:r>
      <w:r w:rsidR="0000781B">
        <w:rPr>
          <w:rFonts w:cs="Times New Roman"/>
        </w:rPr>
        <w:t>.</w:t>
      </w:r>
    </w:p>
    <w:p w14:paraId="4019DF5A" w14:textId="6FD895B9" w:rsidR="003F2729" w:rsidRPr="00536423" w:rsidRDefault="002852C1" w:rsidP="00B55BA6">
      <w:pPr>
        <w:spacing w:line="480" w:lineRule="auto"/>
        <w:ind w:firstLine="720"/>
        <w:rPr>
          <w:rFonts w:cs="Times New Roman"/>
        </w:rPr>
      </w:pPr>
      <w:r>
        <w:rPr>
          <w:rFonts w:cs="Times New Roman"/>
        </w:rPr>
        <w:t xml:space="preserve">Although </w:t>
      </w:r>
      <w:r w:rsidR="009D0C69">
        <w:rPr>
          <w:rFonts w:cs="Times New Roman"/>
        </w:rPr>
        <w:t>we did not observe group differences when Question and Side hits (collapsed over the encoding tasks) were contrasted to correct responses on Odd/Even trials</w:t>
      </w:r>
      <w:r w:rsidR="00A14958">
        <w:rPr>
          <w:rFonts w:cs="Times New Roman"/>
        </w:rPr>
        <w:t xml:space="preserve"> (Figures 6 and 7)</w:t>
      </w:r>
      <w:r w:rsidR="009D0C69">
        <w:rPr>
          <w:rFonts w:cs="Times New Roman"/>
        </w:rPr>
        <w:t xml:space="preserve">, the results of these contrasts were very similar to prior </w:t>
      </w:r>
      <w:r w:rsidR="00201FC5">
        <w:rPr>
          <w:rFonts w:cs="Times New Roman"/>
        </w:rPr>
        <w:t>reports</w:t>
      </w:r>
      <w:r w:rsidR="009D0C69">
        <w:rPr>
          <w:rFonts w:cs="Times New Roman"/>
        </w:rPr>
        <w:t xml:space="preserve">. Both contrasts elicited left parietal activity from 400-800 ms, although this was only significant in the Question vs. Odd/Even contrast (the lack of significance in the Side vs. Odd/Even contrast reflects the stringency of the multiple comparisons correction used in our mass univariate analysis, as well as the fact that confidence was consistently lower on Side vs. Question trials—for </w:t>
      </w:r>
      <w:r w:rsidR="007D7503">
        <w:rPr>
          <w:rFonts w:cs="Times New Roman"/>
        </w:rPr>
        <w:t>the</w:t>
      </w:r>
      <w:r w:rsidR="009D0C69">
        <w:rPr>
          <w:rFonts w:cs="Times New Roman"/>
        </w:rPr>
        <w:t xml:space="preserve"> link between confidence and recollection during </w:t>
      </w:r>
      <w:r w:rsidR="007D7503">
        <w:rPr>
          <w:rFonts w:cs="Times New Roman"/>
        </w:rPr>
        <w:t>source memory judgments, see Th</w:t>
      </w:r>
      <w:r w:rsidR="009D0C69">
        <w:rPr>
          <w:rFonts w:cs="Times New Roman"/>
        </w:rPr>
        <w:t>ak</w:t>
      </w:r>
      <w:r w:rsidR="007D7503">
        <w:rPr>
          <w:rFonts w:cs="Times New Roman"/>
        </w:rPr>
        <w:t>r</w:t>
      </w:r>
      <w:r w:rsidR="009D0C69">
        <w:rPr>
          <w:rFonts w:cs="Times New Roman"/>
        </w:rPr>
        <w:t>al et al., 2015).</w:t>
      </w:r>
      <w:r w:rsidR="007D7503">
        <w:rPr>
          <w:rFonts w:cs="Times New Roman"/>
        </w:rPr>
        <w:t xml:space="preserve"> The parietal effects were followed by very </w:t>
      </w:r>
      <w:r w:rsidR="00385FDC">
        <w:rPr>
          <w:rFonts w:cs="Times New Roman"/>
        </w:rPr>
        <w:t>robust</w:t>
      </w:r>
      <w:r w:rsidR="007D7503">
        <w:rPr>
          <w:rFonts w:cs="Times New Roman"/>
        </w:rPr>
        <w:t xml:space="preserve"> LPN</w:t>
      </w:r>
      <w:r w:rsidR="00385FDC">
        <w:rPr>
          <w:rFonts w:cs="Times New Roman"/>
        </w:rPr>
        <w:t>s</w:t>
      </w:r>
      <w:r w:rsidR="007D7503">
        <w:rPr>
          <w:rFonts w:cs="Times New Roman"/>
        </w:rPr>
        <w:t>, which were evident over midline pos</w:t>
      </w:r>
      <w:r w:rsidR="00F46AF3">
        <w:rPr>
          <w:rFonts w:cs="Times New Roman"/>
        </w:rPr>
        <w:t xml:space="preserve">terior scalp in both contrasts, </w:t>
      </w:r>
      <w:r w:rsidR="007D7503">
        <w:rPr>
          <w:rFonts w:cs="Times New Roman"/>
        </w:rPr>
        <w:t xml:space="preserve">albeit with a more right hemisphere </w:t>
      </w:r>
      <w:r w:rsidR="00F46AF3">
        <w:rPr>
          <w:rFonts w:cs="Times New Roman"/>
        </w:rPr>
        <w:t>focus for Question vs. Odd/Even,</w:t>
      </w:r>
      <w:r w:rsidR="007D7503">
        <w:rPr>
          <w:rFonts w:cs="Times New Roman"/>
        </w:rPr>
        <w:t xml:space="preserve"> </w:t>
      </w:r>
      <w:r w:rsidR="00F46AF3">
        <w:rPr>
          <w:rFonts w:cs="Times New Roman"/>
        </w:rPr>
        <w:t xml:space="preserve">and </w:t>
      </w:r>
      <w:r w:rsidR="007D7503">
        <w:rPr>
          <w:rFonts w:cs="Times New Roman"/>
        </w:rPr>
        <w:t xml:space="preserve">extended over left frontal scalp in the Question vs. Odd/Even contrast. The midline posterior </w:t>
      </w:r>
      <w:r w:rsidR="007019F8">
        <w:rPr>
          <w:rFonts w:cs="Times New Roman"/>
        </w:rPr>
        <w:t>results</w:t>
      </w:r>
      <w:r w:rsidR="007D7503">
        <w:rPr>
          <w:rFonts w:cs="Times New Roman"/>
        </w:rPr>
        <w:t xml:space="preserve"> are consistent with the aforementioned PMAT </w:t>
      </w:r>
      <w:r w:rsidR="00911476">
        <w:rPr>
          <w:rFonts w:cs="Times New Roman"/>
        </w:rPr>
        <w:t>framework (Ritchey et al., 2015)</w:t>
      </w:r>
      <w:r w:rsidR="007D7503">
        <w:rPr>
          <w:rFonts w:cs="Times New Roman"/>
        </w:rPr>
        <w:t xml:space="preserve">, which links </w:t>
      </w:r>
      <w:r w:rsidR="007019F8">
        <w:rPr>
          <w:rFonts w:cs="Times New Roman"/>
        </w:rPr>
        <w:t xml:space="preserve">the retrieval of contextual information in general and spatial information in particular to activation of the retrosplenial cortex and the precuneus. Because the multi-modal study by Bergström and colleagues (2013) linked the LPN to fMRI activation in the precuneus, we interpret the posterior LPN as reflecting process related to contextual retrieval. </w:t>
      </w:r>
      <w:r w:rsidR="00E167F9">
        <w:rPr>
          <w:rFonts w:cs="Times New Roman"/>
        </w:rPr>
        <w:t>The nature of those processes</w:t>
      </w:r>
      <w:r w:rsidR="007019F8">
        <w:rPr>
          <w:rFonts w:cs="Times New Roman"/>
        </w:rPr>
        <w:t xml:space="preserve"> is unclear, but candidates include post-retrieval monitoring (Simons et al., 2010), maintenance of retrieved information in an episodic buffer (Baddeley, 2000), </w:t>
      </w:r>
      <w:r w:rsidR="00E60275">
        <w:rPr>
          <w:rFonts w:cs="Times New Roman"/>
        </w:rPr>
        <w:t xml:space="preserve">direction of attention to the products of the retrieval search (Cabeza et al., 2008), </w:t>
      </w:r>
      <w:r w:rsidR="007019F8">
        <w:rPr>
          <w:rFonts w:cs="Times New Roman"/>
        </w:rPr>
        <w:t xml:space="preserve">or perhaps the </w:t>
      </w:r>
      <w:r w:rsidR="009B35CB">
        <w:rPr>
          <w:rFonts w:cs="Times New Roman"/>
        </w:rPr>
        <w:t>generation or maintenance</w:t>
      </w:r>
      <w:r w:rsidR="00E60275">
        <w:rPr>
          <w:rFonts w:cs="Times New Roman"/>
        </w:rPr>
        <w:t xml:space="preserve"> of visual images elicited by any of these </w:t>
      </w:r>
      <w:r w:rsidR="00536423">
        <w:rPr>
          <w:rFonts w:cs="Times New Roman"/>
        </w:rPr>
        <w:t>processes</w:t>
      </w:r>
      <w:r w:rsidR="009B35CB">
        <w:rPr>
          <w:rFonts w:cs="Times New Roman"/>
        </w:rPr>
        <w:t xml:space="preserve"> (Farah, 1984</w:t>
      </w:r>
      <w:r w:rsidR="007E474F">
        <w:rPr>
          <w:rFonts w:cs="Times New Roman"/>
        </w:rPr>
        <w:t>, 1989</w:t>
      </w:r>
      <w:r w:rsidR="009B35CB">
        <w:rPr>
          <w:rFonts w:cs="Times New Roman"/>
        </w:rPr>
        <w:t>).</w:t>
      </w:r>
      <w:r w:rsidR="00E167F9">
        <w:rPr>
          <w:rFonts w:cs="Times New Roman"/>
        </w:rPr>
        <w:t xml:space="preserve"> The left frontal LPN seen </w:t>
      </w:r>
      <w:r w:rsidR="00844C94">
        <w:rPr>
          <w:rFonts w:cs="Times New Roman"/>
        </w:rPr>
        <w:t>in the Question vs. Odd/Even contrast may reflect cue elaboration (Han et al., 2012), selection among candidate memories (Bergström et al., 2015), or possibly reinstat</w:t>
      </w:r>
      <w:r w:rsidR="009E122B">
        <w:rPr>
          <w:rFonts w:cs="Times New Roman"/>
        </w:rPr>
        <w:t>ement of left frontal activity</w:t>
      </w:r>
      <w:r w:rsidR="00844C94">
        <w:rPr>
          <w:rFonts w:cs="Times New Roman"/>
        </w:rPr>
        <w:t xml:space="preserve"> that supported performance of the encoding tasks in the first place (Thakral et al., 2015).</w:t>
      </w:r>
      <w:r w:rsidR="00E167F9">
        <w:rPr>
          <w:rFonts w:cs="Times New Roman"/>
        </w:rPr>
        <w:t xml:space="preserve"> Given the complexity of these processes and the robust evidence of </w:t>
      </w:r>
      <w:r w:rsidR="009D0F9C">
        <w:rPr>
          <w:rFonts w:cs="Times New Roman"/>
        </w:rPr>
        <w:t>cognitive</w:t>
      </w:r>
      <w:r w:rsidR="00E167F9">
        <w:rPr>
          <w:rFonts w:cs="Times New Roman"/>
        </w:rPr>
        <w:t xml:space="preserve"> d</w:t>
      </w:r>
      <w:r w:rsidR="001540EF">
        <w:rPr>
          <w:rFonts w:cs="Times New Roman"/>
        </w:rPr>
        <w:t>ysfunction</w:t>
      </w:r>
      <w:r w:rsidR="009D4DD8">
        <w:rPr>
          <w:rFonts w:cs="Times New Roman"/>
        </w:rPr>
        <w:t xml:space="preserve"> in depression (Snyder, 2013</w:t>
      </w:r>
      <w:r w:rsidR="00E167F9">
        <w:rPr>
          <w:rFonts w:cs="Times New Roman"/>
        </w:rPr>
        <w:t>), we expect that depression-related deficits may</w:t>
      </w:r>
      <w:r w:rsidR="009D4DD8">
        <w:rPr>
          <w:rFonts w:cs="Times New Roman"/>
        </w:rPr>
        <w:t xml:space="preserve"> yet</w:t>
      </w:r>
      <w:r w:rsidR="00E167F9">
        <w:rPr>
          <w:rFonts w:cs="Times New Roman"/>
        </w:rPr>
        <w:t xml:space="preserve"> be detectable in future studies.</w:t>
      </w:r>
      <w:r w:rsidR="00536423">
        <w:rPr>
          <w:rFonts w:cs="Times New Roman"/>
        </w:rPr>
        <w:t xml:space="preserve"> And </w:t>
      </w:r>
      <w:r w:rsidR="00C54945">
        <w:rPr>
          <w:rFonts w:cs="Times New Roman"/>
        </w:rPr>
        <w:t>while</w:t>
      </w:r>
      <w:r w:rsidR="00536423">
        <w:rPr>
          <w:rFonts w:cs="Times New Roman"/>
        </w:rPr>
        <w:t xml:space="preserve"> we cannot adjudicate between the various candidates in this dataset, we note that because the LPN follows the left parietal effect, it very likely mediates a process (or processes) that act on the products of recollection</w:t>
      </w:r>
      <w:r w:rsidR="00C54945">
        <w:rPr>
          <w:rFonts w:cs="Times New Roman"/>
        </w:rPr>
        <w:t xml:space="preserve">, and </w:t>
      </w:r>
      <w:r w:rsidR="00536423">
        <w:rPr>
          <w:rFonts w:cs="Times New Roman"/>
        </w:rPr>
        <w:t xml:space="preserve">probably does not reflect activity </w:t>
      </w:r>
      <w:r w:rsidR="00C54945">
        <w:rPr>
          <w:rFonts w:cs="Times New Roman"/>
        </w:rPr>
        <w:t>related to initiating retrieval searche</w:t>
      </w:r>
      <w:r w:rsidR="00536423">
        <w:rPr>
          <w:rFonts w:cs="Times New Roman"/>
        </w:rPr>
        <w:t>s (Bergström et al., 2013).</w:t>
      </w:r>
    </w:p>
    <w:p w14:paraId="0EF84433" w14:textId="796D43F3" w:rsidR="00F4198C" w:rsidRDefault="003F659F" w:rsidP="005620AF">
      <w:pPr>
        <w:spacing w:line="480" w:lineRule="auto"/>
        <w:ind w:firstLine="720"/>
        <w:rPr>
          <w:rFonts w:cs="Times New Roman"/>
        </w:rPr>
      </w:pPr>
      <w:r>
        <w:rPr>
          <w:rFonts w:cs="Times New Roman"/>
        </w:rPr>
        <w:t>It is important to be aware of</w:t>
      </w:r>
      <w:r w:rsidR="000D2248">
        <w:rPr>
          <w:rFonts w:cs="Times New Roman"/>
        </w:rPr>
        <w:t xml:space="preserve"> limitations</w:t>
      </w:r>
      <w:r w:rsidR="00A660C4">
        <w:rPr>
          <w:rFonts w:cs="Times New Roman"/>
        </w:rPr>
        <w:t xml:space="preserve"> </w:t>
      </w:r>
      <w:r w:rsidR="000D2248">
        <w:rPr>
          <w:rFonts w:cs="Times New Roman"/>
        </w:rPr>
        <w:t>associated with th</w:t>
      </w:r>
      <w:r w:rsidR="00D04E55">
        <w:rPr>
          <w:rFonts w:cs="Times New Roman"/>
        </w:rPr>
        <w:t>e</w:t>
      </w:r>
      <w:r w:rsidR="000D2248">
        <w:rPr>
          <w:rFonts w:cs="Times New Roman"/>
        </w:rPr>
        <w:t xml:space="preserve"> experimental design. First, </w:t>
      </w:r>
      <w:r w:rsidR="00295F76">
        <w:rPr>
          <w:rFonts w:cs="Times New Roman"/>
        </w:rPr>
        <w:t>we cannot conclusively link the ERP results in Figure 9 to accuracy vs. confidence. W</w:t>
      </w:r>
      <w:r w:rsidR="000D2248">
        <w:rPr>
          <w:rFonts w:cs="Times New Roman"/>
        </w:rPr>
        <w:t xml:space="preserve">e </w:t>
      </w:r>
      <w:r w:rsidR="00295F76">
        <w:rPr>
          <w:rFonts w:cs="Times New Roman"/>
        </w:rPr>
        <w:t xml:space="preserve">are inclined to interpret them as reflecting </w:t>
      </w:r>
      <w:r w:rsidR="00DD5784">
        <w:rPr>
          <w:rFonts w:cs="Times New Roman"/>
        </w:rPr>
        <w:t>fluctuation in</w:t>
      </w:r>
      <w:r w:rsidR="00295F76">
        <w:rPr>
          <w:rFonts w:cs="Times New Roman"/>
        </w:rPr>
        <w:t xml:space="preserve"> </w:t>
      </w:r>
      <w:r w:rsidR="00DD5784">
        <w:rPr>
          <w:rFonts w:cs="Times New Roman"/>
        </w:rPr>
        <w:t xml:space="preserve">memory accuracy </w:t>
      </w:r>
      <w:r w:rsidR="00295F76">
        <w:rPr>
          <w:rFonts w:cs="Times New Roman"/>
        </w:rPr>
        <w:t>because the patterns in Figur</w:t>
      </w:r>
      <w:r w:rsidR="00D04E55">
        <w:rPr>
          <w:rFonts w:cs="Times New Roman"/>
        </w:rPr>
        <w:t>e 9 (bottom panel) and Figure 4</w:t>
      </w:r>
      <w:r w:rsidR="00295F76">
        <w:rPr>
          <w:rFonts w:cs="Times New Roman"/>
        </w:rPr>
        <w:t xml:space="preserve"> (top left panel) are quite similar, but across the groups the ERPs were weakly correlated with both accuracy and confidence. Furthermore, “Question minus Side” accuracy and confidence difference scores were significantly positively correlated for words from the mobility task, which suggests that clean</w:t>
      </w:r>
      <w:r w:rsidR="00D04E55">
        <w:rPr>
          <w:rFonts w:cs="Times New Roman"/>
        </w:rPr>
        <w:t>ly</w:t>
      </w:r>
      <w:r w:rsidR="00295F76">
        <w:rPr>
          <w:rFonts w:cs="Times New Roman"/>
        </w:rPr>
        <w:t xml:space="preserve"> </w:t>
      </w:r>
      <w:r w:rsidR="00D04E55">
        <w:rPr>
          <w:rFonts w:cs="Times New Roman"/>
        </w:rPr>
        <w:t>dissociati</w:t>
      </w:r>
      <w:r w:rsidR="00295F76">
        <w:rPr>
          <w:rFonts w:cs="Times New Roman"/>
        </w:rPr>
        <w:t>n</w:t>
      </w:r>
      <w:r w:rsidR="00D04E55">
        <w:rPr>
          <w:rFonts w:cs="Times New Roman"/>
        </w:rPr>
        <w:t>g effects associated with accuracy vs. confidence</w:t>
      </w:r>
      <w:r w:rsidR="00295F76">
        <w:rPr>
          <w:rFonts w:cs="Times New Roman"/>
        </w:rPr>
        <w:t xml:space="preserve"> may n</w:t>
      </w:r>
      <w:r w:rsidR="00D04E55">
        <w:rPr>
          <w:rFonts w:cs="Times New Roman"/>
        </w:rPr>
        <w:t>ot be possible in th</w:t>
      </w:r>
      <w:r w:rsidR="00DD5784">
        <w:rPr>
          <w:rFonts w:cs="Times New Roman"/>
        </w:rPr>
        <w:t>ese data</w:t>
      </w:r>
      <w:r w:rsidR="00D04E55">
        <w:rPr>
          <w:rFonts w:cs="Times New Roman"/>
        </w:rPr>
        <w:t>.</w:t>
      </w:r>
    </w:p>
    <w:p w14:paraId="655D075B" w14:textId="7C006721" w:rsidR="00F4198C" w:rsidRDefault="00346499" w:rsidP="005620AF">
      <w:pPr>
        <w:spacing w:line="480" w:lineRule="auto"/>
        <w:ind w:firstLine="720"/>
        <w:rPr>
          <w:rFonts w:cs="Times New Roman"/>
        </w:rPr>
      </w:pPr>
      <w:r>
        <w:rPr>
          <w:rFonts w:cs="Times New Roman"/>
        </w:rPr>
        <w:t xml:space="preserve">Second, we cannot be certain that the </w:t>
      </w:r>
      <w:r>
        <w:rPr>
          <w:rFonts w:cs="Times New Roman"/>
          <w:i/>
        </w:rPr>
        <w:t xml:space="preserve">Cue </w:t>
      </w:r>
      <w:r>
        <w:rPr>
          <w:rFonts w:cs="Times New Roman"/>
        </w:rPr>
        <w:t xml:space="preserve">x </w:t>
      </w:r>
      <w:r>
        <w:rPr>
          <w:rFonts w:cs="Times New Roman"/>
          <w:i/>
        </w:rPr>
        <w:t>Task</w:t>
      </w:r>
      <w:r>
        <w:rPr>
          <w:rFonts w:cs="Times New Roman"/>
        </w:rPr>
        <w:t xml:space="preserve"> </w:t>
      </w:r>
      <w:r w:rsidR="00D04E55">
        <w:rPr>
          <w:rFonts w:cs="Times New Roman"/>
        </w:rPr>
        <w:t xml:space="preserve">accuracy </w:t>
      </w:r>
      <w:r>
        <w:rPr>
          <w:rFonts w:cs="Times New Roman"/>
        </w:rPr>
        <w:t xml:space="preserve">interaction </w:t>
      </w:r>
      <w:r w:rsidR="003F2729">
        <w:rPr>
          <w:rFonts w:cs="Times New Roman"/>
        </w:rPr>
        <w:t xml:space="preserve">observed across the groups </w:t>
      </w:r>
      <w:r>
        <w:rPr>
          <w:rFonts w:cs="Times New Roman"/>
        </w:rPr>
        <w:t xml:space="preserve">truly reflects a difference in </w:t>
      </w:r>
      <w:r w:rsidR="00D04E55">
        <w:rPr>
          <w:rFonts w:cs="Times New Roman"/>
        </w:rPr>
        <w:t>memory</w:t>
      </w:r>
      <w:r>
        <w:rPr>
          <w:rFonts w:cs="Times New Roman"/>
        </w:rPr>
        <w:t xml:space="preserve"> as opposed to response bias. That is, it is possible that participants were simply inclined to respond “mobility task” under the Question whenever they were uncertain, and this—rather than a difference in veridical recall—is what led to the interact</w:t>
      </w:r>
      <w:r w:rsidR="00D04E55">
        <w:rPr>
          <w:rFonts w:cs="Times New Roman"/>
        </w:rPr>
        <w:t>ion. Unfortunately, we kn</w:t>
      </w:r>
      <w:r>
        <w:rPr>
          <w:rFonts w:cs="Times New Roman"/>
        </w:rPr>
        <w:t>o</w:t>
      </w:r>
      <w:r w:rsidR="00D04E55">
        <w:rPr>
          <w:rFonts w:cs="Times New Roman"/>
        </w:rPr>
        <w:t>w of no wa</w:t>
      </w:r>
      <w:r>
        <w:rPr>
          <w:rFonts w:cs="Times New Roman"/>
        </w:rPr>
        <w:t xml:space="preserve">y to distinguish between these possibilities. It is possible to compute </w:t>
      </w:r>
      <w:r>
        <w:rPr>
          <w:rFonts w:cs="Times New Roman"/>
          <w:i/>
        </w:rPr>
        <w:t>d</w:t>
      </w:r>
      <w:r>
        <w:rPr>
          <w:rFonts w:cs="Times New Roman"/>
        </w:rPr>
        <w:t>’ for responses to the Questio</w:t>
      </w:r>
      <w:r w:rsidR="002D063A">
        <w:rPr>
          <w:rFonts w:cs="Times New Roman"/>
        </w:rPr>
        <w:t>n and Side cue</w:t>
      </w:r>
      <w:r w:rsidR="001416A2">
        <w:rPr>
          <w:rFonts w:cs="Times New Roman"/>
        </w:rPr>
        <w:t>s</w:t>
      </w:r>
      <w:r w:rsidR="002D063A">
        <w:rPr>
          <w:rFonts w:cs="Times New Roman"/>
        </w:rPr>
        <w:t xml:space="preserve"> in this task by arbitrarily</w:t>
      </w:r>
      <w:r>
        <w:rPr>
          <w:rFonts w:cs="Times New Roman"/>
        </w:rPr>
        <w:t xml:space="preserve"> calling correct responses to one source (mobility task, right side) “hits” and incorrect endorsements of these sources (i.e., responding “mobility task” to words from the animacy task</w:t>
      </w:r>
      <w:r w:rsidR="002D063A">
        <w:rPr>
          <w:rFonts w:cs="Times New Roman"/>
        </w:rPr>
        <w:t>, or “right” to words presented on the left</w:t>
      </w:r>
      <w:r>
        <w:rPr>
          <w:rFonts w:cs="Times New Roman"/>
        </w:rPr>
        <w:t xml:space="preserve">) “false alarms” </w:t>
      </w:r>
      <w:r w:rsidR="00466F81">
        <w:rPr>
          <w:rFonts w:cs="Times New Roman"/>
          <w:noProof/>
        </w:rPr>
        <w:t>(</w:t>
      </w:r>
      <w:r w:rsidR="0067162B" w:rsidRPr="0067162B">
        <w:rPr>
          <w:rFonts w:cs="Times New Roman"/>
          <w:noProof/>
        </w:rPr>
        <w:t>Hicks and Starns, 2016; Slotnick and Dodson, 2005)</w:t>
      </w:r>
      <w:r w:rsidR="002D063A">
        <w:rPr>
          <w:rFonts w:cs="Times New Roman"/>
        </w:rPr>
        <w:t>. W</w:t>
      </w:r>
      <w:r w:rsidR="00B10633">
        <w:rPr>
          <w:rFonts w:cs="Times New Roman"/>
        </w:rPr>
        <w:t>hen w</w:t>
      </w:r>
      <w:r w:rsidR="002D063A">
        <w:rPr>
          <w:rFonts w:cs="Times New Roman"/>
        </w:rPr>
        <w:t xml:space="preserve">e </w:t>
      </w:r>
      <w:r w:rsidR="00B10633">
        <w:rPr>
          <w:rFonts w:cs="Times New Roman"/>
        </w:rPr>
        <w:t>do</w:t>
      </w:r>
      <w:r w:rsidR="002D063A">
        <w:rPr>
          <w:rFonts w:cs="Times New Roman"/>
        </w:rPr>
        <w:t xml:space="preserve"> this, </w:t>
      </w:r>
      <w:r>
        <w:rPr>
          <w:rFonts w:cs="Times New Roman"/>
        </w:rPr>
        <w:t xml:space="preserve">we find a </w:t>
      </w:r>
      <w:r w:rsidR="00B10633">
        <w:rPr>
          <w:rFonts w:cs="Times New Roman"/>
        </w:rPr>
        <w:t>significant</w:t>
      </w:r>
      <w:r>
        <w:rPr>
          <w:rFonts w:cs="Times New Roman"/>
        </w:rPr>
        <w:t xml:space="preserve"> </w:t>
      </w:r>
      <w:r>
        <w:rPr>
          <w:rFonts w:cs="Times New Roman"/>
          <w:i/>
        </w:rPr>
        <w:t xml:space="preserve">Group </w:t>
      </w:r>
      <w:r>
        <w:rPr>
          <w:rFonts w:cs="Times New Roman"/>
        </w:rPr>
        <w:t>x</w:t>
      </w:r>
      <w:r>
        <w:rPr>
          <w:rFonts w:cs="Times New Roman"/>
          <w:i/>
        </w:rPr>
        <w:t xml:space="preserve"> Cue</w:t>
      </w:r>
      <w:r>
        <w:rPr>
          <w:rFonts w:cs="Times New Roman"/>
        </w:rPr>
        <w:t xml:space="preserve"> interaction that reflects (non-significantly) higher </w:t>
      </w:r>
      <w:r>
        <w:rPr>
          <w:rFonts w:cs="Times New Roman"/>
          <w:i/>
        </w:rPr>
        <w:t>d</w:t>
      </w:r>
      <w:r>
        <w:rPr>
          <w:rFonts w:cs="Times New Roman"/>
        </w:rPr>
        <w:t>’ scores for depressed vs. healthy adults under the Question cue and vice versa under the Side cue (</w:t>
      </w:r>
      <w:r w:rsidR="002D063A">
        <w:rPr>
          <w:rFonts w:cs="Times New Roman"/>
        </w:rPr>
        <w:t>analysis</w:t>
      </w:r>
      <w:r>
        <w:rPr>
          <w:rFonts w:cs="Times New Roman"/>
        </w:rPr>
        <w:t xml:space="preserve"> not shown). </w:t>
      </w:r>
      <w:r w:rsidR="00B10633">
        <w:rPr>
          <w:rFonts w:cs="Times New Roman"/>
        </w:rPr>
        <w:t>T</w:t>
      </w:r>
      <w:r w:rsidR="00EB141B">
        <w:rPr>
          <w:rFonts w:cs="Times New Roman"/>
        </w:rPr>
        <w:t>hese results</w:t>
      </w:r>
      <w:r w:rsidR="002D063A">
        <w:rPr>
          <w:rFonts w:cs="Times New Roman"/>
        </w:rPr>
        <w:t xml:space="preserve"> </w:t>
      </w:r>
      <w:r w:rsidR="003F2729">
        <w:rPr>
          <w:rFonts w:cs="Times New Roman"/>
        </w:rPr>
        <w:t xml:space="preserve">are encouraging as they </w:t>
      </w:r>
      <w:r w:rsidR="00EB141B">
        <w:rPr>
          <w:rFonts w:cs="Times New Roman"/>
        </w:rPr>
        <w:t xml:space="preserve">indicate </w:t>
      </w:r>
      <w:r>
        <w:rPr>
          <w:rFonts w:cs="Times New Roman"/>
        </w:rPr>
        <w:t xml:space="preserve">that our </w:t>
      </w:r>
      <w:r w:rsidR="002D063A">
        <w:rPr>
          <w:rFonts w:cs="Times New Roman"/>
        </w:rPr>
        <w:t>data</w:t>
      </w:r>
      <w:r>
        <w:rPr>
          <w:rFonts w:cs="Times New Roman"/>
        </w:rPr>
        <w:t xml:space="preserve"> are not confounded with a strong gr</w:t>
      </w:r>
      <w:r w:rsidR="003F2729">
        <w:rPr>
          <w:rFonts w:cs="Times New Roman"/>
        </w:rPr>
        <w:t>oup difference in response bias. Furthermore, the pattern of results is broadly consistent with the accuracy and confidence data presented earlier (i.e., the MDD group shows a Question &gt; Side advantage). However,</w:t>
      </w:r>
      <w:r>
        <w:rPr>
          <w:rFonts w:cs="Times New Roman"/>
        </w:rPr>
        <w:t xml:space="preserve"> the need to incorporate both encoding tasks into the </w:t>
      </w:r>
      <w:r w:rsidR="00B10633">
        <w:rPr>
          <w:rFonts w:cs="Times New Roman"/>
          <w:i/>
        </w:rPr>
        <w:t>d</w:t>
      </w:r>
      <w:r w:rsidR="00B10633">
        <w:rPr>
          <w:rFonts w:cs="Times New Roman"/>
        </w:rPr>
        <w:t>’</w:t>
      </w:r>
      <w:r w:rsidR="00B10633">
        <w:rPr>
          <w:rFonts w:cs="Times New Roman"/>
          <w:i/>
        </w:rPr>
        <w:t xml:space="preserve"> </w:t>
      </w:r>
      <w:r>
        <w:rPr>
          <w:rFonts w:cs="Times New Roman"/>
        </w:rPr>
        <w:t xml:space="preserve">calculation makes it impossible to detect the </w:t>
      </w:r>
      <w:r w:rsidR="002D063A">
        <w:rPr>
          <w:rFonts w:cs="Times New Roman"/>
          <w:i/>
        </w:rPr>
        <w:t xml:space="preserve">Cue </w:t>
      </w:r>
      <w:r w:rsidR="002D063A">
        <w:rPr>
          <w:rFonts w:cs="Times New Roman"/>
        </w:rPr>
        <w:t xml:space="preserve">x </w:t>
      </w:r>
      <w:r w:rsidR="002D063A">
        <w:rPr>
          <w:rFonts w:cs="Times New Roman"/>
          <w:i/>
        </w:rPr>
        <w:t xml:space="preserve">Task </w:t>
      </w:r>
      <w:r>
        <w:rPr>
          <w:rFonts w:cs="Times New Roman"/>
        </w:rPr>
        <w:t xml:space="preserve">interactions that are clearly important </w:t>
      </w:r>
      <w:r w:rsidR="002D063A">
        <w:rPr>
          <w:rFonts w:cs="Times New Roman"/>
        </w:rPr>
        <w:t>here</w:t>
      </w:r>
      <w:r>
        <w:rPr>
          <w:rFonts w:cs="Times New Roman"/>
        </w:rPr>
        <w:t xml:space="preserve">. Thus, separating changes in accuracy from shifts in response bias </w:t>
      </w:r>
      <w:r w:rsidR="003F2729">
        <w:rPr>
          <w:rFonts w:cs="Times New Roman"/>
        </w:rPr>
        <w:t>i</w:t>
      </w:r>
      <w:r w:rsidR="000D388E">
        <w:rPr>
          <w:rFonts w:cs="Times New Roman"/>
        </w:rPr>
        <w:t>s a</w:t>
      </w:r>
      <w:r w:rsidR="00F4198C">
        <w:rPr>
          <w:rFonts w:cs="Times New Roman"/>
        </w:rPr>
        <w:t xml:space="preserve"> goal for future work</w:t>
      </w:r>
      <w:r w:rsidR="003F2729">
        <w:rPr>
          <w:rFonts w:cs="Times New Roman"/>
        </w:rPr>
        <w:t xml:space="preserve"> on source memory in MDD</w:t>
      </w:r>
      <w:r w:rsidR="00F4198C">
        <w:rPr>
          <w:rFonts w:cs="Times New Roman"/>
        </w:rPr>
        <w:t>.</w:t>
      </w:r>
    </w:p>
    <w:p w14:paraId="3CF01C0E" w14:textId="7B90827A" w:rsidR="000D2248" w:rsidRDefault="00346499" w:rsidP="005620AF">
      <w:pPr>
        <w:spacing w:line="480" w:lineRule="auto"/>
        <w:ind w:firstLine="720"/>
        <w:rPr>
          <w:rFonts w:cs="Times New Roman"/>
        </w:rPr>
      </w:pPr>
      <w:r>
        <w:rPr>
          <w:rFonts w:cs="Times New Roman"/>
        </w:rPr>
        <w:t xml:space="preserve">Third, the lack </w:t>
      </w:r>
      <w:r w:rsidR="00B10633">
        <w:rPr>
          <w:rFonts w:cs="Times New Roman"/>
        </w:rPr>
        <w:t>of new items in this paradigm is a problem, although it does confer one advantage:</w:t>
      </w:r>
      <w:r>
        <w:rPr>
          <w:rFonts w:cs="Times New Roman"/>
        </w:rPr>
        <w:t xml:space="preserve"> </w:t>
      </w:r>
      <w:r w:rsidR="00B4251D">
        <w:rPr>
          <w:rFonts w:cs="Times New Roman"/>
        </w:rPr>
        <w:t>because all the words are “old”</w:t>
      </w:r>
      <w:r>
        <w:rPr>
          <w:rFonts w:cs="Times New Roman"/>
        </w:rPr>
        <w:t xml:space="preserve"> at retrieval, there is no reason to suspect that source</w:t>
      </w:r>
      <w:r w:rsidR="00F4198C">
        <w:rPr>
          <w:rFonts w:cs="Times New Roman"/>
        </w:rPr>
        <w:t xml:space="preserve"> </w:t>
      </w:r>
      <w:r w:rsidR="00B10633">
        <w:rPr>
          <w:rFonts w:cs="Times New Roman"/>
        </w:rPr>
        <w:t>accuracy</w:t>
      </w:r>
      <w:r w:rsidR="00F4198C">
        <w:rPr>
          <w:rFonts w:cs="Times New Roman"/>
        </w:rPr>
        <w:t xml:space="preserve"> </w:t>
      </w:r>
      <w:r w:rsidR="00B10633">
        <w:rPr>
          <w:rFonts w:cs="Times New Roman"/>
        </w:rPr>
        <w:t xml:space="preserve">is </w:t>
      </w:r>
      <w:r w:rsidR="00F4198C">
        <w:rPr>
          <w:rFonts w:cs="Times New Roman"/>
        </w:rPr>
        <w:t xml:space="preserve">confounded with gross differences in </w:t>
      </w:r>
      <w:r w:rsidR="00B10633">
        <w:rPr>
          <w:rFonts w:cs="Times New Roman"/>
        </w:rPr>
        <w:t>recognition</w:t>
      </w:r>
      <w:r w:rsidR="00F4198C">
        <w:rPr>
          <w:rFonts w:cs="Times New Roman"/>
        </w:rPr>
        <w:t xml:space="preserve"> memory, which is frequently the case in designs that require old/new judgments before source decisions are rendered </w:t>
      </w:r>
      <w:r w:rsidR="0067162B" w:rsidRPr="0067162B">
        <w:rPr>
          <w:rFonts w:cs="Times New Roman"/>
          <w:noProof/>
        </w:rPr>
        <w:t>(Murnane and Bayen, 1996)</w:t>
      </w:r>
      <w:r w:rsidR="00F4198C">
        <w:rPr>
          <w:rFonts w:cs="Times New Roman"/>
        </w:rPr>
        <w:t>. However, the lack of new items contribute</w:t>
      </w:r>
      <w:r w:rsidR="00B4251D">
        <w:rPr>
          <w:rFonts w:cs="Times New Roman"/>
        </w:rPr>
        <w:t>s to the afore</w:t>
      </w:r>
      <w:r w:rsidR="00F4198C">
        <w:rPr>
          <w:rFonts w:cs="Times New Roman"/>
        </w:rPr>
        <w:t xml:space="preserve">mentioned </w:t>
      </w:r>
      <w:r w:rsidR="00B10633">
        <w:rPr>
          <w:rFonts w:cs="Times New Roman"/>
        </w:rPr>
        <w:t>challenges</w:t>
      </w:r>
      <w:r w:rsidR="00F4198C">
        <w:rPr>
          <w:rFonts w:cs="Times New Roman"/>
        </w:rPr>
        <w:t xml:space="preserve"> </w:t>
      </w:r>
      <w:r w:rsidR="00CA24B8">
        <w:rPr>
          <w:rFonts w:cs="Times New Roman"/>
        </w:rPr>
        <w:t>regarding</w:t>
      </w:r>
      <w:r w:rsidR="00F4198C">
        <w:rPr>
          <w:rFonts w:cs="Times New Roman"/>
        </w:rPr>
        <w:t xml:space="preserve"> teasing apart accuracy vs. response bias, and it also ma</w:t>
      </w:r>
      <w:r w:rsidR="00B4251D">
        <w:rPr>
          <w:rFonts w:cs="Times New Roman"/>
        </w:rPr>
        <w:t>kes</w:t>
      </w:r>
      <w:r w:rsidR="00F4198C">
        <w:rPr>
          <w:rFonts w:cs="Times New Roman"/>
        </w:rPr>
        <w:t xml:space="preserve"> it impossible to determine whether familiarity made any contribution to performance or was affected by MDD. We were aware of this issue at the outset of the study and decided that it was not of critical importance </w:t>
      </w:r>
      <w:r w:rsidR="00C11656">
        <w:rPr>
          <w:rFonts w:cs="Times New Roman"/>
        </w:rPr>
        <w:t>because</w:t>
      </w:r>
      <w:r w:rsidR="00F4198C">
        <w:rPr>
          <w:rFonts w:cs="Times New Roman"/>
        </w:rPr>
        <w:t xml:space="preserve"> MDD affect</w:t>
      </w:r>
      <w:r w:rsidR="00B4251D">
        <w:rPr>
          <w:rFonts w:cs="Times New Roman"/>
        </w:rPr>
        <w:t>s</w:t>
      </w:r>
      <w:r w:rsidR="00F4198C">
        <w:rPr>
          <w:rFonts w:cs="Times New Roman"/>
        </w:rPr>
        <w:t xml:space="preserve"> recollection much more strongly than familiarity </w:t>
      </w:r>
      <w:r w:rsidR="0067162B" w:rsidRPr="0067162B">
        <w:rPr>
          <w:rFonts w:cs="Times New Roman"/>
          <w:noProof/>
        </w:rPr>
        <w:t>(Hertel and Milan, 1994; MacQueen et al., 2002)</w:t>
      </w:r>
      <w:r w:rsidR="00F4198C">
        <w:rPr>
          <w:rFonts w:cs="Times New Roman"/>
        </w:rPr>
        <w:t>, but it would be preferable to include new items in future studies.</w:t>
      </w:r>
    </w:p>
    <w:p w14:paraId="71EA8392" w14:textId="71CE8742" w:rsidR="00CA24B8" w:rsidRPr="00834E72" w:rsidRDefault="00CA24B8" w:rsidP="005620AF">
      <w:pPr>
        <w:spacing w:line="480" w:lineRule="auto"/>
        <w:ind w:firstLine="720"/>
        <w:rPr>
          <w:rFonts w:cs="Times New Roman"/>
        </w:rPr>
      </w:pPr>
      <w:r>
        <w:rPr>
          <w:rFonts w:cs="Times New Roman"/>
        </w:rPr>
        <w:t xml:space="preserve">A </w:t>
      </w:r>
      <w:r w:rsidR="00834E72">
        <w:rPr>
          <w:rFonts w:cs="Times New Roman"/>
        </w:rPr>
        <w:t>fourth</w:t>
      </w:r>
      <w:r>
        <w:rPr>
          <w:rFonts w:cs="Times New Roman"/>
        </w:rPr>
        <w:t xml:space="preserve"> limitation is that, with 24 individuals per group, the power of this study is relatively low. The sample sizes reflect the challenges associated with recruiting unmedicated depressed participants without substantial comorbidity, and we note that they are in line with prior work in this area. However, we are entirely in agreement with the recent emphasis on </w:t>
      </w:r>
      <w:r w:rsidR="00AF772C">
        <w:rPr>
          <w:rFonts w:cs="Times New Roman"/>
        </w:rPr>
        <w:t xml:space="preserve">the </w:t>
      </w:r>
      <w:r>
        <w:rPr>
          <w:rFonts w:cs="Times New Roman"/>
        </w:rPr>
        <w:t>need for better-powered studies in psychology and neuroscience (Button et al., 201</w:t>
      </w:r>
      <w:r w:rsidR="00E70BFF">
        <w:rPr>
          <w:rFonts w:cs="Times New Roman"/>
        </w:rPr>
        <w:t>3</w:t>
      </w:r>
      <w:r>
        <w:rPr>
          <w:rFonts w:cs="Times New Roman"/>
        </w:rPr>
        <w:t>)</w:t>
      </w:r>
      <w:r w:rsidR="00834E72">
        <w:rPr>
          <w:rFonts w:cs="Times New Roman"/>
        </w:rPr>
        <w:t xml:space="preserve">, and it is possible that we might have detected stronger negative effects of depression with more participants. Other methodological changes that would likely facilitate the detection of negative effects of depression include the use of less structured encoding and retrieval tasks, as well as the inclusion of emotionally positive stimuli, which would be expected to enhance memory in the controls more than in the depressed adults. Finally, it is important to emphasize again that our </w:t>
      </w:r>
      <w:r w:rsidR="00834E72">
        <w:rPr>
          <w:rFonts w:cs="Times New Roman"/>
          <w:i/>
        </w:rPr>
        <w:t>a priori</w:t>
      </w:r>
      <w:r w:rsidR="00954ED9">
        <w:rPr>
          <w:rFonts w:cs="Times New Roman"/>
        </w:rPr>
        <w:t xml:space="preserve"> hypotheses were not supported</w:t>
      </w:r>
      <w:r w:rsidR="00834E72">
        <w:rPr>
          <w:rFonts w:cs="Times New Roman"/>
        </w:rPr>
        <w:t xml:space="preserve"> and th</w:t>
      </w:r>
      <w:r w:rsidR="00954ED9">
        <w:rPr>
          <w:rFonts w:cs="Times New Roman"/>
        </w:rPr>
        <w:t>us</w:t>
      </w:r>
      <w:r w:rsidR="00834E72">
        <w:rPr>
          <w:rFonts w:cs="Times New Roman"/>
        </w:rPr>
        <w:t xml:space="preserve"> the ERP results presented in Figures 8 and 9 constitute a post-hoc analysis, which raises the likelihood of Type I errors.</w:t>
      </w:r>
    </w:p>
    <w:p w14:paraId="62711170" w14:textId="73A1E007" w:rsidR="005335A1" w:rsidRDefault="000D2248" w:rsidP="00C11656">
      <w:pPr>
        <w:spacing w:line="480" w:lineRule="auto"/>
        <w:ind w:firstLine="720"/>
        <w:rPr>
          <w:rFonts w:cs="Times New Roman"/>
        </w:rPr>
      </w:pPr>
      <w:r>
        <w:rPr>
          <w:rFonts w:cs="Times New Roman"/>
        </w:rPr>
        <w:t xml:space="preserve"> </w:t>
      </w:r>
      <w:r w:rsidR="00EB141B">
        <w:rPr>
          <w:rFonts w:cs="Times New Roman"/>
        </w:rPr>
        <w:t xml:space="preserve">We believe that this line of </w:t>
      </w:r>
      <w:r w:rsidR="00A15DA4">
        <w:rPr>
          <w:rFonts w:cs="Times New Roman"/>
        </w:rPr>
        <w:t>research</w:t>
      </w:r>
      <w:r w:rsidR="00EB141B">
        <w:rPr>
          <w:rFonts w:cs="Times New Roman"/>
        </w:rPr>
        <w:t xml:space="preserve"> is </w:t>
      </w:r>
      <w:r w:rsidR="00D554CC">
        <w:rPr>
          <w:rFonts w:cs="Times New Roman"/>
        </w:rPr>
        <w:t>valuable</w:t>
      </w:r>
      <w:r w:rsidR="00EB141B">
        <w:rPr>
          <w:rFonts w:cs="Times New Roman"/>
        </w:rPr>
        <w:t xml:space="preserve"> despite the</w:t>
      </w:r>
      <w:r w:rsidR="00C11656">
        <w:rPr>
          <w:rFonts w:cs="Times New Roman"/>
        </w:rPr>
        <w:t>se</w:t>
      </w:r>
      <w:r w:rsidR="00EB141B">
        <w:rPr>
          <w:rFonts w:cs="Times New Roman"/>
        </w:rPr>
        <w:t xml:space="preserve"> limitations. Much of the early work on memory in </w:t>
      </w:r>
      <w:r w:rsidR="00A15DA4">
        <w:rPr>
          <w:rFonts w:cs="Times New Roman"/>
        </w:rPr>
        <w:t>MDD</w:t>
      </w:r>
      <w:r w:rsidR="00EB141B">
        <w:rPr>
          <w:rFonts w:cs="Times New Roman"/>
        </w:rPr>
        <w:t xml:space="preserve"> was conducted by neuropsychologists who </w:t>
      </w:r>
      <w:r w:rsidR="000D3C1D">
        <w:rPr>
          <w:rFonts w:cs="Times New Roman"/>
        </w:rPr>
        <w:t>w</w:t>
      </w:r>
      <w:r w:rsidR="00C11656">
        <w:rPr>
          <w:rFonts w:cs="Times New Roman"/>
        </w:rPr>
        <w:t>anted</w:t>
      </w:r>
      <w:r w:rsidR="000D3C1D">
        <w:rPr>
          <w:rFonts w:cs="Times New Roman"/>
        </w:rPr>
        <w:t xml:space="preserve"> to know how to </w:t>
      </w:r>
      <w:r w:rsidR="00A15DA4">
        <w:rPr>
          <w:rFonts w:cs="Times New Roman"/>
        </w:rPr>
        <w:t>tell</w:t>
      </w:r>
      <w:r w:rsidR="000D3C1D">
        <w:rPr>
          <w:rFonts w:cs="Times New Roman"/>
        </w:rPr>
        <w:t xml:space="preserve"> </w:t>
      </w:r>
      <w:r w:rsidR="00A15DA4">
        <w:rPr>
          <w:rFonts w:cs="Times New Roman"/>
        </w:rPr>
        <w:t>depression</w:t>
      </w:r>
      <w:r w:rsidR="00C11656">
        <w:rPr>
          <w:rFonts w:cs="Times New Roman"/>
        </w:rPr>
        <w:t xml:space="preserve"> from </w:t>
      </w:r>
      <w:r w:rsidR="000D3C1D">
        <w:rPr>
          <w:rFonts w:cs="Times New Roman"/>
        </w:rPr>
        <w:t xml:space="preserve">dementia </w:t>
      </w:r>
      <w:r w:rsidR="00B41907" w:rsidRPr="00B41907">
        <w:rPr>
          <w:rFonts w:cs="Times New Roman"/>
          <w:noProof/>
        </w:rPr>
        <w:t>(Burt et al., 1995)</w:t>
      </w:r>
      <w:r w:rsidR="00B41907">
        <w:rPr>
          <w:rFonts w:cs="Times New Roman"/>
        </w:rPr>
        <w:t xml:space="preserve">. But memory deficits in depression deserve to be well-understood for their own sake. </w:t>
      </w:r>
      <w:r w:rsidR="00C11656">
        <w:rPr>
          <w:rFonts w:cs="Times New Roman"/>
        </w:rPr>
        <w:t>T</w:t>
      </w:r>
      <w:r w:rsidR="00B41907">
        <w:rPr>
          <w:rFonts w:cs="Times New Roman"/>
        </w:rPr>
        <w:t>he hopelessness that characterize</w:t>
      </w:r>
      <w:r w:rsidR="00C9140A">
        <w:rPr>
          <w:rFonts w:cs="Times New Roman"/>
        </w:rPr>
        <w:t>s</w:t>
      </w:r>
      <w:r w:rsidR="00B41907">
        <w:rPr>
          <w:rFonts w:cs="Times New Roman"/>
        </w:rPr>
        <w:t xml:space="preserve"> depression </w:t>
      </w:r>
      <w:r w:rsidR="00C9140A">
        <w:rPr>
          <w:rFonts w:cs="Times New Roman"/>
        </w:rPr>
        <w:t>is</w:t>
      </w:r>
      <w:r w:rsidR="00B41907">
        <w:rPr>
          <w:rFonts w:cs="Times New Roman"/>
        </w:rPr>
        <w:t xml:space="preserve"> bound up in negative autobiographical memories, </w:t>
      </w:r>
      <w:r w:rsidR="007D757A">
        <w:rPr>
          <w:rFonts w:cs="Times New Roman"/>
        </w:rPr>
        <w:t xml:space="preserve">and </w:t>
      </w:r>
      <w:r w:rsidR="00C9140A">
        <w:rPr>
          <w:rFonts w:cs="Times New Roman"/>
        </w:rPr>
        <w:t xml:space="preserve">thus a better understanding of </w:t>
      </w:r>
      <w:r w:rsidR="00541A0D">
        <w:rPr>
          <w:rFonts w:cs="Times New Roman"/>
        </w:rPr>
        <w:t>the way in which these memories are encoded, consolidated, and retrieved</w:t>
      </w:r>
      <w:r w:rsidR="00C9140A">
        <w:rPr>
          <w:rFonts w:cs="Times New Roman"/>
        </w:rPr>
        <w:t xml:space="preserve"> could yield insight into the pathophysiology of </w:t>
      </w:r>
      <w:r w:rsidR="007466C7">
        <w:rPr>
          <w:rFonts w:cs="Times New Roman"/>
        </w:rPr>
        <w:t>MDD</w:t>
      </w:r>
      <w:r w:rsidR="00C9140A">
        <w:rPr>
          <w:rFonts w:cs="Times New Roman"/>
        </w:rPr>
        <w:t xml:space="preserve">. </w:t>
      </w:r>
      <w:r w:rsidR="00C11656">
        <w:rPr>
          <w:rFonts w:cs="Times New Roman"/>
        </w:rPr>
        <w:t>Furthermore</w:t>
      </w:r>
      <w:r w:rsidR="00C9140A">
        <w:rPr>
          <w:rFonts w:cs="Times New Roman"/>
        </w:rPr>
        <w:t xml:space="preserve">, </w:t>
      </w:r>
      <w:r w:rsidR="00541A0D">
        <w:rPr>
          <w:rFonts w:cs="Times New Roman"/>
        </w:rPr>
        <w:t xml:space="preserve">autobiographical </w:t>
      </w:r>
      <w:r w:rsidR="00C367AA">
        <w:rPr>
          <w:rFonts w:cs="Times New Roman"/>
        </w:rPr>
        <w:t>memory retrieval in depression</w:t>
      </w:r>
      <w:r w:rsidR="00541A0D">
        <w:rPr>
          <w:rFonts w:cs="Times New Roman"/>
        </w:rPr>
        <w:t xml:space="preserve"> is </w:t>
      </w:r>
      <w:r w:rsidR="00C367AA">
        <w:rPr>
          <w:rFonts w:cs="Times New Roman"/>
        </w:rPr>
        <w:t>overly general</w:t>
      </w:r>
      <w:r w:rsidR="00541A0D">
        <w:rPr>
          <w:rFonts w:cs="Times New Roman"/>
        </w:rPr>
        <w:t xml:space="preserve"> </w:t>
      </w:r>
      <w:r w:rsidR="0067162B" w:rsidRPr="0067162B">
        <w:rPr>
          <w:rFonts w:cs="Times New Roman"/>
          <w:noProof/>
        </w:rPr>
        <w:t>(Williams et al., 2007)</w:t>
      </w:r>
      <w:r w:rsidR="00541A0D">
        <w:rPr>
          <w:rFonts w:cs="Times New Roman"/>
        </w:rPr>
        <w:t xml:space="preserve">, and </w:t>
      </w:r>
      <w:r w:rsidR="00C367AA">
        <w:rPr>
          <w:rFonts w:cs="Times New Roman"/>
        </w:rPr>
        <w:t xml:space="preserve">this </w:t>
      </w:r>
      <w:r w:rsidR="00DF795F">
        <w:rPr>
          <w:rFonts w:cs="Times New Roman"/>
        </w:rPr>
        <w:t>has been</w:t>
      </w:r>
      <w:r w:rsidR="00541A0D">
        <w:rPr>
          <w:rFonts w:cs="Times New Roman"/>
        </w:rPr>
        <w:t xml:space="preserve"> linked to poor problem-solving </w:t>
      </w:r>
      <w:r w:rsidR="00C367AA">
        <w:rPr>
          <w:rFonts w:cs="Times New Roman"/>
        </w:rPr>
        <w:t xml:space="preserve">in the present </w:t>
      </w:r>
      <w:r w:rsidR="00541A0D">
        <w:rPr>
          <w:rFonts w:cs="Times New Roman"/>
        </w:rPr>
        <w:t>and</w:t>
      </w:r>
      <w:r w:rsidR="00C367AA">
        <w:rPr>
          <w:rFonts w:cs="Times New Roman"/>
        </w:rPr>
        <w:t xml:space="preserve"> imprecise thinking about the future </w:t>
      </w:r>
      <w:r w:rsidR="0067162B" w:rsidRPr="0067162B">
        <w:rPr>
          <w:rFonts w:cs="Times New Roman"/>
          <w:noProof/>
        </w:rPr>
        <w:t>(Williams et al., 1996)</w:t>
      </w:r>
      <w:r w:rsidR="00C367AA">
        <w:rPr>
          <w:rFonts w:cs="Times New Roman"/>
        </w:rPr>
        <w:t xml:space="preserve">. Because </w:t>
      </w:r>
      <w:r w:rsidR="00371D5C">
        <w:rPr>
          <w:rFonts w:cs="Times New Roman"/>
        </w:rPr>
        <w:t>c</w:t>
      </w:r>
      <w:r w:rsidR="001D35B9">
        <w:rPr>
          <w:rFonts w:cs="Times New Roman"/>
        </w:rPr>
        <w:t xml:space="preserve">ognitive behavioral therapy </w:t>
      </w:r>
      <w:r w:rsidR="00C367AA">
        <w:rPr>
          <w:rFonts w:cs="Times New Roman"/>
        </w:rPr>
        <w:t xml:space="preserve">(CBT) depends on </w:t>
      </w:r>
      <w:r w:rsidR="007D757A">
        <w:rPr>
          <w:rFonts w:cs="Times New Roman"/>
        </w:rPr>
        <w:t>the</w:t>
      </w:r>
      <w:r w:rsidR="00C367AA">
        <w:rPr>
          <w:rFonts w:cs="Times New Roman"/>
        </w:rPr>
        <w:t xml:space="preserve"> patient’s ability to</w:t>
      </w:r>
      <w:r w:rsidR="001D35B9">
        <w:rPr>
          <w:rFonts w:cs="Times New Roman"/>
        </w:rPr>
        <w:t xml:space="preserve"> recall difficul</w:t>
      </w:r>
      <w:r w:rsidR="008A4A21">
        <w:rPr>
          <w:rFonts w:cs="Times New Roman"/>
        </w:rPr>
        <w:t xml:space="preserve">t episodes from their lives and </w:t>
      </w:r>
      <w:r w:rsidR="00C367AA">
        <w:rPr>
          <w:rFonts w:cs="Times New Roman"/>
        </w:rPr>
        <w:t>then imagine</w:t>
      </w:r>
      <w:r w:rsidR="001D35B9">
        <w:rPr>
          <w:rFonts w:cs="Times New Roman"/>
        </w:rPr>
        <w:t xml:space="preserve"> </w:t>
      </w:r>
      <w:r w:rsidR="00C367AA">
        <w:rPr>
          <w:rFonts w:cs="Times New Roman"/>
        </w:rPr>
        <w:t xml:space="preserve">similar situations unfolding more positively </w:t>
      </w:r>
      <w:r w:rsidR="00DF795F">
        <w:rPr>
          <w:rFonts w:cs="Times New Roman"/>
        </w:rPr>
        <w:t>going forward</w:t>
      </w:r>
      <w:r w:rsidR="00C367AA">
        <w:rPr>
          <w:rFonts w:cs="Times New Roman"/>
        </w:rPr>
        <w:t xml:space="preserve"> </w:t>
      </w:r>
      <w:r w:rsidR="0067162B" w:rsidRPr="0067162B">
        <w:rPr>
          <w:rFonts w:cs="Times New Roman"/>
          <w:noProof/>
        </w:rPr>
        <w:t>(Holmes et al., 2007)</w:t>
      </w:r>
      <w:r w:rsidR="00C367AA">
        <w:rPr>
          <w:rFonts w:cs="Times New Roman"/>
        </w:rPr>
        <w:t xml:space="preserve">, </w:t>
      </w:r>
      <w:r w:rsidR="00DF795F">
        <w:rPr>
          <w:rFonts w:cs="Times New Roman"/>
        </w:rPr>
        <w:t>we suspect</w:t>
      </w:r>
      <w:r w:rsidR="007D757A">
        <w:rPr>
          <w:rFonts w:cs="Times New Roman"/>
        </w:rPr>
        <w:t xml:space="preserve"> </w:t>
      </w:r>
      <w:r w:rsidR="00DF795F">
        <w:rPr>
          <w:rFonts w:cs="Times New Roman"/>
        </w:rPr>
        <w:t xml:space="preserve">that there are </w:t>
      </w:r>
      <w:r w:rsidR="00C367AA">
        <w:rPr>
          <w:rFonts w:cs="Times New Roman"/>
        </w:rPr>
        <w:t>important but underappreciated link</w:t>
      </w:r>
      <w:r w:rsidR="007D757A">
        <w:rPr>
          <w:rFonts w:cs="Times New Roman"/>
        </w:rPr>
        <w:t>s</w:t>
      </w:r>
      <w:r w:rsidR="00C367AA">
        <w:rPr>
          <w:rFonts w:cs="Times New Roman"/>
        </w:rPr>
        <w:t xml:space="preserve"> between episodic retr</w:t>
      </w:r>
      <w:r w:rsidR="007D757A">
        <w:rPr>
          <w:rFonts w:cs="Times New Roman"/>
        </w:rPr>
        <w:t xml:space="preserve">ieval, prospection, and </w:t>
      </w:r>
      <w:r w:rsidR="00D554CC">
        <w:rPr>
          <w:rFonts w:cs="Times New Roman"/>
        </w:rPr>
        <w:t xml:space="preserve">the </w:t>
      </w:r>
      <w:r w:rsidR="007D757A">
        <w:rPr>
          <w:rFonts w:cs="Times New Roman"/>
        </w:rPr>
        <w:t>ability to benefit from CBT. I</w:t>
      </w:r>
      <w:r w:rsidR="00C367AA">
        <w:rPr>
          <w:rFonts w:cs="Times New Roman"/>
        </w:rPr>
        <w:t>ndeed</w:t>
      </w:r>
      <w:r w:rsidR="007D757A">
        <w:rPr>
          <w:rFonts w:cs="Times New Roman"/>
        </w:rPr>
        <w:t>,</w:t>
      </w:r>
      <w:r w:rsidR="00C367AA">
        <w:rPr>
          <w:rFonts w:cs="Times New Roman"/>
        </w:rPr>
        <w:t xml:space="preserve"> </w:t>
      </w:r>
      <w:r w:rsidR="007D757A">
        <w:rPr>
          <w:rFonts w:cs="Times New Roman"/>
        </w:rPr>
        <w:t>the</w:t>
      </w:r>
      <w:r w:rsidR="00C367AA">
        <w:rPr>
          <w:rFonts w:cs="Times New Roman"/>
        </w:rPr>
        <w:t xml:space="preserve"> new field of “memory therapeutics” </w:t>
      </w:r>
      <w:r w:rsidR="00C11656">
        <w:rPr>
          <w:rFonts w:cs="Times New Roman"/>
        </w:rPr>
        <w:t>reports</w:t>
      </w:r>
      <w:r w:rsidR="00C367AA">
        <w:rPr>
          <w:rFonts w:cs="Times New Roman"/>
        </w:rPr>
        <w:t xml:space="preserve"> that enhancing </w:t>
      </w:r>
      <w:r w:rsidR="007D757A">
        <w:rPr>
          <w:rFonts w:cs="Times New Roman"/>
        </w:rPr>
        <w:t xml:space="preserve">episodic </w:t>
      </w:r>
      <w:r w:rsidR="00C367AA">
        <w:rPr>
          <w:rFonts w:cs="Times New Roman"/>
        </w:rPr>
        <w:t>memory—for non-emotional as well as emotional stimuli—</w:t>
      </w:r>
      <w:r w:rsidR="007D757A">
        <w:rPr>
          <w:rFonts w:cs="Times New Roman"/>
        </w:rPr>
        <w:t>leads to meaningful</w:t>
      </w:r>
      <w:r w:rsidR="00C367AA">
        <w:rPr>
          <w:rFonts w:cs="Times New Roman"/>
        </w:rPr>
        <w:t xml:space="preserve"> clinical improvements </w:t>
      </w:r>
      <w:r w:rsidR="0067162B" w:rsidRPr="0067162B">
        <w:rPr>
          <w:rFonts w:cs="Times New Roman"/>
          <w:noProof/>
        </w:rPr>
        <w:t>(for review, see Dalgleish and Werner-Seidler, 2014)</w:t>
      </w:r>
      <w:r w:rsidR="00C367AA">
        <w:rPr>
          <w:rFonts w:cs="Times New Roman"/>
        </w:rPr>
        <w:t xml:space="preserve">, </w:t>
      </w:r>
      <w:r w:rsidR="007D757A">
        <w:rPr>
          <w:rFonts w:cs="Times New Roman"/>
        </w:rPr>
        <w:t xml:space="preserve">and </w:t>
      </w:r>
      <w:r w:rsidR="00C367AA">
        <w:rPr>
          <w:rFonts w:cs="Times New Roman"/>
        </w:rPr>
        <w:t>it is intriguing that i</w:t>
      </w:r>
      <w:r w:rsidR="000A2028">
        <w:rPr>
          <w:rFonts w:cs="Times New Roman"/>
        </w:rPr>
        <w:t xml:space="preserve">magining future events depends on </w:t>
      </w:r>
      <w:r w:rsidR="007D757A">
        <w:rPr>
          <w:rFonts w:cs="Times New Roman"/>
        </w:rPr>
        <w:t>parietal circuit</w:t>
      </w:r>
      <w:r w:rsidR="00C11656">
        <w:rPr>
          <w:rFonts w:cs="Times New Roman"/>
        </w:rPr>
        <w:t>s</w:t>
      </w:r>
      <w:r w:rsidR="00843438">
        <w:rPr>
          <w:rFonts w:cs="Times New Roman"/>
        </w:rPr>
        <w:t xml:space="preserve"> </w:t>
      </w:r>
      <w:r w:rsidR="0067162B" w:rsidRPr="0067162B">
        <w:rPr>
          <w:rFonts w:cs="Times New Roman"/>
          <w:noProof/>
        </w:rPr>
        <w:t>(Madore et al., 2016)</w:t>
      </w:r>
      <w:r w:rsidR="007D757A">
        <w:rPr>
          <w:rFonts w:cs="Times New Roman"/>
        </w:rPr>
        <w:t xml:space="preserve"> similar to </w:t>
      </w:r>
      <w:r w:rsidR="008D4842">
        <w:rPr>
          <w:rFonts w:cs="Times New Roman"/>
        </w:rPr>
        <w:t>those shown</w:t>
      </w:r>
      <w:r w:rsidR="005335A1">
        <w:rPr>
          <w:rFonts w:cs="Times New Roman"/>
        </w:rPr>
        <w:t xml:space="preserve"> in Figure 9</w:t>
      </w:r>
      <w:r w:rsidR="00D708C6">
        <w:rPr>
          <w:rFonts w:cs="Times New Roman"/>
        </w:rPr>
        <w:t xml:space="preserve">. </w:t>
      </w:r>
      <w:r w:rsidR="00C11656">
        <w:rPr>
          <w:rFonts w:cs="Times New Roman"/>
        </w:rPr>
        <w:t>Finally</w:t>
      </w:r>
      <w:r w:rsidR="008A4A21">
        <w:rPr>
          <w:rFonts w:cs="Times New Roman"/>
        </w:rPr>
        <w:t>,</w:t>
      </w:r>
      <w:r w:rsidR="007D757A">
        <w:rPr>
          <w:rFonts w:cs="Times New Roman"/>
        </w:rPr>
        <w:t xml:space="preserve"> depression is often recurrent</w:t>
      </w:r>
      <w:r w:rsidR="00C11656">
        <w:rPr>
          <w:rFonts w:cs="Times New Roman"/>
        </w:rPr>
        <w:t xml:space="preserve"> as well as debilitating</w:t>
      </w:r>
      <w:r w:rsidR="007D757A">
        <w:rPr>
          <w:rFonts w:cs="Times New Roman"/>
        </w:rPr>
        <w:t xml:space="preserve">, </w:t>
      </w:r>
      <w:r w:rsidR="005335A1">
        <w:rPr>
          <w:rFonts w:cs="Times New Roman"/>
        </w:rPr>
        <w:t xml:space="preserve">making it </w:t>
      </w:r>
      <w:r w:rsidR="007D757A">
        <w:rPr>
          <w:rFonts w:cs="Times New Roman"/>
        </w:rPr>
        <w:t xml:space="preserve">a leading cause of years lived with disability worldwide </w:t>
      </w:r>
      <w:r w:rsidR="007D757A" w:rsidRPr="007D757A">
        <w:rPr>
          <w:rFonts w:cs="Times New Roman"/>
          <w:noProof/>
        </w:rPr>
        <w:t>(Ferrari et al., 2013)</w:t>
      </w:r>
      <w:r w:rsidR="00DF795F">
        <w:rPr>
          <w:rFonts w:cs="Times New Roman"/>
        </w:rPr>
        <w:t xml:space="preserve"> that</w:t>
      </w:r>
      <w:r w:rsidR="007D757A">
        <w:rPr>
          <w:rFonts w:cs="Times New Roman"/>
        </w:rPr>
        <w:t xml:space="preserve"> costs the U.S. billions of dollars </w:t>
      </w:r>
      <w:r w:rsidR="00C11656">
        <w:rPr>
          <w:rFonts w:cs="Times New Roman"/>
        </w:rPr>
        <w:t>per</w:t>
      </w:r>
      <w:r w:rsidR="007D757A">
        <w:rPr>
          <w:rFonts w:cs="Times New Roman"/>
        </w:rPr>
        <w:t xml:space="preserve"> year </w:t>
      </w:r>
      <w:r w:rsidR="0067162B" w:rsidRPr="0067162B">
        <w:rPr>
          <w:rFonts w:cs="Times New Roman"/>
          <w:noProof/>
        </w:rPr>
        <w:t>(Greenberg et al., 2015)</w:t>
      </w:r>
      <w:r w:rsidR="00E8491D">
        <w:rPr>
          <w:rFonts w:cs="Times New Roman"/>
        </w:rPr>
        <w:t xml:space="preserve">. </w:t>
      </w:r>
      <w:r w:rsidR="005335A1">
        <w:rPr>
          <w:rFonts w:cs="Times New Roman"/>
        </w:rPr>
        <w:t xml:space="preserve">There is an acute need for better treatments </w:t>
      </w:r>
      <w:r w:rsidR="005335A1" w:rsidRPr="005335A1">
        <w:rPr>
          <w:rFonts w:cs="Times New Roman"/>
          <w:noProof/>
        </w:rPr>
        <w:t>(Fournier et al., 2010)</w:t>
      </w:r>
      <w:r w:rsidR="005335A1">
        <w:rPr>
          <w:rFonts w:cs="Times New Roman"/>
        </w:rPr>
        <w:t xml:space="preserve">, and there is evidence from non-human animals linking the effects of antidepressants to structural changes in brain regions critically implicated in episodic memory </w:t>
      </w:r>
      <w:r w:rsidR="0067162B" w:rsidRPr="0067162B">
        <w:rPr>
          <w:rFonts w:cs="Times New Roman"/>
          <w:noProof/>
        </w:rPr>
        <w:t>(Perera et al., 2007; Santarelli et al., 200</w:t>
      </w:r>
      <w:r w:rsidR="00466F81">
        <w:rPr>
          <w:rFonts w:cs="Times New Roman"/>
          <w:noProof/>
        </w:rPr>
        <w:t>3</w:t>
      </w:r>
      <w:r w:rsidR="0067162B" w:rsidRPr="0067162B">
        <w:rPr>
          <w:rFonts w:cs="Times New Roman"/>
          <w:noProof/>
        </w:rPr>
        <w:t>, 200</w:t>
      </w:r>
      <w:r w:rsidR="00466F81">
        <w:rPr>
          <w:rFonts w:cs="Times New Roman"/>
          <w:noProof/>
        </w:rPr>
        <w:t>8</w:t>
      </w:r>
      <w:r w:rsidR="0067162B" w:rsidRPr="0067162B">
        <w:rPr>
          <w:rFonts w:cs="Times New Roman"/>
          <w:noProof/>
        </w:rPr>
        <w:t>)</w:t>
      </w:r>
      <w:r w:rsidR="005335A1">
        <w:rPr>
          <w:rFonts w:cs="Times New Roman"/>
        </w:rPr>
        <w:t xml:space="preserve">. Determining whether these findings extend to humans depends on </w:t>
      </w:r>
      <w:r w:rsidR="00882028">
        <w:rPr>
          <w:rFonts w:cs="Times New Roman"/>
        </w:rPr>
        <w:t>a better</w:t>
      </w:r>
      <w:r w:rsidR="005335A1">
        <w:rPr>
          <w:rFonts w:cs="Times New Roman"/>
        </w:rPr>
        <w:t xml:space="preserve"> understanding of how </w:t>
      </w:r>
      <w:r w:rsidR="00C11656">
        <w:rPr>
          <w:rFonts w:cs="Times New Roman"/>
        </w:rPr>
        <w:t>MDD</w:t>
      </w:r>
      <w:r w:rsidR="005335A1">
        <w:rPr>
          <w:rFonts w:cs="Times New Roman"/>
        </w:rPr>
        <w:t xml:space="preserve"> affects the neural machinery that supports episodic memory.</w:t>
      </w:r>
      <w:r w:rsidR="00882028">
        <w:rPr>
          <w:rFonts w:cs="Times New Roman"/>
        </w:rPr>
        <w:t xml:space="preserve"> Th</w:t>
      </w:r>
      <w:r w:rsidR="00C11656">
        <w:rPr>
          <w:rFonts w:cs="Times New Roman"/>
        </w:rPr>
        <w:t xml:space="preserve">is </w:t>
      </w:r>
      <w:r w:rsidR="00882028">
        <w:rPr>
          <w:rFonts w:cs="Times New Roman"/>
        </w:rPr>
        <w:t xml:space="preserve">study </w:t>
      </w:r>
      <w:r w:rsidR="00C11656">
        <w:rPr>
          <w:rFonts w:cs="Times New Roman"/>
        </w:rPr>
        <w:t>takes</w:t>
      </w:r>
      <w:r w:rsidR="00882028">
        <w:rPr>
          <w:rFonts w:cs="Times New Roman"/>
        </w:rPr>
        <w:t xml:space="preserve"> a </w:t>
      </w:r>
      <w:r w:rsidR="008017AE">
        <w:rPr>
          <w:rFonts w:cs="Times New Roman"/>
        </w:rPr>
        <w:t xml:space="preserve">small </w:t>
      </w:r>
      <w:r w:rsidR="00882028">
        <w:rPr>
          <w:rFonts w:cs="Times New Roman"/>
        </w:rPr>
        <w:t>step in this important direction.</w:t>
      </w:r>
      <w:r w:rsidR="005335A1">
        <w:rPr>
          <w:rFonts w:cs="Times New Roman"/>
        </w:rPr>
        <w:br w:type="page"/>
      </w:r>
    </w:p>
    <w:p w14:paraId="26B6D30D" w14:textId="77777777" w:rsidR="00FB3C16" w:rsidRDefault="005322B3" w:rsidP="00276A98">
      <w:pPr>
        <w:spacing w:line="480" w:lineRule="auto"/>
        <w:jc w:val="center"/>
        <w:outlineLvl w:val="0"/>
        <w:rPr>
          <w:rFonts w:cs="Times New Roman"/>
          <w:b/>
        </w:rPr>
      </w:pPr>
      <w:r>
        <w:rPr>
          <w:rFonts w:cs="Times New Roman"/>
          <w:b/>
        </w:rPr>
        <w:t>Acknowledgements</w:t>
      </w:r>
    </w:p>
    <w:p w14:paraId="4ECB59A3" w14:textId="03232E19" w:rsidR="005322B3" w:rsidRDefault="007614FE" w:rsidP="007614FE">
      <w:pPr>
        <w:spacing w:line="480" w:lineRule="auto"/>
        <w:ind w:firstLine="720"/>
        <w:rPr>
          <w:rFonts w:cs="Times New Roman"/>
          <w:bCs/>
        </w:rPr>
      </w:pPr>
      <w:r>
        <w:rPr>
          <w:rFonts w:cs="Times New Roman"/>
          <w:bCs/>
        </w:rPr>
        <w:t xml:space="preserve">The authors gratefully acknowledge Victoria Lawlor for assistance with recruitment and participant testing, and Dr. Diego Pizzagalli for helpful comments on a draft of the manuscript. </w:t>
      </w:r>
      <w:r w:rsidR="006F04F9">
        <w:rPr>
          <w:rFonts w:cs="Times New Roman"/>
          <w:bCs/>
        </w:rPr>
        <w:t>T</w:t>
      </w:r>
      <w:r w:rsidR="00343E8C">
        <w:rPr>
          <w:rFonts w:cs="Times New Roman"/>
        </w:rPr>
        <w:t xml:space="preserve">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00343E8C" w:rsidRPr="00343E8C">
        <w:rPr>
          <w:rFonts w:cs="Times New Roman"/>
          <w:bCs/>
        </w:rPr>
        <w:t>The content is solely the</w:t>
      </w:r>
      <w:r w:rsidR="00343E8C">
        <w:rPr>
          <w:rFonts w:cs="Times New Roman"/>
          <w:bCs/>
        </w:rPr>
        <w:t xml:space="preserve"> </w:t>
      </w:r>
      <w:r w:rsidR="00343E8C" w:rsidRPr="00343E8C">
        <w:rPr>
          <w:rFonts w:cs="Times New Roman"/>
          <w:bCs/>
        </w:rPr>
        <w:t>responsibility of the authors and does not necessarily represent the official views of the National</w:t>
      </w:r>
      <w:r w:rsidR="00343E8C">
        <w:rPr>
          <w:rFonts w:cs="Times New Roman"/>
          <w:bCs/>
        </w:rPr>
        <w:t xml:space="preserve"> </w:t>
      </w:r>
      <w:r w:rsidR="00343E8C" w:rsidRPr="00343E8C">
        <w:rPr>
          <w:rFonts w:cs="Times New Roman"/>
          <w:bCs/>
        </w:rPr>
        <w:t xml:space="preserve">Institutes of Health. </w:t>
      </w:r>
    </w:p>
    <w:p w14:paraId="6A3A99BB" w14:textId="77777777" w:rsidR="006155BE" w:rsidRDefault="006155BE" w:rsidP="006155BE">
      <w:pPr>
        <w:spacing w:line="480" w:lineRule="auto"/>
        <w:rPr>
          <w:rFonts w:cs="Times New Roman"/>
          <w:bCs/>
        </w:rPr>
      </w:pPr>
    </w:p>
    <w:p w14:paraId="65287AC4" w14:textId="77777777" w:rsidR="006155BE" w:rsidRDefault="006155BE" w:rsidP="00276A98">
      <w:pPr>
        <w:spacing w:line="480" w:lineRule="auto"/>
        <w:jc w:val="center"/>
        <w:outlineLvl w:val="0"/>
        <w:rPr>
          <w:rFonts w:cs="Times New Roman"/>
          <w:b/>
          <w:bCs/>
        </w:rPr>
      </w:pPr>
      <w:r>
        <w:rPr>
          <w:rFonts w:cs="Times New Roman"/>
          <w:b/>
          <w:bCs/>
        </w:rPr>
        <w:t>Financial Disclosures</w:t>
      </w:r>
    </w:p>
    <w:p w14:paraId="5CFA9741" w14:textId="77777777" w:rsidR="006155BE" w:rsidRPr="006155BE" w:rsidRDefault="006155BE" w:rsidP="006155BE">
      <w:pPr>
        <w:spacing w:line="480" w:lineRule="auto"/>
        <w:ind w:firstLine="720"/>
        <w:rPr>
          <w:rFonts w:cs="Times New Roman"/>
        </w:rPr>
      </w:pPr>
      <w:r>
        <w:rPr>
          <w:rFonts w:cs="Times New Roman"/>
          <w:bCs/>
        </w:rPr>
        <w:t>Dr. Dillon has received consulting fees from Pfizer, Inc., for work unrelated to this project. Ms. Barrick reports no biomedical financial interests or potential conflicts of interest.</w:t>
      </w:r>
    </w:p>
    <w:p w14:paraId="14898197" w14:textId="77777777" w:rsidR="005754BF" w:rsidRDefault="005754BF">
      <w:pPr>
        <w:rPr>
          <w:rFonts w:cs="Times New Roman"/>
        </w:rPr>
      </w:pPr>
      <w:r>
        <w:rPr>
          <w:rFonts w:cs="Times New Roman"/>
        </w:rPr>
        <w:br w:type="page"/>
      </w:r>
    </w:p>
    <w:p w14:paraId="7A3D43AF" w14:textId="77777777" w:rsidR="005620AF" w:rsidRDefault="005754BF" w:rsidP="00276A98">
      <w:pPr>
        <w:spacing w:line="480" w:lineRule="auto"/>
        <w:jc w:val="center"/>
        <w:outlineLvl w:val="0"/>
        <w:rPr>
          <w:rFonts w:cs="Times New Roman"/>
          <w:b/>
        </w:rPr>
      </w:pPr>
      <w:r>
        <w:rPr>
          <w:rFonts w:cs="Times New Roman"/>
          <w:b/>
        </w:rPr>
        <w:t>References</w:t>
      </w:r>
    </w:p>
    <w:p w14:paraId="1B5A9BDE" w14:textId="227620E2" w:rsidR="0067162B" w:rsidRDefault="0067162B" w:rsidP="0067162B">
      <w:pPr>
        <w:widowControl w:val="0"/>
        <w:autoSpaceDE w:val="0"/>
        <w:autoSpaceDN w:val="0"/>
        <w:adjustRightInd w:val="0"/>
        <w:spacing w:line="480" w:lineRule="auto"/>
        <w:ind w:left="480" w:hanging="480"/>
        <w:rPr>
          <w:noProof/>
        </w:rPr>
      </w:pPr>
      <w:r w:rsidRPr="0067162B">
        <w:rPr>
          <w:noProof/>
        </w:rPr>
        <w:t xml:space="preserve">Airaksinen, E., Larsson, M., Lundberg, I., Forsell, Y. </w:t>
      </w:r>
      <w:r w:rsidRPr="007E4EED">
        <w:rPr>
          <w:b/>
          <w:noProof/>
        </w:rPr>
        <w:t>Cognitive functions in depressive disorders: Evidence from a population-based study</w:t>
      </w:r>
      <w:r w:rsidRPr="0067162B">
        <w:rPr>
          <w:noProof/>
        </w:rPr>
        <w:t xml:space="preserve">. Psychol. Med. 34 </w:t>
      </w:r>
      <w:r w:rsidR="001F3646">
        <w:rPr>
          <w:noProof/>
        </w:rPr>
        <w:t>(2004), pp. 83–91.</w:t>
      </w:r>
    </w:p>
    <w:p w14:paraId="33CBE289" w14:textId="19BEFC13" w:rsidR="00EE240D" w:rsidRPr="00EE240D" w:rsidRDefault="00EE240D" w:rsidP="0067162B">
      <w:pPr>
        <w:widowControl w:val="0"/>
        <w:autoSpaceDE w:val="0"/>
        <w:autoSpaceDN w:val="0"/>
        <w:adjustRightInd w:val="0"/>
        <w:spacing w:line="480" w:lineRule="auto"/>
        <w:ind w:left="480" w:hanging="480"/>
        <w:rPr>
          <w:noProof/>
        </w:rPr>
      </w:pPr>
      <w:r>
        <w:rPr>
          <w:noProof/>
        </w:rPr>
        <w:t xml:space="preserve">Baddeley, A. </w:t>
      </w:r>
      <w:r>
        <w:rPr>
          <w:b/>
          <w:noProof/>
        </w:rPr>
        <w:t xml:space="preserve">The episodic buffer: a new component of working memory? </w:t>
      </w:r>
      <w:r>
        <w:rPr>
          <w:noProof/>
        </w:rPr>
        <w:t>Trends Cogn. Sci. 4 (2000), pp. 417-423.</w:t>
      </w:r>
    </w:p>
    <w:p w14:paraId="7E1A60E5" w14:textId="227B3E68" w:rsidR="0067162B" w:rsidRPr="0067162B" w:rsidRDefault="0067162B" w:rsidP="0067162B">
      <w:pPr>
        <w:widowControl w:val="0"/>
        <w:autoSpaceDE w:val="0"/>
        <w:autoSpaceDN w:val="0"/>
        <w:adjustRightInd w:val="0"/>
        <w:spacing w:line="480" w:lineRule="auto"/>
        <w:ind w:left="480" w:hanging="480"/>
        <w:rPr>
          <w:noProof/>
        </w:rPr>
      </w:pPr>
      <w:r w:rsidRPr="0067162B">
        <w:rPr>
          <w:noProof/>
        </w:rPr>
        <w:t>Beck, A.T., Steer, R.A., Brown, G.K.</w:t>
      </w:r>
      <w:r w:rsidR="003D5EDB">
        <w:rPr>
          <w:noProof/>
        </w:rPr>
        <w:t xml:space="preserve"> (1996)</w:t>
      </w:r>
      <w:r w:rsidRPr="0067162B">
        <w:rPr>
          <w:noProof/>
        </w:rPr>
        <w:t xml:space="preserve">. </w:t>
      </w:r>
      <w:r w:rsidRPr="007E4EED">
        <w:rPr>
          <w:b/>
          <w:noProof/>
        </w:rPr>
        <w:t>Manual for the Beck depression inventory-II</w:t>
      </w:r>
      <w:r w:rsidRPr="0067162B">
        <w:rPr>
          <w:noProof/>
        </w:rPr>
        <w:t>.</w:t>
      </w:r>
      <w:r w:rsidR="003D5EDB">
        <w:rPr>
          <w:noProof/>
        </w:rPr>
        <w:t xml:space="preserve"> </w:t>
      </w:r>
      <w:r w:rsidR="000805A1">
        <w:rPr>
          <w:noProof/>
        </w:rPr>
        <w:t xml:space="preserve">The Psychological Corporation, </w:t>
      </w:r>
      <w:r w:rsidR="003D5EDB">
        <w:rPr>
          <w:noProof/>
        </w:rPr>
        <w:t>San Antonio, TX.</w:t>
      </w:r>
    </w:p>
    <w:p w14:paraId="55043BCF" w14:textId="3E1ABA9E"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Bergström, Z.M., Henson, R.N., </w:t>
      </w:r>
      <w:r w:rsidR="001F3646">
        <w:rPr>
          <w:noProof/>
        </w:rPr>
        <w:t>Taylor, J.R., Simons, J.S.</w:t>
      </w:r>
      <w:r w:rsidRPr="0067162B">
        <w:rPr>
          <w:noProof/>
        </w:rPr>
        <w:t xml:space="preserve">. </w:t>
      </w:r>
      <w:r w:rsidRPr="007E4EED">
        <w:rPr>
          <w:b/>
          <w:noProof/>
        </w:rPr>
        <w:t>Multimodal imaging reveals the spatiotemporal dynamics</w:t>
      </w:r>
      <w:r w:rsidR="000945E4" w:rsidRPr="007E4EED">
        <w:rPr>
          <w:b/>
          <w:noProof/>
        </w:rPr>
        <w:t xml:space="preserve"> of recollection</w:t>
      </w:r>
      <w:r w:rsidR="000945E4">
        <w:rPr>
          <w:noProof/>
        </w:rPr>
        <w:t>. Neuroimage 68</w:t>
      </w:r>
      <w:r w:rsidRPr="0067162B">
        <w:rPr>
          <w:noProof/>
        </w:rPr>
        <w:t xml:space="preserve"> </w:t>
      </w:r>
      <w:r w:rsidR="001F3646">
        <w:rPr>
          <w:noProof/>
        </w:rPr>
        <w:t>(2013), pp. 141–153.</w:t>
      </w:r>
    </w:p>
    <w:p w14:paraId="1E774F8A" w14:textId="260F3EED" w:rsidR="0067162B" w:rsidRPr="0067162B" w:rsidRDefault="0067162B" w:rsidP="0067162B">
      <w:pPr>
        <w:widowControl w:val="0"/>
        <w:autoSpaceDE w:val="0"/>
        <w:autoSpaceDN w:val="0"/>
        <w:adjustRightInd w:val="0"/>
        <w:spacing w:line="480" w:lineRule="auto"/>
        <w:ind w:left="480" w:hanging="480"/>
        <w:rPr>
          <w:noProof/>
        </w:rPr>
      </w:pPr>
      <w:r w:rsidRPr="0067162B">
        <w:rPr>
          <w:noProof/>
        </w:rPr>
        <w:t>Bremner, J.D., Vythilingam, M., Vermetten, E., Va</w:t>
      </w:r>
      <w:r w:rsidR="004F4251">
        <w:rPr>
          <w:noProof/>
        </w:rPr>
        <w:t>ccarino, V., Charney, D.S</w:t>
      </w:r>
      <w:r w:rsidRPr="0067162B">
        <w:rPr>
          <w:noProof/>
        </w:rPr>
        <w:t xml:space="preserve">. </w:t>
      </w:r>
      <w:r w:rsidRPr="007E4EED">
        <w:rPr>
          <w:b/>
          <w:noProof/>
        </w:rPr>
        <w:t xml:space="preserve">Deficits in </w:t>
      </w:r>
      <w:r w:rsidR="001F3646" w:rsidRPr="007E4EED">
        <w:rPr>
          <w:b/>
          <w:noProof/>
        </w:rPr>
        <w:t>h</w:t>
      </w:r>
      <w:r w:rsidRPr="007E4EED">
        <w:rPr>
          <w:b/>
          <w:noProof/>
        </w:rPr>
        <w:t xml:space="preserve">ippocampal and </w:t>
      </w:r>
      <w:r w:rsidR="001F3646" w:rsidRPr="007E4EED">
        <w:rPr>
          <w:b/>
          <w:noProof/>
        </w:rPr>
        <w:t>a</w:t>
      </w:r>
      <w:r w:rsidRPr="007E4EED">
        <w:rPr>
          <w:b/>
          <w:noProof/>
        </w:rPr>
        <w:t xml:space="preserve">nterior </w:t>
      </w:r>
      <w:r w:rsidR="001F3646" w:rsidRPr="007E4EED">
        <w:rPr>
          <w:b/>
          <w:noProof/>
        </w:rPr>
        <w:t>c</w:t>
      </w:r>
      <w:r w:rsidRPr="007E4EED">
        <w:rPr>
          <w:b/>
          <w:noProof/>
        </w:rPr>
        <w:t xml:space="preserve">ingulate </w:t>
      </w:r>
      <w:r w:rsidR="001F3646" w:rsidRPr="007E4EED">
        <w:rPr>
          <w:b/>
          <w:noProof/>
        </w:rPr>
        <w:t>f</w:t>
      </w:r>
      <w:r w:rsidRPr="007E4EED">
        <w:rPr>
          <w:b/>
          <w:noProof/>
        </w:rPr>
        <w:t xml:space="preserve">unctioning during </w:t>
      </w:r>
      <w:r w:rsidR="001F3646" w:rsidRPr="007E4EED">
        <w:rPr>
          <w:b/>
          <w:noProof/>
        </w:rPr>
        <w:t>v</w:t>
      </w:r>
      <w:r w:rsidRPr="007E4EED">
        <w:rPr>
          <w:b/>
          <w:noProof/>
        </w:rPr>
        <w:t xml:space="preserve">erbal </w:t>
      </w:r>
      <w:r w:rsidR="001F3646" w:rsidRPr="007E4EED">
        <w:rPr>
          <w:b/>
          <w:noProof/>
        </w:rPr>
        <w:t>d</w:t>
      </w:r>
      <w:r w:rsidRPr="007E4EED">
        <w:rPr>
          <w:b/>
          <w:noProof/>
        </w:rPr>
        <w:t xml:space="preserve">eclarative </w:t>
      </w:r>
      <w:r w:rsidR="001F3646" w:rsidRPr="007E4EED">
        <w:rPr>
          <w:b/>
          <w:noProof/>
        </w:rPr>
        <w:t>m</w:t>
      </w:r>
      <w:r w:rsidRPr="007E4EED">
        <w:rPr>
          <w:b/>
          <w:noProof/>
        </w:rPr>
        <w:t xml:space="preserve">emory </w:t>
      </w:r>
      <w:r w:rsidR="001F3646" w:rsidRPr="007E4EED">
        <w:rPr>
          <w:b/>
          <w:noProof/>
        </w:rPr>
        <w:t>e</w:t>
      </w:r>
      <w:r w:rsidRPr="007E4EED">
        <w:rPr>
          <w:b/>
          <w:noProof/>
        </w:rPr>
        <w:t xml:space="preserve">ncoding in </w:t>
      </w:r>
      <w:r w:rsidR="001F3646" w:rsidRPr="007E4EED">
        <w:rPr>
          <w:b/>
          <w:noProof/>
        </w:rPr>
        <w:t>m</w:t>
      </w:r>
      <w:r w:rsidRPr="007E4EED">
        <w:rPr>
          <w:b/>
          <w:noProof/>
        </w:rPr>
        <w:t xml:space="preserve">idlife </w:t>
      </w:r>
      <w:r w:rsidR="001F3646" w:rsidRPr="007E4EED">
        <w:rPr>
          <w:b/>
          <w:noProof/>
        </w:rPr>
        <w:t>m</w:t>
      </w:r>
      <w:r w:rsidRPr="007E4EED">
        <w:rPr>
          <w:b/>
          <w:noProof/>
        </w:rPr>
        <w:t xml:space="preserve">ajor </w:t>
      </w:r>
      <w:r w:rsidR="001F3646" w:rsidRPr="007E4EED">
        <w:rPr>
          <w:b/>
          <w:noProof/>
        </w:rPr>
        <w:t>d</w:t>
      </w:r>
      <w:r w:rsidRPr="007E4EED">
        <w:rPr>
          <w:b/>
          <w:noProof/>
        </w:rPr>
        <w:t>e</w:t>
      </w:r>
      <w:r w:rsidR="000945E4" w:rsidRPr="007E4EED">
        <w:rPr>
          <w:b/>
          <w:noProof/>
        </w:rPr>
        <w:t>pression</w:t>
      </w:r>
      <w:r w:rsidR="000945E4">
        <w:rPr>
          <w:noProof/>
        </w:rPr>
        <w:t>. Am. J. Psychiatry 161</w:t>
      </w:r>
      <w:r w:rsidRPr="0067162B">
        <w:rPr>
          <w:noProof/>
        </w:rPr>
        <w:t xml:space="preserve"> </w:t>
      </w:r>
      <w:r w:rsidR="001F3646">
        <w:rPr>
          <w:noProof/>
        </w:rPr>
        <w:t>(2004), pp. 637–645.</w:t>
      </w:r>
    </w:p>
    <w:p w14:paraId="623324B7" w14:textId="6171DD55" w:rsidR="0067162B" w:rsidRPr="0067162B" w:rsidRDefault="0067162B" w:rsidP="0067162B">
      <w:pPr>
        <w:widowControl w:val="0"/>
        <w:autoSpaceDE w:val="0"/>
        <w:autoSpaceDN w:val="0"/>
        <w:adjustRightInd w:val="0"/>
        <w:spacing w:line="480" w:lineRule="auto"/>
        <w:ind w:left="480" w:hanging="480"/>
        <w:rPr>
          <w:noProof/>
        </w:rPr>
      </w:pPr>
      <w:r w:rsidRPr="0067162B">
        <w:rPr>
          <w:noProof/>
        </w:rPr>
        <w:t>Bullmore, E.T., Suckling, J., Overmeyer, S., Rabe-Hesketh, S.,</w:t>
      </w:r>
      <w:r w:rsidR="001F3646">
        <w:rPr>
          <w:noProof/>
        </w:rPr>
        <w:t xml:space="preserve"> Taylor, E., Brammer, M.J</w:t>
      </w:r>
      <w:r w:rsidRPr="0067162B">
        <w:rPr>
          <w:noProof/>
        </w:rPr>
        <w:t xml:space="preserve">. </w:t>
      </w:r>
      <w:r w:rsidRPr="007E4EED">
        <w:rPr>
          <w:b/>
          <w:noProof/>
        </w:rPr>
        <w:t>Global, voxel, and cluster tests, by theory and permutation, for a difference between two groups of structural MR images of the bra</w:t>
      </w:r>
      <w:r w:rsidR="000945E4" w:rsidRPr="007E4EED">
        <w:rPr>
          <w:b/>
          <w:noProof/>
        </w:rPr>
        <w:t>in</w:t>
      </w:r>
      <w:r w:rsidR="000945E4">
        <w:rPr>
          <w:noProof/>
        </w:rPr>
        <w:t>. IEEE Trans. Med. Imaging 18</w:t>
      </w:r>
      <w:r w:rsidRPr="0067162B">
        <w:rPr>
          <w:noProof/>
        </w:rPr>
        <w:t xml:space="preserve"> </w:t>
      </w:r>
      <w:r w:rsidR="001F3646">
        <w:rPr>
          <w:noProof/>
        </w:rPr>
        <w:t>(1999), pp. 32–42.</w:t>
      </w:r>
    </w:p>
    <w:p w14:paraId="5F147A89" w14:textId="3F0ED504" w:rsidR="0067162B" w:rsidRDefault="0067162B" w:rsidP="0067162B">
      <w:pPr>
        <w:widowControl w:val="0"/>
        <w:autoSpaceDE w:val="0"/>
        <w:autoSpaceDN w:val="0"/>
        <w:adjustRightInd w:val="0"/>
        <w:spacing w:line="480" w:lineRule="auto"/>
        <w:ind w:left="480" w:hanging="480"/>
        <w:rPr>
          <w:noProof/>
        </w:rPr>
      </w:pPr>
      <w:r w:rsidRPr="0067162B">
        <w:rPr>
          <w:noProof/>
        </w:rPr>
        <w:t>Burt, D.B., Z</w:t>
      </w:r>
      <w:r w:rsidR="00B64250">
        <w:rPr>
          <w:noProof/>
        </w:rPr>
        <w:t>embar, M.J., Niederehe, G</w:t>
      </w:r>
      <w:r w:rsidRPr="0067162B">
        <w:rPr>
          <w:noProof/>
        </w:rPr>
        <w:t xml:space="preserve">. </w:t>
      </w:r>
      <w:r w:rsidRPr="007E4EED">
        <w:rPr>
          <w:b/>
          <w:noProof/>
        </w:rPr>
        <w:t>Depression and memory impairment: a meta-analysis of the association, its pattern, and specificity</w:t>
      </w:r>
      <w:r w:rsidRPr="0067162B">
        <w:rPr>
          <w:noProof/>
        </w:rPr>
        <w:t xml:space="preserve">. Psychol. Bull. 117 </w:t>
      </w:r>
      <w:r w:rsidR="001F3646">
        <w:rPr>
          <w:noProof/>
        </w:rPr>
        <w:t>(1995)</w:t>
      </w:r>
      <w:r w:rsidR="000945E4">
        <w:rPr>
          <w:noProof/>
        </w:rPr>
        <w:t>, pp.</w:t>
      </w:r>
      <w:r w:rsidR="001F3646">
        <w:rPr>
          <w:noProof/>
        </w:rPr>
        <w:t xml:space="preserve"> 285–305.</w:t>
      </w:r>
    </w:p>
    <w:p w14:paraId="1DF469B2" w14:textId="61142515" w:rsidR="002C076A" w:rsidRPr="002C076A" w:rsidRDefault="002C076A" w:rsidP="0067162B">
      <w:pPr>
        <w:widowControl w:val="0"/>
        <w:autoSpaceDE w:val="0"/>
        <w:autoSpaceDN w:val="0"/>
        <w:adjustRightInd w:val="0"/>
        <w:spacing w:line="480" w:lineRule="auto"/>
        <w:ind w:left="480" w:hanging="480"/>
        <w:rPr>
          <w:noProof/>
        </w:rPr>
      </w:pPr>
      <w:r>
        <w:rPr>
          <w:noProof/>
        </w:rPr>
        <w:t xml:space="preserve">Button, K.S., Ioannidis, J.P., Mokrysz, C., Nosek, B.A., Flint, J., Robinson, E.S., Munafò, M.R. </w:t>
      </w:r>
      <w:r>
        <w:rPr>
          <w:b/>
          <w:noProof/>
        </w:rPr>
        <w:t>Power failure: why small sample size undermines the reliability of neuroscience</w:t>
      </w:r>
      <w:r>
        <w:rPr>
          <w:noProof/>
        </w:rPr>
        <w:t>. Nat. Rev. Neurosci. 14, pp. 365-376.</w:t>
      </w:r>
    </w:p>
    <w:p w14:paraId="2FADD5DA" w14:textId="1471BBAD" w:rsidR="0067162B" w:rsidRDefault="0067162B" w:rsidP="0067162B">
      <w:pPr>
        <w:widowControl w:val="0"/>
        <w:autoSpaceDE w:val="0"/>
        <w:autoSpaceDN w:val="0"/>
        <w:adjustRightInd w:val="0"/>
        <w:spacing w:line="480" w:lineRule="auto"/>
        <w:ind w:left="480" w:hanging="480"/>
        <w:rPr>
          <w:noProof/>
        </w:rPr>
      </w:pPr>
      <w:r w:rsidRPr="0067162B">
        <w:rPr>
          <w:noProof/>
        </w:rPr>
        <w:t xml:space="preserve">Buysse, D.J., Reynolds, C.F., Monk, T.H., Berman, S.R., Kupfer, D.J., III, C.F.R., Monk, T.H., </w:t>
      </w:r>
      <w:r w:rsidR="007E4EED">
        <w:rPr>
          <w:noProof/>
        </w:rPr>
        <w:t>Berman, S.R., Kupfer, D.J</w:t>
      </w:r>
      <w:r w:rsidRPr="0067162B">
        <w:rPr>
          <w:noProof/>
        </w:rPr>
        <w:t xml:space="preserve">. </w:t>
      </w:r>
      <w:r w:rsidRPr="007E4EED">
        <w:rPr>
          <w:b/>
          <w:noProof/>
        </w:rPr>
        <w:t>The Pittsburgh Sleep Quality Index: a new instrument for psychiatric practice and research</w:t>
      </w:r>
      <w:r w:rsidRPr="0067162B">
        <w:rPr>
          <w:noProof/>
        </w:rPr>
        <w:t>. Psychiatry Res. 28</w:t>
      </w:r>
      <w:r w:rsidR="006D40D2">
        <w:rPr>
          <w:noProof/>
        </w:rPr>
        <w:t xml:space="preserve"> (1989)</w:t>
      </w:r>
      <w:r w:rsidRPr="0067162B">
        <w:rPr>
          <w:noProof/>
        </w:rPr>
        <w:t xml:space="preserve">, </w:t>
      </w:r>
      <w:r w:rsidR="006D40D2">
        <w:rPr>
          <w:noProof/>
        </w:rPr>
        <w:t>pp. 193–213.</w:t>
      </w:r>
    </w:p>
    <w:p w14:paraId="44608DFF" w14:textId="0096BCD7" w:rsidR="0084692E" w:rsidRPr="0084692E" w:rsidRDefault="0084692E" w:rsidP="0067162B">
      <w:pPr>
        <w:widowControl w:val="0"/>
        <w:autoSpaceDE w:val="0"/>
        <w:autoSpaceDN w:val="0"/>
        <w:adjustRightInd w:val="0"/>
        <w:spacing w:line="480" w:lineRule="auto"/>
        <w:ind w:left="480" w:hanging="480"/>
        <w:rPr>
          <w:noProof/>
        </w:rPr>
      </w:pPr>
      <w:r>
        <w:rPr>
          <w:noProof/>
        </w:rPr>
        <w:t xml:space="preserve">Cabeza, R., Ciaramelli, E., Olson, I.R., Moscovitch, M. </w:t>
      </w:r>
      <w:r>
        <w:rPr>
          <w:b/>
          <w:noProof/>
        </w:rPr>
        <w:t>Parietal cortex and episodic memory: an attentional account</w:t>
      </w:r>
      <w:r>
        <w:rPr>
          <w:noProof/>
        </w:rPr>
        <w:t>. Nat. Rev. Neurosci. 9</w:t>
      </w:r>
      <w:r w:rsidR="006B07EF">
        <w:rPr>
          <w:noProof/>
        </w:rPr>
        <w:t xml:space="preserve"> (2008)</w:t>
      </w:r>
      <w:r>
        <w:rPr>
          <w:noProof/>
        </w:rPr>
        <w:t>, pp. 613-625.</w:t>
      </w:r>
    </w:p>
    <w:p w14:paraId="3AF1DE3E" w14:textId="72F4BB9E"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Chee, M.W.L., Chuah, L.Y.M., Venkatraman, V., Chan, W.Y., Philip, P., Dinges, D.F. </w:t>
      </w:r>
      <w:r w:rsidRPr="007E4EED">
        <w:rPr>
          <w:b/>
          <w:noProof/>
        </w:rPr>
        <w:t>Functional imaging of working memory following normal sleep and after 24 and 35 h of sleep deprivation: Correlations of fronto-parietal activation with performance</w:t>
      </w:r>
      <w:r w:rsidRPr="0067162B">
        <w:rPr>
          <w:noProof/>
        </w:rPr>
        <w:t>. Neuroimage 31</w:t>
      </w:r>
      <w:r w:rsidR="006D40D2">
        <w:rPr>
          <w:noProof/>
        </w:rPr>
        <w:t xml:space="preserve"> (2006), pp. 419–428.</w:t>
      </w:r>
    </w:p>
    <w:p w14:paraId="6BE7C664" w14:textId="26A07F14" w:rsidR="0067162B" w:rsidRPr="0067162B" w:rsidRDefault="00090F7B" w:rsidP="0067162B">
      <w:pPr>
        <w:widowControl w:val="0"/>
        <w:autoSpaceDE w:val="0"/>
        <w:autoSpaceDN w:val="0"/>
        <w:adjustRightInd w:val="0"/>
        <w:spacing w:line="480" w:lineRule="auto"/>
        <w:ind w:left="480" w:hanging="480"/>
        <w:rPr>
          <w:noProof/>
        </w:rPr>
      </w:pPr>
      <w:r>
        <w:rPr>
          <w:noProof/>
        </w:rPr>
        <w:t xml:space="preserve">Coltheart, M. </w:t>
      </w:r>
      <w:r w:rsidR="0067162B" w:rsidRPr="007E4EED">
        <w:rPr>
          <w:b/>
          <w:noProof/>
        </w:rPr>
        <w:t>The MRC psycholinguistic database</w:t>
      </w:r>
      <w:r w:rsidR="0067162B" w:rsidRPr="0067162B">
        <w:rPr>
          <w:noProof/>
        </w:rPr>
        <w:t>. Q. J. Exp. Psychol. Sect. A 33</w:t>
      </w:r>
      <w:r>
        <w:rPr>
          <w:noProof/>
        </w:rPr>
        <w:t xml:space="preserve"> (1981), pp. 497–505.</w:t>
      </w:r>
    </w:p>
    <w:p w14:paraId="35B2CA50" w14:textId="2051EC0A"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Cooney, R.E., Joormann, J., Eugène, F., </w:t>
      </w:r>
      <w:r w:rsidR="00AA644F">
        <w:rPr>
          <w:noProof/>
        </w:rPr>
        <w:t>Dennis, E.L., Gotlib, I.H</w:t>
      </w:r>
      <w:r w:rsidRPr="0067162B">
        <w:rPr>
          <w:noProof/>
        </w:rPr>
        <w:t xml:space="preserve">. </w:t>
      </w:r>
      <w:r w:rsidRPr="007E4EED">
        <w:rPr>
          <w:b/>
          <w:noProof/>
        </w:rPr>
        <w:t>Neural correlates of rumination in depression</w:t>
      </w:r>
      <w:r w:rsidRPr="0067162B">
        <w:rPr>
          <w:noProof/>
        </w:rPr>
        <w:t>. Cogn. Affect. Behav. Neurosci. 10</w:t>
      </w:r>
      <w:r w:rsidR="00AA644F">
        <w:rPr>
          <w:noProof/>
        </w:rPr>
        <w:t xml:space="preserve"> (2010)</w:t>
      </w:r>
      <w:r w:rsidRPr="0067162B">
        <w:rPr>
          <w:noProof/>
        </w:rPr>
        <w:t xml:space="preserve">, </w:t>
      </w:r>
      <w:r w:rsidR="00AA644F">
        <w:rPr>
          <w:noProof/>
        </w:rPr>
        <w:t>pp. 470–478.</w:t>
      </w:r>
    </w:p>
    <w:p w14:paraId="27082CC4" w14:textId="24789944" w:rsidR="0067162B" w:rsidRPr="0067162B" w:rsidRDefault="0067162B" w:rsidP="0067162B">
      <w:pPr>
        <w:widowControl w:val="0"/>
        <w:autoSpaceDE w:val="0"/>
        <w:autoSpaceDN w:val="0"/>
        <w:adjustRightInd w:val="0"/>
        <w:spacing w:line="480" w:lineRule="auto"/>
        <w:ind w:left="480" w:hanging="480"/>
        <w:rPr>
          <w:noProof/>
        </w:rPr>
      </w:pPr>
      <w:r w:rsidRPr="0067162B">
        <w:rPr>
          <w:noProof/>
        </w:rPr>
        <w:t>Cycowicz, Y.M., Fri</w:t>
      </w:r>
      <w:r w:rsidR="00AA644F">
        <w:rPr>
          <w:noProof/>
        </w:rPr>
        <w:t>edman, D., Snodgrass, J.G</w:t>
      </w:r>
      <w:r w:rsidRPr="0067162B">
        <w:rPr>
          <w:noProof/>
        </w:rPr>
        <w:t xml:space="preserve">. </w:t>
      </w:r>
      <w:r w:rsidRPr="007E4EED">
        <w:rPr>
          <w:b/>
          <w:noProof/>
        </w:rPr>
        <w:t>Remembering the color of objects: an ERP investigation of source memory</w:t>
      </w:r>
      <w:r w:rsidRPr="0067162B">
        <w:rPr>
          <w:noProof/>
        </w:rPr>
        <w:t>. Cereb. Cortex 11</w:t>
      </w:r>
      <w:r w:rsidR="00AA644F">
        <w:rPr>
          <w:noProof/>
        </w:rPr>
        <w:t xml:space="preserve"> (2001), pp. 322–334.</w:t>
      </w:r>
    </w:p>
    <w:p w14:paraId="7FAA1C89" w14:textId="787B1243" w:rsidR="0067162B" w:rsidRPr="0067162B" w:rsidRDefault="0067162B" w:rsidP="0067162B">
      <w:pPr>
        <w:widowControl w:val="0"/>
        <w:autoSpaceDE w:val="0"/>
        <w:autoSpaceDN w:val="0"/>
        <w:adjustRightInd w:val="0"/>
        <w:spacing w:line="480" w:lineRule="auto"/>
        <w:ind w:left="480" w:hanging="480"/>
        <w:rPr>
          <w:noProof/>
        </w:rPr>
      </w:pPr>
      <w:r w:rsidRPr="0067162B">
        <w:rPr>
          <w:noProof/>
        </w:rPr>
        <w:t>Dalglei</w:t>
      </w:r>
      <w:r w:rsidR="00AA644F">
        <w:rPr>
          <w:noProof/>
        </w:rPr>
        <w:t>sh, T., Werner-Seidler, A</w:t>
      </w:r>
      <w:r w:rsidRPr="0067162B">
        <w:rPr>
          <w:noProof/>
        </w:rPr>
        <w:t xml:space="preserve">. </w:t>
      </w:r>
      <w:r w:rsidRPr="007E4EED">
        <w:rPr>
          <w:b/>
          <w:noProof/>
        </w:rPr>
        <w:t>Disruptions in autobiographical memory processing in depression and the emergence of memory therapeutics</w:t>
      </w:r>
      <w:r w:rsidRPr="0067162B">
        <w:rPr>
          <w:noProof/>
        </w:rPr>
        <w:t>. Trends Cogn. Sci. 18</w:t>
      </w:r>
      <w:r w:rsidR="00AA644F">
        <w:rPr>
          <w:noProof/>
        </w:rPr>
        <w:t xml:space="preserve"> (2014), pp. 596–604.</w:t>
      </w:r>
    </w:p>
    <w:p w14:paraId="3C15C2F5" w14:textId="7AADD5F5" w:rsidR="0067162B" w:rsidRPr="0067162B" w:rsidRDefault="0067162B" w:rsidP="0067162B">
      <w:pPr>
        <w:widowControl w:val="0"/>
        <w:autoSpaceDE w:val="0"/>
        <w:autoSpaceDN w:val="0"/>
        <w:adjustRightInd w:val="0"/>
        <w:spacing w:line="480" w:lineRule="auto"/>
        <w:ind w:left="480" w:hanging="480"/>
        <w:rPr>
          <w:noProof/>
        </w:rPr>
      </w:pPr>
      <w:r w:rsidRPr="0067162B">
        <w:rPr>
          <w:noProof/>
        </w:rPr>
        <w:t>Dalgleish, T., Williams, J.M.G., Golden, A.J., Perkins, N., Barrett, L.F., Barnard, P.J., Yeung, C.A., Murphy, V., Elward, R., T</w:t>
      </w:r>
      <w:r w:rsidR="00AA644F">
        <w:rPr>
          <w:noProof/>
        </w:rPr>
        <w:t>chanturia, K., Watkins, E</w:t>
      </w:r>
      <w:r w:rsidRPr="0067162B">
        <w:rPr>
          <w:noProof/>
        </w:rPr>
        <w:t xml:space="preserve">. </w:t>
      </w:r>
      <w:r w:rsidRPr="007E4EED">
        <w:rPr>
          <w:b/>
          <w:noProof/>
        </w:rPr>
        <w:t xml:space="preserve">Reduced </w:t>
      </w:r>
      <w:r w:rsidR="00AA644F" w:rsidRPr="007E4EED">
        <w:rPr>
          <w:b/>
          <w:noProof/>
        </w:rPr>
        <w:t>s</w:t>
      </w:r>
      <w:r w:rsidRPr="007E4EED">
        <w:rPr>
          <w:b/>
          <w:noProof/>
        </w:rPr>
        <w:t xml:space="preserve">pecificity of </w:t>
      </w:r>
      <w:r w:rsidR="00AA644F" w:rsidRPr="007E4EED">
        <w:rPr>
          <w:b/>
          <w:noProof/>
        </w:rPr>
        <w:t>a</w:t>
      </w:r>
      <w:r w:rsidRPr="007E4EED">
        <w:rPr>
          <w:b/>
          <w:noProof/>
        </w:rPr>
        <w:t xml:space="preserve">utobiographical </w:t>
      </w:r>
      <w:r w:rsidR="00AA644F" w:rsidRPr="007E4EED">
        <w:rPr>
          <w:b/>
          <w:noProof/>
        </w:rPr>
        <w:t>m</w:t>
      </w:r>
      <w:r w:rsidRPr="007E4EED">
        <w:rPr>
          <w:b/>
          <w:noProof/>
        </w:rPr>
        <w:t xml:space="preserve">emory and </w:t>
      </w:r>
      <w:r w:rsidR="00AA644F" w:rsidRPr="007E4EED">
        <w:rPr>
          <w:b/>
          <w:noProof/>
        </w:rPr>
        <w:t>depression: t</w:t>
      </w:r>
      <w:r w:rsidRPr="007E4EED">
        <w:rPr>
          <w:b/>
          <w:noProof/>
        </w:rPr>
        <w:t xml:space="preserve">he </w:t>
      </w:r>
      <w:r w:rsidR="00AA644F" w:rsidRPr="007E4EED">
        <w:rPr>
          <w:b/>
          <w:noProof/>
        </w:rPr>
        <w:t>r</w:t>
      </w:r>
      <w:r w:rsidRPr="007E4EED">
        <w:rPr>
          <w:b/>
          <w:noProof/>
        </w:rPr>
        <w:t xml:space="preserve">ole of </w:t>
      </w:r>
      <w:r w:rsidR="00AA644F" w:rsidRPr="007E4EED">
        <w:rPr>
          <w:b/>
          <w:noProof/>
        </w:rPr>
        <w:t>e</w:t>
      </w:r>
      <w:r w:rsidRPr="007E4EED">
        <w:rPr>
          <w:b/>
          <w:noProof/>
        </w:rPr>
        <w:t xml:space="preserve">xecutive </w:t>
      </w:r>
      <w:r w:rsidR="00AA644F" w:rsidRPr="007E4EED">
        <w:rPr>
          <w:b/>
          <w:noProof/>
        </w:rPr>
        <w:t>c</w:t>
      </w:r>
      <w:r w:rsidRPr="007E4EED">
        <w:rPr>
          <w:b/>
          <w:noProof/>
        </w:rPr>
        <w:t>ontrol</w:t>
      </w:r>
      <w:r w:rsidRPr="0067162B">
        <w:rPr>
          <w:noProof/>
        </w:rPr>
        <w:t>. J. Exp. Psychol. Gen. 136</w:t>
      </w:r>
      <w:r w:rsidR="00AA644F">
        <w:rPr>
          <w:noProof/>
        </w:rPr>
        <w:t xml:space="preserve"> (2007)</w:t>
      </w:r>
      <w:r w:rsidRPr="0067162B">
        <w:rPr>
          <w:noProof/>
        </w:rPr>
        <w:t xml:space="preserve">, </w:t>
      </w:r>
      <w:r w:rsidR="00AA644F">
        <w:rPr>
          <w:noProof/>
        </w:rPr>
        <w:t xml:space="preserve">pp. </w:t>
      </w:r>
      <w:r w:rsidRPr="0067162B">
        <w:rPr>
          <w:noProof/>
        </w:rPr>
        <w:t>23–42.</w:t>
      </w:r>
    </w:p>
    <w:p w14:paraId="29E50F57" w14:textId="7D7C61C7" w:rsidR="0067162B" w:rsidRPr="0067162B" w:rsidRDefault="00DF4794" w:rsidP="0067162B">
      <w:pPr>
        <w:widowControl w:val="0"/>
        <w:autoSpaceDE w:val="0"/>
        <w:autoSpaceDN w:val="0"/>
        <w:adjustRightInd w:val="0"/>
        <w:spacing w:line="480" w:lineRule="auto"/>
        <w:ind w:left="480" w:hanging="480"/>
        <w:rPr>
          <w:noProof/>
        </w:rPr>
      </w:pPr>
      <w:r>
        <w:rPr>
          <w:noProof/>
        </w:rPr>
        <w:t>Degl’Innocenti, A., Bäckman, L</w:t>
      </w:r>
      <w:r w:rsidR="0067162B" w:rsidRPr="0067162B">
        <w:rPr>
          <w:noProof/>
        </w:rPr>
        <w:t xml:space="preserve">. </w:t>
      </w:r>
      <w:r w:rsidR="0067162B" w:rsidRPr="007E4EED">
        <w:rPr>
          <w:b/>
          <w:noProof/>
        </w:rPr>
        <w:t>Source memory in major depression</w:t>
      </w:r>
      <w:r w:rsidR="0067162B" w:rsidRPr="0067162B">
        <w:rPr>
          <w:noProof/>
        </w:rPr>
        <w:t>. J. Affect. Disord. 54</w:t>
      </w:r>
      <w:r>
        <w:rPr>
          <w:noProof/>
        </w:rPr>
        <w:t xml:space="preserve"> (1999)</w:t>
      </w:r>
      <w:r w:rsidR="0067162B" w:rsidRPr="0067162B">
        <w:rPr>
          <w:noProof/>
        </w:rPr>
        <w:t xml:space="preserve">, </w:t>
      </w:r>
      <w:r>
        <w:rPr>
          <w:noProof/>
        </w:rPr>
        <w:t xml:space="preserve">pp. </w:t>
      </w:r>
      <w:r w:rsidR="0067162B" w:rsidRPr="0067162B">
        <w:rPr>
          <w:noProof/>
        </w:rPr>
        <w:t>205–209.</w:t>
      </w:r>
    </w:p>
    <w:p w14:paraId="538A4A61" w14:textId="05EC66E2" w:rsidR="0067162B" w:rsidRPr="0067162B" w:rsidRDefault="0067162B" w:rsidP="0067162B">
      <w:pPr>
        <w:widowControl w:val="0"/>
        <w:autoSpaceDE w:val="0"/>
        <w:autoSpaceDN w:val="0"/>
        <w:adjustRightInd w:val="0"/>
        <w:spacing w:line="480" w:lineRule="auto"/>
        <w:ind w:left="480" w:hanging="480"/>
        <w:rPr>
          <w:noProof/>
        </w:rPr>
      </w:pPr>
      <w:r w:rsidRPr="0067162B">
        <w:rPr>
          <w:noProof/>
        </w:rPr>
        <w:t>Deldin, P.J., Phillips, L.K., Thomas, R</w:t>
      </w:r>
      <w:r w:rsidR="00DF4794">
        <w:rPr>
          <w:noProof/>
        </w:rPr>
        <w:t>.J</w:t>
      </w:r>
      <w:r w:rsidRPr="0067162B">
        <w:rPr>
          <w:noProof/>
        </w:rPr>
        <w:t xml:space="preserve">. </w:t>
      </w:r>
      <w:r w:rsidRPr="007E4EED">
        <w:rPr>
          <w:b/>
          <w:noProof/>
        </w:rPr>
        <w:t>A preliminary study of sleep-disordered breathing in major depressive disorder</w:t>
      </w:r>
      <w:r w:rsidRPr="0067162B">
        <w:rPr>
          <w:noProof/>
        </w:rPr>
        <w:t>. Sleep Med. 7</w:t>
      </w:r>
      <w:r w:rsidR="00DF4794">
        <w:rPr>
          <w:noProof/>
        </w:rPr>
        <w:t xml:space="preserve"> (2006), pp. 131–139.</w:t>
      </w:r>
    </w:p>
    <w:p w14:paraId="7B5459E7" w14:textId="2FC7301A" w:rsidR="0067162B" w:rsidRPr="0067162B" w:rsidRDefault="00DF4794" w:rsidP="0067162B">
      <w:pPr>
        <w:widowControl w:val="0"/>
        <w:autoSpaceDE w:val="0"/>
        <w:autoSpaceDN w:val="0"/>
        <w:adjustRightInd w:val="0"/>
        <w:spacing w:line="480" w:lineRule="auto"/>
        <w:ind w:left="480" w:hanging="480"/>
        <w:rPr>
          <w:noProof/>
        </w:rPr>
      </w:pPr>
      <w:r>
        <w:rPr>
          <w:noProof/>
        </w:rPr>
        <w:t>Delorme, A., Makeig, S</w:t>
      </w:r>
      <w:r w:rsidR="0067162B" w:rsidRPr="0067162B">
        <w:rPr>
          <w:noProof/>
        </w:rPr>
        <w:t xml:space="preserve">. </w:t>
      </w:r>
      <w:r w:rsidR="0067162B" w:rsidRPr="00680EDE">
        <w:rPr>
          <w:b/>
          <w:noProof/>
        </w:rPr>
        <w:t>EEGLAB:</w:t>
      </w:r>
      <w:r w:rsidR="0067162B" w:rsidRPr="0067162B">
        <w:rPr>
          <w:noProof/>
        </w:rPr>
        <w:t xml:space="preserve"> </w:t>
      </w:r>
      <w:r w:rsidR="0067162B" w:rsidRPr="007E4EED">
        <w:rPr>
          <w:b/>
          <w:noProof/>
        </w:rPr>
        <w:t>An open source toolbox for analysis of single-trial EEG dynamics including independent component analysis</w:t>
      </w:r>
      <w:r w:rsidR="0067162B" w:rsidRPr="0067162B">
        <w:rPr>
          <w:noProof/>
        </w:rPr>
        <w:t>. J. Neurosci. Methods 134</w:t>
      </w:r>
      <w:r>
        <w:rPr>
          <w:noProof/>
        </w:rPr>
        <w:t xml:space="preserve"> (2004), </w:t>
      </w:r>
      <w:r w:rsidR="0060047A">
        <w:rPr>
          <w:noProof/>
        </w:rPr>
        <w:t xml:space="preserve">pp. </w:t>
      </w:r>
      <w:r>
        <w:rPr>
          <w:noProof/>
        </w:rPr>
        <w:t>9–21.</w:t>
      </w:r>
    </w:p>
    <w:p w14:paraId="6E09FDFB" w14:textId="0362F8F2" w:rsidR="0067162B" w:rsidRPr="0067162B" w:rsidRDefault="0060047A" w:rsidP="0067162B">
      <w:pPr>
        <w:widowControl w:val="0"/>
        <w:autoSpaceDE w:val="0"/>
        <w:autoSpaceDN w:val="0"/>
        <w:adjustRightInd w:val="0"/>
        <w:spacing w:line="480" w:lineRule="auto"/>
        <w:ind w:left="480" w:hanging="480"/>
        <w:rPr>
          <w:noProof/>
        </w:rPr>
      </w:pPr>
      <w:r>
        <w:rPr>
          <w:noProof/>
        </w:rPr>
        <w:t>Dillon, D.G</w:t>
      </w:r>
      <w:r w:rsidR="0067162B" w:rsidRPr="0067162B">
        <w:rPr>
          <w:noProof/>
        </w:rPr>
        <w:t xml:space="preserve">. </w:t>
      </w:r>
      <w:r w:rsidR="0067162B" w:rsidRPr="007E4EED">
        <w:rPr>
          <w:b/>
          <w:noProof/>
        </w:rPr>
        <w:t>The neuroscience of positive memory deficits in depression</w:t>
      </w:r>
      <w:r w:rsidR="0067162B" w:rsidRPr="0067162B">
        <w:rPr>
          <w:noProof/>
        </w:rPr>
        <w:t>. Front. Psychol. 6</w:t>
      </w:r>
      <w:r>
        <w:rPr>
          <w:noProof/>
        </w:rPr>
        <w:t xml:space="preserve"> (2015), 1295.</w:t>
      </w:r>
    </w:p>
    <w:p w14:paraId="10618B2F" w14:textId="50AA4934" w:rsidR="0067162B" w:rsidRPr="0067162B" w:rsidRDefault="0067162B" w:rsidP="0067162B">
      <w:pPr>
        <w:widowControl w:val="0"/>
        <w:autoSpaceDE w:val="0"/>
        <w:autoSpaceDN w:val="0"/>
        <w:adjustRightInd w:val="0"/>
        <w:spacing w:line="480" w:lineRule="auto"/>
        <w:ind w:left="480" w:hanging="480"/>
        <w:rPr>
          <w:noProof/>
        </w:rPr>
      </w:pPr>
      <w:r w:rsidRPr="0067162B">
        <w:rPr>
          <w:noProof/>
        </w:rPr>
        <w:t>Dillon, D.G., Dobbi</w:t>
      </w:r>
      <w:r w:rsidR="0060047A">
        <w:rPr>
          <w:noProof/>
        </w:rPr>
        <w:t>ns, I.G., Pizzagalli, D.A</w:t>
      </w:r>
      <w:r w:rsidRPr="0067162B">
        <w:rPr>
          <w:noProof/>
        </w:rPr>
        <w:t xml:space="preserve">. </w:t>
      </w:r>
      <w:r w:rsidRPr="007E4EED">
        <w:rPr>
          <w:b/>
          <w:noProof/>
        </w:rPr>
        <w:t>Weak reward source memory in depression reflects blunted activation of VTA/SN and parahippocampus</w:t>
      </w:r>
      <w:r w:rsidRPr="0067162B">
        <w:rPr>
          <w:noProof/>
        </w:rPr>
        <w:t>. Soc. Cogn. Affect. Neurosci. 9</w:t>
      </w:r>
      <w:r w:rsidR="0060047A">
        <w:rPr>
          <w:noProof/>
        </w:rPr>
        <w:t xml:space="preserve"> (2014)</w:t>
      </w:r>
      <w:r w:rsidRPr="0067162B">
        <w:rPr>
          <w:noProof/>
        </w:rPr>
        <w:t xml:space="preserve">, </w:t>
      </w:r>
      <w:r w:rsidR="0060047A">
        <w:rPr>
          <w:noProof/>
        </w:rPr>
        <w:t xml:space="preserve">pp. </w:t>
      </w:r>
      <w:r w:rsidRPr="0067162B">
        <w:rPr>
          <w:noProof/>
        </w:rPr>
        <w:t>1576–</w:t>
      </w:r>
      <w:r w:rsidR="0060047A">
        <w:rPr>
          <w:noProof/>
        </w:rPr>
        <w:t>1583.</w:t>
      </w:r>
    </w:p>
    <w:p w14:paraId="09254D70" w14:textId="18584C59" w:rsidR="0067162B" w:rsidRPr="0067162B" w:rsidRDefault="0067162B" w:rsidP="0067162B">
      <w:pPr>
        <w:widowControl w:val="0"/>
        <w:autoSpaceDE w:val="0"/>
        <w:autoSpaceDN w:val="0"/>
        <w:adjustRightInd w:val="0"/>
        <w:spacing w:line="480" w:lineRule="auto"/>
        <w:ind w:left="480" w:hanging="480"/>
        <w:rPr>
          <w:noProof/>
        </w:rPr>
      </w:pPr>
      <w:r w:rsidRPr="0067162B">
        <w:rPr>
          <w:noProof/>
        </w:rPr>
        <w:t>Dill</w:t>
      </w:r>
      <w:r w:rsidR="0060047A">
        <w:rPr>
          <w:noProof/>
        </w:rPr>
        <w:t>on, D.G., Pizzagalli, D.A</w:t>
      </w:r>
      <w:r w:rsidRPr="0067162B">
        <w:rPr>
          <w:noProof/>
        </w:rPr>
        <w:t xml:space="preserve">. </w:t>
      </w:r>
      <w:r w:rsidRPr="007E4EED">
        <w:rPr>
          <w:b/>
          <w:noProof/>
        </w:rPr>
        <w:t>Evidence of successful modulation of brain activation and subjective experience during reappraisal of negative emotion in unmedicated depression</w:t>
      </w:r>
      <w:r w:rsidRPr="0067162B">
        <w:rPr>
          <w:noProof/>
        </w:rPr>
        <w:t>. Psychiatry Res. - Neuroimaging 212</w:t>
      </w:r>
      <w:r w:rsidR="0060047A">
        <w:rPr>
          <w:noProof/>
        </w:rPr>
        <w:t xml:space="preserve"> (2013), </w:t>
      </w:r>
      <w:r w:rsidR="00677A03">
        <w:rPr>
          <w:noProof/>
        </w:rPr>
        <w:t>pp. 99-107.</w:t>
      </w:r>
    </w:p>
    <w:p w14:paraId="77188079" w14:textId="00CBF3A8" w:rsidR="0067162B" w:rsidRPr="0067162B" w:rsidRDefault="0067162B" w:rsidP="0067162B">
      <w:pPr>
        <w:widowControl w:val="0"/>
        <w:autoSpaceDE w:val="0"/>
        <w:autoSpaceDN w:val="0"/>
        <w:adjustRightInd w:val="0"/>
        <w:spacing w:line="480" w:lineRule="auto"/>
        <w:ind w:left="480" w:hanging="480"/>
        <w:rPr>
          <w:noProof/>
        </w:rPr>
      </w:pPr>
      <w:r w:rsidRPr="0067162B">
        <w:rPr>
          <w:noProof/>
        </w:rPr>
        <w:t>D</w:t>
      </w:r>
      <w:r w:rsidR="00677A03">
        <w:rPr>
          <w:noProof/>
        </w:rPr>
        <w:t>obbins, I.G., Wagner, A.D</w:t>
      </w:r>
      <w:r w:rsidRPr="0067162B">
        <w:rPr>
          <w:noProof/>
        </w:rPr>
        <w:t xml:space="preserve">. </w:t>
      </w:r>
      <w:r w:rsidRPr="007E4EED">
        <w:rPr>
          <w:b/>
          <w:noProof/>
        </w:rPr>
        <w:t>Domain-general and domain-sensitive prefrontal mechanisms for recollecting events and detecting novelty</w:t>
      </w:r>
      <w:r w:rsidRPr="0067162B">
        <w:rPr>
          <w:noProof/>
        </w:rPr>
        <w:t>. Cereb. Cortex 15</w:t>
      </w:r>
      <w:r w:rsidR="00677A03">
        <w:rPr>
          <w:noProof/>
        </w:rPr>
        <w:t xml:space="preserve"> (2005), pp. 1768–1778.</w:t>
      </w:r>
    </w:p>
    <w:p w14:paraId="0205AA68" w14:textId="53BFC405" w:rsidR="0067162B" w:rsidRPr="0067162B" w:rsidRDefault="00677A03" w:rsidP="0067162B">
      <w:pPr>
        <w:widowControl w:val="0"/>
        <w:autoSpaceDE w:val="0"/>
        <w:autoSpaceDN w:val="0"/>
        <w:adjustRightInd w:val="0"/>
        <w:spacing w:line="480" w:lineRule="auto"/>
        <w:ind w:left="480" w:hanging="480"/>
        <w:rPr>
          <w:noProof/>
        </w:rPr>
      </w:pPr>
      <w:r>
        <w:rPr>
          <w:noProof/>
        </w:rPr>
        <w:t>Durmer, J.S., Dinges, D.F</w:t>
      </w:r>
      <w:r w:rsidR="0067162B" w:rsidRPr="0067162B">
        <w:rPr>
          <w:noProof/>
        </w:rPr>
        <w:t xml:space="preserve">. </w:t>
      </w:r>
      <w:r w:rsidR="0067162B" w:rsidRPr="007E4EED">
        <w:rPr>
          <w:b/>
          <w:noProof/>
        </w:rPr>
        <w:t xml:space="preserve">Neurocognitive </w:t>
      </w:r>
      <w:r w:rsidRPr="007E4EED">
        <w:rPr>
          <w:b/>
          <w:noProof/>
        </w:rPr>
        <w:t>c</w:t>
      </w:r>
      <w:r w:rsidR="0067162B" w:rsidRPr="007E4EED">
        <w:rPr>
          <w:b/>
          <w:noProof/>
        </w:rPr>
        <w:t xml:space="preserve">onsequences of </w:t>
      </w:r>
      <w:r w:rsidRPr="007E4EED">
        <w:rPr>
          <w:b/>
          <w:noProof/>
        </w:rPr>
        <w:t>s</w:t>
      </w:r>
      <w:r w:rsidR="0067162B" w:rsidRPr="007E4EED">
        <w:rPr>
          <w:b/>
          <w:noProof/>
        </w:rPr>
        <w:t xml:space="preserve">leep </w:t>
      </w:r>
      <w:r w:rsidRPr="007E4EED">
        <w:rPr>
          <w:b/>
          <w:noProof/>
        </w:rPr>
        <w:t>d</w:t>
      </w:r>
      <w:r w:rsidR="0067162B" w:rsidRPr="007E4EED">
        <w:rPr>
          <w:b/>
          <w:noProof/>
        </w:rPr>
        <w:t>eprivation</w:t>
      </w:r>
      <w:r w:rsidR="0067162B" w:rsidRPr="0067162B">
        <w:rPr>
          <w:noProof/>
        </w:rPr>
        <w:t>. Semin. Neurol. 25</w:t>
      </w:r>
      <w:r>
        <w:rPr>
          <w:noProof/>
        </w:rPr>
        <w:t xml:space="preserve"> (2005)</w:t>
      </w:r>
      <w:r w:rsidR="0067162B" w:rsidRPr="0067162B">
        <w:rPr>
          <w:noProof/>
        </w:rPr>
        <w:t>,</w:t>
      </w:r>
      <w:r>
        <w:rPr>
          <w:noProof/>
        </w:rPr>
        <w:t xml:space="preserve"> pp. 117–129.</w:t>
      </w:r>
    </w:p>
    <w:p w14:paraId="2E67026B" w14:textId="5155664E" w:rsidR="0067162B" w:rsidRDefault="00677A03" w:rsidP="0067162B">
      <w:pPr>
        <w:widowControl w:val="0"/>
        <w:autoSpaceDE w:val="0"/>
        <w:autoSpaceDN w:val="0"/>
        <w:adjustRightInd w:val="0"/>
        <w:spacing w:line="480" w:lineRule="auto"/>
        <w:ind w:left="480" w:hanging="480"/>
        <w:rPr>
          <w:noProof/>
        </w:rPr>
      </w:pPr>
      <w:r>
        <w:rPr>
          <w:noProof/>
        </w:rPr>
        <w:t>Eichenbaum, H., Yonelinas,  A.</w:t>
      </w:r>
      <w:r w:rsidR="0067162B" w:rsidRPr="0067162B">
        <w:rPr>
          <w:noProof/>
        </w:rPr>
        <w:t xml:space="preserve">P., Ranganath, C. </w:t>
      </w:r>
      <w:r w:rsidR="0067162B" w:rsidRPr="007E4EED">
        <w:rPr>
          <w:b/>
          <w:noProof/>
        </w:rPr>
        <w:t>The medial temporal lobe and recognition memory</w:t>
      </w:r>
      <w:r w:rsidR="0067162B" w:rsidRPr="0067162B">
        <w:rPr>
          <w:noProof/>
        </w:rPr>
        <w:t>. Annu. Rev. Neurosci. 30</w:t>
      </w:r>
      <w:r>
        <w:rPr>
          <w:noProof/>
        </w:rPr>
        <w:t xml:space="preserve"> (2007)</w:t>
      </w:r>
      <w:r w:rsidR="0067162B" w:rsidRPr="0067162B">
        <w:rPr>
          <w:noProof/>
        </w:rPr>
        <w:t xml:space="preserve">, </w:t>
      </w:r>
      <w:r>
        <w:rPr>
          <w:noProof/>
        </w:rPr>
        <w:t>pp. 123–152.</w:t>
      </w:r>
    </w:p>
    <w:p w14:paraId="4018E2D6" w14:textId="179F1892" w:rsidR="00DB1330" w:rsidRDefault="00DB1330" w:rsidP="0067162B">
      <w:pPr>
        <w:widowControl w:val="0"/>
        <w:autoSpaceDE w:val="0"/>
        <w:autoSpaceDN w:val="0"/>
        <w:adjustRightInd w:val="0"/>
        <w:spacing w:line="480" w:lineRule="auto"/>
        <w:ind w:left="480" w:hanging="480"/>
        <w:rPr>
          <w:noProof/>
        </w:rPr>
      </w:pPr>
      <w:r>
        <w:rPr>
          <w:noProof/>
        </w:rPr>
        <w:t xml:space="preserve">Farah, M.J. </w:t>
      </w:r>
      <w:r>
        <w:rPr>
          <w:b/>
          <w:noProof/>
        </w:rPr>
        <w:t>The neurological basis of mental imagery: a componential analysis</w:t>
      </w:r>
      <w:r>
        <w:rPr>
          <w:noProof/>
        </w:rPr>
        <w:t>. Cognition 18 (1984), pp. 245-272.</w:t>
      </w:r>
    </w:p>
    <w:p w14:paraId="3125A7F6" w14:textId="60B3EFF1" w:rsidR="00FB7CE2" w:rsidRPr="00AD0E79" w:rsidRDefault="00FB7CE2" w:rsidP="0067162B">
      <w:pPr>
        <w:widowControl w:val="0"/>
        <w:autoSpaceDE w:val="0"/>
        <w:autoSpaceDN w:val="0"/>
        <w:adjustRightInd w:val="0"/>
        <w:spacing w:line="480" w:lineRule="auto"/>
        <w:ind w:left="480" w:hanging="480"/>
        <w:rPr>
          <w:noProof/>
        </w:rPr>
      </w:pPr>
      <w:r>
        <w:rPr>
          <w:noProof/>
        </w:rPr>
        <w:t>Farah, M.J.</w:t>
      </w:r>
      <w:r w:rsidR="00AD0E79">
        <w:rPr>
          <w:noProof/>
        </w:rPr>
        <w:t xml:space="preserve"> </w:t>
      </w:r>
      <w:r w:rsidR="00AD0E79">
        <w:rPr>
          <w:b/>
          <w:noProof/>
        </w:rPr>
        <w:t>The neural basis of mental imagery</w:t>
      </w:r>
      <w:r w:rsidR="00AD0E79">
        <w:rPr>
          <w:noProof/>
        </w:rPr>
        <w:t>. Trends Neurosci. 12 (1989), pp. 395-399.</w:t>
      </w:r>
    </w:p>
    <w:p w14:paraId="1A79CAE5" w14:textId="77777777" w:rsidR="00585414" w:rsidRPr="00585414" w:rsidRDefault="0067162B" w:rsidP="00585414">
      <w:pPr>
        <w:widowControl w:val="0"/>
        <w:autoSpaceDE w:val="0"/>
        <w:autoSpaceDN w:val="0"/>
        <w:adjustRightInd w:val="0"/>
        <w:spacing w:line="480" w:lineRule="auto"/>
        <w:ind w:left="480" w:hanging="480"/>
        <w:rPr>
          <w:noProof/>
        </w:rPr>
      </w:pPr>
      <w:r w:rsidRPr="0067162B">
        <w:rPr>
          <w:noProof/>
        </w:rPr>
        <w:t>Ferrari, A.J., Charlson, F.J., Norman, R.E., Patten, S.B., Freedman, G., Murray,</w:t>
      </w:r>
      <w:r w:rsidR="00677A03">
        <w:rPr>
          <w:noProof/>
        </w:rPr>
        <w:t xml:space="preserve"> C.J.L., Vos, T., Whiteford, H.A</w:t>
      </w:r>
      <w:r w:rsidRPr="0067162B">
        <w:rPr>
          <w:noProof/>
        </w:rPr>
        <w:t xml:space="preserve">. </w:t>
      </w:r>
      <w:r w:rsidRPr="007E4EED">
        <w:rPr>
          <w:b/>
          <w:noProof/>
        </w:rPr>
        <w:t xml:space="preserve">Burden of </w:t>
      </w:r>
      <w:r w:rsidR="00677A03" w:rsidRPr="007E4EED">
        <w:rPr>
          <w:b/>
          <w:noProof/>
        </w:rPr>
        <w:t>d</w:t>
      </w:r>
      <w:r w:rsidRPr="007E4EED">
        <w:rPr>
          <w:b/>
          <w:noProof/>
        </w:rPr>
        <w:t xml:space="preserve">epressive </w:t>
      </w:r>
      <w:r w:rsidR="00677A03" w:rsidRPr="007E4EED">
        <w:rPr>
          <w:b/>
          <w:noProof/>
        </w:rPr>
        <w:t>d</w:t>
      </w:r>
      <w:r w:rsidRPr="007E4EED">
        <w:rPr>
          <w:b/>
          <w:noProof/>
        </w:rPr>
        <w:t xml:space="preserve">isorders by </w:t>
      </w:r>
      <w:r w:rsidR="00677A03" w:rsidRPr="007E4EED">
        <w:rPr>
          <w:b/>
          <w:noProof/>
        </w:rPr>
        <w:t>c</w:t>
      </w:r>
      <w:r w:rsidRPr="007E4EED">
        <w:rPr>
          <w:b/>
          <w:noProof/>
        </w:rPr>
        <w:t xml:space="preserve">ountry, </w:t>
      </w:r>
      <w:r w:rsidR="00677A03" w:rsidRPr="007E4EED">
        <w:rPr>
          <w:b/>
          <w:noProof/>
        </w:rPr>
        <w:t>s</w:t>
      </w:r>
      <w:r w:rsidRPr="007E4EED">
        <w:rPr>
          <w:b/>
          <w:noProof/>
        </w:rPr>
        <w:t xml:space="preserve">ex, </w:t>
      </w:r>
      <w:r w:rsidR="00677A03" w:rsidRPr="007E4EED">
        <w:rPr>
          <w:b/>
          <w:noProof/>
        </w:rPr>
        <w:t>a</w:t>
      </w:r>
      <w:r w:rsidRPr="007E4EED">
        <w:rPr>
          <w:b/>
          <w:noProof/>
        </w:rPr>
        <w:t xml:space="preserve">ge, and </w:t>
      </w:r>
      <w:r w:rsidR="00677A03" w:rsidRPr="007E4EED">
        <w:rPr>
          <w:b/>
          <w:noProof/>
        </w:rPr>
        <w:t>y</w:t>
      </w:r>
      <w:r w:rsidRPr="007E4EED">
        <w:rPr>
          <w:b/>
          <w:noProof/>
        </w:rPr>
        <w:t xml:space="preserve">ear: </w:t>
      </w:r>
      <w:r w:rsidR="00677A03" w:rsidRPr="007E4EED">
        <w:rPr>
          <w:b/>
          <w:noProof/>
        </w:rPr>
        <w:t>f</w:t>
      </w:r>
      <w:r w:rsidRPr="007E4EED">
        <w:rPr>
          <w:b/>
          <w:noProof/>
        </w:rPr>
        <w:t>indings from the Global Burden of Disease Study 2010</w:t>
      </w:r>
      <w:r w:rsidRPr="0067162B">
        <w:rPr>
          <w:noProof/>
        </w:rPr>
        <w:t>. PLoS Med. 10</w:t>
      </w:r>
      <w:r w:rsidR="00677A03">
        <w:rPr>
          <w:noProof/>
        </w:rPr>
        <w:t xml:space="preserve"> (2013)</w:t>
      </w:r>
      <w:r w:rsidRPr="0067162B">
        <w:rPr>
          <w:noProof/>
        </w:rPr>
        <w:t xml:space="preserve">. </w:t>
      </w:r>
      <w:r w:rsidR="00585414" w:rsidRPr="00585414">
        <w:rPr>
          <w:noProof/>
        </w:rPr>
        <w:t>e1001547</w:t>
      </w:r>
    </w:p>
    <w:p w14:paraId="33D5659A" w14:textId="00349DA8"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Fournier, J.C., DeRubeis, R.J., Hollon, S.D., Dimidjian, S., Amsterdam, J.D., </w:t>
      </w:r>
      <w:r w:rsidR="00585414">
        <w:rPr>
          <w:noProof/>
        </w:rPr>
        <w:t>Shelton, R.C., Fawcett, J</w:t>
      </w:r>
      <w:r w:rsidRPr="0067162B">
        <w:rPr>
          <w:noProof/>
        </w:rPr>
        <w:t xml:space="preserve">. </w:t>
      </w:r>
      <w:r w:rsidRPr="007E4EED">
        <w:rPr>
          <w:b/>
          <w:noProof/>
        </w:rPr>
        <w:t>Antidepressant drug effects and depression severity: a patient-level meta-analysis</w:t>
      </w:r>
      <w:r w:rsidRPr="0067162B">
        <w:rPr>
          <w:noProof/>
        </w:rPr>
        <w:t>. JAMA 303</w:t>
      </w:r>
      <w:r w:rsidR="00585414">
        <w:rPr>
          <w:noProof/>
        </w:rPr>
        <w:t xml:space="preserve"> (2010)</w:t>
      </w:r>
      <w:r w:rsidRPr="0067162B">
        <w:rPr>
          <w:noProof/>
        </w:rPr>
        <w:t xml:space="preserve">, </w:t>
      </w:r>
      <w:r w:rsidR="00585414">
        <w:rPr>
          <w:noProof/>
        </w:rPr>
        <w:t>pp. 47–53.</w:t>
      </w:r>
    </w:p>
    <w:p w14:paraId="1CA78443" w14:textId="7816460F" w:rsidR="0067162B" w:rsidRPr="0067162B" w:rsidRDefault="00FD305A" w:rsidP="0067162B">
      <w:pPr>
        <w:widowControl w:val="0"/>
        <w:autoSpaceDE w:val="0"/>
        <w:autoSpaceDN w:val="0"/>
        <w:adjustRightInd w:val="0"/>
        <w:spacing w:line="480" w:lineRule="auto"/>
        <w:ind w:left="480" w:hanging="480"/>
        <w:rPr>
          <w:noProof/>
        </w:rPr>
      </w:pPr>
      <w:r>
        <w:rPr>
          <w:noProof/>
        </w:rPr>
        <w:t>Friston, K.J., Holmes,</w:t>
      </w:r>
      <w:r w:rsidR="0067162B" w:rsidRPr="0067162B">
        <w:rPr>
          <w:noProof/>
        </w:rPr>
        <w:t xml:space="preserve"> </w:t>
      </w:r>
      <w:r>
        <w:rPr>
          <w:noProof/>
        </w:rPr>
        <w:t>A.</w:t>
      </w:r>
      <w:r w:rsidR="0067162B" w:rsidRPr="0067162B">
        <w:rPr>
          <w:noProof/>
        </w:rPr>
        <w:t>P., Worsley, K.J., Poline, J.-P., Frith</w:t>
      </w:r>
      <w:r w:rsidR="00585414">
        <w:rPr>
          <w:noProof/>
        </w:rPr>
        <w:t>, C.D., Frackowiak, R.S.J</w:t>
      </w:r>
      <w:r w:rsidR="0067162B" w:rsidRPr="0067162B">
        <w:rPr>
          <w:noProof/>
        </w:rPr>
        <w:t xml:space="preserve">. </w:t>
      </w:r>
      <w:r w:rsidR="0067162B" w:rsidRPr="007E4EED">
        <w:rPr>
          <w:b/>
          <w:noProof/>
        </w:rPr>
        <w:t>Statistical parametric maps in functional imaging: A general linear approach</w:t>
      </w:r>
      <w:r w:rsidR="0067162B" w:rsidRPr="0067162B">
        <w:rPr>
          <w:noProof/>
        </w:rPr>
        <w:t>. Hum. Brain Mapp. 2</w:t>
      </w:r>
      <w:r w:rsidR="00585414">
        <w:rPr>
          <w:noProof/>
        </w:rPr>
        <w:t xml:space="preserve"> (1995)</w:t>
      </w:r>
      <w:r w:rsidR="0067162B" w:rsidRPr="0067162B">
        <w:rPr>
          <w:noProof/>
        </w:rPr>
        <w:t xml:space="preserve">, </w:t>
      </w:r>
      <w:r w:rsidR="00585414">
        <w:rPr>
          <w:noProof/>
        </w:rPr>
        <w:t>pp. 189–210.</w:t>
      </w:r>
    </w:p>
    <w:p w14:paraId="6189C479" w14:textId="5B20DBA0"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Greenberg, P.E., Fournier, A.-A., Sisitsky, T., Pike, C.T., Kessler, R.C. </w:t>
      </w:r>
      <w:r w:rsidRPr="007E4EED">
        <w:rPr>
          <w:b/>
          <w:noProof/>
        </w:rPr>
        <w:t>The economic burden of adults with major depressive disorder in the United States (2005 and 2010)</w:t>
      </w:r>
      <w:r w:rsidRPr="0067162B">
        <w:rPr>
          <w:noProof/>
        </w:rPr>
        <w:t>. J. Clin. Psychiatry 76</w:t>
      </w:r>
      <w:r w:rsidR="00585414">
        <w:rPr>
          <w:noProof/>
        </w:rPr>
        <w:t xml:space="preserve"> (2015)</w:t>
      </w:r>
      <w:r w:rsidRPr="0067162B">
        <w:rPr>
          <w:noProof/>
        </w:rPr>
        <w:t xml:space="preserve">, </w:t>
      </w:r>
      <w:r w:rsidR="00585414">
        <w:rPr>
          <w:noProof/>
        </w:rPr>
        <w:t xml:space="preserve">pp. </w:t>
      </w:r>
      <w:r w:rsidRPr="0067162B">
        <w:rPr>
          <w:noProof/>
        </w:rPr>
        <w:t>155–</w:t>
      </w:r>
      <w:r w:rsidR="00585414">
        <w:rPr>
          <w:noProof/>
        </w:rPr>
        <w:t>162.</w:t>
      </w:r>
    </w:p>
    <w:p w14:paraId="7D433064" w14:textId="07F3394D" w:rsidR="0067162B" w:rsidRPr="0067162B" w:rsidRDefault="0067162B" w:rsidP="0067162B">
      <w:pPr>
        <w:widowControl w:val="0"/>
        <w:autoSpaceDE w:val="0"/>
        <w:autoSpaceDN w:val="0"/>
        <w:adjustRightInd w:val="0"/>
        <w:spacing w:line="480" w:lineRule="auto"/>
        <w:ind w:left="480" w:hanging="480"/>
        <w:rPr>
          <w:noProof/>
        </w:rPr>
      </w:pPr>
      <w:r w:rsidRPr="0067162B">
        <w:rPr>
          <w:noProof/>
        </w:rPr>
        <w:t>Groppe, D.M</w:t>
      </w:r>
      <w:r w:rsidR="00C3613B">
        <w:rPr>
          <w:noProof/>
        </w:rPr>
        <w:t>., Urbach, T.P., Kutas, M</w:t>
      </w:r>
      <w:r w:rsidRPr="0067162B">
        <w:rPr>
          <w:noProof/>
        </w:rPr>
        <w:t xml:space="preserve">. </w:t>
      </w:r>
      <w:r w:rsidRPr="007E4EED">
        <w:rPr>
          <w:b/>
          <w:noProof/>
        </w:rPr>
        <w:t>Mass univariate analysis of event-related brain potentials/fields I: A critical tutorial review</w:t>
      </w:r>
      <w:r w:rsidRPr="0067162B">
        <w:rPr>
          <w:noProof/>
        </w:rPr>
        <w:t>. Psychophysiology</w:t>
      </w:r>
      <w:r w:rsidR="00C3613B">
        <w:rPr>
          <w:noProof/>
        </w:rPr>
        <w:t xml:space="preserve"> 48 (2011</w:t>
      </w:r>
      <w:r w:rsidR="00C817A6">
        <w:rPr>
          <w:noProof/>
        </w:rPr>
        <w:t>a</w:t>
      </w:r>
      <w:r w:rsidR="00C3613B">
        <w:rPr>
          <w:noProof/>
        </w:rPr>
        <w:t>), pp. 1711-1725</w:t>
      </w:r>
    </w:p>
    <w:p w14:paraId="15A475C0" w14:textId="18E9FE5D" w:rsidR="0067162B" w:rsidRPr="0067162B" w:rsidRDefault="0067162B" w:rsidP="0067162B">
      <w:pPr>
        <w:widowControl w:val="0"/>
        <w:autoSpaceDE w:val="0"/>
        <w:autoSpaceDN w:val="0"/>
        <w:adjustRightInd w:val="0"/>
        <w:spacing w:line="480" w:lineRule="auto"/>
        <w:ind w:left="480" w:hanging="480"/>
        <w:rPr>
          <w:noProof/>
        </w:rPr>
      </w:pPr>
      <w:r w:rsidRPr="0067162B">
        <w:rPr>
          <w:noProof/>
        </w:rPr>
        <w:t>Groppe, D.M</w:t>
      </w:r>
      <w:r w:rsidR="00C3613B">
        <w:rPr>
          <w:noProof/>
        </w:rPr>
        <w:t>., Urbach, T.P., Kutas, M</w:t>
      </w:r>
      <w:r w:rsidRPr="0067162B">
        <w:rPr>
          <w:noProof/>
        </w:rPr>
        <w:t xml:space="preserve">. </w:t>
      </w:r>
      <w:r w:rsidRPr="007E4EED">
        <w:rPr>
          <w:b/>
          <w:noProof/>
        </w:rPr>
        <w:t>Mass univariate analysis of event-related brain potentials/fields II: Simulation studies</w:t>
      </w:r>
      <w:r w:rsidRPr="0067162B">
        <w:rPr>
          <w:noProof/>
        </w:rPr>
        <w:t>. Psychophysiology 48</w:t>
      </w:r>
      <w:r w:rsidR="00C3613B">
        <w:rPr>
          <w:noProof/>
        </w:rPr>
        <w:t xml:space="preserve"> (2011</w:t>
      </w:r>
      <w:r w:rsidR="00C817A6">
        <w:rPr>
          <w:noProof/>
        </w:rPr>
        <w:t>b</w:t>
      </w:r>
      <w:r w:rsidR="00C3613B">
        <w:rPr>
          <w:noProof/>
        </w:rPr>
        <w:t>)</w:t>
      </w:r>
      <w:r w:rsidRPr="0067162B">
        <w:rPr>
          <w:noProof/>
        </w:rPr>
        <w:t xml:space="preserve">, </w:t>
      </w:r>
      <w:r w:rsidR="00C3613B">
        <w:rPr>
          <w:noProof/>
        </w:rPr>
        <w:t xml:space="preserve">pp. </w:t>
      </w:r>
      <w:r w:rsidRPr="0067162B">
        <w:rPr>
          <w:noProof/>
        </w:rPr>
        <w:t>1726–</w:t>
      </w:r>
      <w:r w:rsidR="00C3613B">
        <w:rPr>
          <w:noProof/>
        </w:rPr>
        <w:t>1737.</w:t>
      </w:r>
    </w:p>
    <w:p w14:paraId="6145FF52" w14:textId="566B009A" w:rsidR="0067162B" w:rsidRPr="0067162B" w:rsidRDefault="0067162B" w:rsidP="0067162B">
      <w:pPr>
        <w:widowControl w:val="0"/>
        <w:autoSpaceDE w:val="0"/>
        <w:autoSpaceDN w:val="0"/>
        <w:adjustRightInd w:val="0"/>
        <w:spacing w:line="480" w:lineRule="auto"/>
        <w:ind w:left="480" w:hanging="480"/>
        <w:rPr>
          <w:noProof/>
        </w:rPr>
      </w:pPr>
      <w:r w:rsidRPr="0067162B">
        <w:rPr>
          <w:noProof/>
        </w:rPr>
        <w:t>Ha</w:t>
      </w:r>
      <w:r w:rsidR="00C817A6">
        <w:rPr>
          <w:noProof/>
        </w:rPr>
        <w:t>milton, J.P., Gotlib, I.H</w:t>
      </w:r>
      <w:r w:rsidRPr="0067162B">
        <w:rPr>
          <w:noProof/>
        </w:rPr>
        <w:t xml:space="preserve">. </w:t>
      </w:r>
      <w:r w:rsidRPr="007E4EED">
        <w:rPr>
          <w:b/>
          <w:noProof/>
        </w:rPr>
        <w:t>Neural substrates of increased memory sensitivity for negative stimuli in major depression</w:t>
      </w:r>
      <w:r w:rsidRPr="0067162B">
        <w:rPr>
          <w:noProof/>
        </w:rPr>
        <w:t>. Biol. Psychiatry 63</w:t>
      </w:r>
      <w:r w:rsidR="00C817A6">
        <w:rPr>
          <w:noProof/>
        </w:rPr>
        <w:t xml:space="preserve"> (2008)</w:t>
      </w:r>
      <w:r w:rsidRPr="0067162B">
        <w:rPr>
          <w:noProof/>
        </w:rPr>
        <w:t xml:space="preserve">, </w:t>
      </w:r>
      <w:r w:rsidR="00C817A6">
        <w:rPr>
          <w:noProof/>
        </w:rPr>
        <w:t xml:space="preserve">pp. </w:t>
      </w:r>
      <w:r w:rsidRPr="0067162B">
        <w:rPr>
          <w:noProof/>
        </w:rPr>
        <w:t>1155–</w:t>
      </w:r>
      <w:r w:rsidR="00C817A6">
        <w:rPr>
          <w:noProof/>
        </w:rPr>
        <w:t>1162.</w:t>
      </w:r>
    </w:p>
    <w:p w14:paraId="5560CBF2" w14:textId="7F199B13" w:rsidR="0067162B" w:rsidRPr="0067162B" w:rsidRDefault="00571034" w:rsidP="0067162B">
      <w:pPr>
        <w:widowControl w:val="0"/>
        <w:autoSpaceDE w:val="0"/>
        <w:autoSpaceDN w:val="0"/>
        <w:adjustRightInd w:val="0"/>
        <w:spacing w:line="480" w:lineRule="auto"/>
        <w:ind w:left="480" w:hanging="480"/>
        <w:rPr>
          <w:noProof/>
        </w:rPr>
      </w:pPr>
      <w:r>
        <w:rPr>
          <w:noProof/>
        </w:rPr>
        <w:t>Han, S., OʼC</w:t>
      </w:r>
      <w:r w:rsidR="0067162B" w:rsidRPr="0067162B">
        <w:rPr>
          <w:noProof/>
        </w:rPr>
        <w:t xml:space="preserve">onnor, A.R., </w:t>
      </w:r>
      <w:r w:rsidR="00C817A6">
        <w:rPr>
          <w:noProof/>
        </w:rPr>
        <w:t>Eslick, A.N., Dobbins, I.G</w:t>
      </w:r>
      <w:r w:rsidR="0067162B" w:rsidRPr="0067162B">
        <w:rPr>
          <w:noProof/>
        </w:rPr>
        <w:t xml:space="preserve">. </w:t>
      </w:r>
      <w:r w:rsidR="0067162B" w:rsidRPr="007E4EED">
        <w:rPr>
          <w:b/>
          <w:noProof/>
        </w:rPr>
        <w:t xml:space="preserve">The </w:t>
      </w:r>
      <w:r w:rsidR="00DC7C8A" w:rsidRPr="007E4EED">
        <w:rPr>
          <w:b/>
          <w:noProof/>
        </w:rPr>
        <w:t>r</w:t>
      </w:r>
      <w:r w:rsidR="0067162B" w:rsidRPr="007E4EED">
        <w:rPr>
          <w:b/>
          <w:noProof/>
        </w:rPr>
        <w:t xml:space="preserve">ole of </w:t>
      </w:r>
      <w:r w:rsidR="00DC7C8A" w:rsidRPr="007E4EED">
        <w:rPr>
          <w:b/>
          <w:noProof/>
        </w:rPr>
        <w:t>l</w:t>
      </w:r>
      <w:r w:rsidR="0067162B" w:rsidRPr="007E4EED">
        <w:rPr>
          <w:b/>
          <w:noProof/>
        </w:rPr>
        <w:t xml:space="preserve">eft </w:t>
      </w:r>
      <w:r w:rsidR="00DC7C8A" w:rsidRPr="007E4EED">
        <w:rPr>
          <w:b/>
          <w:noProof/>
        </w:rPr>
        <w:t>v</w:t>
      </w:r>
      <w:r w:rsidR="0067162B" w:rsidRPr="007E4EED">
        <w:rPr>
          <w:b/>
          <w:noProof/>
        </w:rPr>
        <w:t xml:space="preserve">entrolateral </w:t>
      </w:r>
      <w:r w:rsidR="00DC7C8A" w:rsidRPr="007E4EED">
        <w:rPr>
          <w:b/>
          <w:noProof/>
        </w:rPr>
        <w:t>p</w:t>
      </w:r>
      <w:r w:rsidR="0067162B" w:rsidRPr="007E4EED">
        <w:rPr>
          <w:b/>
          <w:noProof/>
        </w:rPr>
        <w:t xml:space="preserve">refrontal </w:t>
      </w:r>
      <w:r w:rsidR="00DC7C8A" w:rsidRPr="007E4EED">
        <w:rPr>
          <w:b/>
          <w:noProof/>
        </w:rPr>
        <w:t>cortex during e</w:t>
      </w:r>
      <w:r w:rsidR="0067162B" w:rsidRPr="007E4EED">
        <w:rPr>
          <w:b/>
          <w:noProof/>
        </w:rPr>
        <w:t xml:space="preserve">pisodic </w:t>
      </w:r>
      <w:r w:rsidR="00DC7C8A" w:rsidRPr="007E4EED">
        <w:rPr>
          <w:b/>
          <w:noProof/>
        </w:rPr>
        <w:t>d</w:t>
      </w:r>
      <w:r w:rsidR="0067162B" w:rsidRPr="007E4EED">
        <w:rPr>
          <w:b/>
          <w:noProof/>
        </w:rPr>
        <w:t xml:space="preserve">ecisions: </w:t>
      </w:r>
      <w:r w:rsidR="00DC7C8A" w:rsidRPr="007E4EED">
        <w:rPr>
          <w:b/>
          <w:noProof/>
        </w:rPr>
        <w:t>s</w:t>
      </w:r>
      <w:r w:rsidR="0067162B" w:rsidRPr="007E4EED">
        <w:rPr>
          <w:b/>
          <w:noProof/>
        </w:rPr>
        <w:t xml:space="preserve">emantic </w:t>
      </w:r>
      <w:r w:rsidR="00DC7C8A" w:rsidRPr="007E4EED">
        <w:rPr>
          <w:b/>
          <w:noProof/>
        </w:rPr>
        <w:t>e</w:t>
      </w:r>
      <w:r w:rsidR="0067162B" w:rsidRPr="007E4EED">
        <w:rPr>
          <w:b/>
          <w:noProof/>
        </w:rPr>
        <w:t xml:space="preserve">laboration or </w:t>
      </w:r>
      <w:r w:rsidR="00DC7C8A" w:rsidRPr="007E4EED">
        <w:rPr>
          <w:b/>
          <w:noProof/>
        </w:rPr>
        <w:t>r</w:t>
      </w:r>
      <w:r w:rsidR="0067162B" w:rsidRPr="007E4EED">
        <w:rPr>
          <w:b/>
          <w:noProof/>
        </w:rPr>
        <w:t>eso</w:t>
      </w:r>
      <w:r w:rsidR="00C817A6" w:rsidRPr="007E4EED">
        <w:rPr>
          <w:b/>
          <w:noProof/>
        </w:rPr>
        <w:t xml:space="preserve">lution of </w:t>
      </w:r>
      <w:r w:rsidR="00DC7C8A" w:rsidRPr="007E4EED">
        <w:rPr>
          <w:b/>
          <w:noProof/>
        </w:rPr>
        <w:t>e</w:t>
      </w:r>
      <w:r w:rsidR="00C817A6" w:rsidRPr="007E4EED">
        <w:rPr>
          <w:b/>
          <w:noProof/>
        </w:rPr>
        <w:t xml:space="preserve">pisodic </w:t>
      </w:r>
      <w:r w:rsidR="00DC7C8A" w:rsidRPr="007E4EED">
        <w:rPr>
          <w:b/>
          <w:noProof/>
        </w:rPr>
        <w:t>i</w:t>
      </w:r>
      <w:r w:rsidR="00C817A6" w:rsidRPr="007E4EED">
        <w:rPr>
          <w:b/>
          <w:noProof/>
        </w:rPr>
        <w:t>nterference</w:t>
      </w:r>
      <w:r w:rsidR="00F4151F" w:rsidRPr="00F4151F">
        <w:rPr>
          <w:b/>
          <w:noProof/>
        </w:rPr>
        <w:t>?</w:t>
      </w:r>
      <w:r w:rsidR="00C817A6">
        <w:rPr>
          <w:noProof/>
        </w:rPr>
        <w:t xml:space="preserve"> J. Cogn. Neurosci. 24 (2012), pp. 223-234.</w:t>
      </w:r>
    </w:p>
    <w:p w14:paraId="7D7CF6F9" w14:textId="6B625602" w:rsidR="0067162B" w:rsidRPr="0067162B" w:rsidRDefault="00216691" w:rsidP="0067162B">
      <w:pPr>
        <w:widowControl w:val="0"/>
        <w:autoSpaceDE w:val="0"/>
        <w:autoSpaceDN w:val="0"/>
        <w:adjustRightInd w:val="0"/>
        <w:spacing w:line="480" w:lineRule="auto"/>
        <w:ind w:left="480" w:hanging="480"/>
        <w:rPr>
          <w:noProof/>
        </w:rPr>
      </w:pPr>
      <w:r>
        <w:rPr>
          <w:noProof/>
        </w:rPr>
        <w:t>Hertel, P.T</w:t>
      </w:r>
      <w:r w:rsidR="0067162B" w:rsidRPr="0067162B">
        <w:rPr>
          <w:noProof/>
        </w:rPr>
        <w:t xml:space="preserve">. </w:t>
      </w:r>
      <w:r w:rsidR="0067162B" w:rsidRPr="007E4EED">
        <w:rPr>
          <w:b/>
          <w:noProof/>
        </w:rPr>
        <w:t xml:space="preserve">On the </w:t>
      </w:r>
      <w:r w:rsidRPr="007E4EED">
        <w:rPr>
          <w:b/>
          <w:noProof/>
        </w:rPr>
        <w:t>c</w:t>
      </w:r>
      <w:r w:rsidR="0067162B" w:rsidRPr="007E4EED">
        <w:rPr>
          <w:b/>
          <w:noProof/>
        </w:rPr>
        <w:t xml:space="preserve">ontributions of </w:t>
      </w:r>
      <w:r w:rsidRPr="007E4EED">
        <w:rPr>
          <w:b/>
          <w:noProof/>
        </w:rPr>
        <w:t>d</w:t>
      </w:r>
      <w:r w:rsidR="0067162B" w:rsidRPr="007E4EED">
        <w:rPr>
          <w:b/>
          <w:noProof/>
        </w:rPr>
        <w:t>efic</w:t>
      </w:r>
      <w:r w:rsidR="00727FB3">
        <w:rPr>
          <w:b/>
          <w:noProof/>
        </w:rPr>
        <w:t>i</w:t>
      </w:r>
      <w:r w:rsidR="0067162B" w:rsidRPr="007E4EED">
        <w:rPr>
          <w:b/>
          <w:noProof/>
        </w:rPr>
        <w:t xml:space="preserve">ent </w:t>
      </w:r>
      <w:r w:rsidRPr="007E4EED">
        <w:rPr>
          <w:b/>
          <w:noProof/>
        </w:rPr>
        <w:t>c</w:t>
      </w:r>
      <w:r w:rsidR="0067162B" w:rsidRPr="007E4EED">
        <w:rPr>
          <w:b/>
          <w:noProof/>
        </w:rPr>
        <w:t xml:space="preserve">ognitive </w:t>
      </w:r>
      <w:r w:rsidRPr="007E4EED">
        <w:rPr>
          <w:b/>
          <w:noProof/>
        </w:rPr>
        <w:t>c</w:t>
      </w:r>
      <w:r w:rsidR="0067162B" w:rsidRPr="007E4EED">
        <w:rPr>
          <w:b/>
          <w:noProof/>
        </w:rPr>
        <w:t xml:space="preserve">ontrol to </w:t>
      </w:r>
      <w:r w:rsidRPr="007E4EED">
        <w:rPr>
          <w:b/>
          <w:noProof/>
        </w:rPr>
        <w:t>m</w:t>
      </w:r>
      <w:r w:rsidR="0067162B" w:rsidRPr="007E4EED">
        <w:rPr>
          <w:b/>
          <w:noProof/>
        </w:rPr>
        <w:t xml:space="preserve">emory </w:t>
      </w:r>
      <w:r w:rsidRPr="007E4EED">
        <w:rPr>
          <w:b/>
          <w:noProof/>
        </w:rPr>
        <w:t>i</w:t>
      </w:r>
      <w:r w:rsidR="0067162B" w:rsidRPr="007E4EED">
        <w:rPr>
          <w:b/>
          <w:noProof/>
        </w:rPr>
        <w:t xml:space="preserve">mpairments in </w:t>
      </w:r>
      <w:r w:rsidRPr="007E4EED">
        <w:rPr>
          <w:b/>
          <w:noProof/>
        </w:rPr>
        <w:t>d</w:t>
      </w:r>
      <w:r w:rsidR="0067162B" w:rsidRPr="007E4EED">
        <w:rPr>
          <w:b/>
          <w:noProof/>
        </w:rPr>
        <w:t>epression</w:t>
      </w:r>
      <w:r w:rsidR="0067162B" w:rsidRPr="0067162B">
        <w:rPr>
          <w:noProof/>
        </w:rPr>
        <w:t>. Cogn. Emot. 11</w:t>
      </w:r>
      <w:r>
        <w:rPr>
          <w:noProof/>
        </w:rPr>
        <w:t xml:space="preserve"> (1997)</w:t>
      </w:r>
      <w:r w:rsidR="0067162B" w:rsidRPr="0067162B">
        <w:rPr>
          <w:noProof/>
        </w:rPr>
        <w:t xml:space="preserve">, </w:t>
      </w:r>
      <w:r>
        <w:rPr>
          <w:noProof/>
        </w:rPr>
        <w:t xml:space="preserve">pp. </w:t>
      </w:r>
      <w:r w:rsidR="0067162B" w:rsidRPr="0067162B">
        <w:rPr>
          <w:noProof/>
        </w:rPr>
        <w:t>569–583.</w:t>
      </w:r>
    </w:p>
    <w:p w14:paraId="3E1BBC86" w14:textId="534A9A4E" w:rsidR="0067162B" w:rsidRPr="0067162B" w:rsidRDefault="00216691" w:rsidP="0067162B">
      <w:pPr>
        <w:widowControl w:val="0"/>
        <w:autoSpaceDE w:val="0"/>
        <w:autoSpaceDN w:val="0"/>
        <w:adjustRightInd w:val="0"/>
        <w:spacing w:line="480" w:lineRule="auto"/>
        <w:ind w:left="480" w:hanging="480"/>
        <w:rPr>
          <w:noProof/>
        </w:rPr>
      </w:pPr>
      <w:r>
        <w:rPr>
          <w:noProof/>
        </w:rPr>
        <w:t>Hertel, P.T., Hardin, T.S</w:t>
      </w:r>
      <w:r w:rsidR="0067162B" w:rsidRPr="0067162B">
        <w:rPr>
          <w:noProof/>
        </w:rPr>
        <w:t xml:space="preserve">. </w:t>
      </w:r>
      <w:r w:rsidR="0067162B" w:rsidRPr="007E4EED">
        <w:rPr>
          <w:b/>
          <w:noProof/>
        </w:rPr>
        <w:t>Remembering with and without awareness in a depressed mood: Evidence of deficits in initiative</w:t>
      </w:r>
      <w:r w:rsidR="0067162B" w:rsidRPr="0067162B">
        <w:rPr>
          <w:noProof/>
        </w:rPr>
        <w:t>. J. Exp. Psychol. Gen. 119</w:t>
      </w:r>
      <w:r>
        <w:rPr>
          <w:noProof/>
        </w:rPr>
        <w:t xml:space="preserve"> (1990)</w:t>
      </w:r>
      <w:r w:rsidR="0067162B" w:rsidRPr="0067162B">
        <w:rPr>
          <w:noProof/>
        </w:rPr>
        <w:t xml:space="preserve">, </w:t>
      </w:r>
      <w:r>
        <w:rPr>
          <w:noProof/>
        </w:rPr>
        <w:t>pp. 45–59.</w:t>
      </w:r>
    </w:p>
    <w:p w14:paraId="491C2324" w14:textId="651B4799" w:rsidR="0067162B" w:rsidRPr="0067162B" w:rsidRDefault="00216691" w:rsidP="0067162B">
      <w:pPr>
        <w:widowControl w:val="0"/>
        <w:autoSpaceDE w:val="0"/>
        <w:autoSpaceDN w:val="0"/>
        <w:adjustRightInd w:val="0"/>
        <w:spacing w:line="480" w:lineRule="auto"/>
        <w:ind w:left="480" w:hanging="480"/>
        <w:rPr>
          <w:noProof/>
        </w:rPr>
      </w:pPr>
      <w:r>
        <w:rPr>
          <w:noProof/>
        </w:rPr>
        <w:t>Hertel, P.T., Milan, S</w:t>
      </w:r>
      <w:r w:rsidR="0067162B" w:rsidRPr="0067162B">
        <w:rPr>
          <w:noProof/>
        </w:rPr>
        <w:t xml:space="preserve">. </w:t>
      </w:r>
      <w:r w:rsidR="0067162B" w:rsidRPr="007E4EED">
        <w:rPr>
          <w:b/>
          <w:noProof/>
        </w:rPr>
        <w:t>Depressive deficits in recognition: Dissociation of recollection and familiarity</w:t>
      </w:r>
      <w:r w:rsidR="0067162B" w:rsidRPr="0067162B">
        <w:rPr>
          <w:noProof/>
        </w:rPr>
        <w:t>. J. Abnorm. Psychol. 103</w:t>
      </w:r>
      <w:r>
        <w:rPr>
          <w:noProof/>
        </w:rPr>
        <w:t xml:space="preserve"> (1994)</w:t>
      </w:r>
      <w:r w:rsidR="0067162B" w:rsidRPr="0067162B">
        <w:rPr>
          <w:noProof/>
        </w:rPr>
        <w:t xml:space="preserve">, </w:t>
      </w:r>
      <w:r>
        <w:rPr>
          <w:noProof/>
        </w:rPr>
        <w:t>pp. 736–742.</w:t>
      </w:r>
    </w:p>
    <w:p w14:paraId="577CFA56" w14:textId="5553700B" w:rsidR="0067162B" w:rsidRPr="0067162B" w:rsidRDefault="003D5EDB" w:rsidP="0067162B">
      <w:pPr>
        <w:widowControl w:val="0"/>
        <w:autoSpaceDE w:val="0"/>
        <w:autoSpaceDN w:val="0"/>
        <w:adjustRightInd w:val="0"/>
        <w:spacing w:line="480" w:lineRule="auto"/>
        <w:ind w:left="480" w:hanging="480"/>
        <w:rPr>
          <w:noProof/>
        </w:rPr>
      </w:pPr>
      <w:r>
        <w:rPr>
          <w:noProof/>
        </w:rPr>
        <w:t>Hertel, P.T., Rude, S.S</w:t>
      </w:r>
      <w:r w:rsidR="0067162B" w:rsidRPr="0067162B">
        <w:rPr>
          <w:noProof/>
        </w:rPr>
        <w:t xml:space="preserve">. </w:t>
      </w:r>
      <w:r w:rsidR="0067162B" w:rsidRPr="007E4EED">
        <w:rPr>
          <w:b/>
          <w:noProof/>
        </w:rPr>
        <w:t>Depressive deficits in memory: focusing attention improves subsequent recall</w:t>
      </w:r>
      <w:r w:rsidR="0067162B" w:rsidRPr="0067162B">
        <w:rPr>
          <w:noProof/>
        </w:rPr>
        <w:t>. J. Exp. Psychol. Gen. 120</w:t>
      </w:r>
      <w:r>
        <w:rPr>
          <w:noProof/>
        </w:rPr>
        <w:t xml:space="preserve"> (1991)</w:t>
      </w:r>
      <w:r w:rsidR="0067162B" w:rsidRPr="0067162B">
        <w:rPr>
          <w:noProof/>
        </w:rPr>
        <w:t xml:space="preserve">, </w:t>
      </w:r>
      <w:r>
        <w:rPr>
          <w:noProof/>
        </w:rPr>
        <w:t xml:space="preserve">pp. </w:t>
      </w:r>
      <w:r w:rsidR="0067162B" w:rsidRPr="0067162B">
        <w:rPr>
          <w:noProof/>
        </w:rPr>
        <w:t>301–309.</w:t>
      </w:r>
    </w:p>
    <w:p w14:paraId="709CA269" w14:textId="385F4462"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Hertel, P.T. </w:t>
      </w:r>
      <w:r w:rsidRPr="007E4EED">
        <w:rPr>
          <w:b/>
          <w:noProof/>
        </w:rPr>
        <w:t>Relation between rumination and impaired memory in dysphoric moods</w:t>
      </w:r>
      <w:r w:rsidRPr="0067162B">
        <w:rPr>
          <w:noProof/>
        </w:rPr>
        <w:t>. J. Abnorm. Psychol. 107</w:t>
      </w:r>
      <w:r w:rsidR="003D5EDB">
        <w:rPr>
          <w:noProof/>
        </w:rPr>
        <w:t xml:space="preserve"> (1998)</w:t>
      </w:r>
      <w:r w:rsidRPr="0067162B">
        <w:rPr>
          <w:noProof/>
        </w:rPr>
        <w:t xml:space="preserve">, </w:t>
      </w:r>
      <w:r w:rsidR="003D5EDB">
        <w:rPr>
          <w:noProof/>
        </w:rPr>
        <w:t>pp. 166–172.</w:t>
      </w:r>
    </w:p>
    <w:p w14:paraId="440F88EF" w14:textId="76CC6D11" w:rsidR="0067162B" w:rsidRPr="0067162B" w:rsidRDefault="003D5EDB" w:rsidP="0067162B">
      <w:pPr>
        <w:widowControl w:val="0"/>
        <w:autoSpaceDE w:val="0"/>
        <w:autoSpaceDN w:val="0"/>
        <w:adjustRightInd w:val="0"/>
        <w:spacing w:line="480" w:lineRule="auto"/>
        <w:ind w:left="480" w:hanging="480"/>
        <w:rPr>
          <w:noProof/>
        </w:rPr>
      </w:pPr>
      <w:r>
        <w:rPr>
          <w:noProof/>
        </w:rPr>
        <w:t>Hicks, J.L., Starns, J.J</w:t>
      </w:r>
      <w:r w:rsidR="0067162B" w:rsidRPr="0067162B">
        <w:rPr>
          <w:noProof/>
        </w:rPr>
        <w:t xml:space="preserve">. </w:t>
      </w:r>
      <w:r w:rsidR="0067162B" w:rsidRPr="007E4EED">
        <w:rPr>
          <w:b/>
          <w:noProof/>
        </w:rPr>
        <w:t>Successful cuing of gender source memory does not improve location source memory</w:t>
      </w:r>
      <w:r w:rsidR="0067162B" w:rsidRPr="0067162B">
        <w:rPr>
          <w:noProof/>
        </w:rPr>
        <w:t>. Mem. Cognit. 44</w:t>
      </w:r>
      <w:r>
        <w:rPr>
          <w:noProof/>
        </w:rPr>
        <w:t xml:space="preserve"> (2016), 650–659.</w:t>
      </w:r>
    </w:p>
    <w:p w14:paraId="163C4354" w14:textId="7244B82F" w:rsidR="0067162B" w:rsidRPr="0067162B" w:rsidRDefault="0067162B" w:rsidP="0067162B">
      <w:pPr>
        <w:widowControl w:val="0"/>
        <w:autoSpaceDE w:val="0"/>
        <w:autoSpaceDN w:val="0"/>
        <w:adjustRightInd w:val="0"/>
        <w:spacing w:line="480" w:lineRule="auto"/>
        <w:ind w:left="480" w:hanging="480"/>
        <w:rPr>
          <w:noProof/>
        </w:rPr>
      </w:pPr>
      <w:r w:rsidRPr="0067162B">
        <w:rPr>
          <w:noProof/>
        </w:rPr>
        <w:t>Holdnack, H.A</w:t>
      </w:r>
      <w:r w:rsidR="003D5EDB">
        <w:rPr>
          <w:noProof/>
        </w:rPr>
        <w:t>. (2001)</w:t>
      </w:r>
      <w:r w:rsidRPr="0067162B">
        <w:rPr>
          <w:noProof/>
        </w:rPr>
        <w:t xml:space="preserve">. </w:t>
      </w:r>
      <w:r w:rsidRPr="007E4EED">
        <w:rPr>
          <w:b/>
          <w:noProof/>
        </w:rPr>
        <w:t>Wechsler Test of Adult Reading: WTAR</w:t>
      </w:r>
      <w:r w:rsidRPr="0067162B">
        <w:rPr>
          <w:noProof/>
        </w:rPr>
        <w:t>. The Psychological Corporation, San Antonio, T</w:t>
      </w:r>
      <w:r w:rsidR="000805A1">
        <w:rPr>
          <w:noProof/>
        </w:rPr>
        <w:t>X</w:t>
      </w:r>
      <w:r w:rsidRPr="0067162B">
        <w:rPr>
          <w:noProof/>
        </w:rPr>
        <w:t>.</w:t>
      </w:r>
    </w:p>
    <w:p w14:paraId="20EF9F0C" w14:textId="3881FE81" w:rsidR="0067162B" w:rsidRDefault="0067162B" w:rsidP="0067162B">
      <w:pPr>
        <w:widowControl w:val="0"/>
        <w:autoSpaceDE w:val="0"/>
        <w:autoSpaceDN w:val="0"/>
        <w:adjustRightInd w:val="0"/>
        <w:spacing w:line="480" w:lineRule="auto"/>
        <w:ind w:left="480" w:hanging="480"/>
        <w:rPr>
          <w:noProof/>
        </w:rPr>
      </w:pPr>
      <w:r w:rsidRPr="0067162B">
        <w:rPr>
          <w:noProof/>
        </w:rPr>
        <w:t>Holmes,</w:t>
      </w:r>
      <w:r w:rsidR="00201A30">
        <w:rPr>
          <w:noProof/>
        </w:rPr>
        <w:t xml:space="preserve"> E.A., Arntz, A., Smucker, M.R</w:t>
      </w:r>
      <w:r w:rsidRPr="0067162B">
        <w:rPr>
          <w:noProof/>
        </w:rPr>
        <w:t xml:space="preserve">. </w:t>
      </w:r>
      <w:r w:rsidRPr="007E4EED">
        <w:rPr>
          <w:b/>
          <w:noProof/>
        </w:rPr>
        <w:t>Imagery rescripting in cognitive behaviour therapy: Images, treatment techniques and outcomes</w:t>
      </w:r>
      <w:r w:rsidRPr="0067162B">
        <w:rPr>
          <w:noProof/>
        </w:rPr>
        <w:t>. J. Behav. Ther. Exp. Psychiatry 38</w:t>
      </w:r>
      <w:r w:rsidR="00201A30">
        <w:rPr>
          <w:noProof/>
        </w:rPr>
        <w:t xml:space="preserve"> (2007)</w:t>
      </w:r>
      <w:r w:rsidRPr="0067162B">
        <w:rPr>
          <w:noProof/>
        </w:rPr>
        <w:t xml:space="preserve">, </w:t>
      </w:r>
      <w:r w:rsidR="00201A30">
        <w:rPr>
          <w:noProof/>
        </w:rPr>
        <w:t xml:space="preserve">pp. </w:t>
      </w:r>
      <w:r w:rsidRPr="0067162B">
        <w:rPr>
          <w:noProof/>
        </w:rPr>
        <w:t>297–305.</w:t>
      </w:r>
    </w:p>
    <w:p w14:paraId="75BBB4A8" w14:textId="19E060B8" w:rsidR="00A26073" w:rsidRPr="00A26073" w:rsidRDefault="00A26073" w:rsidP="00A26073">
      <w:pPr>
        <w:widowControl w:val="0"/>
        <w:autoSpaceDE w:val="0"/>
        <w:autoSpaceDN w:val="0"/>
        <w:adjustRightInd w:val="0"/>
        <w:spacing w:line="480" w:lineRule="auto"/>
        <w:ind w:left="480" w:hanging="480"/>
        <w:rPr>
          <w:noProof/>
        </w:rPr>
      </w:pPr>
      <w:r>
        <w:rPr>
          <w:noProof/>
        </w:rPr>
        <w:t xml:space="preserve">Jensen, O., Mazaheri, A. </w:t>
      </w:r>
      <w:r w:rsidRPr="00A26073">
        <w:rPr>
          <w:b/>
          <w:noProof/>
        </w:rPr>
        <w:t>Shaping functional architecture by oscillatory alpha activity:</w:t>
      </w:r>
      <w:r>
        <w:rPr>
          <w:b/>
          <w:noProof/>
        </w:rPr>
        <w:t xml:space="preserve"> </w:t>
      </w:r>
      <w:r w:rsidRPr="00A26073">
        <w:rPr>
          <w:b/>
          <w:noProof/>
        </w:rPr>
        <w:t>gating by inhibition</w:t>
      </w:r>
      <w:r w:rsidR="00E60F0E">
        <w:rPr>
          <w:noProof/>
        </w:rPr>
        <w:t>. Front. Hum. Neurosci. 4</w:t>
      </w:r>
      <w:r w:rsidR="008B24EF">
        <w:rPr>
          <w:noProof/>
        </w:rPr>
        <w:t xml:space="preserve"> (2010)</w:t>
      </w:r>
      <w:r w:rsidR="00E60F0E">
        <w:rPr>
          <w:noProof/>
        </w:rPr>
        <w:t xml:space="preserve">, </w:t>
      </w:r>
      <w:r>
        <w:rPr>
          <w:noProof/>
        </w:rPr>
        <w:t>186.</w:t>
      </w:r>
    </w:p>
    <w:p w14:paraId="23B5454F" w14:textId="57B12A6D" w:rsidR="0067162B" w:rsidRPr="0067162B" w:rsidRDefault="0067162B" w:rsidP="0067162B">
      <w:pPr>
        <w:widowControl w:val="0"/>
        <w:autoSpaceDE w:val="0"/>
        <w:autoSpaceDN w:val="0"/>
        <w:adjustRightInd w:val="0"/>
        <w:spacing w:line="480" w:lineRule="auto"/>
        <w:ind w:left="480" w:hanging="480"/>
        <w:rPr>
          <w:noProof/>
        </w:rPr>
      </w:pPr>
      <w:r w:rsidRPr="0067162B">
        <w:rPr>
          <w:noProof/>
        </w:rPr>
        <w:t>Joh</w:t>
      </w:r>
      <w:r w:rsidR="00201A30">
        <w:rPr>
          <w:noProof/>
        </w:rPr>
        <w:t>ansson, M., Mecklinger, A</w:t>
      </w:r>
      <w:r w:rsidRPr="0067162B">
        <w:rPr>
          <w:noProof/>
        </w:rPr>
        <w:t xml:space="preserve">. </w:t>
      </w:r>
      <w:r w:rsidRPr="007E4EED">
        <w:rPr>
          <w:b/>
          <w:noProof/>
        </w:rPr>
        <w:t>The late posterior negativity in ERP studies of episodic memory: action monitoring and retrieval of attribute conjunctions</w:t>
      </w:r>
      <w:r w:rsidRPr="0067162B">
        <w:rPr>
          <w:noProof/>
        </w:rPr>
        <w:t>. Biol. Psychol. 64</w:t>
      </w:r>
      <w:r w:rsidR="00201A30">
        <w:rPr>
          <w:noProof/>
        </w:rPr>
        <w:t xml:space="preserve"> (2003), pp. 91–117.</w:t>
      </w:r>
    </w:p>
    <w:p w14:paraId="7C30B925" w14:textId="2D47193F" w:rsidR="0067162B" w:rsidRPr="0067162B" w:rsidRDefault="0067162B" w:rsidP="0067162B">
      <w:pPr>
        <w:widowControl w:val="0"/>
        <w:autoSpaceDE w:val="0"/>
        <w:autoSpaceDN w:val="0"/>
        <w:adjustRightInd w:val="0"/>
        <w:spacing w:line="480" w:lineRule="auto"/>
        <w:ind w:left="480" w:hanging="480"/>
        <w:rPr>
          <w:noProof/>
        </w:rPr>
      </w:pPr>
      <w:r w:rsidRPr="0067162B">
        <w:rPr>
          <w:noProof/>
        </w:rPr>
        <w:t>Johnson, M.K., Has</w:t>
      </w:r>
      <w:r w:rsidR="00201A30">
        <w:rPr>
          <w:noProof/>
        </w:rPr>
        <w:t>htroudi, S., Lindsay, D.S</w:t>
      </w:r>
      <w:r w:rsidRPr="0067162B">
        <w:rPr>
          <w:noProof/>
        </w:rPr>
        <w:t xml:space="preserve">. </w:t>
      </w:r>
      <w:r w:rsidRPr="007E4EED">
        <w:rPr>
          <w:b/>
          <w:noProof/>
        </w:rPr>
        <w:t>Source monitoring</w:t>
      </w:r>
      <w:r w:rsidRPr="0067162B">
        <w:rPr>
          <w:noProof/>
        </w:rPr>
        <w:t xml:space="preserve">. Psychol. Bull. </w:t>
      </w:r>
      <w:r w:rsidR="00201A30">
        <w:rPr>
          <w:noProof/>
        </w:rPr>
        <w:t>114 (1993), pp. 3-28.</w:t>
      </w:r>
    </w:p>
    <w:p w14:paraId="743BAB49" w14:textId="3FB775BC" w:rsidR="0067162B" w:rsidRPr="0067162B" w:rsidRDefault="0067162B" w:rsidP="0067162B">
      <w:pPr>
        <w:widowControl w:val="0"/>
        <w:autoSpaceDE w:val="0"/>
        <w:autoSpaceDN w:val="0"/>
        <w:adjustRightInd w:val="0"/>
        <w:spacing w:line="480" w:lineRule="auto"/>
        <w:ind w:left="480" w:hanging="480"/>
        <w:rPr>
          <w:noProof/>
        </w:rPr>
      </w:pPr>
      <w:r w:rsidRPr="0067162B">
        <w:rPr>
          <w:noProof/>
        </w:rPr>
        <w:t>Lope</w:t>
      </w:r>
      <w:r w:rsidR="00201A30">
        <w:rPr>
          <w:noProof/>
        </w:rPr>
        <w:t>z-Calderon, J., Luck, S.J</w:t>
      </w:r>
      <w:r w:rsidRPr="0067162B">
        <w:rPr>
          <w:noProof/>
        </w:rPr>
        <w:t xml:space="preserve">. </w:t>
      </w:r>
      <w:r w:rsidRPr="007E4EED">
        <w:rPr>
          <w:b/>
          <w:noProof/>
        </w:rPr>
        <w:t>ERPLAB: an open-source toolbox for the analysis of event-related potentials</w:t>
      </w:r>
      <w:r w:rsidRPr="0067162B">
        <w:rPr>
          <w:noProof/>
        </w:rPr>
        <w:t>. Front. Hum. Neurosci. 8</w:t>
      </w:r>
      <w:r w:rsidR="00201A30">
        <w:rPr>
          <w:noProof/>
        </w:rPr>
        <w:t xml:space="preserve"> (2014), 213.</w:t>
      </w:r>
    </w:p>
    <w:p w14:paraId="3027109F" w14:textId="72D17B24" w:rsidR="0067162B" w:rsidRPr="0067162B" w:rsidRDefault="00201A30" w:rsidP="0067162B">
      <w:pPr>
        <w:widowControl w:val="0"/>
        <w:autoSpaceDE w:val="0"/>
        <w:autoSpaceDN w:val="0"/>
        <w:adjustRightInd w:val="0"/>
        <w:spacing w:line="480" w:lineRule="auto"/>
        <w:ind w:left="480" w:hanging="480"/>
        <w:rPr>
          <w:noProof/>
        </w:rPr>
      </w:pPr>
      <w:r>
        <w:rPr>
          <w:noProof/>
        </w:rPr>
        <w:t>Luck, S.J. (</w:t>
      </w:r>
      <w:r w:rsidR="0067162B" w:rsidRPr="0067162B">
        <w:rPr>
          <w:noProof/>
        </w:rPr>
        <w:t>2014</w:t>
      </w:r>
      <w:r>
        <w:rPr>
          <w:noProof/>
        </w:rPr>
        <w:t>)</w:t>
      </w:r>
      <w:r w:rsidR="0067162B" w:rsidRPr="0067162B">
        <w:rPr>
          <w:noProof/>
        </w:rPr>
        <w:t xml:space="preserve">. </w:t>
      </w:r>
      <w:r w:rsidR="0067162B" w:rsidRPr="007E4EED">
        <w:rPr>
          <w:b/>
          <w:noProof/>
        </w:rPr>
        <w:t xml:space="preserve">An introduction to the event-related potential technique, </w:t>
      </w:r>
      <w:r w:rsidRPr="007E4EED">
        <w:rPr>
          <w:b/>
          <w:noProof/>
        </w:rPr>
        <w:t>2nd</w:t>
      </w:r>
      <w:r w:rsidR="0067162B" w:rsidRPr="007E4EED">
        <w:rPr>
          <w:b/>
          <w:noProof/>
        </w:rPr>
        <w:t xml:space="preserve"> ed</w:t>
      </w:r>
      <w:r w:rsidR="0067162B" w:rsidRPr="0067162B">
        <w:rPr>
          <w:noProof/>
        </w:rPr>
        <w:t>. MIT Press, Cambridge, MA.</w:t>
      </w:r>
    </w:p>
    <w:p w14:paraId="65B57C66" w14:textId="5427E7F6" w:rsidR="0067162B" w:rsidRPr="0067162B" w:rsidRDefault="00201A30" w:rsidP="0067162B">
      <w:pPr>
        <w:widowControl w:val="0"/>
        <w:autoSpaceDE w:val="0"/>
        <w:autoSpaceDN w:val="0"/>
        <w:adjustRightInd w:val="0"/>
        <w:spacing w:line="480" w:lineRule="auto"/>
        <w:ind w:left="480" w:hanging="480"/>
        <w:rPr>
          <w:noProof/>
        </w:rPr>
      </w:pPr>
      <w:r>
        <w:rPr>
          <w:noProof/>
        </w:rPr>
        <w:t>MacQueen, G., Frodl, T</w:t>
      </w:r>
      <w:r w:rsidR="0067162B" w:rsidRPr="0067162B">
        <w:rPr>
          <w:noProof/>
        </w:rPr>
        <w:t xml:space="preserve">. </w:t>
      </w:r>
      <w:r w:rsidR="0067162B" w:rsidRPr="007E4EED">
        <w:rPr>
          <w:b/>
          <w:noProof/>
        </w:rPr>
        <w:t>The hippocampus in major depression: evidence for the convergence of the bench and bedside in psychiatric research?</w:t>
      </w:r>
      <w:r w:rsidR="0067162B" w:rsidRPr="0067162B">
        <w:rPr>
          <w:noProof/>
        </w:rPr>
        <w:t xml:space="preserve"> Mol. Psychiatry 16</w:t>
      </w:r>
      <w:r>
        <w:rPr>
          <w:noProof/>
        </w:rPr>
        <w:t xml:space="preserve"> (2014)</w:t>
      </w:r>
      <w:r w:rsidR="0067162B" w:rsidRPr="0067162B">
        <w:rPr>
          <w:noProof/>
        </w:rPr>
        <w:t xml:space="preserve">, </w:t>
      </w:r>
      <w:r>
        <w:rPr>
          <w:noProof/>
        </w:rPr>
        <w:t>pp. 252–264.</w:t>
      </w:r>
    </w:p>
    <w:p w14:paraId="7E7250AF" w14:textId="6DC45AB9"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MacQueen, G.M., Galway, T.M., Hay, J.</w:t>
      </w:r>
      <w:r w:rsidR="00201A30">
        <w:rPr>
          <w:noProof/>
        </w:rPr>
        <w:t>, Young, L.T., Joffe, R.T</w:t>
      </w:r>
      <w:r w:rsidRPr="0067162B">
        <w:rPr>
          <w:noProof/>
        </w:rPr>
        <w:t xml:space="preserve">. </w:t>
      </w:r>
      <w:r w:rsidRPr="007E4EED">
        <w:rPr>
          <w:b/>
          <w:noProof/>
        </w:rPr>
        <w:t>Recollection memory deficits in patients with major depressive disorder predicted by past depressions but not current mood state or treatment status</w:t>
      </w:r>
      <w:r w:rsidRPr="0067162B">
        <w:rPr>
          <w:noProof/>
        </w:rPr>
        <w:t>. Psychol. Med. 32</w:t>
      </w:r>
      <w:r w:rsidR="00201A30">
        <w:rPr>
          <w:noProof/>
        </w:rPr>
        <w:t xml:space="preserve"> (2002)</w:t>
      </w:r>
      <w:r w:rsidRPr="0067162B">
        <w:rPr>
          <w:noProof/>
        </w:rPr>
        <w:t xml:space="preserve">, </w:t>
      </w:r>
      <w:r w:rsidR="00201A30">
        <w:rPr>
          <w:noProof/>
        </w:rPr>
        <w:t>pp. 251–258.</w:t>
      </w:r>
    </w:p>
    <w:p w14:paraId="028E3E8B" w14:textId="5155691E"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Madore, K.P., Szpunar, K.K., A</w:t>
      </w:r>
      <w:r w:rsidR="00201A30">
        <w:rPr>
          <w:noProof/>
        </w:rPr>
        <w:t>ddis, D.R., Schacter, D.L</w:t>
      </w:r>
      <w:r w:rsidRPr="0067162B">
        <w:rPr>
          <w:noProof/>
        </w:rPr>
        <w:t xml:space="preserve">. </w:t>
      </w:r>
      <w:r w:rsidRPr="007E4EED">
        <w:rPr>
          <w:b/>
          <w:noProof/>
        </w:rPr>
        <w:t>Episodic specificity induction impacts activity in a core brain network during construction of imagined future experiences</w:t>
      </w:r>
      <w:r w:rsidRPr="0067162B">
        <w:rPr>
          <w:noProof/>
        </w:rPr>
        <w:t>. Proc. Natl. Acad. Sci. U. S. A. 113</w:t>
      </w:r>
      <w:r w:rsidR="00201A30">
        <w:rPr>
          <w:noProof/>
        </w:rPr>
        <w:t xml:space="preserve"> (2016)</w:t>
      </w:r>
      <w:r w:rsidRPr="0067162B">
        <w:rPr>
          <w:noProof/>
        </w:rPr>
        <w:t xml:space="preserve">, </w:t>
      </w:r>
      <w:r w:rsidR="00201A30">
        <w:rPr>
          <w:noProof/>
        </w:rPr>
        <w:t>pp. 10696–10701.</w:t>
      </w:r>
    </w:p>
    <w:p w14:paraId="2601FC71" w14:textId="466A34A7"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Marsh, R.L</w:t>
      </w:r>
      <w:r w:rsidR="005155C7">
        <w:rPr>
          <w:noProof/>
        </w:rPr>
        <w:t>., Hicks, J.L., Cook, G.I</w:t>
      </w:r>
      <w:r w:rsidRPr="0067162B">
        <w:rPr>
          <w:noProof/>
        </w:rPr>
        <w:t xml:space="preserve">. </w:t>
      </w:r>
      <w:r w:rsidRPr="007E4EED">
        <w:rPr>
          <w:b/>
          <w:noProof/>
        </w:rPr>
        <w:t>Focused attention on one contextual attribute does not reduce source memory for a different attribute</w:t>
      </w:r>
      <w:r w:rsidRPr="0067162B">
        <w:rPr>
          <w:noProof/>
        </w:rPr>
        <w:t>. Memory 12</w:t>
      </w:r>
      <w:r w:rsidR="00201A30">
        <w:rPr>
          <w:noProof/>
        </w:rPr>
        <w:t xml:space="preserve"> (2004)</w:t>
      </w:r>
      <w:r w:rsidRPr="0067162B">
        <w:rPr>
          <w:noProof/>
        </w:rPr>
        <w:t xml:space="preserve">, </w:t>
      </w:r>
      <w:r w:rsidR="00201A30">
        <w:rPr>
          <w:noProof/>
        </w:rPr>
        <w:t xml:space="preserve">pp. </w:t>
      </w:r>
      <w:r w:rsidRPr="0067162B">
        <w:rPr>
          <w:noProof/>
        </w:rPr>
        <w:t>183–</w:t>
      </w:r>
      <w:r w:rsidR="00201A30">
        <w:rPr>
          <w:noProof/>
        </w:rPr>
        <w:t>192.</w:t>
      </w:r>
    </w:p>
    <w:p w14:paraId="353E3965" w14:textId="3F510C90"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Matt, G.E., V</w:t>
      </w:r>
      <w:r w:rsidR="00201A30">
        <w:rPr>
          <w:noProof/>
        </w:rPr>
        <w:t>azquez, C., Campbell, W.K</w:t>
      </w:r>
      <w:r w:rsidRPr="0067162B">
        <w:rPr>
          <w:noProof/>
        </w:rPr>
        <w:t xml:space="preserve">. </w:t>
      </w:r>
      <w:r w:rsidRPr="007E4EED">
        <w:rPr>
          <w:b/>
          <w:noProof/>
        </w:rPr>
        <w:t>Mood-congruent recall of affectively toned stimuli: A meta-analytic review</w:t>
      </w:r>
      <w:r w:rsidRPr="0067162B">
        <w:rPr>
          <w:noProof/>
        </w:rPr>
        <w:t>. Clin. Psychol. Rev. 12</w:t>
      </w:r>
      <w:r w:rsidR="00201A30">
        <w:rPr>
          <w:noProof/>
        </w:rPr>
        <w:t xml:space="preserve"> (1992)</w:t>
      </w:r>
      <w:r w:rsidRPr="0067162B">
        <w:rPr>
          <w:noProof/>
        </w:rPr>
        <w:t xml:space="preserve">, </w:t>
      </w:r>
      <w:r w:rsidR="00201A30">
        <w:rPr>
          <w:noProof/>
        </w:rPr>
        <w:t>pp. 227–255.</w:t>
      </w:r>
    </w:p>
    <w:p w14:paraId="2F2CA6F8" w14:textId="5E74FFD1" w:rsidR="0067162B" w:rsidRPr="0067162B" w:rsidRDefault="00201A30" w:rsidP="0067162B">
      <w:pPr>
        <w:widowControl w:val="0"/>
        <w:autoSpaceDE w:val="0"/>
        <w:autoSpaceDN w:val="0"/>
        <w:adjustRightInd w:val="0"/>
        <w:spacing w:line="480" w:lineRule="auto"/>
        <w:ind w:left="480" w:hanging="480"/>
        <w:rPr>
          <w:noProof/>
        </w:rPr>
      </w:pPr>
      <w:r>
        <w:rPr>
          <w:noProof/>
        </w:rPr>
        <w:t>McEwen, B.S</w:t>
      </w:r>
      <w:r w:rsidR="0067162B" w:rsidRPr="0067162B">
        <w:rPr>
          <w:noProof/>
        </w:rPr>
        <w:t xml:space="preserve">. </w:t>
      </w:r>
      <w:r w:rsidR="0067162B" w:rsidRPr="007E4EED">
        <w:rPr>
          <w:b/>
          <w:noProof/>
        </w:rPr>
        <w:t>Sleep deprivation as a neurobiologic and physiologic stressor: allostasis and allostatic load</w:t>
      </w:r>
      <w:r w:rsidR="0067162B" w:rsidRPr="0067162B">
        <w:rPr>
          <w:noProof/>
        </w:rPr>
        <w:t xml:space="preserve">. Metabolism. </w:t>
      </w:r>
      <w:r w:rsidR="002321DA">
        <w:rPr>
          <w:noProof/>
        </w:rPr>
        <w:t>55 (2006), pp. S20-S23.</w:t>
      </w:r>
    </w:p>
    <w:p w14:paraId="5F0E3250" w14:textId="513DE545" w:rsidR="0067162B" w:rsidRPr="0067162B" w:rsidRDefault="0067162B" w:rsidP="0067162B">
      <w:pPr>
        <w:widowControl w:val="0"/>
        <w:autoSpaceDE w:val="0"/>
        <w:autoSpaceDN w:val="0"/>
        <w:adjustRightInd w:val="0"/>
        <w:spacing w:line="480" w:lineRule="auto"/>
        <w:ind w:left="480" w:hanging="480"/>
        <w:rPr>
          <w:noProof/>
        </w:rPr>
      </w:pPr>
      <w:r w:rsidRPr="0067162B">
        <w:rPr>
          <w:noProof/>
        </w:rPr>
        <w:t>Mecklinger, A., Johansson, M.</w:t>
      </w:r>
      <w:r w:rsidR="002251C5">
        <w:rPr>
          <w:noProof/>
        </w:rPr>
        <w:t>, Parra, M., Hanslmayr, S</w:t>
      </w:r>
      <w:r w:rsidRPr="0067162B">
        <w:rPr>
          <w:noProof/>
        </w:rPr>
        <w:t xml:space="preserve">. </w:t>
      </w:r>
      <w:r w:rsidRPr="007E4EED">
        <w:rPr>
          <w:b/>
          <w:noProof/>
        </w:rPr>
        <w:t>Source-retrieval requirements influence late ERP and EEG memory effects</w:t>
      </w:r>
      <w:r w:rsidRPr="0067162B">
        <w:rPr>
          <w:noProof/>
        </w:rPr>
        <w:t>. Brain Res. 1172</w:t>
      </w:r>
      <w:r w:rsidR="002251C5">
        <w:rPr>
          <w:noProof/>
        </w:rPr>
        <w:t xml:space="preserve"> (2007)</w:t>
      </w:r>
      <w:r w:rsidRPr="0067162B">
        <w:rPr>
          <w:noProof/>
        </w:rPr>
        <w:t xml:space="preserve">, </w:t>
      </w:r>
      <w:r w:rsidR="002251C5">
        <w:rPr>
          <w:noProof/>
        </w:rPr>
        <w:t>pp. 110–123.</w:t>
      </w:r>
    </w:p>
    <w:p w14:paraId="3EAD0612" w14:textId="4F529A5C" w:rsidR="0067162B" w:rsidRPr="0067162B" w:rsidRDefault="002251C5" w:rsidP="0067162B">
      <w:pPr>
        <w:widowControl w:val="0"/>
        <w:autoSpaceDE w:val="0"/>
        <w:autoSpaceDN w:val="0"/>
        <w:adjustRightInd w:val="0"/>
        <w:spacing w:line="480" w:lineRule="auto"/>
        <w:ind w:left="480" w:hanging="480"/>
        <w:rPr>
          <w:noProof/>
        </w:rPr>
      </w:pPr>
      <w:r>
        <w:rPr>
          <w:noProof/>
        </w:rPr>
        <w:t>Mollison, M. V, Curran, T</w:t>
      </w:r>
      <w:r w:rsidR="0067162B" w:rsidRPr="0067162B">
        <w:rPr>
          <w:noProof/>
        </w:rPr>
        <w:t xml:space="preserve">. </w:t>
      </w:r>
      <w:r w:rsidR="0067162B" w:rsidRPr="007E4EED">
        <w:rPr>
          <w:b/>
          <w:noProof/>
        </w:rPr>
        <w:t>Familiarity in source memory</w:t>
      </w:r>
      <w:r w:rsidR="0067162B" w:rsidRPr="0067162B">
        <w:rPr>
          <w:noProof/>
        </w:rPr>
        <w:t>. Neuropsychologia 50</w:t>
      </w:r>
      <w:r>
        <w:rPr>
          <w:noProof/>
        </w:rPr>
        <w:t xml:space="preserve"> (2012)</w:t>
      </w:r>
      <w:r w:rsidR="0067162B" w:rsidRPr="0067162B">
        <w:rPr>
          <w:noProof/>
        </w:rPr>
        <w:t xml:space="preserve">, </w:t>
      </w:r>
      <w:r>
        <w:rPr>
          <w:noProof/>
        </w:rPr>
        <w:t xml:space="preserve">pp. </w:t>
      </w:r>
      <w:r w:rsidR="0067162B" w:rsidRPr="0067162B">
        <w:rPr>
          <w:noProof/>
        </w:rPr>
        <w:t>2546–</w:t>
      </w:r>
      <w:r>
        <w:rPr>
          <w:noProof/>
        </w:rPr>
        <w:t>2565.</w:t>
      </w:r>
    </w:p>
    <w:p w14:paraId="0ECEC6AB" w14:textId="3148F7E3" w:rsidR="0067162B" w:rsidRPr="0067162B" w:rsidRDefault="002251C5" w:rsidP="0067162B">
      <w:pPr>
        <w:widowControl w:val="0"/>
        <w:autoSpaceDE w:val="0"/>
        <w:autoSpaceDN w:val="0"/>
        <w:adjustRightInd w:val="0"/>
        <w:spacing w:line="480" w:lineRule="auto"/>
        <w:ind w:left="480" w:hanging="480"/>
        <w:rPr>
          <w:noProof/>
        </w:rPr>
      </w:pPr>
      <w:r>
        <w:rPr>
          <w:noProof/>
        </w:rPr>
        <w:t>Murnane, K., Bayen, U.J</w:t>
      </w:r>
      <w:r w:rsidR="0067162B" w:rsidRPr="0067162B">
        <w:rPr>
          <w:noProof/>
        </w:rPr>
        <w:t xml:space="preserve">. </w:t>
      </w:r>
      <w:r w:rsidR="0067162B" w:rsidRPr="007E4EED">
        <w:rPr>
          <w:b/>
          <w:noProof/>
        </w:rPr>
        <w:t>An evaluation of empirical measures of source identification</w:t>
      </w:r>
      <w:r w:rsidR="0067162B" w:rsidRPr="0067162B">
        <w:rPr>
          <w:noProof/>
        </w:rPr>
        <w:t>. Mem. Cognit. 24</w:t>
      </w:r>
      <w:r>
        <w:rPr>
          <w:noProof/>
        </w:rPr>
        <w:t xml:space="preserve"> (1996)</w:t>
      </w:r>
      <w:r w:rsidR="0067162B" w:rsidRPr="0067162B">
        <w:rPr>
          <w:noProof/>
        </w:rPr>
        <w:t xml:space="preserve">, </w:t>
      </w:r>
      <w:r>
        <w:rPr>
          <w:noProof/>
        </w:rPr>
        <w:t>pp. 417–428.</w:t>
      </w:r>
    </w:p>
    <w:p w14:paraId="2DA857B4" w14:textId="25FB2451" w:rsidR="0067162B" w:rsidRPr="0067162B" w:rsidRDefault="002251C5" w:rsidP="0067162B">
      <w:pPr>
        <w:widowControl w:val="0"/>
        <w:autoSpaceDE w:val="0"/>
        <w:autoSpaceDN w:val="0"/>
        <w:adjustRightInd w:val="0"/>
        <w:spacing w:line="480" w:lineRule="auto"/>
        <w:ind w:left="480" w:hanging="480"/>
        <w:rPr>
          <w:noProof/>
        </w:rPr>
      </w:pPr>
      <w:r>
        <w:rPr>
          <w:noProof/>
        </w:rPr>
        <w:t>Nolen-Hoeksema, S</w:t>
      </w:r>
      <w:r w:rsidR="0067162B" w:rsidRPr="0067162B">
        <w:rPr>
          <w:noProof/>
        </w:rPr>
        <w:t xml:space="preserve">. </w:t>
      </w:r>
      <w:r w:rsidR="0067162B" w:rsidRPr="007E4EED">
        <w:rPr>
          <w:b/>
          <w:noProof/>
        </w:rPr>
        <w:t>Responses to depression and their effects on the duration of depressive episodes</w:t>
      </w:r>
      <w:r w:rsidR="0067162B" w:rsidRPr="0067162B">
        <w:rPr>
          <w:noProof/>
        </w:rPr>
        <w:t>. J. Abnorm. Psychol. 100</w:t>
      </w:r>
      <w:r>
        <w:rPr>
          <w:noProof/>
        </w:rPr>
        <w:t xml:space="preserve"> (1991)</w:t>
      </w:r>
      <w:r w:rsidR="0067162B" w:rsidRPr="0067162B">
        <w:rPr>
          <w:noProof/>
        </w:rPr>
        <w:t xml:space="preserve">, </w:t>
      </w:r>
      <w:r>
        <w:rPr>
          <w:noProof/>
        </w:rPr>
        <w:t>pp. 569–582.</w:t>
      </w:r>
    </w:p>
    <w:p w14:paraId="2E39561B" w14:textId="05BFB223" w:rsidR="0067162B" w:rsidRPr="0067162B" w:rsidRDefault="002251C5" w:rsidP="0067162B">
      <w:pPr>
        <w:widowControl w:val="0"/>
        <w:autoSpaceDE w:val="0"/>
        <w:autoSpaceDN w:val="0"/>
        <w:adjustRightInd w:val="0"/>
        <w:spacing w:line="480" w:lineRule="auto"/>
        <w:ind w:left="480" w:hanging="480"/>
        <w:rPr>
          <w:noProof/>
        </w:rPr>
      </w:pPr>
      <w:r>
        <w:rPr>
          <w:noProof/>
        </w:rPr>
        <w:t>Peirce, J.W</w:t>
      </w:r>
      <w:r w:rsidR="0067162B" w:rsidRPr="0067162B">
        <w:rPr>
          <w:noProof/>
        </w:rPr>
        <w:t xml:space="preserve">. </w:t>
      </w:r>
      <w:r w:rsidR="0067162B" w:rsidRPr="007E4EED">
        <w:rPr>
          <w:b/>
          <w:noProof/>
        </w:rPr>
        <w:t xml:space="preserve">Generating </w:t>
      </w:r>
      <w:r w:rsidRPr="007E4EED">
        <w:rPr>
          <w:b/>
          <w:noProof/>
        </w:rPr>
        <w:t>s</w:t>
      </w:r>
      <w:r w:rsidR="0067162B" w:rsidRPr="007E4EED">
        <w:rPr>
          <w:b/>
          <w:noProof/>
        </w:rPr>
        <w:t xml:space="preserve">timuli for </w:t>
      </w:r>
      <w:r w:rsidRPr="007E4EED">
        <w:rPr>
          <w:b/>
          <w:noProof/>
        </w:rPr>
        <w:t>n</w:t>
      </w:r>
      <w:r w:rsidR="0067162B" w:rsidRPr="007E4EED">
        <w:rPr>
          <w:b/>
          <w:noProof/>
        </w:rPr>
        <w:t xml:space="preserve">euroscience </w:t>
      </w:r>
      <w:r w:rsidRPr="007E4EED">
        <w:rPr>
          <w:b/>
          <w:noProof/>
        </w:rPr>
        <w:t>u</w:t>
      </w:r>
      <w:r w:rsidR="0067162B" w:rsidRPr="007E4EED">
        <w:rPr>
          <w:b/>
          <w:noProof/>
        </w:rPr>
        <w:t>sing PsychoPy</w:t>
      </w:r>
      <w:r w:rsidR="0067162B" w:rsidRPr="0067162B">
        <w:rPr>
          <w:noProof/>
        </w:rPr>
        <w:t>. Front. Neuroinform. 2</w:t>
      </w:r>
      <w:r>
        <w:rPr>
          <w:noProof/>
        </w:rPr>
        <w:t xml:space="preserve"> (2009), 10.</w:t>
      </w:r>
    </w:p>
    <w:p w14:paraId="68A908BF" w14:textId="616D9D8F"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Perera, T.D., Coplan, J.D., Lisanby, S.H., Lipira, C.M., Arif, M., Carpio, C., Spitzer, G., Santarelli, L., Scharf, B., Hen, R., Rosoklija, G., Sackeim, H. </w:t>
      </w:r>
      <w:r w:rsidR="008946F9">
        <w:rPr>
          <w:noProof/>
        </w:rPr>
        <w:t>A, Dwork, A.J</w:t>
      </w:r>
      <w:r w:rsidRPr="0067162B">
        <w:rPr>
          <w:noProof/>
        </w:rPr>
        <w:t xml:space="preserve">. </w:t>
      </w:r>
      <w:r w:rsidRPr="007E4EED">
        <w:rPr>
          <w:b/>
          <w:noProof/>
        </w:rPr>
        <w:t>Antidepressant-induced neurogenesis in the hippocampus of adult nonhuman primates</w:t>
      </w:r>
      <w:r w:rsidRPr="0067162B">
        <w:rPr>
          <w:noProof/>
        </w:rPr>
        <w:t>. J. Neurosci. 27</w:t>
      </w:r>
      <w:r w:rsidR="008946F9">
        <w:rPr>
          <w:noProof/>
        </w:rPr>
        <w:t xml:space="preserve"> (2007)</w:t>
      </w:r>
      <w:r w:rsidRPr="0067162B">
        <w:rPr>
          <w:noProof/>
        </w:rPr>
        <w:t xml:space="preserve">, </w:t>
      </w:r>
      <w:r w:rsidR="008946F9">
        <w:rPr>
          <w:noProof/>
        </w:rPr>
        <w:t xml:space="preserve">pp. </w:t>
      </w:r>
      <w:r w:rsidRPr="0067162B">
        <w:rPr>
          <w:noProof/>
        </w:rPr>
        <w:t>4894–4901</w:t>
      </w:r>
      <w:r w:rsidR="008946F9">
        <w:rPr>
          <w:noProof/>
        </w:rPr>
        <w:t>.</w:t>
      </w:r>
    </w:p>
    <w:p w14:paraId="37C17768" w14:textId="6AB9BCB6"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Potts, G.F., Martin, L.E., </w:t>
      </w:r>
      <w:r w:rsidR="001B3502">
        <w:rPr>
          <w:noProof/>
        </w:rPr>
        <w:t>Burton, P., Montague, P.R</w:t>
      </w:r>
      <w:r w:rsidRPr="0067162B">
        <w:rPr>
          <w:noProof/>
        </w:rPr>
        <w:t xml:space="preserve">. </w:t>
      </w:r>
      <w:r w:rsidRPr="007E4EED">
        <w:rPr>
          <w:b/>
          <w:noProof/>
        </w:rPr>
        <w:t>When things are better or worse than expected: the medial frontal cortex and the allocation of processing resources</w:t>
      </w:r>
      <w:r w:rsidRPr="0067162B">
        <w:rPr>
          <w:noProof/>
        </w:rPr>
        <w:t>. J. Cogn. Neurosci. 18</w:t>
      </w:r>
      <w:r w:rsidR="001B3502">
        <w:rPr>
          <w:noProof/>
        </w:rPr>
        <w:t xml:space="preserve"> (2006)</w:t>
      </w:r>
      <w:r w:rsidRPr="0067162B">
        <w:rPr>
          <w:noProof/>
        </w:rPr>
        <w:t xml:space="preserve">, </w:t>
      </w:r>
      <w:r w:rsidR="001B3502">
        <w:rPr>
          <w:noProof/>
        </w:rPr>
        <w:t>pp. 1112–1119.</w:t>
      </w:r>
    </w:p>
    <w:p w14:paraId="140E9977" w14:textId="70916F4E" w:rsidR="0067162B" w:rsidRPr="0067162B" w:rsidRDefault="001B3502" w:rsidP="0067162B">
      <w:pPr>
        <w:widowControl w:val="0"/>
        <w:autoSpaceDE w:val="0"/>
        <w:autoSpaceDN w:val="0"/>
        <w:adjustRightInd w:val="0"/>
        <w:spacing w:line="480" w:lineRule="auto"/>
        <w:ind w:left="480" w:hanging="480"/>
        <w:rPr>
          <w:noProof/>
        </w:rPr>
      </w:pPr>
      <w:r>
        <w:rPr>
          <w:noProof/>
        </w:rPr>
        <w:t>R Core Team</w:t>
      </w:r>
      <w:r w:rsidR="00572459">
        <w:rPr>
          <w:noProof/>
        </w:rPr>
        <w:t xml:space="preserve"> (2015)</w:t>
      </w:r>
      <w:r w:rsidR="0067162B" w:rsidRPr="0067162B">
        <w:rPr>
          <w:noProof/>
        </w:rPr>
        <w:t xml:space="preserve">. </w:t>
      </w:r>
      <w:r w:rsidR="0067162B" w:rsidRPr="007E4EED">
        <w:rPr>
          <w:b/>
          <w:noProof/>
        </w:rPr>
        <w:t>R: A Language and Environment for Statistical Computing. R Found</w:t>
      </w:r>
      <w:r w:rsidRPr="007E4EED">
        <w:rPr>
          <w:b/>
          <w:noProof/>
        </w:rPr>
        <w:t>ation for</w:t>
      </w:r>
      <w:r w:rsidR="0067162B" w:rsidRPr="007E4EED">
        <w:rPr>
          <w:b/>
          <w:noProof/>
        </w:rPr>
        <w:t xml:space="preserve"> Stat</w:t>
      </w:r>
      <w:r w:rsidRPr="007E4EED">
        <w:rPr>
          <w:b/>
          <w:noProof/>
        </w:rPr>
        <w:t>istical</w:t>
      </w:r>
      <w:r w:rsidR="0067162B" w:rsidRPr="007E4EED">
        <w:rPr>
          <w:b/>
          <w:noProof/>
        </w:rPr>
        <w:t xml:space="preserve"> Comput</w:t>
      </w:r>
      <w:r w:rsidRPr="007E4EED">
        <w:rPr>
          <w:b/>
          <w:noProof/>
        </w:rPr>
        <w:t>ing</w:t>
      </w:r>
      <w:r>
        <w:rPr>
          <w:noProof/>
        </w:rPr>
        <w:t>, Vienna, Austria.</w:t>
      </w:r>
    </w:p>
    <w:p w14:paraId="0F22250D" w14:textId="5854396E" w:rsidR="0067162B" w:rsidRPr="0067162B" w:rsidRDefault="0067162B" w:rsidP="0067162B">
      <w:pPr>
        <w:widowControl w:val="0"/>
        <w:autoSpaceDE w:val="0"/>
        <w:autoSpaceDN w:val="0"/>
        <w:adjustRightInd w:val="0"/>
        <w:spacing w:line="480" w:lineRule="auto"/>
        <w:ind w:left="480" w:hanging="480"/>
        <w:rPr>
          <w:noProof/>
        </w:rPr>
      </w:pPr>
      <w:r w:rsidRPr="0067162B">
        <w:rPr>
          <w:noProof/>
        </w:rPr>
        <w:t>Reitman, J.S., Higman, B., Lifso</w:t>
      </w:r>
      <w:r w:rsidR="00572459">
        <w:rPr>
          <w:noProof/>
        </w:rPr>
        <w:t>n, A., Rosenblum, J.</w:t>
      </w:r>
      <w:r w:rsidRPr="0067162B">
        <w:rPr>
          <w:noProof/>
        </w:rPr>
        <w:t xml:space="preserve"> </w:t>
      </w:r>
      <w:r w:rsidRPr="007E4EED">
        <w:rPr>
          <w:b/>
          <w:noProof/>
        </w:rPr>
        <w:t xml:space="preserve">Without </w:t>
      </w:r>
      <w:r w:rsidR="00572459" w:rsidRPr="007E4EED">
        <w:rPr>
          <w:b/>
          <w:noProof/>
        </w:rPr>
        <w:t>s</w:t>
      </w:r>
      <w:r w:rsidRPr="007E4EED">
        <w:rPr>
          <w:b/>
          <w:noProof/>
        </w:rPr>
        <w:t xml:space="preserve">urreptitious </w:t>
      </w:r>
      <w:r w:rsidR="00572459" w:rsidRPr="007E4EED">
        <w:rPr>
          <w:b/>
          <w:noProof/>
        </w:rPr>
        <w:t>r</w:t>
      </w:r>
      <w:r w:rsidRPr="007E4EED">
        <w:rPr>
          <w:b/>
          <w:noProof/>
        </w:rPr>
        <w:t xml:space="preserve">ehearsal, </w:t>
      </w:r>
      <w:r w:rsidR="00572459" w:rsidRPr="007E4EED">
        <w:rPr>
          <w:b/>
          <w:noProof/>
        </w:rPr>
        <w:t>i</w:t>
      </w:r>
      <w:r w:rsidRPr="007E4EED">
        <w:rPr>
          <w:b/>
          <w:noProof/>
        </w:rPr>
        <w:t xml:space="preserve">nformation in </w:t>
      </w:r>
      <w:r w:rsidR="00572459" w:rsidRPr="007E4EED">
        <w:rPr>
          <w:b/>
          <w:noProof/>
        </w:rPr>
        <w:t>s</w:t>
      </w:r>
      <w:r w:rsidRPr="007E4EED">
        <w:rPr>
          <w:b/>
          <w:noProof/>
        </w:rPr>
        <w:t>hort-</w:t>
      </w:r>
      <w:r w:rsidR="00572459" w:rsidRPr="007E4EED">
        <w:rPr>
          <w:b/>
          <w:noProof/>
        </w:rPr>
        <w:t>t</w:t>
      </w:r>
      <w:r w:rsidRPr="007E4EED">
        <w:rPr>
          <w:b/>
          <w:noProof/>
        </w:rPr>
        <w:t xml:space="preserve">erm </w:t>
      </w:r>
      <w:r w:rsidR="00572459" w:rsidRPr="007E4EED">
        <w:rPr>
          <w:b/>
          <w:noProof/>
        </w:rPr>
        <w:t>m</w:t>
      </w:r>
      <w:r w:rsidRPr="007E4EED">
        <w:rPr>
          <w:b/>
          <w:noProof/>
        </w:rPr>
        <w:t xml:space="preserve">emory </w:t>
      </w:r>
      <w:r w:rsidR="00572459" w:rsidRPr="007E4EED">
        <w:rPr>
          <w:b/>
          <w:noProof/>
        </w:rPr>
        <w:t>d</w:t>
      </w:r>
      <w:r w:rsidRPr="007E4EED">
        <w:rPr>
          <w:b/>
          <w:noProof/>
        </w:rPr>
        <w:t>ecays I</w:t>
      </w:r>
      <w:r w:rsidRPr="0067162B">
        <w:rPr>
          <w:noProof/>
        </w:rPr>
        <w:t>. J. Verbal Learning Verbal Behav. 13</w:t>
      </w:r>
      <w:r w:rsidR="00572459">
        <w:rPr>
          <w:noProof/>
        </w:rPr>
        <w:t xml:space="preserve"> (1974)</w:t>
      </w:r>
      <w:r w:rsidRPr="0067162B">
        <w:rPr>
          <w:noProof/>
        </w:rPr>
        <w:t xml:space="preserve">, </w:t>
      </w:r>
      <w:r w:rsidR="00572459">
        <w:rPr>
          <w:noProof/>
        </w:rPr>
        <w:t xml:space="preserve">pp. </w:t>
      </w:r>
      <w:r w:rsidRPr="0067162B">
        <w:rPr>
          <w:noProof/>
        </w:rPr>
        <w:t>365–377.</w:t>
      </w:r>
    </w:p>
    <w:p w14:paraId="2BF42DC1" w14:textId="56EA8D46"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Ritchey, M., </w:t>
      </w:r>
      <w:r w:rsidR="00572459">
        <w:rPr>
          <w:noProof/>
        </w:rPr>
        <w:t>Libby, L.A., Ranganath, C</w:t>
      </w:r>
      <w:r w:rsidRPr="0067162B">
        <w:rPr>
          <w:noProof/>
        </w:rPr>
        <w:t xml:space="preserve">. </w:t>
      </w:r>
      <w:r w:rsidRPr="007E4EED">
        <w:rPr>
          <w:b/>
          <w:noProof/>
        </w:rPr>
        <w:t>Cortico-hippocampal systems involved in memory and cognitio</w:t>
      </w:r>
      <w:r w:rsidR="00572459" w:rsidRPr="007E4EED">
        <w:rPr>
          <w:b/>
          <w:noProof/>
        </w:rPr>
        <w:t>n: The PMAT framework</w:t>
      </w:r>
      <w:r w:rsidR="00572459">
        <w:rPr>
          <w:noProof/>
        </w:rPr>
        <w:t xml:space="preserve">. </w:t>
      </w:r>
      <w:r w:rsidRPr="0067162B">
        <w:rPr>
          <w:noProof/>
        </w:rPr>
        <w:t>Prog</w:t>
      </w:r>
      <w:r w:rsidR="00274664">
        <w:rPr>
          <w:noProof/>
        </w:rPr>
        <w:t>.</w:t>
      </w:r>
      <w:r w:rsidRPr="0067162B">
        <w:rPr>
          <w:noProof/>
        </w:rPr>
        <w:t xml:space="preserve"> Brain Res</w:t>
      </w:r>
      <w:r w:rsidR="00274664">
        <w:rPr>
          <w:noProof/>
        </w:rPr>
        <w:t>.</w:t>
      </w:r>
      <w:r w:rsidR="00572459">
        <w:rPr>
          <w:noProof/>
        </w:rPr>
        <w:t xml:space="preserve"> 219 (2015), pp. 45–64.</w:t>
      </w:r>
    </w:p>
    <w:p w14:paraId="518C0A45" w14:textId="3AAB8157" w:rsidR="0067162B" w:rsidRPr="0067162B" w:rsidRDefault="0067162B" w:rsidP="0067162B">
      <w:pPr>
        <w:widowControl w:val="0"/>
        <w:autoSpaceDE w:val="0"/>
        <w:autoSpaceDN w:val="0"/>
        <w:adjustRightInd w:val="0"/>
        <w:spacing w:line="480" w:lineRule="auto"/>
        <w:ind w:left="480" w:hanging="480"/>
        <w:rPr>
          <w:noProof/>
        </w:rPr>
      </w:pPr>
      <w:r w:rsidRPr="0067162B">
        <w:rPr>
          <w:noProof/>
        </w:rPr>
        <w:t>Rock, P.L., Roiser, J.P., Rie</w:t>
      </w:r>
      <w:r w:rsidR="00572459">
        <w:rPr>
          <w:noProof/>
        </w:rPr>
        <w:t>del, W.J., Blackwell, A.D</w:t>
      </w:r>
      <w:r w:rsidRPr="0067162B">
        <w:rPr>
          <w:noProof/>
        </w:rPr>
        <w:t xml:space="preserve">. </w:t>
      </w:r>
      <w:r w:rsidRPr="007E4EED">
        <w:rPr>
          <w:b/>
          <w:noProof/>
        </w:rPr>
        <w:t>Cognitive impairment in depression: a systematic review and meta-analysis</w:t>
      </w:r>
      <w:r w:rsidRPr="0067162B">
        <w:rPr>
          <w:noProof/>
        </w:rPr>
        <w:t>. Psychol. Med. 44</w:t>
      </w:r>
      <w:r w:rsidR="00572459">
        <w:rPr>
          <w:noProof/>
        </w:rPr>
        <w:t xml:space="preserve"> (2014)</w:t>
      </w:r>
      <w:r w:rsidRPr="0067162B">
        <w:rPr>
          <w:noProof/>
        </w:rPr>
        <w:t xml:space="preserve">, </w:t>
      </w:r>
      <w:r w:rsidR="00572459">
        <w:rPr>
          <w:noProof/>
        </w:rPr>
        <w:t xml:space="preserve">pp. </w:t>
      </w:r>
      <w:r w:rsidRPr="0067162B">
        <w:rPr>
          <w:noProof/>
        </w:rPr>
        <w:t>2029–</w:t>
      </w:r>
      <w:r w:rsidR="00572459">
        <w:rPr>
          <w:noProof/>
        </w:rPr>
        <w:t>2040.</w:t>
      </w:r>
    </w:p>
    <w:p w14:paraId="0472EC03" w14:textId="5D79D91F" w:rsidR="0067162B" w:rsidRPr="0067162B" w:rsidRDefault="00572459" w:rsidP="0067162B">
      <w:pPr>
        <w:widowControl w:val="0"/>
        <w:autoSpaceDE w:val="0"/>
        <w:autoSpaceDN w:val="0"/>
        <w:adjustRightInd w:val="0"/>
        <w:spacing w:line="480" w:lineRule="auto"/>
        <w:ind w:left="480" w:hanging="480"/>
        <w:rPr>
          <w:noProof/>
        </w:rPr>
      </w:pPr>
      <w:r>
        <w:rPr>
          <w:noProof/>
        </w:rPr>
        <w:t>Rugg, M.D., Curran, T</w:t>
      </w:r>
      <w:r w:rsidR="0067162B" w:rsidRPr="0067162B">
        <w:rPr>
          <w:noProof/>
        </w:rPr>
        <w:t xml:space="preserve">. </w:t>
      </w:r>
      <w:r w:rsidR="0067162B" w:rsidRPr="007E4EED">
        <w:rPr>
          <w:b/>
          <w:noProof/>
        </w:rPr>
        <w:t>Event-related potentials and recognition memory</w:t>
      </w:r>
      <w:r w:rsidR="0067162B" w:rsidRPr="0067162B">
        <w:rPr>
          <w:noProof/>
        </w:rPr>
        <w:t>. Trends Cogn. Sci. 11</w:t>
      </w:r>
      <w:r>
        <w:rPr>
          <w:noProof/>
        </w:rPr>
        <w:t xml:space="preserve"> (2007)</w:t>
      </w:r>
      <w:r w:rsidR="0067162B" w:rsidRPr="0067162B">
        <w:rPr>
          <w:noProof/>
        </w:rPr>
        <w:t xml:space="preserve">, </w:t>
      </w:r>
      <w:r>
        <w:rPr>
          <w:noProof/>
        </w:rPr>
        <w:t>pp. 251–257.</w:t>
      </w:r>
    </w:p>
    <w:p w14:paraId="47D4D4A1" w14:textId="25A695FC" w:rsidR="0067162B" w:rsidRPr="0067162B" w:rsidRDefault="00572459" w:rsidP="0067162B">
      <w:pPr>
        <w:widowControl w:val="0"/>
        <w:autoSpaceDE w:val="0"/>
        <w:autoSpaceDN w:val="0"/>
        <w:adjustRightInd w:val="0"/>
        <w:spacing w:line="480" w:lineRule="auto"/>
        <w:ind w:left="480" w:hanging="480"/>
        <w:rPr>
          <w:noProof/>
        </w:rPr>
      </w:pPr>
      <w:r>
        <w:rPr>
          <w:noProof/>
        </w:rPr>
        <w:t>Rugg, M.D., Vilberg, K.L</w:t>
      </w:r>
      <w:r w:rsidR="0067162B" w:rsidRPr="0067162B">
        <w:rPr>
          <w:noProof/>
        </w:rPr>
        <w:t xml:space="preserve">. </w:t>
      </w:r>
      <w:r w:rsidR="0067162B" w:rsidRPr="007E4EED">
        <w:rPr>
          <w:b/>
          <w:noProof/>
        </w:rPr>
        <w:t>Brain networks underlying episodic memory retrieval</w:t>
      </w:r>
      <w:r w:rsidR="0067162B" w:rsidRPr="0067162B">
        <w:rPr>
          <w:noProof/>
        </w:rPr>
        <w:t>. Curr. Opin. Neurobiol. 23</w:t>
      </w:r>
      <w:r>
        <w:rPr>
          <w:noProof/>
        </w:rPr>
        <w:t xml:space="preserve"> (2013)</w:t>
      </w:r>
      <w:r w:rsidR="0067162B" w:rsidRPr="0067162B">
        <w:rPr>
          <w:noProof/>
        </w:rPr>
        <w:t xml:space="preserve">, </w:t>
      </w:r>
      <w:r>
        <w:rPr>
          <w:noProof/>
        </w:rPr>
        <w:t>pp. 255–260.</w:t>
      </w:r>
    </w:p>
    <w:p w14:paraId="27458E0F" w14:textId="1C90DBD5" w:rsidR="0067162B" w:rsidRPr="0067162B" w:rsidRDefault="0067162B" w:rsidP="0067162B">
      <w:pPr>
        <w:widowControl w:val="0"/>
        <w:autoSpaceDE w:val="0"/>
        <w:autoSpaceDN w:val="0"/>
        <w:adjustRightInd w:val="0"/>
        <w:spacing w:line="480" w:lineRule="auto"/>
        <w:ind w:left="480" w:hanging="480"/>
        <w:rPr>
          <w:noProof/>
        </w:rPr>
      </w:pPr>
      <w:r w:rsidRPr="0067162B">
        <w:rPr>
          <w:noProof/>
        </w:rPr>
        <w:t>Santarelli, L., Saxe, M., Gross, C., Surget, A., Dulawa, S., Weisstaub, N., Lee, J., Duman, R., Arancio, O., Santarelli, L., Saxe, M., Gross, C., Surget, A., Battaglia, F., Dulawa, S., Weisstaub, N., Lee, J., Duman, R., Arancio, O., Beizung, C.</w:t>
      </w:r>
      <w:r w:rsidR="00FD0C6E">
        <w:rPr>
          <w:noProof/>
        </w:rPr>
        <w:t>, Hen, R., Belzung, C., Hen, R</w:t>
      </w:r>
      <w:r w:rsidRPr="0067162B">
        <w:rPr>
          <w:noProof/>
        </w:rPr>
        <w:t xml:space="preserve">. </w:t>
      </w:r>
      <w:r w:rsidRPr="007E4EED">
        <w:rPr>
          <w:b/>
          <w:noProof/>
        </w:rPr>
        <w:t xml:space="preserve">Requirement of </w:t>
      </w:r>
      <w:r w:rsidR="00572459" w:rsidRPr="007E4EED">
        <w:rPr>
          <w:b/>
          <w:noProof/>
        </w:rPr>
        <w:t>h</w:t>
      </w:r>
      <w:r w:rsidRPr="007E4EED">
        <w:rPr>
          <w:b/>
          <w:noProof/>
        </w:rPr>
        <w:t xml:space="preserve">ippocampal </w:t>
      </w:r>
      <w:r w:rsidR="00572459" w:rsidRPr="007E4EED">
        <w:rPr>
          <w:b/>
          <w:noProof/>
        </w:rPr>
        <w:t>n</w:t>
      </w:r>
      <w:r w:rsidRPr="007E4EED">
        <w:rPr>
          <w:b/>
          <w:noProof/>
        </w:rPr>
        <w:t xml:space="preserve">eurogenesis for the </w:t>
      </w:r>
      <w:r w:rsidR="00572459" w:rsidRPr="007E4EED">
        <w:rPr>
          <w:b/>
          <w:noProof/>
        </w:rPr>
        <w:t>b</w:t>
      </w:r>
      <w:r w:rsidRPr="007E4EED">
        <w:rPr>
          <w:b/>
          <w:noProof/>
        </w:rPr>
        <w:t xml:space="preserve">ehavioral </w:t>
      </w:r>
      <w:r w:rsidR="00572459" w:rsidRPr="007E4EED">
        <w:rPr>
          <w:b/>
          <w:noProof/>
        </w:rPr>
        <w:t>e</w:t>
      </w:r>
      <w:r w:rsidRPr="007E4EED">
        <w:rPr>
          <w:b/>
          <w:noProof/>
        </w:rPr>
        <w:t xml:space="preserve">ffects of </w:t>
      </w:r>
      <w:r w:rsidR="00572459" w:rsidRPr="007E4EED">
        <w:rPr>
          <w:b/>
          <w:noProof/>
        </w:rPr>
        <w:t>antidepressants</w:t>
      </w:r>
      <w:r w:rsidR="00572459">
        <w:rPr>
          <w:noProof/>
        </w:rPr>
        <w:t>. Science 301</w:t>
      </w:r>
      <w:r w:rsidR="00FD0C6E">
        <w:rPr>
          <w:noProof/>
        </w:rPr>
        <w:t xml:space="preserve"> (2003)</w:t>
      </w:r>
      <w:r w:rsidR="00572459">
        <w:rPr>
          <w:noProof/>
        </w:rPr>
        <w:t>, pp. 805–809.</w:t>
      </w:r>
    </w:p>
    <w:p w14:paraId="3267AAB8" w14:textId="3BB32875" w:rsidR="0067162B" w:rsidRPr="0067162B" w:rsidRDefault="0067162B" w:rsidP="0067162B">
      <w:pPr>
        <w:widowControl w:val="0"/>
        <w:autoSpaceDE w:val="0"/>
        <w:autoSpaceDN w:val="0"/>
        <w:adjustRightInd w:val="0"/>
        <w:spacing w:line="480" w:lineRule="auto"/>
        <w:ind w:left="480" w:hanging="480"/>
        <w:rPr>
          <w:noProof/>
        </w:rPr>
      </w:pPr>
      <w:r w:rsidRPr="0067162B">
        <w:rPr>
          <w:noProof/>
        </w:rPr>
        <w:t>Sheehan, D. V., Lecrubier, Y., Sheehan, K.H., Amorim, P., Janavs, J., Weiller, E., Hergueta, T</w:t>
      </w:r>
      <w:r w:rsidR="00516C32">
        <w:rPr>
          <w:noProof/>
        </w:rPr>
        <w:t>., Baker, R., Dunbar, G.C</w:t>
      </w:r>
      <w:r w:rsidRPr="0067162B">
        <w:rPr>
          <w:noProof/>
        </w:rPr>
        <w:t xml:space="preserve">. </w:t>
      </w:r>
      <w:r w:rsidRPr="007E4EED">
        <w:rPr>
          <w:b/>
          <w:noProof/>
        </w:rPr>
        <w:t>The Mini-International Neuropsychiatric Interview (M.I.N.I.): The development and validation of a structured diagnostic psychiatric interview for D</w:t>
      </w:r>
      <w:r w:rsidR="00516C32" w:rsidRPr="007E4EED">
        <w:rPr>
          <w:b/>
          <w:noProof/>
        </w:rPr>
        <w:t>SM-IV and ICD-10</w:t>
      </w:r>
      <w:r w:rsidR="00516C32">
        <w:rPr>
          <w:noProof/>
        </w:rPr>
        <w:t>.</w:t>
      </w:r>
      <w:r w:rsidRPr="0067162B">
        <w:rPr>
          <w:noProof/>
        </w:rPr>
        <w:t xml:space="preserve"> J</w:t>
      </w:r>
      <w:r w:rsidR="00FB7674">
        <w:rPr>
          <w:noProof/>
        </w:rPr>
        <w:t xml:space="preserve">. </w:t>
      </w:r>
      <w:r w:rsidRPr="0067162B">
        <w:rPr>
          <w:noProof/>
        </w:rPr>
        <w:t>Clin</w:t>
      </w:r>
      <w:r w:rsidR="00FB7674">
        <w:rPr>
          <w:noProof/>
        </w:rPr>
        <w:t>.</w:t>
      </w:r>
      <w:r w:rsidRPr="0067162B">
        <w:rPr>
          <w:noProof/>
        </w:rPr>
        <w:t xml:space="preserve"> Psychiatry</w:t>
      </w:r>
      <w:r w:rsidR="00516C32">
        <w:rPr>
          <w:noProof/>
        </w:rPr>
        <w:t xml:space="preserve"> 59 Suppl 20 (1998)</w:t>
      </w:r>
      <w:r w:rsidR="00811DE2">
        <w:rPr>
          <w:noProof/>
        </w:rPr>
        <w:t>,</w:t>
      </w:r>
      <w:r w:rsidR="00D734F6">
        <w:rPr>
          <w:noProof/>
        </w:rPr>
        <w:t xml:space="preserve"> pp. 22–33.</w:t>
      </w:r>
    </w:p>
    <w:p w14:paraId="4E0D2371" w14:textId="1A772744" w:rsidR="0067162B" w:rsidRPr="0067162B" w:rsidRDefault="0067162B" w:rsidP="0067162B">
      <w:pPr>
        <w:widowControl w:val="0"/>
        <w:autoSpaceDE w:val="0"/>
        <w:autoSpaceDN w:val="0"/>
        <w:adjustRightInd w:val="0"/>
        <w:spacing w:line="480" w:lineRule="auto"/>
        <w:ind w:left="480" w:hanging="480"/>
        <w:rPr>
          <w:noProof/>
        </w:rPr>
      </w:pPr>
      <w:r w:rsidRPr="0067162B">
        <w:rPr>
          <w:noProof/>
        </w:rPr>
        <w:t>Simons, J.S., Gilbert, S.J., Owen, A.M.</w:t>
      </w:r>
      <w:r w:rsidR="00D734F6">
        <w:rPr>
          <w:noProof/>
        </w:rPr>
        <w:t>, Fletcher, P.C., Burgess, P.W</w:t>
      </w:r>
      <w:r w:rsidRPr="0067162B">
        <w:rPr>
          <w:noProof/>
        </w:rPr>
        <w:t xml:space="preserve">. </w:t>
      </w:r>
      <w:r w:rsidRPr="007E4EED">
        <w:rPr>
          <w:b/>
          <w:noProof/>
        </w:rPr>
        <w:t xml:space="preserve">Distinct </w:t>
      </w:r>
      <w:r w:rsidR="00D734F6" w:rsidRPr="007E4EED">
        <w:rPr>
          <w:b/>
          <w:noProof/>
        </w:rPr>
        <w:t>r</w:t>
      </w:r>
      <w:r w:rsidRPr="007E4EED">
        <w:rPr>
          <w:b/>
          <w:noProof/>
        </w:rPr>
        <w:t xml:space="preserve">oles for </w:t>
      </w:r>
      <w:r w:rsidR="00D734F6" w:rsidRPr="007E4EED">
        <w:rPr>
          <w:b/>
          <w:noProof/>
        </w:rPr>
        <w:t>l</w:t>
      </w:r>
      <w:r w:rsidRPr="007E4EED">
        <w:rPr>
          <w:b/>
          <w:noProof/>
        </w:rPr>
        <w:t xml:space="preserve">ateral and </w:t>
      </w:r>
      <w:r w:rsidR="00D734F6" w:rsidRPr="007E4EED">
        <w:rPr>
          <w:b/>
          <w:noProof/>
        </w:rPr>
        <w:t>m</w:t>
      </w:r>
      <w:r w:rsidRPr="007E4EED">
        <w:rPr>
          <w:b/>
          <w:noProof/>
        </w:rPr>
        <w:t xml:space="preserve">edial </w:t>
      </w:r>
      <w:r w:rsidR="00D734F6" w:rsidRPr="007E4EED">
        <w:rPr>
          <w:b/>
          <w:noProof/>
        </w:rPr>
        <w:t>a</w:t>
      </w:r>
      <w:r w:rsidRPr="007E4EED">
        <w:rPr>
          <w:b/>
          <w:noProof/>
        </w:rPr>
        <w:t xml:space="preserve">nterior </w:t>
      </w:r>
      <w:r w:rsidR="00D734F6" w:rsidRPr="007E4EED">
        <w:rPr>
          <w:b/>
          <w:noProof/>
        </w:rPr>
        <w:t>p</w:t>
      </w:r>
      <w:r w:rsidRPr="007E4EED">
        <w:rPr>
          <w:b/>
          <w:noProof/>
        </w:rPr>
        <w:t xml:space="preserve">refrontal </w:t>
      </w:r>
      <w:r w:rsidR="00D734F6" w:rsidRPr="007E4EED">
        <w:rPr>
          <w:b/>
          <w:noProof/>
        </w:rPr>
        <w:t>c</w:t>
      </w:r>
      <w:r w:rsidRPr="007E4EED">
        <w:rPr>
          <w:b/>
          <w:noProof/>
        </w:rPr>
        <w:t>o</w:t>
      </w:r>
      <w:r w:rsidR="00D734F6" w:rsidRPr="007E4EED">
        <w:rPr>
          <w:b/>
          <w:noProof/>
        </w:rPr>
        <w:t>rtex in contextual recollection</w:t>
      </w:r>
      <w:r w:rsidR="00D734F6">
        <w:rPr>
          <w:noProof/>
        </w:rPr>
        <w:t>. J. Neurophysiol 94 (2005a), pp. 813–820</w:t>
      </w:r>
      <w:r w:rsidRPr="0067162B">
        <w:rPr>
          <w:noProof/>
        </w:rPr>
        <w:t>.</w:t>
      </w:r>
    </w:p>
    <w:p w14:paraId="691594A5" w14:textId="3D56D60E" w:rsidR="0067162B" w:rsidRDefault="0067162B" w:rsidP="0067162B">
      <w:pPr>
        <w:widowControl w:val="0"/>
        <w:autoSpaceDE w:val="0"/>
        <w:autoSpaceDN w:val="0"/>
        <w:adjustRightInd w:val="0"/>
        <w:spacing w:line="480" w:lineRule="auto"/>
        <w:ind w:left="480" w:hanging="480"/>
        <w:rPr>
          <w:noProof/>
        </w:rPr>
      </w:pPr>
      <w:r w:rsidRPr="0067162B">
        <w:rPr>
          <w:noProof/>
        </w:rPr>
        <w:t>Simons, J.S., Owen, A.M., Flet</w:t>
      </w:r>
      <w:r w:rsidR="00D734F6">
        <w:rPr>
          <w:noProof/>
        </w:rPr>
        <w:t>cher, P.C., Burgess, P.W</w:t>
      </w:r>
      <w:r w:rsidRPr="0067162B">
        <w:rPr>
          <w:noProof/>
        </w:rPr>
        <w:t xml:space="preserve">. </w:t>
      </w:r>
      <w:r w:rsidRPr="007E4EED">
        <w:rPr>
          <w:b/>
          <w:noProof/>
        </w:rPr>
        <w:t>Anterior prefrontal cortex and the recollection of contextual information</w:t>
      </w:r>
      <w:r w:rsidR="007E4EED">
        <w:rPr>
          <w:noProof/>
        </w:rPr>
        <w:t>.</w:t>
      </w:r>
      <w:r w:rsidRPr="0067162B">
        <w:rPr>
          <w:noProof/>
        </w:rPr>
        <w:t xml:space="preserve"> </w:t>
      </w:r>
      <w:r w:rsidR="007E4EED">
        <w:rPr>
          <w:noProof/>
        </w:rPr>
        <w:t xml:space="preserve">Neuropsychologia </w:t>
      </w:r>
      <w:r w:rsidRPr="0067162B">
        <w:rPr>
          <w:noProof/>
        </w:rPr>
        <w:t>43</w:t>
      </w:r>
      <w:r w:rsidR="00D734F6">
        <w:rPr>
          <w:noProof/>
        </w:rPr>
        <w:t xml:space="preserve"> (2005b)</w:t>
      </w:r>
      <w:r w:rsidRPr="0067162B">
        <w:rPr>
          <w:noProof/>
        </w:rPr>
        <w:t xml:space="preserve">, </w:t>
      </w:r>
      <w:r w:rsidR="00D734F6">
        <w:rPr>
          <w:noProof/>
        </w:rPr>
        <w:t xml:space="preserve">pp. </w:t>
      </w:r>
      <w:r w:rsidRPr="0067162B">
        <w:rPr>
          <w:noProof/>
        </w:rPr>
        <w:t>177</w:t>
      </w:r>
      <w:r w:rsidR="00D734F6">
        <w:rPr>
          <w:noProof/>
        </w:rPr>
        <w:t>4–1783.</w:t>
      </w:r>
    </w:p>
    <w:p w14:paraId="4E019DD3" w14:textId="383B317A" w:rsidR="0036195A" w:rsidRPr="0036195A" w:rsidRDefault="0036195A" w:rsidP="0067162B">
      <w:pPr>
        <w:widowControl w:val="0"/>
        <w:autoSpaceDE w:val="0"/>
        <w:autoSpaceDN w:val="0"/>
        <w:adjustRightInd w:val="0"/>
        <w:spacing w:line="480" w:lineRule="auto"/>
        <w:ind w:left="480" w:hanging="480"/>
        <w:rPr>
          <w:noProof/>
        </w:rPr>
      </w:pPr>
      <w:r>
        <w:rPr>
          <w:noProof/>
        </w:rPr>
        <w:t xml:space="preserve">Simons, J.S., Peers, P.V., Mazuz, Y.S., Berryhill, M.E., Olson, I.R. </w:t>
      </w:r>
      <w:r>
        <w:rPr>
          <w:b/>
          <w:noProof/>
        </w:rPr>
        <w:t>Dissociation between memory accuracy and memory confidence following bilateral parietal lesions</w:t>
      </w:r>
      <w:r>
        <w:rPr>
          <w:noProof/>
        </w:rPr>
        <w:t>. Cereb. Cortex (2010), pp. 479-485.</w:t>
      </w:r>
    </w:p>
    <w:p w14:paraId="7BF45BAC" w14:textId="6E9EAF0F"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Singmann, H., Bolker, </w:t>
      </w:r>
      <w:r w:rsidR="00D734F6">
        <w:rPr>
          <w:noProof/>
        </w:rPr>
        <w:t>B., Westfall, J., Aust, F</w:t>
      </w:r>
      <w:r w:rsidRPr="0067162B">
        <w:rPr>
          <w:noProof/>
        </w:rPr>
        <w:t xml:space="preserve">. </w:t>
      </w:r>
      <w:r w:rsidRPr="007E4EED">
        <w:rPr>
          <w:b/>
          <w:noProof/>
        </w:rPr>
        <w:t>afex: Analysis of Factorial Experiments</w:t>
      </w:r>
      <w:r w:rsidRPr="0067162B">
        <w:rPr>
          <w:noProof/>
        </w:rPr>
        <w:t>. R package version 0.16-1.</w:t>
      </w:r>
      <w:r w:rsidR="00513EBF">
        <w:rPr>
          <w:noProof/>
        </w:rPr>
        <w:t xml:space="preserve"> (2016), https://CRAN.R-project.org/package=afex.</w:t>
      </w:r>
    </w:p>
    <w:p w14:paraId="686DDE9A" w14:textId="15990FB9" w:rsidR="0067162B" w:rsidRDefault="0067162B" w:rsidP="0067162B">
      <w:pPr>
        <w:widowControl w:val="0"/>
        <w:autoSpaceDE w:val="0"/>
        <w:autoSpaceDN w:val="0"/>
        <w:adjustRightInd w:val="0"/>
        <w:spacing w:line="480" w:lineRule="auto"/>
        <w:ind w:left="480" w:hanging="480"/>
        <w:rPr>
          <w:noProof/>
        </w:rPr>
      </w:pPr>
      <w:r w:rsidRPr="0067162B">
        <w:rPr>
          <w:noProof/>
        </w:rPr>
        <w:t>Sl</w:t>
      </w:r>
      <w:r w:rsidR="006F7DCD">
        <w:rPr>
          <w:noProof/>
        </w:rPr>
        <w:t>otnick, S.D., Dodson, C.S</w:t>
      </w:r>
      <w:r w:rsidRPr="0067162B">
        <w:rPr>
          <w:noProof/>
        </w:rPr>
        <w:t xml:space="preserve">. </w:t>
      </w:r>
      <w:r w:rsidRPr="007E4EED">
        <w:rPr>
          <w:b/>
          <w:noProof/>
        </w:rPr>
        <w:t>Support for a continuous (single-process) model of recognition memory and source memory</w:t>
      </w:r>
      <w:r w:rsidRPr="0067162B">
        <w:rPr>
          <w:noProof/>
        </w:rPr>
        <w:t>. Mem. Cognit. 33</w:t>
      </w:r>
      <w:r w:rsidR="006F7DCD">
        <w:rPr>
          <w:noProof/>
        </w:rPr>
        <w:t xml:space="preserve"> (2005)</w:t>
      </w:r>
      <w:r w:rsidRPr="0067162B">
        <w:rPr>
          <w:noProof/>
        </w:rPr>
        <w:t xml:space="preserve">, </w:t>
      </w:r>
      <w:r w:rsidR="006F7DCD">
        <w:rPr>
          <w:noProof/>
        </w:rPr>
        <w:t>pp. 151–170.</w:t>
      </w:r>
    </w:p>
    <w:p w14:paraId="11F3EB4D" w14:textId="6D96B2B7" w:rsidR="009D4DD8" w:rsidRPr="0067162B" w:rsidRDefault="009D4DD8" w:rsidP="0067162B">
      <w:pPr>
        <w:widowControl w:val="0"/>
        <w:autoSpaceDE w:val="0"/>
        <w:autoSpaceDN w:val="0"/>
        <w:adjustRightInd w:val="0"/>
        <w:spacing w:line="480" w:lineRule="auto"/>
        <w:ind w:left="480" w:hanging="480"/>
        <w:rPr>
          <w:noProof/>
        </w:rPr>
      </w:pPr>
      <w:r>
        <w:rPr>
          <w:noProof/>
        </w:rPr>
        <w:t xml:space="preserve">Snyder, H.R. </w:t>
      </w:r>
      <w:r w:rsidRPr="009D4DD8">
        <w:rPr>
          <w:b/>
          <w:noProof/>
        </w:rPr>
        <w:t>Major depressive disorder is associated with broad impairments on neuropsychological measures of executive function: a meta-analysis and review</w:t>
      </w:r>
      <w:r w:rsidRPr="009D4DD8">
        <w:rPr>
          <w:noProof/>
        </w:rPr>
        <w:t>.</w:t>
      </w:r>
      <w:r>
        <w:rPr>
          <w:noProof/>
        </w:rPr>
        <w:t xml:space="preserve"> Psychol. Bull. 139</w:t>
      </w:r>
      <w:r w:rsidR="00FA11E3">
        <w:rPr>
          <w:noProof/>
        </w:rPr>
        <w:t xml:space="preserve"> (2013)</w:t>
      </w:r>
      <w:r>
        <w:rPr>
          <w:noProof/>
        </w:rPr>
        <w:t>, pp. 81-132.</w:t>
      </w:r>
    </w:p>
    <w:p w14:paraId="5A01A35E" w14:textId="66D9B201" w:rsidR="0067162B" w:rsidRPr="0067162B" w:rsidRDefault="0067162B" w:rsidP="0067162B">
      <w:pPr>
        <w:widowControl w:val="0"/>
        <w:autoSpaceDE w:val="0"/>
        <w:autoSpaceDN w:val="0"/>
        <w:adjustRightInd w:val="0"/>
        <w:spacing w:line="480" w:lineRule="auto"/>
        <w:ind w:left="480" w:hanging="480"/>
        <w:rPr>
          <w:noProof/>
        </w:rPr>
      </w:pPr>
      <w:r w:rsidRPr="0067162B">
        <w:rPr>
          <w:noProof/>
        </w:rPr>
        <w:t>Song, J., Davey, C., Poulsen, C., Luu, P., Turovets, S., Anders</w:t>
      </w:r>
      <w:r w:rsidR="006F7DCD">
        <w:rPr>
          <w:noProof/>
        </w:rPr>
        <w:t>on, E., Li, K., Tucker, D</w:t>
      </w:r>
      <w:r w:rsidRPr="0067162B">
        <w:rPr>
          <w:noProof/>
        </w:rPr>
        <w:t xml:space="preserve">. </w:t>
      </w:r>
      <w:r w:rsidRPr="007E4EED">
        <w:rPr>
          <w:b/>
          <w:noProof/>
        </w:rPr>
        <w:t>EEG source localization: Sensor density and head surface coverage</w:t>
      </w:r>
      <w:r w:rsidRPr="0067162B">
        <w:rPr>
          <w:noProof/>
        </w:rPr>
        <w:t>. J. Neurosci. Methods 256</w:t>
      </w:r>
      <w:r w:rsidR="006F7DCD">
        <w:rPr>
          <w:noProof/>
        </w:rPr>
        <w:t xml:space="preserve"> (2015)</w:t>
      </w:r>
      <w:r w:rsidRPr="0067162B">
        <w:rPr>
          <w:noProof/>
        </w:rPr>
        <w:t xml:space="preserve">, </w:t>
      </w:r>
      <w:r w:rsidR="006F7DCD">
        <w:rPr>
          <w:noProof/>
        </w:rPr>
        <w:t>pp. 9–21.</w:t>
      </w:r>
    </w:p>
    <w:p w14:paraId="745A03F2" w14:textId="267C1071" w:rsidR="0067162B" w:rsidRPr="0067162B" w:rsidRDefault="00016DF2" w:rsidP="00016DF2">
      <w:pPr>
        <w:widowControl w:val="0"/>
        <w:autoSpaceDE w:val="0"/>
        <w:autoSpaceDN w:val="0"/>
        <w:adjustRightInd w:val="0"/>
        <w:spacing w:line="480" w:lineRule="auto"/>
        <w:ind w:left="480" w:hanging="480"/>
        <w:rPr>
          <w:noProof/>
        </w:rPr>
      </w:pPr>
      <w:r>
        <w:rPr>
          <w:noProof/>
        </w:rPr>
        <w:t>Starns, J.J., Hicks, J.L</w:t>
      </w:r>
      <w:r w:rsidR="0067162B" w:rsidRPr="0067162B">
        <w:rPr>
          <w:noProof/>
        </w:rPr>
        <w:t xml:space="preserve">. </w:t>
      </w:r>
      <w:r w:rsidR="0067162B" w:rsidRPr="007E4EED">
        <w:rPr>
          <w:b/>
          <w:noProof/>
        </w:rPr>
        <w:t>Source dimensions are retrieved independently in multidimensional monitoring tasks</w:t>
      </w:r>
      <w:r w:rsidR="0067162B" w:rsidRPr="0067162B">
        <w:rPr>
          <w:noProof/>
        </w:rPr>
        <w:t>. J. Exp. Psychol. Learn. Mem. Cogn. 31</w:t>
      </w:r>
      <w:r>
        <w:rPr>
          <w:noProof/>
        </w:rPr>
        <w:t xml:space="preserve"> (2005)</w:t>
      </w:r>
      <w:r w:rsidR="0067162B" w:rsidRPr="0067162B">
        <w:rPr>
          <w:noProof/>
        </w:rPr>
        <w:t xml:space="preserve">, </w:t>
      </w:r>
      <w:r>
        <w:rPr>
          <w:noProof/>
        </w:rPr>
        <w:t xml:space="preserve">pp. </w:t>
      </w:r>
      <w:r w:rsidR="0067162B" w:rsidRPr="0067162B">
        <w:rPr>
          <w:noProof/>
        </w:rPr>
        <w:t>1213–</w:t>
      </w:r>
      <w:r>
        <w:rPr>
          <w:noProof/>
        </w:rPr>
        <w:t>1220.</w:t>
      </w:r>
    </w:p>
    <w:p w14:paraId="3C5650B4" w14:textId="457CF8B9" w:rsidR="0067162B" w:rsidRPr="0067162B" w:rsidRDefault="0067162B" w:rsidP="0067162B">
      <w:pPr>
        <w:widowControl w:val="0"/>
        <w:autoSpaceDE w:val="0"/>
        <w:autoSpaceDN w:val="0"/>
        <w:adjustRightInd w:val="0"/>
        <w:spacing w:line="480" w:lineRule="auto"/>
        <w:ind w:left="480" w:hanging="480"/>
        <w:rPr>
          <w:noProof/>
        </w:rPr>
      </w:pPr>
      <w:r w:rsidRPr="0067162B">
        <w:rPr>
          <w:noProof/>
        </w:rPr>
        <w:t>Steffens, D.C., Otey, E., Alexopoulos, G.S., Butters, M.A., Cuthbert, B., Ganguli, M., Geda, Y.E., Hendrie, H.C., Krishnan, R.R., Kumar, A., Lopez, O.L., Lyketsos, C.G., Mast, B.T., Morris, J.C., Norton, M.C., Peavy, G.M., Petersen, R.C., Reynolds, C.F., Salloway, S., Welsh-</w:t>
      </w:r>
      <w:r w:rsidR="000A74AC">
        <w:rPr>
          <w:noProof/>
        </w:rPr>
        <w:t>Bohmer, K.A., Yesavage, J</w:t>
      </w:r>
      <w:r w:rsidRPr="0067162B">
        <w:rPr>
          <w:noProof/>
        </w:rPr>
        <w:t xml:space="preserve">. </w:t>
      </w:r>
      <w:r w:rsidRPr="007E4EED">
        <w:rPr>
          <w:b/>
          <w:noProof/>
        </w:rPr>
        <w:t xml:space="preserve">Perspectives on </w:t>
      </w:r>
      <w:r w:rsidR="00016DF2" w:rsidRPr="007E4EED">
        <w:rPr>
          <w:b/>
          <w:noProof/>
        </w:rPr>
        <w:t>d</w:t>
      </w:r>
      <w:r w:rsidRPr="007E4EED">
        <w:rPr>
          <w:b/>
          <w:noProof/>
        </w:rPr>
        <w:t xml:space="preserve">epression, </w:t>
      </w:r>
      <w:r w:rsidR="00016DF2" w:rsidRPr="007E4EED">
        <w:rPr>
          <w:b/>
          <w:noProof/>
        </w:rPr>
        <w:t>m</w:t>
      </w:r>
      <w:r w:rsidRPr="007E4EED">
        <w:rPr>
          <w:b/>
          <w:noProof/>
        </w:rPr>
        <w:t xml:space="preserve">ild </w:t>
      </w:r>
      <w:r w:rsidR="00016DF2" w:rsidRPr="007E4EED">
        <w:rPr>
          <w:b/>
          <w:noProof/>
        </w:rPr>
        <w:t>c</w:t>
      </w:r>
      <w:r w:rsidRPr="007E4EED">
        <w:rPr>
          <w:b/>
          <w:noProof/>
        </w:rPr>
        <w:t xml:space="preserve">ognitive </w:t>
      </w:r>
      <w:r w:rsidR="00016DF2" w:rsidRPr="007E4EED">
        <w:rPr>
          <w:b/>
          <w:noProof/>
        </w:rPr>
        <w:t>i</w:t>
      </w:r>
      <w:r w:rsidRPr="007E4EED">
        <w:rPr>
          <w:b/>
          <w:noProof/>
        </w:rPr>
        <w:t xml:space="preserve">mpairment, and </w:t>
      </w:r>
      <w:r w:rsidR="00016DF2" w:rsidRPr="007E4EED">
        <w:rPr>
          <w:b/>
          <w:noProof/>
        </w:rPr>
        <w:t>c</w:t>
      </w:r>
      <w:r w:rsidRPr="007E4EED">
        <w:rPr>
          <w:b/>
          <w:noProof/>
        </w:rPr>
        <w:t xml:space="preserve">ognitive </w:t>
      </w:r>
      <w:r w:rsidR="00016DF2" w:rsidRPr="007E4EED">
        <w:rPr>
          <w:b/>
          <w:noProof/>
        </w:rPr>
        <w:t>d</w:t>
      </w:r>
      <w:r w:rsidRPr="007E4EED">
        <w:rPr>
          <w:b/>
          <w:noProof/>
        </w:rPr>
        <w:t>ecline</w:t>
      </w:r>
      <w:r w:rsidRPr="0067162B">
        <w:rPr>
          <w:noProof/>
        </w:rPr>
        <w:t>. Arch. Gen. Psychiatry 63</w:t>
      </w:r>
      <w:r w:rsidR="00016DF2">
        <w:rPr>
          <w:noProof/>
        </w:rPr>
        <w:t xml:space="preserve"> (2006)</w:t>
      </w:r>
      <w:r w:rsidRPr="0067162B">
        <w:rPr>
          <w:noProof/>
        </w:rPr>
        <w:t xml:space="preserve">, </w:t>
      </w:r>
      <w:r w:rsidR="00016DF2">
        <w:rPr>
          <w:noProof/>
        </w:rPr>
        <w:t xml:space="preserve">pp. </w:t>
      </w:r>
      <w:r w:rsidRPr="0067162B">
        <w:rPr>
          <w:noProof/>
        </w:rPr>
        <w:t>130</w:t>
      </w:r>
      <w:r w:rsidR="00016DF2">
        <w:rPr>
          <w:noProof/>
        </w:rPr>
        <w:t>-138.</w:t>
      </w:r>
    </w:p>
    <w:p w14:paraId="5662D18C" w14:textId="32ECF171" w:rsidR="0067162B" w:rsidRPr="0067162B" w:rsidRDefault="007251E2" w:rsidP="0067162B">
      <w:pPr>
        <w:widowControl w:val="0"/>
        <w:autoSpaceDE w:val="0"/>
        <w:autoSpaceDN w:val="0"/>
        <w:adjustRightInd w:val="0"/>
        <w:spacing w:line="480" w:lineRule="auto"/>
        <w:ind w:left="480" w:hanging="480"/>
        <w:rPr>
          <w:noProof/>
        </w:rPr>
      </w:pPr>
      <w:r>
        <w:rPr>
          <w:noProof/>
        </w:rPr>
        <w:t>Stern, Y</w:t>
      </w:r>
      <w:r w:rsidR="0067162B" w:rsidRPr="0067162B">
        <w:rPr>
          <w:noProof/>
        </w:rPr>
        <w:t xml:space="preserve">. </w:t>
      </w:r>
      <w:r w:rsidR="0067162B" w:rsidRPr="007E4EED">
        <w:rPr>
          <w:b/>
          <w:noProof/>
        </w:rPr>
        <w:t>Cognitive reserve in ageing and Alzheimer’s disease</w:t>
      </w:r>
      <w:r w:rsidR="0067162B" w:rsidRPr="0067162B">
        <w:rPr>
          <w:noProof/>
        </w:rPr>
        <w:t>. Lancet Neuro</w:t>
      </w:r>
      <w:r w:rsidR="00016DF2">
        <w:rPr>
          <w:noProof/>
        </w:rPr>
        <w:t xml:space="preserve">l. </w:t>
      </w:r>
      <w:r>
        <w:rPr>
          <w:noProof/>
        </w:rPr>
        <w:t>11 (2012), pp. 1006-1012.</w:t>
      </w:r>
    </w:p>
    <w:p w14:paraId="280DBEA1" w14:textId="4F34AC1B" w:rsidR="0067162B" w:rsidRDefault="0067162B" w:rsidP="0067162B">
      <w:pPr>
        <w:widowControl w:val="0"/>
        <w:autoSpaceDE w:val="0"/>
        <w:autoSpaceDN w:val="0"/>
        <w:adjustRightInd w:val="0"/>
        <w:spacing w:line="480" w:lineRule="auto"/>
        <w:ind w:left="480" w:hanging="480"/>
        <w:rPr>
          <w:noProof/>
        </w:rPr>
      </w:pPr>
      <w:r w:rsidRPr="0067162B">
        <w:rPr>
          <w:noProof/>
        </w:rPr>
        <w:t>Sterpenich, V., Albouy, G., Boly, M., Vandewalle, G., Darsaud, A., Balteau, E., Dang-Vu, T.T., Desseilles, M., D’Argembeau, A., Gais, S., Rauchs, G., Schabus, M., Degueldre, C., Luxen, A.</w:t>
      </w:r>
      <w:r w:rsidR="007251E2">
        <w:rPr>
          <w:noProof/>
        </w:rPr>
        <w:t>, Collette, F., Maquet, P</w:t>
      </w:r>
      <w:r w:rsidRPr="0067162B">
        <w:rPr>
          <w:noProof/>
        </w:rPr>
        <w:t xml:space="preserve">. </w:t>
      </w:r>
      <w:r w:rsidRPr="007E4EED">
        <w:rPr>
          <w:b/>
          <w:noProof/>
        </w:rPr>
        <w:t>Sleep-related hippocampo-cortical interplay during emotional memory recollection</w:t>
      </w:r>
      <w:r w:rsidRPr="0067162B">
        <w:rPr>
          <w:noProof/>
        </w:rPr>
        <w:t>. PLoS Biol. 5</w:t>
      </w:r>
      <w:r w:rsidR="007251E2">
        <w:rPr>
          <w:noProof/>
        </w:rPr>
        <w:t xml:space="preserve"> (2007), e282.</w:t>
      </w:r>
    </w:p>
    <w:p w14:paraId="78D2FA72" w14:textId="5B9BC12E" w:rsidR="00FB7F00" w:rsidRPr="00FB7F00" w:rsidRDefault="00FB7F00" w:rsidP="0067162B">
      <w:pPr>
        <w:widowControl w:val="0"/>
        <w:autoSpaceDE w:val="0"/>
        <w:autoSpaceDN w:val="0"/>
        <w:adjustRightInd w:val="0"/>
        <w:spacing w:line="480" w:lineRule="auto"/>
        <w:ind w:left="480" w:hanging="480"/>
        <w:rPr>
          <w:noProof/>
        </w:rPr>
      </w:pPr>
      <w:r>
        <w:rPr>
          <w:noProof/>
        </w:rPr>
        <w:t xml:space="preserve">Thakral, P.P., Wang, T.H., Rugg, M.D. </w:t>
      </w:r>
      <w:r>
        <w:rPr>
          <w:b/>
          <w:noProof/>
        </w:rPr>
        <w:t>Cortical reinstatement and the confidence and accuracy of source memory</w:t>
      </w:r>
      <w:r>
        <w:rPr>
          <w:noProof/>
        </w:rPr>
        <w:t>. Neuroimage 109 (2015), pp. 118-129.</w:t>
      </w:r>
    </w:p>
    <w:p w14:paraId="3256E701" w14:textId="1497D722" w:rsidR="0067162B" w:rsidRPr="0067162B" w:rsidRDefault="0067162B" w:rsidP="0067162B">
      <w:pPr>
        <w:widowControl w:val="0"/>
        <w:autoSpaceDE w:val="0"/>
        <w:autoSpaceDN w:val="0"/>
        <w:adjustRightInd w:val="0"/>
        <w:spacing w:line="480" w:lineRule="auto"/>
        <w:ind w:left="480" w:hanging="480"/>
        <w:rPr>
          <w:noProof/>
        </w:rPr>
      </w:pPr>
      <w:r w:rsidRPr="0067162B">
        <w:rPr>
          <w:noProof/>
        </w:rPr>
        <w:t>Treadway, M.T., Waskom, M.L., Dillon, D.G., Holmes, A.J., Park, M.T.M., Chakravarty, M.M., Dutra, S.J., Polli, F.E., Iosifescu, D.V., Fava, M., Gabrieli</w:t>
      </w:r>
      <w:r w:rsidR="007251E2">
        <w:rPr>
          <w:noProof/>
        </w:rPr>
        <w:t>, J.D.E., Pizzagalli, D.A</w:t>
      </w:r>
      <w:r w:rsidRPr="0067162B">
        <w:rPr>
          <w:noProof/>
        </w:rPr>
        <w:t xml:space="preserve">. </w:t>
      </w:r>
      <w:r w:rsidRPr="007E4EED">
        <w:rPr>
          <w:b/>
          <w:noProof/>
        </w:rPr>
        <w:t>Illness progression, recent stress, and morphometry of hippocampal subfields and medial prefrontal cortex in major depression</w:t>
      </w:r>
      <w:r w:rsidRPr="0067162B">
        <w:rPr>
          <w:noProof/>
        </w:rPr>
        <w:t>. Biol. Psychiatry 77</w:t>
      </w:r>
      <w:r w:rsidR="007251E2">
        <w:rPr>
          <w:noProof/>
        </w:rPr>
        <w:t xml:space="preserve"> (2015), pp. 285-294.</w:t>
      </w:r>
    </w:p>
    <w:p w14:paraId="4AE8D3E6" w14:textId="04EAE17D" w:rsidR="0067162B" w:rsidRPr="0067162B" w:rsidRDefault="0067162B" w:rsidP="0067162B">
      <w:pPr>
        <w:widowControl w:val="0"/>
        <w:autoSpaceDE w:val="0"/>
        <w:autoSpaceDN w:val="0"/>
        <w:adjustRightInd w:val="0"/>
        <w:spacing w:line="480" w:lineRule="auto"/>
        <w:ind w:left="480" w:hanging="480"/>
        <w:rPr>
          <w:noProof/>
        </w:rPr>
      </w:pPr>
      <w:r w:rsidRPr="0067162B">
        <w:rPr>
          <w:noProof/>
        </w:rPr>
        <w:t>Treynor, W., Gonzalez</w:t>
      </w:r>
      <w:r w:rsidR="009B2FD6">
        <w:rPr>
          <w:noProof/>
        </w:rPr>
        <w:t>, R., Nolen-H</w:t>
      </w:r>
      <w:r w:rsidR="007251E2">
        <w:rPr>
          <w:noProof/>
        </w:rPr>
        <w:t xml:space="preserve">oeksema, S. </w:t>
      </w:r>
      <w:r w:rsidRPr="007E4EED">
        <w:rPr>
          <w:b/>
          <w:noProof/>
        </w:rPr>
        <w:t xml:space="preserve">Rumination </w:t>
      </w:r>
      <w:r w:rsidR="007251E2" w:rsidRPr="007E4EED">
        <w:rPr>
          <w:b/>
          <w:noProof/>
        </w:rPr>
        <w:t>reconsidered: a p</w:t>
      </w:r>
      <w:r w:rsidRPr="007E4EED">
        <w:rPr>
          <w:b/>
          <w:noProof/>
        </w:rPr>
        <w:t xml:space="preserve">sychometric </w:t>
      </w:r>
      <w:r w:rsidR="007251E2" w:rsidRPr="007E4EED">
        <w:rPr>
          <w:b/>
          <w:noProof/>
        </w:rPr>
        <w:t>a</w:t>
      </w:r>
      <w:r w:rsidRPr="007E4EED">
        <w:rPr>
          <w:b/>
          <w:noProof/>
        </w:rPr>
        <w:t>nalysis</w:t>
      </w:r>
      <w:r w:rsidR="007E4EED">
        <w:rPr>
          <w:noProof/>
        </w:rPr>
        <w:t>.</w:t>
      </w:r>
      <w:r w:rsidRPr="0067162B">
        <w:rPr>
          <w:noProof/>
        </w:rPr>
        <w:t xml:space="preserve"> </w:t>
      </w:r>
      <w:r w:rsidR="007E4EED">
        <w:rPr>
          <w:noProof/>
        </w:rPr>
        <w:t xml:space="preserve">Cognit. Ther. Res. </w:t>
      </w:r>
      <w:r w:rsidRPr="0067162B">
        <w:rPr>
          <w:noProof/>
        </w:rPr>
        <w:t>27</w:t>
      </w:r>
      <w:r w:rsidR="007251E2">
        <w:rPr>
          <w:noProof/>
        </w:rPr>
        <w:t xml:space="preserve"> (2003)</w:t>
      </w:r>
      <w:r w:rsidRPr="0067162B">
        <w:rPr>
          <w:noProof/>
        </w:rPr>
        <w:t xml:space="preserve">, </w:t>
      </w:r>
      <w:r w:rsidR="007251E2">
        <w:rPr>
          <w:noProof/>
        </w:rPr>
        <w:t xml:space="preserve">pp. </w:t>
      </w:r>
      <w:r w:rsidRPr="0067162B">
        <w:rPr>
          <w:noProof/>
        </w:rPr>
        <w:t>247–259.</w:t>
      </w:r>
    </w:p>
    <w:p w14:paraId="611603C8" w14:textId="12FF9AE7"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Tsuno, N., Besset, A., Ritchie, K. </w:t>
      </w:r>
      <w:r w:rsidR="00381FEE" w:rsidRPr="007E4EED">
        <w:rPr>
          <w:b/>
          <w:noProof/>
        </w:rPr>
        <w:t>Sleep and depression</w:t>
      </w:r>
      <w:r w:rsidR="00381FEE">
        <w:rPr>
          <w:noProof/>
        </w:rPr>
        <w:t xml:space="preserve">. </w:t>
      </w:r>
      <w:r w:rsidRPr="0067162B">
        <w:rPr>
          <w:noProof/>
        </w:rPr>
        <w:t>J</w:t>
      </w:r>
      <w:r w:rsidR="00381FEE">
        <w:rPr>
          <w:noProof/>
        </w:rPr>
        <w:t>.</w:t>
      </w:r>
      <w:r w:rsidRPr="0067162B">
        <w:rPr>
          <w:noProof/>
        </w:rPr>
        <w:t xml:space="preserve"> </w:t>
      </w:r>
      <w:r w:rsidR="00381FEE">
        <w:rPr>
          <w:noProof/>
        </w:rPr>
        <w:t>C</w:t>
      </w:r>
      <w:r w:rsidRPr="0067162B">
        <w:rPr>
          <w:noProof/>
        </w:rPr>
        <w:t>lin</w:t>
      </w:r>
      <w:r w:rsidR="00D370D6">
        <w:rPr>
          <w:noProof/>
        </w:rPr>
        <w:t>.</w:t>
      </w:r>
      <w:r w:rsidRPr="0067162B">
        <w:rPr>
          <w:noProof/>
        </w:rPr>
        <w:t xml:space="preserve"> </w:t>
      </w:r>
      <w:r w:rsidR="00381FEE">
        <w:rPr>
          <w:noProof/>
        </w:rPr>
        <w:t>P</w:t>
      </w:r>
      <w:r w:rsidRPr="0067162B">
        <w:rPr>
          <w:noProof/>
        </w:rPr>
        <w:t>sychiatry</w:t>
      </w:r>
      <w:r w:rsidR="00381FEE">
        <w:rPr>
          <w:noProof/>
        </w:rPr>
        <w:t xml:space="preserve"> 66 (2005), pp. 1254-1269</w:t>
      </w:r>
      <w:r w:rsidRPr="0067162B">
        <w:rPr>
          <w:noProof/>
        </w:rPr>
        <w:t>.</w:t>
      </w:r>
    </w:p>
    <w:p w14:paraId="249BF8B5" w14:textId="503FF4A3" w:rsidR="0067162B" w:rsidRPr="0067162B" w:rsidRDefault="0067162B" w:rsidP="0067162B">
      <w:pPr>
        <w:widowControl w:val="0"/>
        <w:autoSpaceDE w:val="0"/>
        <w:autoSpaceDN w:val="0"/>
        <w:adjustRightInd w:val="0"/>
        <w:spacing w:line="480" w:lineRule="auto"/>
        <w:ind w:left="480" w:hanging="480"/>
        <w:rPr>
          <w:noProof/>
        </w:rPr>
      </w:pPr>
      <w:r w:rsidRPr="0067162B">
        <w:rPr>
          <w:noProof/>
        </w:rPr>
        <w:t>Vogt, V., Bröder, A</w:t>
      </w:r>
      <w:r w:rsidR="00381FEE">
        <w:rPr>
          <w:noProof/>
        </w:rPr>
        <w:t>.</w:t>
      </w:r>
      <w:r w:rsidRPr="0067162B">
        <w:rPr>
          <w:noProof/>
        </w:rPr>
        <w:t xml:space="preserve">. </w:t>
      </w:r>
      <w:r w:rsidRPr="007E4EED">
        <w:rPr>
          <w:b/>
          <w:noProof/>
        </w:rPr>
        <w:t>Independent retrieval of source dimensions: an extension of results by Starns and Hicks (2005) and a comment on the ACSIM measure</w:t>
      </w:r>
      <w:r w:rsidRPr="0067162B">
        <w:rPr>
          <w:noProof/>
        </w:rPr>
        <w:t>. J. Exp. Psychol. Learn. Mem. Cogn. 33</w:t>
      </w:r>
      <w:r w:rsidR="00381FEE">
        <w:rPr>
          <w:noProof/>
        </w:rPr>
        <w:t xml:space="preserve"> (2007)</w:t>
      </w:r>
      <w:r w:rsidRPr="0067162B">
        <w:rPr>
          <w:noProof/>
        </w:rPr>
        <w:t xml:space="preserve">, </w:t>
      </w:r>
      <w:r w:rsidR="00381FEE">
        <w:rPr>
          <w:noProof/>
        </w:rPr>
        <w:t>pp. 443–450.</w:t>
      </w:r>
    </w:p>
    <w:p w14:paraId="0EA1048F" w14:textId="0221DE72" w:rsidR="0067162B" w:rsidRPr="0067162B" w:rsidRDefault="0067162B" w:rsidP="0067162B">
      <w:pPr>
        <w:widowControl w:val="0"/>
        <w:autoSpaceDE w:val="0"/>
        <w:autoSpaceDN w:val="0"/>
        <w:adjustRightInd w:val="0"/>
        <w:spacing w:line="480" w:lineRule="auto"/>
        <w:ind w:left="480" w:hanging="480"/>
        <w:rPr>
          <w:noProof/>
        </w:rPr>
      </w:pPr>
      <w:r w:rsidRPr="0067162B">
        <w:rPr>
          <w:noProof/>
        </w:rPr>
        <w:t>Watson, D., Weber, K., Assenheimer, J.S., Clark, L.A., Stra</w:t>
      </w:r>
      <w:r w:rsidR="005F131A">
        <w:rPr>
          <w:noProof/>
        </w:rPr>
        <w:t>uss, M.E., McCormick, R.A</w:t>
      </w:r>
      <w:r w:rsidRPr="0067162B">
        <w:rPr>
          <w:noProof/>
        </w:rPr>
        <w:t xml:space="preserve">. </w:t>
      </w:r>
      <w:r w:rsidRPr="007E4EED">
        <w:rPr>
          <w:b/>
          <w:noProof/>
        </w:rPr>
        <w:t>Testing a tripartite model: I. Evaluating the convergent and discriminant validity of anxiety and depression symptom scales</w:t>
      </w:r>
      <w:r w:rsidRPr="0067162B">
        <w:rPr>
          <w:noProof/>
        </w:rPr>
        <w:t>. J. Abnorm. Psychol. 104</w:t>
      </w:r>
      <w:r w:rsidR="005F131A">
        <w:rPr>
          <w:noProof/>
        </w:rPr>
        <w:t xml:space="preserve"> (1995)</w:t>
      </w:r>
      <w:r w:rsidRPr="0067162B">
        <w:rPr>
          <w:noProof/>
        </w:rPr>
        <w:t xml:space="preserve">, </w:t>
      </w:r>
      <w:r w:rsidR="005F131A">
        <w:rPr>
          <w:noProof/>
        </w:rPr>
        <w:t>pp. 3–14.</w:t>
      </w:r>
    </w:p>
    <w:p w14:paraId="52389C64" w14:textId="36165447" w:rsidR="0067162B" w:rsidRPr="0067162B" w:rsidRDefault="0067162B" w:rsidP="0067162B">
      <w:pPr>
        <w:widowControl w:val="0"/>
        <w:autoSpaceDE w:val="0"/>
        <w:autoSpaceDN w:val="0"/>
        <w:adjustRightInd w:val="0"/>
        <w:spacing w:line="480" w:lineRule="auto"/>
        <w:ind w:left="480" w:hanging="480"/>
        <w:rPr>
          <w:noProof/>
        </w:rPr>
      </w:pPr>
      <w:r w:rsidRPr="0067162B">
        <w:rPr>
          <w:noProof/>
        </w:rPr>
        <w:t>Williams, J.M., Ellis, N.C., Tyers, C., H</w:t>
      </w:r>
      <w:r w:rsidR="00D40B6E">
        <w:rPr>
          <w:noProof/>
        </w:rPr>
        <w:t xml:space="preserve">ealy, H., Rose, G., MacLeod, </w:t>
      </w:r>
      <w:r w:rsidR="005F131A">
        <w:rPr>
          <w:noProof/>
        </w:rPr>
        <w:t>A.K</w:t>
      </w:r>
      <w:r w:rsidRPr="0067162B">
        <w:rPr>
          <w:noProof/>
        </w:rPr>
        <w:t xml:space="preserve">. </w:t>
      </w:r>
      <w:r w:rsidRPr="007E4EED">
        <w:rPr>
          <w:b/>
          <w:noProof/>
        </w:rPr>
        <w:t>The specificity of autobiographical memory and imageability of the future</w:t>
      </w:r>
      <w:r w:rsidRPr="0067162B">
        <w:rPr>
          <w:noProof/>
        </w:rPr>
        <w:t>. Mem. Cognit. 24</w:t>
      </w:r>
      <w:r w:rsidR="005F131A">
        <w:rPr>
          <w:noProof/>
        </w:rPr>
        <w:t xml:space="preserve"> (1996)</w:t>
      </w:r>
      <w:r w:rsidRPr="0067162B">
        <w:rPr>
          <w:noProof/>
        </w:rPr>
        <w:t xml:space="preserve">, </w:t>
      </w:r>
      <w:r w:rsidR="005F131A">
        <w:rPr>
          <w:noProof/>
        </w:rPr>
        <w:t>pp. 116–125.</w:t>
      </w:r>
    </w:p>
    <w:p w14:paraId="60D49C3E" w14:textId="18B81D12"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Williams, J.M.G., Barnhofer, T., Crane, C., Herman, D., Raes, F., </w:t>
      </w:r>
      <w:r w:rsidR="005F131A">
        <w:rPr>
          <w:noProof/>
        </w:rPr>
        <w:t>Watkins, E., Dalgleish, T</w:t>
      </w:r>
      <w:r w:rsidRPr="0067162B">
        <w:rPr>
          <w:noProof/>
        </w:rPr>
        <w:t xml:space="preserve">. </w:t>
      </w:r>
      <w:r w:rsidRPr="007E4EED">
        <w:rPr>
          <w:b/>
          <w:noProof/>
        </w:rPr>
        <w:t>Autobiographical memory specificity and emotional disorder</w:t>
      </w:r>
      <w:r w:rsidRPr="0067162B">
        <w:rPr>
          <w:noProof/>
        </w:rPr>
        <w:t>. Psychol. Bull. 133</w:t>
      </w:r>
      <w:r w:rsidR="005F131A">
        <w:rPr>
          <w:noProof/>
        </w:rPr>
        <w:t xml:space="preserve"> (2007)</w:t>
      </w:r>
      <w:r w:rsidRPr="0067162B">
        <w:rPr>
          <w:noProof/>
        </w:rPr>
        <w:t xml:space="preserve">, </w:t>
      </w:r>
      <w:r w:rsidR="005F131A">
        <w:rPr>
          <w:noProof/>
        </w:rPr>
        <w:t xml:space="preserve">pp. </w:t>
      </w:r>
      <w:r w:rsidRPr="0067162B">
        <w:rPr>
          <w:noProof/>
        </w:rPr>
        <w:t>122–</w:t>
      </w:r>
      <w:r w:rsidR="005F131A">
        <w:rPr>
          <w:noProof/>
        </w:rPr>
        <w:t>148.</w:t>
      </w:r>
    </w:p>
    <w:p w14:paraId="577AD049" w14:textId="040BC179" w:rsidR="0067162B" w:rsidRPr="0067162B" w:rsidRDefault="0067162B" w:rsidP="0067162B">
      <w:pPr>
        <w:widowControl w:val="0"/>
        <w:autoSpaceDE w:val="0"/>
        <w:autoSpaceDN w:val="0"/>
        <w:adjustRightInd w:val="0"/>
        <w:spacing w:line="480" w:lineRule="auto"/>
        <w:ind w:left="480" w:hanging="480"/>
        <w:rPr>
          <w:noProof/>
        </w:rPr>
      </w:pPr>
      <w:r w:rsidRPr="0067162B">
        <w:rPr>
          <w:noProof/>
        </w:rPr>
        <w:t>Wulff, K., Gatti, S., Wet</w:t>
      </w:r>
      <w:r w:rsidR="00846B74">
        <w:rPr>
          <w:noProof/>
        </w:rPr>
        <w:t>tstein, J.G., Foster, R.G</w:t>
      </w:r>
      <w:r w:rsidRPr="0067162B">
        <w:rPr>
          <w:noProof/>
        </w:rPr>
        <w:t xml:space="preserve">. </w:t>
      </w:r>
      <w:r w:rsidRPr="007E4EED">
        <w:rPr>
          <w:b/>
          <w:noProof/>
        </w:rPr>
        <w:t>Sleep and circadian rhythm disruption in psychiatric and neurodegenerative disease</w:t>
      </w:r>
      <w:r w:rsidRPr="0067162B">
        <w:rPr>
          <w:noProof/>
        </w:rPr>
        <w:t>. Nat. Rev. Neurosci. 11</w:t>
      </w:r>
      <w:r w:rsidR="00846B74">
        <w:rPr>
          <w:noProof/>
        </w:rPr>
        <w:t xml:space="preserve"> (2010)</w:t>
      </w:r>
      <w:r w:rsidRPr="0067162B">
        <w:rPr>
          <w:noProof/>
        </w:rPr>
        <w:t xml:space="preserve">, </w:t>
      </w:r>
      <w:r w:rsidR="00846B74">
        <w:rPr>
          <w:noProof/>
        </w:rPr>
        <w:t>pp. 589–599.</w:t>
      </w:r>
    </w:p>
    <w:p w14:paraId="4B601989" w14:textId="3AD5CC75" w:rsidR="007E4EED" w:rsidRDefault="0067162B" w:rsidP="005A3847">
      <w:pPr>
        <w:widowControl w:val="0"/>
        <w:autoSpaceDE w:val="0"/>
        <w:autoSpaceDN w:val="0"/>
        <w:adjustRightInd w:val="0"/>
        <w:spacing w:line="480" w:lineRule="auto"/>
        <w:ind w:left="480" w:hanging="480"/>
        <w:rPr>
          <w:noProof/>
        </w:rPr>
      </w:pPr>
      <w:r w:rsidRPr="0067162B">
        <w:rPr>
          <w:noProof/>
        </w:rPr>
        <w:t xml:space="preserve">Zakzanis, K.K., Leach, L., Kaplan, E. </w:t>
      </w:r>
      <w:r w:rsidRPr="007E4EED">
        <w:rPr>
          <w:b/>
          <w:noProof/>
        </w:rPr>
        <w:t>On the nature and pattern of neurocognitive function in major depressive disorder</w:t>
      </w:r>
      <w:r w:rsidRPr="0067162B">
        <w:rPr>
          <w:noProof/>
        </w:rPr>
        <w:t>. Neuropsychiatry. Neuropsychol. Behav. Neurol. 11</w:t>
      </w:r>
      <w:r w:rsidR="00846B74">
        <w:rPr>
          <w:noProof/>
        </w:rPr>
        <w:t xml:space="preserve"> (1998)</w:t>
      </w:r>
      <w:r w:rsidRPr="0067162B">
        <w:rPr>
          <w:noProof/>
        </w:rPr>
        <w:t xml:space="preserve">, </w:t>
      </w:r>
      <w:r w:rsidR="00846B74">
        <w:rPr>
          <w:noProof/>
        </w:rPr>
        <w:t xml:space="preserve">pp. </w:t>
      </w:r>
      <w:r w:rsidRPr="0067162B">
        <w:rPr>
          <w:noProof/>
        </w:rPr>
        <w:t>111–119.</w:t>
      </w:r>
    </w:p>
    <w:p w14:paraId="6159312C" w14:textId="77777777" w:rsidR="00B61611" w:rsidRDefault="00B61611" w:rsidP="00276A98">
      <w:pPr>
        <w:spacing w:line="480" w:lineRule="auto"/>
        <w:jc w:val="center"/>
        <w:outlineLvl w:val="0"/>
        <w:rPr>
          <w:rFonts w:cs="Times New Roman"/>
          <w:b/>
        </w:rPr>
      </w:pPr>
      <w:r>
        <w:rPr>
          <w:rFonts w:cs="Times New Roman"/>
          <w:b/>
        </w:rPr>
        <w:t>Figure Captions</w:t>
      </w:r>
    </w:p>
    <w:p w14:paraId="35C04B1D" w14:textId="77777777" w:rsidR="000218CA"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2D0E611E" w14:textId="77777777" w:rsidR="00660877" w:rsidRDefault="00660877" w:rsidP="00B61611">
      <w:pPr>
        <w:spacing w:line="480" w:lineRule="auto"/>
        <w:rPr>
          <w:rFonts w:cs="Times New Roman"/>
        </w:rPr>
      </w:pPr>
    </w:p>
    <w:p w14:paraId="1BB07D9D" w14:textId="77777777" w:rsidR="007B56FF" w:rsidRPr="007B56FF" w:rsidRDefault="007B56FF" w:rsidP="00B61611">
      <w:pPr>
        <w:spacing w:line="480" w:lineRule="auto"/>
        <w:rPr>
          <w:rFonts w:cs="Times New Roman"/>
        </w:rPr>
      </w:pPr>
      <w:r>
        <w:rPr>
          <w:rFonts w:cs="Times New Roman"/>
          <w:i/>
        </w:rPr>
        <w:t>Figure 2</w:t>
      </w:r>
      <w:r>
        <w:rPr>
          <w:rFonts w:cs="Times New Roman"/>
        </w:rPr>
        <w:t xml:space="preserve">. Encoding (A) response accuracy and (B) correct response time (RT). </w:t>
      </w:r>
      <w:r w:rsidR="00895EF2">
        <w:rPr>
          <w:rFonts w:cs="Times New Roman"/>
        </w:rPr>
        <w:t xml:space="preserve">Responses were slower and less accurate in the mobility task </w:t>
      </w:r>
      <w:r w:rsidR="007F0C9A">
        <w:rPr>
          <w:rFonts w:cs="Times New Roman"/>
        </w:rPr>
        <w:t>vs.</w:t>
      </w:r>
      <w:r w:rsidR="00895EF2">
        <w:rPr>
          <w:rFonts w:cs="Times New Roman"/>
        </w:rPr>
        <w:t xml:space="preserve"> the animacy task. </w:t>
      </w:r>
      <w:r>
        <w:rPr>
          <w:rFonts w:cs="Times New Roman"/>
        </w:rPr>
        <w:t xml:space="preserve">There were no group differences, but data </w:t>
      </w:r>
      <w:r w:rsidR="00ED6A09">
        <w:rPr>
          <w:rFonts w:cs="Times New Roman"/>
        </w:rPr>
        <w:t>from controls and depressed participants</w:t>
      </w:r>
      <w:r>
        <w:rPr>
          <w:rFonts w:cs="Times New Roman"/>
        </w:rPr>
        <w:t xml:space="preserve"> </w:t>
      </w:r>
      <w:r w:rsidR="00ED6A09">
        <w:rPr>
          <w:rFonts w:cs="Times New Roman"/>
        </w:rPr>
        <w:t xml:space="preserve">are shown separately </w:t>
      </w:r>
      <w:r>
        <w:rPr>
          <w:rFonts w:cs="Times New Roman"/>
        </w:rPr>
        <w:t>for comparison. Error bars = SEM.</w:t>
      </w:r>
    </w:p>
    <w:p w14:paraId="5CCFAEF9" w14:textId="77777777" w:rsidR="00B61611" w:rsidRDefault="00B61611" w:rsidP="00B61611">
      <w:pPr>
        <w:spacing w:line="480" w:lineRule="auto"/>
        <w:rPr>
          <w:rFonts w:cs="Times New Roman"/>
        </w:rPr>
      </w:pPr>
    </w:p>
    <w:p w14:paraId="2678767A" w14:textId="33798190" w:rsidR="00660877" w:rsidRDefault="00660877" w:rsidP="00B61611">
      <w:pPr>
        <w:spacing w:line="480" w:lineRule="auto"/>
        <w:rPr>
          <w:rFonts w:cs="Times New Roman"/>
        </w:rPr>
      </w:pPr>
      <w:r>
        <w:rPr>
          <w:rFonts w:cs="Times New Roman"/>
          <w:i/>
        </w:rPr>
        <w:t>Figure 3</w:t>
      </w:r>
      <w:r>
        <w:rPr>
          <w:rFonts w:cs="Times New Roman"/>
        </w:rPr>
        <w:t xml:space="preserve">. </w:t>
      </w:r>
      <w:r w:rsidR="002547A1">
        <w:rPr>
          <w:rFonts w:cs="Times New Roman"/>
        </w:rPr>
        <w:t>Mean number of guesses by group, encoding task, and retrieval cue. Data are from 1</w:t>
      </w:r>
      <w:r w:rsidR="00E9185A">
        <w:rPr>
          <w:rFonts w:cs="Times New Roman"/>
        </w:rPr>
        <w:t>8</w:t>
      </w:r>
      <w:r w:rsidR="002547A1">
        <w:rPr>
          <w:rFonts w:cs="Times New Roman"/>
        </w:rPr>
        <w:t xml:space="preserve"> depressed and 1</w:t>
      </w:r>
      <w:r w:rsidR="00E9185A">
        <w:rPr>
          <w:rFonts w:cs="Times New Roman"/>
        </w:rPr>
        <w:t>3</w:t>
      </w:r>
      <w:r w:rsidR="002547A1">
        <w:rPr>
          <w:rFonts w:cs="Times New Roman"/>
        </w:rPr>
        <w:t xml:space="preserve"> healthy participants who guessed at leas</w:t>
      </w:r>
      <w:r w:rsidR="00E16D6B">
        <w:rPr>
          <w:rFonts w:cs="Times New Roman"/>
        </w:rPr>
        <w:t xml:space="preserve">t once in every condition. There was a main effect of </w:t>
      </w:r>
      <w:r w:rsidR="00E16D6B">
        <w:rPr>
          <w:rFonts w:cs="Times New Roman"/>
          <w:i/>
        </w:rPr>
        <w:t xml:space="preserve">Task, </w:t>
      </w:r>
      <w:r w:rsidR="00E16D6B">
        <w:rPr>
          <w:rFonts w:cs="Times New Roman"/>
        </w:rPr>
        <w:t>as a</w:t>
      </w:r>
      <w:r w:rsidR="002547A1">
        <w:rPr>
          <w:rFonts w:cs="Times New Roman"/>
        </w:rPr>
        <w:t xml:space="preserve">ll participants guessed less for words from the mobility </w:t>
      </w:r>
      <w:r w:rsidR="00E16D6B">
        <w:rPr>
          <w:rFonts w:cs="Times New Roman"/>
        </w:rPr>
        <w:t xml:space="preserve">(left panel) </w:t>
      </w:r>
      <w:r w:rsidR="007F0C9A">
        <w:rPr>
          <w:rFonts w:cs="Times New Roman"/>
        </w:rPr>
        <w:t>vs.</w:t>
      </w:r>
      <w:r w:rsidR="002547A1">
        <w:rPr>
          <w:rFonts w:cs="Times New Roman"/>
        </w:rPr>
        <w:t xml:space="preserve"> the animacy task</w:t>
      </w:r>
      <w:r w:rsidR="00810C54">
        <w:rPr>
          <w:rFonts w:cs="Times New Roman"/>
        </w:rPr>
        <w:t xml:space="preserve"> </w:t>
      </w:r>
      <w:r w:rsidR="00787160">
        <w:rPr>
          <w:rFonts w:cs="Times New Roman"/>
        </w:rPr>
        <w:t xml:space="preserve">(right panel), and </w:t>
      </w:r>
      <w:r w:rsidR="00E16D6B">
        <w:rPr>
          <w:rFonts w:cs="Times New Roman"/>
        </w:rPr>
        <w:t xml:space="preserve">a main effect of </w:t>
      </w:r>
      <w:r w:rsidR="00E16D6B">
        <w:rPr>
          <w:rFonts w:cs="Times New Roman"/>
          <w:i/>
        </w:rPr>
        <w:t>Cue</w:t>
      </w:r>
      <w:r w:rsidR="00E16D6B">
        <w:rPr>
          <w:rFonts w:cs="Times New Roman"/>
        </w:rPr>
        <w:t xml:space="preserve">, as participants guessed less for </w:t>
      </w:r>
      <w:r w:rsidR="002547A1">
        <w:rPr>
          <w:rFonts w:cs="Times New Roman"/>
        </w:rPr>
        <w:t xml:space="preserve">words shown under the Question cue </w:t>
      </w:r>
      <w:r w:rsidR="00E16D6B">
        <w:rPr>
          <w:rFonts w:cs="Times New Roman"/>
        </w:rPr>
        <w:t xml:space="preserve">(blue bars) </w:t>
      </w:r>
      <w:r w:rsidR="007F0C9A">
        <w:rPr>
          <w:rFonts w:cs="Times New Roman"/>
        </w:rPr>
        <w:t>vs.</w:t>
      </w:r>
      <w:r w:rsidR="002547A1">
        <w:rPr>
          <w:rFonts w:cs="Times New Roman"/>
        </w:rPr>
        <w:t xml:space="preserve"> the Side cue</w:t>
      </w:r>
      <w:r w:rsidR="00810C54">
        <w:rPr>
          <w:rFonts w:cs="Times New Roman"/>
        </w:rPr>
        <w:t xml:space="preserve"> (</w:t>
      </w:r>
      <w:r w:rsidR="00E16D6B">
        <w:rPr>
          <w:rFonts w:cs="Times New Roman"/>
        </w:rPr>
        <w:t>green bars</w:t>
      </w:r>
      <w:r w:rsidR="00810C54">
        <w:rPr>
          <w:rFonts w:cs="Times New Roman"/>
        </w:rPr>
        <w:t xml:space="preserve">). </w:t>
      </w:r>
      <w:r w:rsidR="00CD079E">
        <w:rPr>
          <w:rFonts w:cs="Times New Roman"/>
        </w:rPr>
        <w:t>I</w:t>
      </w:r>
      <w:r w:rsidR="00CC2587">
        <w:rPr>
          <w:rFonts w:cs="Times New Roman"/>
        </w:rPr>
        <w:t>n the MDD group</w:t>
      </w:r>
      <w:r w:rsidR="00CD079E">
        <w:rPr>
          <w:rFonts w:cs="Times New Roman"/>
        </w:rPr>
        <w:t>,</w:t>
      </w:r>
      <w:r w:rsidR="00CC2587">
        <w:rPr>
          <w:rFonts w:cs="Times New Roman"/>
        </w:rPr>
        <w:t xml:space="preserve"> </w:t>
      </w:r>
      <w:r w:rsidR="00810C54">
        <w:rPr>
          <w:rFonts w:cs="Times New Roman"/>
        </w:rPr>
        <w:t xml:space="preserve">the </w:t>
      </w:r>
      <w:r w:rsidR="00CD079E">
        <w:rPr>
          <w:rFonts w:cs="Times New Roman"/>
        </w:rPr>
        <w:t xml:space="preserve">cue </w:t>
      </w:r>
      <w:r w:rsidR="00CC2587">
        <w:rPr>
          <w:rFonts w:cs="Times New Roman"/>
        </w:rPr>
        <w:t xml:space="preserve">effect on guessing was pronounced </w:t>
      </w:r>
      <w:r w:rsidR="002547A1">
        <w:rPr>
          <w:rFonts w:cs="Times New Roman"/>
        </w:rPr>
        <w:t>for words from the mobility task. Error bars = SEM, *</w:t>
      </w:r>
      <w:r w:rsidR="002547A1">
        <w:rPr>
          <w:rFonts w:cs="Times New Roman"/>
          <w:i/>
        </w:rPr>
        <w:t>p</w:t>
      </w:r>
      <w:r w:rsidR="002547A1">
        <w:rPr>
          <w:rFonts w:cs="Times New Roman"/>
        </w:rPr>
        <w:t xml:space="preserve"> = 0.00</w:t>
      </w:r>
      <w:r w:rsidR="00C37038">
        <w:rPr>
          <w:rFonts w:cs="Times New Roman"/>
        </w:rPr>
        <w:t>4</w:t>
      </w:r>
      <w:r w:rsidR="002547A1">
        <w:rPr>
          <w:rFonts w:cs="Times New Roman"/>
        </w:rPr>
        <w:t xml:space="preserve">. </w:t>
      </w:r>
    </w:p>
    <w:p w14:paraId="7665EEFF" w14:textId="77777777" w:rsidR="002547A1" w:rsidRPr="00660877" w:rsidRDefault="002547A1" w:rsidP="00B61611">
      <w:pPr>
        <w:spacing w:line="480" w:lineRule="auto"/>
        <w:rPr>
          <w:rFonts w:cs="Times New Roman"/>
        </w:rPr>
      </w:pPr>
    </w:p>
    <w:p w14:paraId="3F8EB42F" w14:textId="64A53756" w:rsidR="00A176D4" w:rsidRDefault="00A176D4" w:rsidP="00B61611">
      <w:pPr>
        <w:spacing w:line="480" w:lineRule="auto"/>
        <w:rPr>
          <w:rFonts w:cs="Times New Roman"/>
        </w:rPr>
      </w:pPr>
      <w:r>
        <w:rPr>
          <w:rFonts w:cs="Times New Roman"/>
          <w:i/>
        </w:rPr>
        <w:t xml:space="preserve">Figure </w:t>
      </w:r>
      <w:r w:rsidR="00220298">
        <w:rPr>
          <w:rFonts w:cs="Times New Roman"/>
          <w:i/>
        </w:rPr>
        <w:t>4</w:t>
      </w:r>
      <w:r w:rsidR="00220298">
        <w:rPr>
          <w:rFonts w:cs="Times New Roman"/>
        </w:rPr>
        <w:t>. Source memory a</w:t>
      </w:r>
      <w:r>
        <w:rPr>
          <w:rFonts w:cs="Times New Roman"/>
        </w:rPr>
        <w:t>ccuracy</w:t>
      </w:r>
      <w:r w:rsidR="00220298">
        <w:rPr>
          <w:rFonts w:cs="Times New Roman"/>
        </w:rPr>
        <w:t xml:space="preserve"> (A) under Question (blue bars) and Side (green bars) cues, and for (B) Question minus Side difference scores</w:t>
      </w:r>
      <w:r>
        <w:rPr>
          <w:rFonts w:cs="Times New Roman"/>
        </w:rPr>
        <w:t xml:space="preserve">. </w:t>
      </w:r>
      <w:r w:rsidR="00220298">
        <w:rPr>
          <w:rFonts w:cs="Times New Roman"/>
        </w:rPr>
        <w:t>In both panels, the left column shows data for words from the mobility task, and the right panel shows data for words from the animacy task.</w:t>
      </w:r>
      <w:r w:rsidR="00447BEE">
        <w:rPr>
          <w:rFonts w:cs="Times New Roman"/>
        </w:rPr>
        <w:t xml:space="preserve"> There was a</w:t>
      </w:r>
      <w:r w:rsidR="00267008">
        <w:rPr>
          <w:rFonts w:cs="Times New Roman"/>
        </w:rPr>
        <w:t xml:space="preserve"> </w:t>
      </w:r>
      <w:r w:rsidR="00267008">
        <w:rPr>
          <w:rFonts w:cs="Times New Roman"/>
          <w:i/>
        </w:rPr>
        <w:t xml:space="preserve">Group </w:t>
      </w:r>
      <w:r w:rsidR="00267008">
        <w:rPr>
          <w:rFonts w:cs="Times New Roman"/>
        </w:rPr>
        <w:t xml:space="preserve">x </w:t>
      </w:r>
      <w:r w:rsidR="00267008">
        <w:rPr>
          <w:rFonts w:cs="Times New Roman"/>
          <w:i/>
        </w:rPr>
        <w:t xml:space="preserve">Cue </w:t>
      </w:r>
      <w:r w:rsidR="00267008">
        <w:rPr>
          <w:rFonts w:cs="Times New Roman"/>
        </w:rPr>
        <w:t xml:space="preserve">interaction for words from the mobility task, because </w:t>
      </w:r>
      <w:r w:rsidR="00F139C3">
        <w:rPr>
          <w:rFonts w:cs="Times New Roman"/>
        </w:rPr>
        <w:t>the MDD grou</w:t>
      </w:r>
      <w:r w:rsidR="00267008">
        <w:rPr>
          <w:rFonts w:cs="Times New Roman"/>
        </w:rPr>
        <w:t>p show</w:t>
      </w:r>
      <w:r w:rsidR="00447BEE">
        <w:rPr>
          <w:rFonts w:cs="Times New Roman"/>
        </w:rPr>
        <w:t>ed</w:t>
      </w:r>
      <w:r w:rsidR="00267008">
        <w:rPr>
          <w:rFonts w:cs="Times New Roman"/>
        </w:rPr>
        <w:t xml:space="preserve"> better memory under the </w:t>
      </w:r>
      <w:r w:rsidR="00F139C3">
        <w:rPr>
          <w:rFonts w:cs="Times New Roman"/>
        </w:rPr>
        <w:t xml:space="preserve">Question </w:t>
      </w:r>
      <w:r w:rsidR="007F0C9A">
        <w:rPr>
          <w:rFonts w:cs="Times New Roman"/>
        </w:rPr>
        <w:t>vs.</w:t>
      </w:r>
      <w:r w:rsidR="00F139C3">
        <w:rPr>
          <w:rFonts w:cs="Times New Roman"/>
        </w:rPr>
        <w:t xml:space="preserve"> Side </w:t>
      </w:r>
      <w:r w:rsidR="00267008">
        <w:rPr>
          <w:rFonts w:cs="Times New Roman"/>
        </w:rPr>
        <w:t>cue but the controls d</w:t>
      </w:r>
      <w:r w:rsidR="00447BEE">
        <w:rPr>
          <w:rFonts w:cs="Times New Roman"/>
        </w:rPr>
        <w:t>id</w:t>
      </w:r>
      <w:r w:rsidR="00267008">
        <w:rPr>
          <w:rFonts w:cs="Times New Roman"/>
        </w:rPr>
        <w:t xml:space="preserve"> not</w:t>
      </w:r>
      <w:r w:rsidR="00F139C3">
        <w:rPr>
          <w:rFonts w:cs="Times New Roman"/>
        </w:rPr>
        <w:t xml:space="preserve">. </w:t>
      </w:r>
      <w:r w:rsidR="00447BEE">
        <w:rPr>
          <w:rFonts w:cs="Times New Roman"/>
        </w:rPr>
        <w:t xml:space="preserve">By contrast, the animacy task was characterized by a main effect of </w:t>
      </w:r>
      <w:r w:rsidR="00447BEE">
        <w:rPr>
          <w:rFonts w:cs="Times New Roman"/>
          <w:i/>
        </w:rPr>
        <w:t>Cue</w:t>
      </w:r>
      <w:r w:rsidR="00447BEE">
        <w:rPr>
          <w:rFonts w:cs="Times New Roman"/>
        </w:rPr>
        <w:t xml:space="preserve">, as both groups show lower accuracy under Question </w:t>
      </w:r>
      <w:r w:rsidR="007F0C9A">
        <w:rPr>
          <w:rFonts w:cs="Times New Roman"/>
        </w:rPr>
        <w:t>vs.</w:t>
      </w:r>
      <w:r w:rsidR="00447BEE">
        <w:rPr>
          <w:rFonts w:cs="Times New Roman"/>
        </w:rPr>
        <w:t xml:space="preserve"> Side. </w:t>
      </w:r>
      <w:r>
        <w:rPr>
          <w:rFonts w:cs="Times New Roman"/>
        </w:rPr>
        <w:t>Bar heights correspond to mean, error bars = SEM</w:t>
      </w:r>
      <w:r w:rsidR="00220298">
        <w:rPr>
          <w:rFonts w:cs="Times New Roman"/>
        </w:rPr>
        <w:t>, *</w:t>
      </w:r>
      <w:r w:rsidR="008C6DC3">
        <w:rPr>
          <w:rFonts w:cs="Times New Roman"/>
        </w:rPr>
        <w:t xml:space="preserve"> </w:t>
      </w:r>
      <w:r w:rsidR="008C6DC3">
        <w:rPr>
          <w:rFonts w:cs="Times New Roman"/>
          <w:i/>
        </w:rPr>
        <w:t>p</w:t>
      </w:r>
      <w:r w:rsidR="002F5131">
        <w:rPr>
          <w:rFonts w:cs="Times New Roman"/>
        </w:rPr>
        <w:t xml:space="preserve"> = 0.019</w:t>
      </w:r>
      <w:r w:rsidR="008C6DC3">
        <w:rPr>
          <w:rFonts w:cs="Times New Roman"/>
        </w:rPr>
        <w:t>.</w:t>
      </w:r>
    </w:p>
    <w:p w14:paraId="60A3392D" w14:textId="77777777" w:rsidR="00541818" w:rsidRDefault="00541818" w:rsidP="00B61611">
      <w:pPr>
        <w:spacing w:line="480" w:lineRule="auto"/>
        <w:rPr>
          <w:rFonts w:cs="Times New Roman"/>
          <w:i/>
        </w:rPr>
      </w:pPr>
    </w:p>
    <w:p w14:paraId="70D565D6" w14:textId="77777777" w:rsidR="00541818" w:rsidRDefault="00541818" w:rsidP="00B61611">
      <w:pPr>
        <w:spacing w:line="480" w:lineRule="auto"/>
        <w:rPr>
          <w:rFonts w:cs="Times New Roman"/>
        </w:rPr>
      </w:pPr>
      <w:r>
        <w:rPr>
          <w:rFonts w:cs="Times New Roman"/>
          <w:i/>
        </w:rPr>
        <w:t>Figure 5.</w:t>
      </w:r>
      <w:r>
        <w:rPr>
          <w:rFonts w:cs="Times New Roman"/>
        </w:rPr>
        <w:t xml:space="preserve"> (A) The percentage of high confidence responses as a function of group, cue, and task. All participants were more confident when responding to words from the mobility task </w:t>
      </w:r>
      <w:r w:rsidR="00A510D7">
        <w:rPr>
          <w:rFonts w:cs="Times New Roman"/>
        </w:rPr>
        <w:t xml:space="preserve">(left panel) </w:t>
      </w:r>
      <w:r w:rsidR="007F0C9A">
        <w:rPr>
          <w:rFonts w:cs="Times New Roman"/>
        </w:rPr>
        <w:t>vs.</w:t>
      </w:r>
      <w:r>
        <w:rPr>
          <w:rFonts w:cs="Times New Roman"/>
        </w:rPr>
        <w:t xml:space="preserve"> the animacy task </w:t>
      </w:r>
      <w:r w:rsidR="00A510D7">
        <w:rPr>
          <w:rFonts w:cs="Times New Roman"/>
        </w:rPr>
        <w:t xml:space="preserve">(right panel) </w:t>
      </w:r>
      <w:r>
        <w:rPr>
          <w:rFonts w:cs="Times New Roman"/>
        </w:rPr>
        <w:t xml:space="preserve">and when responding to the Question cue </w:t>
      </w:r>
      <w:r w:rsidR="00A510D7">
        <w:rPr>
          <w:rFonts w:cs="Times New Roman"/>
        </w:rPr>
        <w:t xml:space="preserve">(blue bars) </w:t>
      </w:r>
      <w:r w:rsidR="007F0C9A">
        <w:rPr>
          <w:rFonts w:cs="Times New Roman"/>
        </w:rPr>
        <w:t>vs.</w:t>
      </w:r>
      <w:r>
        <w:rPr>
          <w:rFonts w:cs="Times New Roman"/>
        </w:rPr>
        <w:t xml:space="preserve"> the Side cue</w:t>
      </w:r>
      <w:r w:rsidR="00A510D7">
        <w:rPr>
          <w:rFonts w:cs="Times New Roman"/>
        </w:rPr>
        <w:t xml:space="preserve"> (green bars). D</w:t>
      </w:r>
      <w:r>
        <w:rPr>
          <w:rFonts w:cs="Times New Roman"/>
        </w:rPr>
        <w:t xml:space="preserve">epressed adults were less confident than controls in response to the Side cue but not the Question cue. </w:t>
      </w:r>
      <w:r w:rsidR="00372CA0">
        <w:rPr>
          <w:rFonts w:cs="Times New Roman"/>
        </w:rPr>
        <w:t xml:space="preserve">Exploratory </w:t>
      </w:r>
      <w:r w:rsidR="00372CA0">
        <w:rPr>
          <w:rFonts w:cs="Times New Roman"/>
          <w:i/>
        </w:rPr>
        <w:t>t</w:t>
      </w:r>
      <w:r w:rsidR="00372CA0">
        <w:rPr>
          <w:rFonts w:cs="Times New Roman"/>
        </w:rPr>
        <w:t xml:space="preserve">-tests </w:t>
      </w:r>
      <w:r w:rsidR="00A510D7">
        <w:rPr>
          <w:rFonts w:cs="Times New Roman"/>
        </w:rPr>
        <w:t>reveal</w:t>
      </w:r>
      <w:r w:rsidR="00372CA0">
        <w:rPr>
          <w:rFonts w:cs="Times New Roman"/>
        </w:rPr>
        <w:t>ed that</w:t>
      </w:r>
      <w:r w:rsidR="00372CA0">
        <w:rPr>
          <w:rFonts w:cs="Times New Roman"/>
          <w:i/>
        </w:rPr>
        <w:t xml:space="preserve"> </w:t>
      </w:r>
      <w:r w:rsidR="00372CA0" w:rsidRPr="00372CA0">
        <w:rPr>
          <w:rFonts w:cs="Times New Roman"/>
        </w:rPr>
        <w:t>d</w:t>
      </w:r>
      <w:r w:rsidR="00372CA0">
        <w:rPr>
          <w:rFonts w:cs="Times New Roman"/>
        </w:rPr>
        <w:t xml:space="preserve">epressed adults were significantly more confident when responding to the Question </w:t>
      </w:r>
      <w:r w:rsidR="007F0C9A">
        <w:rPr>
          <w:rFonts w:cs="Times New Roman"/>
        </w:rPr>
        <w:t>vs.</w:t>
      </w:r>
      <w:r w:rsidR="00372CA0">
        <w:rPr>
          <w:rFonts w:cs="Times New Roman"/>
        </w:rPr>
        <w:t xml:space="preserve"> Side cue for words from </w:t>
      </w:r>
      <w:r w:rsidR="00A510D7">
        <w:rPr>
          <w:rFonts w:cs="Times New Roman"/>
        </w:rPr>
        <w:t>both encoding</w:t>
      </w:r>
      <w:r w:rsidR="00372CA0">
        <w:rPr>
          <w:rFonts w:cs="Times New Roman"/>
        </w:rPr>
        <w:t xml:space="preserve"> tasks. </w:t>
      </w:r>
      <w:r w:rsidR="001D114C">
        <w:rPr>
          <w:rFonts w:cs="Times New Roman"/>
        </w:rPr>
        <w:t xml:space="preserve">(B) </w:t>
      </w:r>
      <w:r w:rsidR="00F668F0">
        <w:rPr>
          <w:rFonts w:cs="Times New Roman"/>
        </w:rPr>
        <w:t xml:space="preserve">Mean correct RT data; all participants responded more slowly to the Question cue </w:t>
      </w:r>
      <w:r w:rsidR="00A510D7">
        <w:rPr>
          <w:rFonts w:cs="Times New Roman"/>
        </w:rPr>
        <w:t xml:space="preserve">(blue bars) </w:t>
      </w:r>
      <w:r w:rsidR="007F0C9A">
        <w:rPr>
          <w:rFonts w:cs="Times New Roman"/>
        </w:rPr>
        <w:t>vs.</w:t>
      </w:r>
      <w:r w:rsidR="00F668F0">
        <w:rPr>
          <w:rFonts w:cs="Times New Roman"/>
        </w:rPr>
        <w:t xml:space="preserve"> the Side cue</w:t>
      </w:r>
      <w:r w:rsidR="00A510D7">
        <w:rPr>
          <w:rFonts w:cs="Times New Roman"/>
        </w:rPr>
        <w:t xml:space="preserve"> (green bars)</w:t>
      </w:r>
      <w:r w:rsidR="00F668F0">
        <w:rPr>
          <w:rFonts w:cs="Times New Roman"/>
        </w:rPr>
        <w:t>. Error bars = SEM, *</w:t>
      </w:r>
      <w:r w:rsidR="00F668F0">
        <w:rPr>
          <w:rFonts w:cs="Times New Roman"/>
          <w:i/>
        </w:rPr>
        <w:t>p</w:t>
      </w:r>
      <w:r w:rsidR="00F668F0">
        <w:rPr>
          <w:rFonts w:cs="Times New Roman"/>
        </w:rPr>
        <w:t>s &lt; 0.001.</w:t>
      </w:r>
    </w:p>
    <w:p w14:paraId="45B0B190" w14:textId="77777777" w:rsidR="000C75D6" w:rsidRDefault="000C75D6" w:rsidP="00B61611">
      <w:pPr>
        <w:spacing w:line="480" w:lineRule="auto"/>
        <w:rPr>
          <w:rFonts w:cs="Times New Roman"/>
        </w:rPr>
      </w:pPr>
    </w:p>
    <w:p w14:paraId="2698ADAB" w14:textId="77777777" w:rsidR="000C75D6" w:rsidRPr="000C75D6" w:rsidRDefault="000C75D6" w:rsidP="00B61611">
      <w:pPr>
        <w:spacing w:line="480" w:lineRule="auto"/>
        <w:rPr>
          <w:rFonts w:cs="Times New Roman"/>
        </w:rPr>
      </w:pPr>
      <w:r>
        <w:rPr>
          <w:rFonts w:cs="Times New Roman"/>
          <w:i/>
        </w:rPr>
        <w:t>Figure 6</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Odd/Even</w:t>
      </w:r>
      <w:r>
        <w:rPr>
          <w:rFonts w:cs="Times New Roman"/>
        </w:rPr>
        <w:t xml:space="preserve"> </w:t>
      </w:r>
      <w:commentRangeStart w:id="22"/>
      <w:r>
        <w:rPr>
          <w:rFonts w:cs="Times New Roman"/>
        </w:rPr>
        <w:t xml:space="preserve">difference waves, </w:t>
      </w:r>
      <w:commentRangeEnd w:id="22"/>
      <w:r w:rsidR="00891FCD">
        <w:rPr>
          <w:rStyle w:val="CommentReference"/>
          <w:rFonts w:asciiTheme="minorHAnsi" w:hAnsiTheme="minorHAnsi"/>
          <w:lang w:eastAsia="en-US"/>
        </w:rPr>
        <w:commentReference w:id="22"/>
      </w:r>
      <w:r>
        <w:rPr>
          <w:rFonts w:cs="Times New Roman"/>
        </w:rPr>
        <w:t xml:space="preserve">from 400-800 ms (top), 800-1400 ms (middle), and 1400-2000 ms (bottom). </w:t>
      </w:r>
      <w:r w:rsidR="00FE5A42">
        <w:rPr>
          <w:rFonts w:cs="Times New Roman"/>
        </w:rPr>
        <w:t xml:space="preserve">The data are collapsed across groups as there were no significant between-group differences. </w:t>
      </w:r>
      <w:r>
        <w:rPr>
          <w:rFonts w:cs="Times New Roman"/>
        </w:rPr>
        <w:t>On the topographi</w:t>
      </w:r>
      <w:r w:rsidR="00FE5A42">
        <w:rPr>
          <w:rFonts w:cs="Times New Roman"/>
        </w:rPr>
        <w:t>e</w:t>
      </w:r>
      <w:r>
        <w:rPr>
          <w:rFonts w:cs="Times New Roman"/>
        </w:rPr>
        <w:t xml:space="preserve">s, electrodes in significant clusters are marked with white circles. The electrode that showed the strongest condition effect in each cluster is marked in red, and </w:t>
      </w:r>
      <w:r w:rsidRPr="00891FCD">
        <w:rPr>
          <w:rFonts w:cs="Times New Roman"/>
          <w:highlight w:val="yellow"/>
          <w:rPrChange w:id="23" w:author="Elyssa Barrick" w:date="2017-03-13T17:15:00Z">
            <w:rPr>
              <w:rFonts w:cs="Times New Roman"/>
            </w:rPr>
          </w:rPrChange>
        </w:rPr>
        <w:t>waveforms from that electrode</w:t>
      </w:r>
      <w:r>
        <w:rPr>
          <w:rFonts w:cs="Times New Roman"/>
        </w:rPr>
        <w:t xml:space="preserve"> are plotted separately for each condition, with the time window shaded in gray. Electrode numbers (e.g., “e109”) give the position on the EGI cap—see the Supplement for a complete map.</w:t>
      </w:r>
    </w:p>
    <w:p w14:paraId="4A4B301E" w14:textId="77777777" w:rsidR="00541818" w:rsidRDefault="00541818" w:rsidP="00B61611">
      <w:pPr>
        <w:spacing w:line="480" w:lineRule="auto"/>
        <w:rPr>
          <w:rFonts w:cs="Times New Roman"/>
        </w:rPr>
      </w:pPr>
    </w:p>
    <w:p w14:paraId="4181D52D" w14:textId="77777777" w:rsidR="00884C97" w:rsidRDefault="00884C97" w:rsidP="00B61611">
      <w:pPr>
        <w:spacing w:line="480" w:lineRule="auto"/>
        <w:rPr>
          <w:rFonts w:cs="Times New Roman"/>
        </w:rPr>
      </w:pPr>
      <w:r>
        <w:rPr>
          <w:rFonts w:cs="Times New Roman"/>
          <w:i/>
        </w:rPr>
        <w:t>Figure 7</w:t>
      </w:r>
      <w:r>
        <w:rPr>
          <w:rFonts w:cs="Times New Roman"/>
        </w:rPr>
        <w:t xml:space="preserve">. Mass univariate analysis of </w:t>
      </w:r>
      <w:r>
        <w:rPr>
          <w:rFonts w:cs="Times New Roman"/>
          <w:i/>
        </w:rPr>
        <w:t xml:space="preserve">Side </w:t>
      </w:r>
      <w:r>
        <w:rPr>
          <w:rFonts w:cs="Times New Roman"/>
        </w:rPr>
        <w:t xml:space="preserve">minus </w:t>
      </w:r>
      <w:r>
        <w:rPr>
          <w:rFonts w:cs="Times New Roman"/>
          <w:i/>
        </w:rPr>
        <w:t>Odd/Even</w:t>
      </w:r>
      <w:r>
        <w:rPr>
          <w:rFonts w:cs="Times New Roman"/>
        </w:rPr>
        <w:t xml:space="preserve"> </w:t>
      </w:r>
      <w:r w:rsidRPr="00891FCD">
        <w:rPr>
          <w:rFonts w:cs="Times New Roman"/>
          <w:highlight w:val="yellow"/>
          <w:rPrChange w:id="24" w:author="Elyssa Barrick" w:date="2017-03-13T17:15:00Z">
            <w:rPr>
              <w:rFonts w:cs="Times New Roman"/>
            </w:rPr>
          </w:rPrChange>
        </w:rPr>
        <w:t>difference waves</w:t>
      </w:r>
      <w:r>
        <w:rPr>
          <w:rFonts w:cs="Times New Roman"/>
        </w:rPr>
        <w:t xml:space="preserve">, from 400-800 ms (top), 800-1400 ms (middle), and 1400-2000 ms (bottom). </w:t>
      </w:r>
      <w:r w:rsidR="00C77B29">
        <w:rPr>
          <w:rFonts w:cs="Times New Roman"/>
        </w:rPr>
        <w:t>The data are collapsed across groups as there were no significant between-group differences. On the topographie</w:t>
      </w:r>
      <w:r>
        <w:rPr>
          <w:rFonts w:cs="Times New Roman"/>
        </w:rPr>
        <w:t xml:space="preserve">s, electrodes in significant clusters are marked with white circles. The electrode that showed the strongest condition effect in each cluster is marked in red, and </w:t>
      </w:r>
      <w:r w:rsidRPr="00891FCD">
        <w:rPr>
          <w:rFonts w:cs="Times New Roman"/>
          <w:highlight w:val="yellow"/>
          <w:rPrChange w:id="25" w:author="Elyssa Barrick" w:date="2017-03-13T17:15:00Z">
            <w:rPr>
              <w:rFonts w:cs="Times New Roman"/>
            </w:rPr>
          </w:rPrChange>
        </w:rPr>
        <w:t>waveforms from that electrode</w:t>
      </w:r>
      <w:r>
        <w:rPr>
          <w:rFonts w:cs="Times New Roman"/>
        </w:rPr>
        <w:t xml:space="preserve"> are plotted separately for each condition, with the time window shaded in gray. Electrode numbers (e.g., “e83”) give the position on the EGI cap—see the Supplement for a complete map. No significant differences </w:t>
      </w:r>
      <w:r w:rsidR="00C77B29">
        <w:rPr>
          <w:rFonts w:cs="Times New Roman"/>
        </w:rPr>
        <w:t xml:space="preserve">between the conditions </w:t>
      </w:r>
      <w:r>
        <w:rPr>
          <w:rFonts w:cs="Times New Roman"/>
        </w:rPr>
        <w:t>were found from 400-800 ms.</w:t>
      </w:r>
    </w:p>
    <w:p w14:paraId="2CDBF6DE" w14:textId="77777777" w:rsidR="00884C97" w:rsidRDefault="00884C97" w:rsidP="00B61611">
      <w:pPr>
        <w:spacing w:line="480" w:lineRule="auto"/>
        <w:rPr>
          <w:rFonts w:cs="Times New Roman"/>
        </w:rPr>
      </w:pPr>
    </w:p>
    <w:p w14:paraId="0D9A5C1F" w14:textId="77777777" w:rsidR="00EE03F1" w:rsidRDefault="00EE03F1" w:rsidP="00B61611">
      <w:pPr>
        <w:spacing w:line="480" w:lineRule="auto"/>
        <w:rPr>
          <w:rFonts w:cs="Times New Roman"/>
        </w:rPr>
      </w:pPr>
      <w:r>
        <w:rPr>
          <w:rFonts w:cs="Times New Roman"/>
          <w:i/>
        </w:rPr>
        <w:t>Figure 8</w:t>
      </w:r>
      <w:r>
        <w:rPr>
          <w:rFonts w:cs="Times New Roman"/>
        </w:rPr>
        <w:t xml:space="preserve">. Mass univariate analysis of </w:t>
      </w:r>
      <w:r>
        <w:rPr>
          <w:rFonts w:cs="Times New Roman"/>
          <w:i/>
        </w:rPr>
        <w:t xml:space="preserve">Question </w:t>
      </w:r>
      <w:r>
        <w:rPr>
          <w:rFonts w:cs="Times New Roman"/>
        </w:rPr>
        <w:t xml:space="preserve">minus </w:t>
      </w:r>
      <w:r w:rsidRPr="00891FCD">
        <w:rPr>
          <w:rFonts w:cs="Times New Roman"/>
          <w:i/>
          <w:highlight w:val="yellow"/>
          <w:rPrChange w:id="26" w:author="Elyssa Barrick" w:date="2017-03-13T17:15:00Z">
            <w:rPr>
              <w:rFonts w:cs="Times New Roman"/>
              <w:i/>
            </w:rPr>
          </w:rPrChange>
        </w:rPr>
        <w:t xml:space="preserve">Side </w:t>
      </w:r>
      <w:r w:rsidRPr="00891FCD">
        <w:rPr>
          <w:rFonts w:cs="Times New Roman"/>
          <w:highlight w:val="yellow"/>
          <w:rPrChange w:id="27" w:author="Elyssa Barrick" w:date="2017-03-13T17:15:00Z">
            <w:rPr>
              <w:rFonts w:cs="Times New Roman"/>
            </w:rPr>
          </w:rPrChange>
        </w:rPr>
        <w:t>difference waves</w:t>
      </w:r>
      <w:r>
        <w:rPr>
          <w:rFonts w:cs="Times New Roman"/>
        </w:rPr>
        <w:t xml:space="preserve">, for words from the </w:t>
      </w:r>
      <w:r w:rsidRPr="00EE03F1">
        <w:rPr>
          <w:rFonts w:cs="Times New Roman"/>
        </w:rPr>
        <w:t>animacy</w:t>
      </w:r>
      <w:r>
        <w:rPr>
          <w:rFonts w:cs="Times New Roman"/>
        </w:rPr>
        <w:t xml:space="preserve"> task, </w:t>
      </w:r>
      <w:r w:rsidRPr="00EE03F1">
        <w:rPr>
          <w:rFonts w:cs="Times New Roman"/>
        </w:rPr>
        <w:t>from</w:t>
      </w:r>
      <w:r>
        <w:rPr>
          <w:rFonts w:cs="Times New Roman"/>
        </w:rPr>
        <w:t xml:space="preserve"> 400-800 ms (top), 800-1400 ms (middle), and 1400-2000 ms (bottom). </w:t>
      </w:r>
      <w:r w:rsidR="00C77B29">
        <w:rPr>
          <w:rFonts w:cs="Times New Roman"/>
        </w:rPr>
        <w:t>The data are collapsed across groups as there were no significant between-group differences. On the topographies</w:t>
      </w:r>
      <w:r>
        <w:rPr>
          <w:rFonts w:cs="Times New Roman"/>
        </w:rPr>
        <w:t xml:space="preserve">, electrodes in significant clusters are marked with white circles. The electrode that showed the strongest condition effect in each cluster is marked in red, and </w:t>
      </w:r>
      <w:r w:rsidRPr="00891FCD">
        <w:rPr>
          <w:rFonts w:cs="Times New Roman"/>
          <w:highlight w:val="yellow"/>
          <w:rPrChange w:id="28" w:author="Elyssa Barrick" w:date="2017-03-13T17:15:00Z">
            <w:rPr>
              <w:rFonts w:cs="Times New Roman"/>
            </w:rPr>
          </w:rPrChange>
        </w:rPr>
        <w:t>waveforms from that electrode</w:t>
      </w:r>
      <w:r>
        <w:rPr>
          <w:rFonts w:cs="Times New Roman"/>
        </w:rPr>
        <w:t xml:space="preserve"> are plotted separately for each condition, with the time window shaded in gray. Electrode numbers (e.g., “e16”) give the position on the EGI cap—see the Supplement for a complete map. An orange line separates the two clusters identified from 800-1400 ms.</w:t>
      </w:r>
    </w:p>
    <w:p w14:paraId="75CCD0F3" w14:textId="77777777" w:rsidR="00EE03F1" w:rsidRDefault="00EE03F1" w:rsidP="00B61611">
      <w:pPr>
        <w:spacing w:line="480" w:lineRule="auto"/>
        <w:rPr>
          <w:rFonts w:cs="Times New Roman"/>
        </w:rPr>
      </w:pPr>
    </w:p>
    <w:p w14:paraId="4D78E340" w14:textId="5F4C982C" w:rsidR="00EA4139" w:rsidRDefault="00EA4139" w:rsidP="00B61611">
      <w:pPr>
        <w:spacing w:line="480" w:lineRule="auto"/>
        <w:rPr>
          <w:rFonts w:cs="Times New Roman"/>
        </w:rPr>
      </w:pPr>
      <w:r>
        <w:rPr>
          <w:rFonts w:cs="Times New Roman"/>
          <w:i/>
        </w:rPr>
        <w:t>Figure 9</w:t>
      </w:r>
      <w:r>
        <w:rPr>
          <w:rFonts w:cs="Times New Roman"/>
        </w:rPr>
        <w:t xml:space="preserve">. Group differences in the mass univariate analysis of </w:t>
      </w:r>
      <w:r>
        <w:rPr>
          <w:rFonts w:cs="Times New Roman"/>
          <w:i/>
        </w:rPr>
        <w:t xml:space="preserve">Question </w:t>
      </w:r>
      <w:r>
        <w:rPr>
          <w:rFonts w:cs="Times New Roman"/>
        </w:rPr>
        <w:t xml:space="preserve">minus </w:t>
      </w:r>
      <w:r>
        <w:rPr>
          <w:rFonts w:cs="Times New Roman"/>
          <w:i/>
        </w:rPr>
        <w:t xml:space="preserve">Side </w:t>
      </w:r>
      <w:r w:rsidRPr="00891FCD">
        <w:rPr>
          <w:rFonts w:cs="Times New Roman"/>
          <w:highlight w:val="yellow"/>
          <w:rPrChange w:id="29" w:author="Elyssa Barrick" w:date="2017-03-13T17:16:00Z">
            <w:rPr>
              <w:rFonts w:cs="Times New Roman"/>
            </w:rPr>
          </w:rPrChange>
        </w:rPr>
        <w:t>difference waves</w:t>
      </w:r>
      <w:r>
        <w:rPr>
          <w:rFonts w:cs="Times New Roman"/>
        </w:rPr>
        <w:t xml:space="preserve">, for words from the mobility task, </w:t>
      </w:r>
      <w:r w:rsidRPr="00EE03F1">
        <w:rPr>
          <w:rFonts w:cs="Times New Roman"/>
        </w:rPr>
        <w:t>from</w:t>
      </w:r>
      <w:r>
        <w:rPr>
          <w:rFonts w:cs="Times New Roman"/>
        </w:rPr>
        <w:t xml:space="preserve"> 400-800 ms (top) and 800-1400 ms (middle); bottom panel shows the data averaged over all significant electrodes in each cluster, in each time window. On the topographies, electrodes in significant clusters are marked with white circles. The electrode that showed the strongest condition effect in each cluster window is marked in red, and </w:t>
      </w:r>
      <w:r w:rsidRPr="00891FCD">
        <w:rPr>
          <w:rFonts w:cs="Times New Roman"/>
          <w:highlight w:val="yellow"/>
          <w:rPrChange w:id="30" w:author="Elyssa Barrick" w:date="2017-03-13T17:16:00Z">
            <w:rPr>
              <w:rFonts w:cs="Times New Roman"/>
            </w:rPr>
          </w:rPrChange>
        </w:rPr>
        <w:t>waveforms from that electrode</w:t>
      </w:r>
      <w:bookmarkStart w:id="31" w:name="_GoBack"/>
      <w:bookmarkEnd w:id="31"/>
      <w:r>
        <w:rPr>
          <w:rFonts w:cs="Times New Roman"/>
        </w:rPr>
        <w:t xml:space="preserve"> are plotted separately for each condition, with the relevant time window shaded in gray. Electrode numbers (e.g., “e16”) give the position on the EGI cap. </w:t>
      </w:r>
      <w:r w:rsidR="002B46EC">
        <w:rPr>
          <w:rFonts w:cs="Times New Roman"/>
        </w:rPr>
        <w:t>The</w:t>
      </w:r>
      <w:r>
        <w:rPr>
          <w:rFonts w:cs="Times New Roman"/>
        </w:rPr>
        <w:t xml:space="preserve"> data </w:t>
      </w:r>
      <w:r w:rsidR="002B46EC">
        <w:rPr>
          <w:rFonts w:cs="Times New Roman"/>
        </w:rPr>
        <w:t xml:space="preserve">in each time window were characterized by </w:t>
      </w:r>
      <w:r>
        <w:rPr>
          <w:rFonts w:cs="Times New Roman"/>
          <w:i/>
        </w:rPr>
        <w:t xml:space="preserve">Group </w:t>
      </w:r>
      <w:r>
        <w:rPr>
          <w:rFonts w:cs="Times New Roman"/>
        </w:rPr>
        <w:t xml:space="preserve">x </w:t>
      </w:r>
      <w:r>
        <w:rPr>
          <w:rFonts w:cs="Times New Roman"/>
          <w:i/>
        </w:rPr>
        <w:t xml:space="preserve">Cue </w:t>
      </w:r>
      <w:r>
        <w:rPr>
          <w:rFonts w:cs="Times New Roman"/>
        </w:rPr>
        <w:t>interaction</w:t>
      </w:r>
      <w:r w:rsidR="002B46EC">
        <w:rPr>
          <w:rFonts w:cs="Times New Roman"/>
        </w:rPr>
        <w:t>s</w:t>
      </w:r>
      <w:r w:rsidR="006058F4">
        <w:rPr>
          <w:rFonts w:cs="Times New Roman"/>
        </w:rPr>
        <w:t>:</w:t>
      </w:r>
      <w:r>
        <w:rPr>
          <w:rFonts w:cs="Times New Roman"/>
        </w:rPr>
        <w:t xml:space="preserve"> </w:t>
      </w:r>
      <w:r w:rsidR="006058F4">
        <w:rPr>
          <w:rFonts w:cs="Times New Roman"/>
        </w:rPr>
        <w:t xml:space="preserve">depressed and healthy adults generated similar responses to the Question cue, but </w:t>
      </w:r>
      <w:r w:rsidR="001B35F5">
        <w:rPr>
          <w:rFonts w:cs="Times New Roman"/>
        </w:rPr>
        <w:t>depressed adults generated</w:t>
      </w:r>
      <w:r w:rsidR="006058F4">
        <w:rPr>
          <w:rFonts w:cs="Times New Roman"/>
        </w:rPr>
        <w:t xml:space="preserve"> significantly </w:t>
      </w:r>
      <w:r w:rsidR="001B35F5">
        <w:rPr>
          <w:rFonts w:cs="Times New Roman"/>
        </w:rPr>
        <w:t>weaker</w:t>
      </w:r>
      <w:r w:rsidR="006058F4">
        <w:rPr>
          <w:rFonts w:cs="Times New Roman"/>
        </w:rPr>
        <w:t xml:space="preserve"> response</w:t>
      </w:r>
      <w:r w:rsidR="001B35F5">
        <w:rPr>
          <w:rFonts w:cs="Times New Roman"/>
        </w:rPr>
        <w:t>s</w:t>
      </w:r>
      <w:r w:rsidR="006058F4">
        <w:rPr>
          <w:rFonts w:cs="Times New Roman"/>
        </w:rPr>
        <w:t xml:space="preserve"> to the Side cue</w:t>
      </w:r>
      <w:r w:rsidR="00A415FA">
        <w:rPr>
          <w:rFonts w:cs="Times New Roman"/>
        </w:rPr>
        <w:t xml:space="preserve"> (*</w:t>
      </w:r>
      <w:r w:rsidR="00A415FA">
        <w:rPr>
          <w:rFonts w:cs="Times New Roman"/>
          <w:i/>
        </w:rPr>
        <w:t xml:space="preserve">p </w:t>
      </w:r>
      <w:r w:rsidR="00A415FA">
        <w:rPr>
          <w:rFonts w:cs="Times New Roman"/>
        </w:rPr>
        <w:t>&lt; 0.025)</w:t>
      </w:r>
      <w:r w:rsidR="006058F4">
        <w:rPr>
          <w:rFonts w:cs="Times New Roman"/>
        </w:rPr>
        <w:t>.</w:t>
      </w:r>
    </w:p>
    <w:p w14:paraId="31B2FA86" w14:textId="77777777" w:rsidR="00EA4139" w:rsidRPr="00EA4139" w:rsidRDefault="00EA4139" w:rsidP="00B61611">
      <w:pPr>
        <w:spacing w:line="480" w:lineRule="auto"/>
        <w:rPr>
          <w:rFonts w:cs="Times New Roman"/>
        </w:rPr>
      </w:pPr>
    </w:p>
    <w:p w14:paraId="3A41AC37" w14:textId="77777777" w:rsidR="005620AF" w:rsidRPr="000218CA" w:rsidRDefault="00A176D4" w:rsidP="00B61611">
      <w:pPr>
        <w:spacing w:line="480" w:lineRule="auto"/>
        <w:rPr>
          <w:rFonts w:cs="Times New Roman"/>
        </w:rPr>
      </w:pPr>
      <w:r>
        <w:rPr>
          <w:rFonts w:cs="Times New Roman"/>
          <w:i/>
        </w:rPr>
        <w:t xml:space="preserve">Figure </w:t>
      </w:r>
      <w:r w:rsidR="00BA0F54">
        <w:rPr>
          <w:rFonts w:cs="Times New Roman"/>
          <w:i/>
        </w:rPr>
        <w:t>10</w:t>
      </w:r>
      <w:r>
        <w:rPr>
          <w:rFonts w:cs="Times New Roman"/>
        </w:rPr>
        <w:t xml:space="preserve">. </w:t>
      </w:r>
      <w:r w:rsidR="00AC0D08">
        <w:rPr>
          <w:rFonts w:cs="Times New Roman"/>
        </w:rPr>
        <w:t>In the MDD group, there was a n</w:t>
      </w:r>
      <w:r w:rsidR="00BA0F54">
        <w:rPr>
          <w:rFonts w:cs="Times New Roman"/>
        </w:rPr>
        <w:t>egative correlation between “Question minus Side” accuracy difference score</w:t>
      </w:r>
      <w:r w:rsidR="00AC0D08">
        <w:rPr>
          <w:rFonts w:cs="Times New Roman"/>
        </w:rPr>
        <w:t>s</w:t>
      </w:r>
      <w:r w:rsidR="00BA0F54">
        <w:rPr>
          <w:rFonts w:cs="Times New Roman"/>
        </w:rPr>
        <w:t xml:space="preserve"> for w</w:t>
      </w:r>
      <w:r w:rsidR="00AC0D08">
        <w:rPr>
          <w:rFonts w:cs="Times New Roman"/>
        </w:rPr>
        <w:t>ords from the mobility task and (A) general distress associated with anxiety (MASQ-GDA) and (B) anxious arousal (MASQ-AA). (C) Topographic maps of Question minus Side differences for words from the mobility task in the MDD group considered alone, with electrodes that showed significant condition effects highlighted in white. There were negative relationships between PSQI scores and Question minus Side ERP amplitudes from these electrodes in the (D) 400-800 ms and (E) 800-1400 ms time windows.</w:t>
      </w:r>
    </w:p>
    <w:sectPr w:rsidR="005620AF" w:rsidRPr="000218CA" w:rsidSect="00881744">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Elyssa Barrick" w:date="2017-03-13T15:08:00Z" w:initials="EB">
    <w:p w14:paraId="43AA8220" w14:textId="7318F5DF" w:rsidR="00BF3E37" w:rsidRDefault="00BF3E37">
      <w:pPr>
        <w:pStyle w:val="CommentText"/>
      </w:pPr>
      <w:r>
        <w:rPr>
          <w:rStyle w:val="CommentReference"/>
        </w:rPr>
        <w:annotationRef/>
      </w:r>
      <w:r w:rsidR="00201236">
        <w:rPr>
          <w:rStyle w:val="CommentReference"/>
        </w:rPr>
        <w:t>Change figure titles to “Question versus Odd/Even</w:t>
      </w:r>
      <w:r w:rsidR="00195932">
        <w:rPr>
          <w:rStyle w:val="CommentReference"/>
        </w:rPr>
        <w:t xml:space="preserve"> </w:t>
      </w:r>
      <w:r w:rsidR="00195932" w:rsidRPr="00195932">
        <w:rPr>
          <w:rStyle w:val="CommentReference"/>
        </w:rPr>
        <w:sym w:font="Wingdings" w:char="F0E0"/>
      </w:r>
      <w:r w:rsidR="00195932">
        <w:rPr>
          <w:rStyle w:val="CommentReference"/>
        </w:rPr>
        <w:t xml:space="preserve"> clarify that the topos are question minus odd/even, but the waveforms are illustrating the difference between the question hits and odd/even hits for the highlighted time period.</w:t>
      </w:r>
    </w:p>
  </w:comment>
  <w:comment w:id="17" w:author="Elyssa Barrick" w:date="2017-03-13T15:35:00Z" w:initials="EB">
    <w:p w14:paraId="2315A594" w14:textId="4ADF8DAE" w:rsidR="006F47EA" w:rsidRDefault="006F47EA">
      <w:pPr>
        <w:pStyle w:val="CommentText"/>
      </w:pPr>
      <w:r>
        <w:rPr>
          <w:rStyle w:val="CommentReference"/>
        </w:rPr>
        <w:annotationRef/>
      </w:r>
      <w:r>
        <w:t>Change fig title</w:t>
      </w:r>
    </w:p>
  </w:comment>
  <w:comment w:id="22" w:author="Elyssa Barrick" w:date="2017-03-13T17:14:00Z" w:initials="EB">
    <w:p w14:paraId="0ED50F78" w14:textId="0052C6ED" w:rsidR="00891FCD" w:rsidRDefault="00891FCD">
      <w:pPr>
        <w:pStyle w:val="CommentText"/>
      </w:pPr>
      <w:r>
        <w:rPr>
          <w:rStyle w:val="CommentReference"/>
        </w:rPr>
        <w:annotationRef/>
      </w:r>
      <w:r>
        <w:t>Not difference waves, difference topos, question hit and Odd/even hit waveforms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AA8220" w15:done="0"/>
  <w15:commentEx w15:paraId="2315A594" w15:done="0"/>
  <w15:commentEx w15:paraId="0ED50F7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76F83" w14:textId="77777777" w:rsidR="00D24AFF" w:rsidRDefault="00D24AFF" w:rsidP="00722819">
      <w:r>
        <w:separator/>
      </w:r>
    </w:p>
  </w:endnote>
  <w:endnote w:type="continuationSeparator" w:id="0">
    <w:p w14:paraId="4D82121A" w14:textId="77777777" w:rsidR="00D24AFF" w:rsidRDefault="00D24AFF"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6D2EF" w14:textId="77777777" w:rsidR="00AC6CC0" w:rsidRDefault="00AC6CC0"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6A56F7CF" w14:textId="77777777" w:rsidR="00AC6CC0" w:rsidRDefault="00AC6CC0"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F87C1" w14:textId="77777777" w:rsidR="00AC6CC0" w:rsidRDefault="00AC6CC0"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D24AFF">
      <w:rPr>
        <w:rStyle w:val="PageNumber"/>
        <w:rFonts w:ascii="Times New Roman" w:hAnsi="Times New Roman" w:cs="Times New Roman"/>
        <w:noProof/>
      </w:rPr>
      <w:t>1</w:t>
    </w:r>
    <w:r w:rsidRPr="003B342E">
      <w:rPr>
        <w:rStyle w:val="PageNumber"/>
        <w:rFonts w:ascii="Times New Roman" w:hAnsi="Times New Roman" w:cs="Times New Roman"/>
      </w:rPr>
      <w:fldChar w:fldCharType="end"/>
    </w:r>
  </w:p>
  <w:p w14:paraId="03A7FB71" w14:textId="77777777" w:rsidR="00AC6CC0" w:rsidRDefault="00AC6CC0"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AA23F" w14:textId="77777777" w:rsidR="00D24AFF" w:rsidRDefault="00D24AFF" w:rsidP="00722819">
      <w:r>
        <w:separator/>
      </w:r>
    </w:p>
  </w:footnote>
  <w:footnote w:type="continuationSeparator" w:id="0">
    <w:p w14:paraId="78ACCBA7" w14:textId="77777777" w:rsidR="00D24AFF" w:rsidRDefault="00D24AFF"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3E8B9" w14:textId="77777777" w:rsidR="00AC6CC0" w:rsidRDefault="00D24AFF">
    <w:pPr>
      <w:pStyle w:val="Header"/>
    </w:pPr>
    <w:sdt>
      <w:sdtPr>
        <w:id w:val="2142454189"/>
        <w:placeholder>
          <w:docPart w:val="4ED8C45496943944B88376063972391A"/>
        </w:placeholder>
        <w:temporary/>
        <w:showingPlcHdr/>
      </w:sdtPr>
      <w:sdtEndPr/>
      <w:sdtContent>
        <w:r w:rsidR="00AC6CC0">
          <w:t>[Type text]</w:t>
        </w:r>
      </w:sdtContent>
    </w:sdt>
    <w:r w:rsidR="00AC6CC0">
      <w:ptab w:relativeTo="margin" w:alignment="center" w:leader="none"/>
    </w:r>
    <w:sdt>
      <w:sdtPr>
        <w:id w:val="-295915295"/>
        <w:placeholder>
          <w:docPart w:val="88F823842A49604EB565AE4D9F0FD342"/>
        </w:placeholder>
        <w:temporary/>
        <w:showingPlcHdr/>
      </w:sdtPr>
      <w:sdtEndPr/>
      <w:sdtContent>
        <w:r w:rsidR="00AC6CC0">
          <w:t>[Type text]</w:t>
        </w:r>
      </w:sdtContent>
    </w:sdt>
    <w:r w:rsidR="00AC6CC0">
      <w:ptab w:relativeTo="margin" w:alignment="right" w:leader="none"/>
    </w:r>
    <w:sdt>
      <w:sdtPr>
        <w:id w:val="234514506"/>
        <w:placeholder>
          <w:docPart w:val="7E0C5EFEA145194887C5B782F67A4B58"/>
        </w:placeholder>
        <w:temporary/>
        <w:showingPlcHdr/>
      </w:sdtPr>
      <w:sdtEndPr/>
      <w:sdtContent>
        <w:r w:rsidR="00AC6CC0">
          <w:t>[Type text]</w:t>
        </w:r>
      </w:sdtContent>
    </w:sdt>
  </w:p>
  <w:p w14:paraId="7123F2DF" w14:textId="77777777" w:rsidR="00AC6CC0" w:rsidRDefault="00AC6CC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1CE79" w14:textId="77777777" w:rsidR="00AC6CC0" w:rsidRPr="007D120A" w:rsidRDefault="00AC6CC0">
    <w:pPr>
      <w:pStyle w:val="Header"/>
      <w:rPr>
        <w:rFonts w:ascii="Times New Roman" w:hAnsi="Times New Roman" w:cs="Times New Roman"/>
      </w:rPr>
    </w:pPr>
    <w:r>
      <w:rPr>
        <w:rFonts w:ascii="Times New Roman" w:hAnsi="Times New Roman" w:cs="Times New Roman"/>
      </w:rPr>
      <w:t>DEPRESSION MODULATES SOURCE MEMORY</w:t>
    </w:r>
  </w:p>
  <w:p w14:paraId="30FACD14" w14:textId="77777777" w:rsidR="00AC6CC0" w:rsidRPr="007D120A" w:rsidRDefault="00AC6CC0">
    <w:pPr>
      <w:pStyle w:val="Header"/>
      <w:rPr>
        <w:rFonts w:ascii="Times New Roman" w:hAnsi="Times New Roman" w:cs="Times New Roman"/>
      </w:rP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yssa Barrick">
    <w15:presenceInfo w15:providerId="None" w15:userId="Elyssa Bar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3"/>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819"/>
    <w:rsid w:val="00001064"/>
    <w:rsid w:val="00001895"/>
    <w:rsid w:val="00002340"/>
    <w:rsid w:val="000044FA"/>
    <w:rsid w:val="00005BF1"/>
    <w:rsid w:val="00006996"/>
    <w:rsid w:val="0000781B"/>
    <w:rsid w:val="00007EE7"/>
    <w:rsid w:val="00010668"/>
    <w:rsid w:val="00010E19"/>
    <w:rsid w:val="00010FD4"/>
    <w:rsid w:val="000124FE"/>
    <w:rsid w:val="0001277B"/>
    <w:rsid w:val="000134A2"/>
    <w:rsid w:val="00013F1A"/>
    <w:rsid w:val="00014DBF"/>
    <w:rsid w:val="000153B5"/>
    <w:rsid w:val="00015DBC"/>
    <w:rsid w:val="00015F17"/>
    <w:rsid w:val="00016DF2"/>
    <w:rsid w:val="000171E0"/>
    <w:rsid w:val="00017AC8"/>
    <w:rsid w:val="00020AB6"/>
    <w:rsid w:val="000218CA"/>
    <w:rsid w:val="00023569"/>
    <w:rsid w:val="00023794"/>
    <w:rsid w:val="00023D7B"/>
    <w:rsid w:val="00024B28"/>
    <w:rsid w:val="0002566D"/>
    <w:rsid w:val="0002617C"/>
    <w:rsid w:val="000303AF"/>
    <w:rsid w:val="00030A0F"/>
    <w:rsid w:val="00033A85"/>
    <w:rsid w:val="00041E7A"/>
    <w:rsid w:val="00041EA1"/>
    <w:rsid w:val="000422CA"/>
    <w:rsid w:val="00043291"/>
    <w:rsid w:val="000433DD"/>
    <w:rsid w:val="0004393E"/>
    <w:rsid w:val="00043B11"/>
    <w:rsid w:val="00043C35"/>
    <w:rsid w:val="00043E84"/>
    <w:rsid w:val="00044447"/>
    <w:rsid w:val="000468D1"/>
    <w:rsid w:val="00047556"/>
    <w:rsid w:val="00050DCA"/>
    <w:rsid w:val="000515A3"/>
    <w:rsid w:val="00053F42"/>
    <w:rsid w:val="0005619E"/>
    <w:rsid w:val="00057439"/>
    <w:rsid w:val="00057A00"/>
    <w:rsid w:val="000604A2"/>
    <w:rsid w:val="000616C3"/>
    <w:rsid w:val="00062475"/>
    <w:rsid w:val="00064842"/>
    <w:rsid w:val="00064D5D"/>
    <w:rsid w:val="00065209"/>
    <w:rsid w:val="000655F3"/>
    <w:rsid w:val="00065DF3"/>
    <w:rsid w:val="00065F0F"/>
    <w:rsid w:val="0006619F"/>
    <w:rsid w:val="00066626"/>
    <w:rsid w:val="00066B24"/>
    <w:rsid w:val="0006740B"/>
    <w:rsid w:val="00067574"/>
    <w:rsid w:val="00071C8A"/>
    <w:rsid w:val="0007402B"/>
    <w:rsid w:val="0007422B"/>
    <w:rsid w:val="0007490E"/>
    <w:rsid w:val="00076193"/>
    <w:rsid w:val="0007701C"/>
    <w:rsid w:val="00077991"/>
    <w:rsid w:val="000805A1"/>
    <w:rsid w:val="00080FA6"/>
    <w:rsid w:val="00081B65"/>
    <w:rsid w:val="000824C0"/>
    <w:rsid w:val="000842C7"/>
    <w:rsid w:val="000848CC"/>
    <w:rsid w:val="000849FE"/>
    <w:rsid w:val="00084E91"/>
    <w:rsid w:val="00085432"/>
    <w:rsid w:val="0008587E"/>
    <w:rsid w:val="00090109"/>
    <w:rsid w:val="00090A39"/>
    <w:rsid w:val="00090F7B"/>
    <w:rsid w:val="000931EA"/>
    <w:rsid w:val="000945E4"/>
    <w:rsid w:val="0009524E"/>
    <w:rsid w:val="000957C9"/>
    <w:rsid w:val="000964E9"/>
    <w:rsid w:val="00097A71"/>
    <w:rsid w:val="00097B8A"/>
    <w:rsid w:val="00097B9F"/>
    <w:rsid w:val="000A0B95"/>
    <w:rsid w:val="000A1B0B"/>
    <w:rsid w:val="000A1D2E"/>
    <w:rsid w:val="000A2028"/>
    <w:rsid w:val="000A2FD2"/>
    <w:rsid w:val="000A305E"/>
    <w:rsid w:val="000A45C0"/>
    <w:rsid w:val="000A4BBE"/>
    <w:rsid w:val="000A68F0"/>
    <w:rsid w:val="000A72C1"/>
    <w:rsid w:val="000A74AC"/>
    <w:rsid w:val="000B09F7"/>
    <w:rsid w:val="000B150D"/>
    <w:rsid w:val="000B15E2"/>
    <w:rsid w:val="000B223F"/>
    <w:rsid w:val="000B408E"/>
    <w:rsid w:val="000B5299"/>
    <w:rsid w:val="000B5305"/>
    <w:rsid w:val="000B5681"/>
    <w:rsid w:val="000B57E9"/>
    <w:rsid w:val="000B78DC"/>
    <w:rsid w:val="000C01B9"/>
    <w:rsid w:val="000C0E34"/>
    <w:rsid w:val="000C12BD"/>
    <w:rsid w:val="000C43D4"/>
    <w:rsid w:val="000C4892"/>
    <w:rsid w:val="000C51A9"/>
    <w:rsid w:val="000C582A"/>
    <w:rsid w:val="000C5A45"/>
    <w:rsid w:val="000C7487"/>
    <w:rsid w:val="000C75D6"/>
    <w:rsid w:val="000D002D"/>
    <w:rsid w:val="000D15C7"/>
    <w:rsid w:val="000D2248"/>
    <w:rsid w:val="000D2F13"/>
    <w:rsid w:val="000D3326"/>
    <w:rsid w:val="000D388E"/>
    <w:rsid w:val="000D3C1D"/>
    <w:rsid w:val="000D447B"/>
    <w:rsid w:val="000D549D"/>
    <w:rsid w:val="000D5D38"/>
    <w:rsid w:val="000D6DC8"/>
    <w:rsid w:val="000E1750"/>
    <w:rsid w:val="000E1C7E"/>
    <w:rsid w:val="000E330E"/>
    <w:rsid w:val="000E4248"/>
    <w:rsid w:val="000E55CA"/>
    <w:rsid w:val="000E61D9"/>
    <w:rsid w:val="000E6E9A"/>
    <w:rsid w:val="000E72D3"/>
    <w:rsid w:val="000E7FC5"/>
    <w:rsid w:val="000F0D99"/>
    <w:rsid w:val="000F2419"/>
    <w:rsid w:val="000F284E"/>
    <w:rsid w:val="000F4FDE"/>
    <w:rsid w:val="000F7235"/>
    <w:rsid w:val="000F7398"/>
    <w:rsid w:val="000F790D"/>
    <w:rsid w:val="000F7EAB"/>
    <w:rsid w:val="00100353"/>
    <w:rsid w:val="001032C1"/>
    <w:rsid w:val="00103F7E"/>
    <w:rsid w:val="001043E2"/>
    <w:rsid w:val="001045B6"/>
    <w:rsid w:val="0010497D"/>
    <w:rsid w:val="00106D8B"/>
    <w:rsid w:val="001104FF"/>
    <w:rsid w:val="00110762"/>
    <w:rsid w:val="00111649"/>
    <w:rsid w:val="00111B2B"/>
    <w:rsid w:val="00112F11"/>
    <w:rsid w:val="00112FF9"/>
    <w:rsid w:val="001149FF"/>
    <w:rsid w:val="00115533"/>
    <w:rsid w:val="00115E8A"/>
    <w:rsid w:val="001164C5"/>
    <w:rsid w:val="00117A9B"/>
    <w:rsid w:val="001205CD"/>
    <w:rsid w:val="00120631"/>
    <w:rsid w:val="00121591"/>
    <w:rsid w:val="00122991"/>
    <w:rsid w:val="00124ADB"/>
    <w:rsid w:val="00124F7A"/>
    <w:rsid w:val="0012532A"/>
    <w:rsid w:val="00125DA2"/>
    <w:rsid w:val="00126F24"/>
    <w:rsid w:val="0012780F"/>
    <w:rsid w:val="0013072B"/>
    <w:rsid w:val="001311E6"/>
    <w:rsid w:val="00131DB6"/>
    <w:rsid w:val="00132A85"/>
    <w:rsid w:val="0013450B"/>
    <w:rsid w:val="0013573A"/>
    <w:rsid w:val="00135F4D"/>
    <w:rsid w:val="00137BD9"/>
    <w:rsid w:val="00137E1A"/>
    <w:rsid w:val="001401BD"/>
    <w:rsid w:val="001416A2"/>
    <w:rsid w:val="001446D2"/>
    <w:rsid w:val="00145549"/>
    <w:rsid w:val="0014563E"/>
    <w:rsid w:val="00146D15"/>
    <w:rsid w:val="00146D7C"/>
    <w:rsid w:val="00147A57"/>
    <w:rsid w:val="001519E4"/>
    <w:rsid w:val="00151C23"/>
    <w:rsid w:val="00153166"/>
    <w:rsid w:val="00153CDB"/>
    <w:rsid w:val="001540EF"/>
    <w:rsid w:val="00154419"/>
    <w:rsid w:val="00155685"/>
    <w:rsid w:val="00156B73"/>
    <w:rsid w:val="00156D22"/>
    <w:rsid w:val="00157751"/>
    <w:rsid w:val="00161C64"/>
    <w:rsid w:val="00162D4C"/>
    <w:rsid w:val="0016369E"/>
    <w:rsid w:val="0016481B"/>
    <w:rsid w:val="0016740F"/>
    <w:rsid w:val="00174135"/>
    <w:rsid w:val="0017626D"/>
    <w:rsid w:val="00176276"/>
    <w:rsid w:val="00176AC4"/>
    <w:rsid w:val="00177C03"/>
    <w:rsid w:val="0018057E"/>
    <w:rsid w:val="001805F1"/>
    <w:rsid w:val="00180EB5"/>
    <w:rsid w:val="00181AA6"/>
    <w:rsid w:val="00182598"/>
    <w:rsid w:val="00182C85"/>
    <w:rsid w:val="00183846"/>
    <w:rsid w:val="001841B0"/>
    <w:rsid w:val="00184EE6"/>
    <w:rsid w:val="0018566B"/>
    <w:rsid w:val="001878EF"/>
    <w:rsid w:val="00187B75"/>
    <w:rsid w:val="00187D8B"/>
    <w:rsid w:val="0019014C"/>
    <w:rsid w:val="00190C6E"/>
    <w:rsid w:val="00190EAC"/>
    <w:rsid w:val="00192F0C"/>
    <w:rsid w:val="0019301A"/>
    <w:rsid w:val="001930B1"/>
    <w:rsid w:val="00195932"/>
    <w:rsid w:val="00195D92"/>
    <w:rsid w:val="0019744E"/>
    <w:rsid w:val="00197708"/>
    <w:rsid w:val="001A178B"/>
    <w:rsid w:val="001A23AA"/>
    <w:rsid w:val="001A6807"/>
    <w:rsid w:val="001A78D3"/>
    <w:rsid w:val="001A7B98"/>
    <w:rsid w:val="001A7BAC"/>
    <w:rsid w:val="001B17DA"/>
    <w:rsid w:val="001B2361"/>
    <w:rsid w:val="001B2CC6"/>
    <w:rsid w:val="001B30C7"/>
    <w:rsid w:val="001B3269"/>
    <w:rsid w:val="001B3502"/>
    <w:rsid w:val="001B35F5"/>
    <w:rsid w:val="001B3846"/>
    <w:rsid w:val="001B3C5D"/>
    <w:rsid w:val="001B5454"/>
    <w:rsid w:val="001B6131"/>
    <w:rsid w:val="001B696C"/>
    <w:rsid w:val="001C0606"/>
    <w:rsid w:val="001C0726"/>
    <w:rsid w:val="001C086C"/>
    <w:rsid w:val="001C0969"/>
    <w:rsid w:val="001C1034"/>
    <w:rsid w:val="001C14D8"/>
    <w:rsid w:val="001C15A1"/>
    <w:rsid w:val="001C247D"/>
    <w:rsid w:val="001C24B5"/>
    <w:rsid w:val="001C5117"/>
    <w:rsid w:val="001C515F"/>
    <w:rsid w:val="001C518C"/>
    <w:rsid w:val="001D114C"/>
    <w:rsid w:val="001D35B9"/>
    <w:rsid w:val="001D4748"/>
    <w:rsid w:val="001D4FA4"/>
    <w:rsid w:val="001D6C85"/>
    <w:rsid w:val="001D6CA3"/>
    <w:rsid w:val="001D72C1"/>
    <w:rsid w:val="001E07A3"/>
    <w:rsid w:val="001E2296"/>
    <w:rsid w:val="001E3F89"/>
    <w:rsid w:val="001E6841"/>
    <w:rsid w:val="001E6CC3"/>
    <w:rsid w:val="001E7F99"/>
    <w:rsid w:val="001F1304"/>
    <w:rsid w:val="001F1E2E"/>
    <w:rsid w:val="001F3646"/>
    <w:rsid w:val="001F4657"/>
    <w:rsid w:val="001F4BAA"/>
    <w:rsid w:val="001F5030"/>
    <w:rsid w:val="001F5235"/>
    <w:rsid w:val="001F59AB"/>
    <w:rsid w:val="001F7A1A"/>
    <w:rsid w:val="00200279"/>
    <w:rsid w:val="002003D0"/>
    <w:rsid w:val="00201236"/>
    <w:rsid w:val="00201292"/>
    <w:rsid w:val="00201338"/>
    <w:rsid w:val="00201A30"/>
    <w:rsid w:val="00201FC5"/>
    <w:rsid w:val="00202753"/>
    <w:rsid w:val="00203449"/>
    <w:rsid w:val="00203F66"/>
    <w:rsid w:val="00204481"/>
    <w:rsid w:val="00204800"/>
    <w:rsid w:val="002051E3"/>
    <w:rsid w:val="002058F8"/>
    <w:rsid w:val="00205D2E"/>
    <w:rsid w:val="00206E3D"/>
    <w:rsid w:val="00206FA2"/>
    <w:rsid w:val="00207DC1"/>
    <w:rsid w:val="002101AF"/>
    <w:rsid w:val="00210279"/>
    <w:rsid w:val="00210373"/>
    <w:rsid w:val="00211FD3"/>
    <w:rsid w:val="00212042"/>
    <w:rsid w:val="00213C4C"/>
    <w:rsid w:val="002142E0"/>
    <w:rsid w:val="0021440B"/>
    <w:rsid w:val="00214493"/>
    <w:rsid w:val="00214EAF"/>
    <w:rsid w:val="00215B94"/>
    <w:rsid w:val="00215CDE"/>
    <w:rsid w:val="00216691"/>
    <w:rsid w:val="002174F8"/>
    <w:rsid w:val="00220298"/>
    <w:rsid w:val="0022141A"/>
    <w:rsid w:val="00221773"/>
    <w:rsid w:val="0022228C"/>
    <w:rsid w:val="002228CD"/>
    <w:rsid w:val="00223CE9"/>
    <w:rsid w:val="00224B73"/>
    <w:rsid w:val="002251C5"/>
    <w:rsid w:val="0023199E"/>
    <w:rsid w:val="002321DA"/>
    <w:rsid w:val="002329C3"/>
    <w:rsid w:val="00233001"/>
    <w:rsid w:val="00233F7F"/>
    <w:rsid w:val="00234891"/>
    <w:rsid w:val="00234C1D"/>
    <w:rsid w:val="0023738B"/>
    <w:rsid w:val="002373DD"/>
    <w:rsid w:val="002402AB"/>
    <w:rsid w:val="00240682"/>
    <w:rsid w:val="00240DFE"/>
    <w:rsid w:val="002430BF"/>
    <w:rsid w:val="00244832"/>
    <w:rsid w:val="00244F60"/>
    <w:rsid w:val="00245E6D"/>
    <w:rsid w:val="002505C5"/>
    <w:rsid w:val="002544FE"/>
    <w:rsid w:val="002547A1"/>
    <w:rsid w:val="00254AE6"/>
    <w:rsid w:val="002556E7"/>
    <w:rsid w:val="00255AA4"/>
    <w:rsid w:val="00257F98"/>
    <w:rsid w:val="0026257B"/>
    <w:rsid w:val="0026267C"/>
    <w:rsid w:val="00262864"/>
    <w:rsid w:val="00262CB4"/>
    <w:rsid w:val="00263229"/>
    <w:rsid w:val="0026478A"/>
    <w:rsid w:val="00265800"/>
    <w:rsid w:val="00267008"/>
    <w:rsid w:val="00270760"/>
    <w:rsid w:val="00270902"/>
    <w:rsid w:val="002719B5"/>
    <w:rsid w:val="00271B4D"/>
    <w:rsid w:val="00272A88"/>
    <w:rsid w:val="00272AA5"/>
    <w:rsid w:val="00273E96"/>
    <w:rsid w:val="00274664"/>
    <w:rsid w:val="00275656"/>
    <w:rsid w:val="00275781"/>
    <w:rsid w:val="00275A51"/>
    <w:rsid w:val="00276867"/>
    <w:rsid w:val="002768F4"/>
    <w:rsid w:val="00276917"/>
    <w:rsid w:val="00276A98"/>
    <w:rsid w:val="002775DD"/>
    <w:rsid w:val="00277B24"/>
    <w:rsid w:val="00280A6E"/>
    <w:rsid w:val="00280C12"/>
    <w:rsid w:val="00282CF3"/>
    <w:rsid w:val="002832F5"/>
    <w:rsid w:val="00283750"/>
    <w:rsid w:val="00284FCF"/>
    <w:rsid w:val="002852C1"/>
    <w:rsid w:val="002860C1"/>
    <w:rsid w:val="00290014"/>
    <w:rsid w:val="00292064"/>
    <w:rsid w:val="00293779"/>
    <w:rsid w:val="00293929"/>
    <w:rsid w:val="0029576E"/>
    <w:rsid w:val="00295F76"/>
    <w:rsid w:val="0029650C"/>
    <w:rsid w:val="00297BAA"/>
    <w:rsid w:val="002A0CFE"/>
    <w:rsid w:val="002A224B"/>
    <w:rsid w:val="002A2D71"/>
    <w:rsid w:val="002A3408"/>
    <w:rsid w:val="002A364E"/>
    <w:rsid w:val="002A597C"/>
    <w:rsid w:val="002B0875"/>
    <w:rsid w:val="002B0CD6"/>
    <w:rsid w:val="002B14D3"/>
    <w:rsid w:val="002B1F66"/>
    <w:rsid w:val="002B2765"/>
    <w:rsid w:val="002B42DF"/>
    <w:rsid w:val="002B46EC"/>
    <w:rsid w:val="002B49AD"/>
    <w:rsid w:val="002B49CE"/>
    <w:rsid w:val="002B4C39"/>
    <w:rsid w:val="002B7840"/>
    <w:rsid w:val="002C076A"/>
    <w:rsid w:val="002C1039"/>
    <w:rsid w:val="002C1700"/>
    <w:rsid w:val="002C171F"/>
    <w:rsid w:val="002C2B03"/>
    <w:rsid w:val="002C37C7"/>
    <w:rsid w:val="002C3B8F"/>
    <w:rsid w:val="002C3F1F"/>
    <w:rsid w:val="002C4276"/>
    <w:rsid w:val="002C53AB"/>
    <w:rsid w:val="002D063A"/>
    <w:rsid w:val="002D79BC"/>
    <w:rsid w:val="002E093D"/>
    <w:rsid w:val="002E0C39"/>
    <w:rsid w:val="002E4393"/>
    <w:rsid w:val="002E4C60"/>
    <w:rsid w:val="002E5496"/>
    <w:rsid w:val="002E63F0"/>
    <w:rsid w:val="002E6C6D"/>
    <w:rsid w:val="002E70DF"/>
    <w:rsid w:val="002E7219"/>
    <w:rsid w:val="002E778A"/>
    <w:rsid w:val="002F15B4"/>
    <w:rsid w:val="002F3005"/>
    <w:rsid w:val="002F3127"/>
    <w:rsid w:val="002F328D"/>
    <w:rsid w:val="002F3F4C"/>
    <w:rsid w:val="002F4AA2"/>
    <w:rsid w:val="002F5131"/>
    <w:rsid w:val="002F5141"/>
    <w:rsid w:val="003018BE"/>
    <w:rsid w:val="00301B8D"/>
    <w:rsid w:val="00303810"/>
    <w:rsid w:val="003038E8"/>
    <w:rsid w:val="00304C25"/>
    <w:rsid w:val="003062B0"/>
    <w:rsid w:val="00306CC7"/>
    <w:rsid w:val="00306E53"/>
    <w:rsid w:val="003107D9"/>
    <w:rsid w:val="003111A1"/>
    <w:rsid w:val="00311F3B"/>
    <w:rsid w:val="00312370"/>
    <w:rsid w:val="00314AEE"/>
    <w:rsid w:val="003151EC"/>
    <w:rsid w:val="00315462"/>
    <w:rsid w:val="00320018"/>
    <w:rsid w:val="003207DF"/>
    <w:rsid w:val="00321230"/>
    <w:rsid w:val="00322356"/>
    <w:rsid w:val="003223A2"/>
    <w:rsid w:val="00323223"/>
    <w:rsid w:val="00326D0B"/>
    <w:rsid w:val="003272CE"/>
    <w:rsid w:val="003273D0"/>
    <w:rsid w:val="003309C8"/>
    <w:rsid w:val="0033104C"/>
    <w:rsid w:val="003318BE"/>
    <w:rsid w:val="003340C2"/>
    <w:rsid w:val="0033415A"/>
    <w:rsid w:val="0033552C"/>
    <w:rsid w:val="00335BA5"/>
    <w:rsid w:val="00336B74"/>
    <w:rsid w:val="00336EC8"/>
    <w:rsid w:val="00337C0B"/>
    <w:rsid w:val="00340549"/>
    <w:rsid w:val="00341111"/>
    <w:rsid w:val="003422FF"/>
    <w:rsid w:val="00343239"/>
    <w:rsid w:val="00343DFE"/>
    <w:rsid w:val="00343E8C"/>
    <w:rsid w:val="00344238"/>
    <w:rsid w:val="00346400"/>
    <w:rsid w:val="00346499"/>
    <w:rsid w:val="00346C93"/>
    <w:rsid w:val="003470A2"/>
    <w:rsid w:val="00347648"/>
    <w:rsid w:val="00350ECB"/>
    <w:rsid w:val="00351C75"/>
    <w:rsid w:val="003530CF"/>
    <w:rsid w:val="00355281"/>
    <w:rsid w:val="00355E75"/>
    <w:rsid w:val="0035792C"/>
    <w:rsid w:val="0036085D"/>
    <w:rsid w:val="0036195A"/>
    <w:rsid w:val="00361B9A"/>
    <w:rsid w:val="003626B4"/>
    <w:rsid w:val="00362DF2"/>
    <w:rsid w:val="00362FF9"/>
    <w:rsid w:val="0036503C"/>
    <w:rsid w:val="003654D8"/>
    <w:rsid w:val="00366434"/>
    <w:rsid w:val="00367ACE"/>
    <w:rsid w:val="00370F2D"/>
    <w:rsid w:val="003719B3"/>
    <w:rsid w:val="00371A16"/>
    <w:rsid w:val="00371D5C"/>
    <w:rsid w:val="00372CA0"/>
    <w:rsid w:val="00372DBC"/>
    <w:rsid w:val="00372FBA"/>
    <w:rsid w:val="003731E2"/>
    <w:rsid w:val="0037487D"/>
    <w:rsid w:val="00374BD9"/>
    <w:rsid w:val="003752B6"/>
    <w:rsid w:val="00376488"/>
    <w:rsid w:val="00376871"/>
    <w:rsid w:val="00376924"/>
    <w:rsid w:val="00377608"/>
    <w:rsid w:val="003776FD"/>
    <w:rsid w:val="003778CF"/>
    <w:rsid w:val="00377F20"/>
    <w:rsid w:val="00380C21"/>
    <w:rsid w:val="003819ED"/>
    <w:rsid w:val="00381FEE"/>
    <w:rsid w:val="0038294F"/>
    <w:rsid w:val="003832F4"/>
    <w:rsid w:val="0038356A"/>
    <w:rsid w:val="00383964"/>
    <w:rsid w:val="00384511"/>
    <w:rsid w:val="00384CC3"/>
    <w:rsid w:val="00385599"/>
    <w:rsid w:val="00385A48"/>
    <w:rsid w:val="00385FDC"/>
    <w:rsid w:val="003861A5"/>
    <w:rsid w:val="00392228"/>
    <w:rsid w:val="00392636"/>
    <w:rsid w:val="00392D47"/>
    <w:rsid w:val="00393A84"/>
    <w:rsid w:val="0039422A"/>
    <w:rsid w:val="00394D6A"/>
    <w:rsid w:val="00394E79"/>
    <w:rsid w:val="00394ED7"/>
    <w:rsid w:val="00395327"/>
    <w:rsid w:val="00395BE0"/>
    <w:rsid w:val="00395FCD"/>
    <w:rsid w:val="00396B11"/>
    <w:rsid w:val="003973F0"/>
    <w:rsid w:val="00397FDC"/>
    <w:rsid w:val="00397FEE"/>
    <w:rsid w:val="003A1087"/>
    <w:rsid w:val="003A1C5F"/>
    <w:rsid w:val="003A238D"/>
    <w:rsid w:val="003A2BAD"/>
    <w:rsid w:val="003A4AEC"/>
    <w:rsid w:val="003A4DFC"/>
    <w:rsid w:val="003B0291"/>
    <w:rsid w:val="003B02C0"/>
    <w:rsid w:val="003B0597"/>
    <w:rsid w:val="003B0989"/>
    <w:rsid w:val="003B3024"/>
    <w:rsid w:val="003B342E"/>
    <w:rsid w:val="003B3536"/>
    <w:rsid w:val="003B5693"/>
    <w:rsid w:val="003B596B"/>
    <w:rsid w:val="003B5B74"/>
    <w:rsid w:val="003B6C8A"/>
    <w:rsid w:val="003B7060"/>
    <w:rsid w:val="003B78C5"/>
    <w:rsid w:val="003C0521"/>
    <w:rsid w:val="003C0755"/>
    <w:rsid w:val="003C24AB"/>
    <w:rsid w:val="003C2825"/>
    <w:rsid w:val="003C310D"/>
    <w:rsid w:val="003C3F48"/>
    <w:rsid w:val="003C40BA"/>
    <w:rsid w:val="003C4383"/>
    <w:rsid w:val="003C568B"/>
    <w:rsid w:val="003C6ACA"/>
    <w:rsid w:val="003C6B9E"/>
    <w:rsid w:val="003C700C"/>
    <w:rsid w:val="003C74E5"/>
    <w:rsid w:val="003D1223"/>
    <w:rsid w:val="003D13A9"/>
    <w:rsid w:val="003D1869"/>
    <w:rsid w:val="003D26D4"/>
    <w:rsid w:val="003D4F9B"/>
    <w:rsid w:val="003D5015"/>
    <w:rsid w:val="003D5509"/>
    <w:rsid w:val="003D5EDB"/>
    <w:rsid w:val="003D66E7"/>
    <w:rsid w:val="003D7335"/>
    <w:rsid w:val="003D76A5"/>
    <w:rsid w:val="003D7E8B"/>
    <w:rsid w:val="003E011E"/>
    <w:rsid w:val="003E1DAC"/>
    <w:rsid w:val="003E1DF7"/>
    <w:rsid w:val="003E5677"/>
    <w:rsid w:val="003E5E81"/>
    <w:rsid w:val="003F07E7"/>
    <w:rsid w:val="003F0C66"/>
    <w:rsid w:val="003F13EB"/>
    <w:rsid w:val="003F1B5E"/>
    <w:rsid w:val="003F230E"/>
    <w:rsid w:val="003F2729"/>
    <w:rsid w:val="003F31BE"/>
    <w:rsid w:val="003F3DEE"/>
    <w:rsid w:val="003F54BC"/>
    <w:rsid w:val="003F6260"/>
    <w:rsid w:val="003F6352"/>
    <w:rsid w:val="003F659F"/>
    <w:rsid w:val="003F6F78"/>
    <w:rsid w:val="003F7DA9"/>
    <w:rsid w:val="00400F32"/>
    <w:rsid w:val="0040161C"/>
    <w:rsid w:val="00401669"/>
    <w:rsid w:val="0040230E"/>
    <w:rsid w:val="00402470"/>
    <w:rsid w:val="0040521E"/>
    <w:rsid w:val="004068F3"/>
    <w:rsid w:val="00411B58"/>
    <w:rsid w:val="00411FA3"/>
    <w:rsid w:val="0041226A"/>
    <w:rsid w:val="00412A94"/>
    <w:rsid w:val="00413742"/>
    <w:rsid w:val="00414B67"/>
    <w:rsid w:val="00414DD2"/>
    <w:rsid w:val="00415935"/>
    <w:rsid w:val="00415D8B"/>
    <w:rsid w:val="00416D44"/>
    <w:rsid w:val="00421E8A"/>
    <w:rsid w:val="00423700"/>
    <w:rsid w:val="00423A35"/>
    <w:rsid w:val="00423AEA"/>
    <w:rsid w:val="00424C9B"/>
    <w:rsid w:val="00426B75"/>
    <w:rsid w:val="00430774"/>
    <w:rsid w:val="0043162D"/>
    <w:rsid w:val="00432A6E"/>
    <w:rsid w:val="0043404F"/>
    <w:rsid w:val="0043414A"/>
    <w:rsid w:val="00440B18"/>
    <w:rsid w:val="00440D97"/>
    <w:rsid w:val="00440F32"/>
    <w:rsid w:val="004410F0"/>
    <w:rsid w:val="004413D8"/>
    <w:rsid w:val="00441DB2"/>
    <w:rsid w:val="004438E3"/>
    <w:rsid w:val="00444480"/>
    <w:rsid w:val="00447BEE"/>
    <w:rsid w:val="0045031B"/>
    <w:rsid w:val="0045143A"/>
    <w:rsid w:val="00451799"/>
    <w:rsid w:val="0045298A"/>
    <w:rsid w:val="00453013"/>
    <w:rsid w:val="0045408D"/>
    <w:rsid w:val="004572CE"/>
    <w:rsid w:val="0046251A"/>
    <w:rsid w:val="00464A87"/>
    <w:rsid w:val="00464F91"/>
    <w:rsid w:val="004665F9"/>
    <w:rsid w:val="00466690"/>
    <w:rsid w:val="00466F81"/>
    <w:rsid w:val="00467DA5"/>
    <w:rsid w:val="004712EF"/>
    <w:rsid w:val="004720A7"/>
    <w:rsid w:val="004735BB"/>
    <w:rsid w:val="004738CF"/>
    <w:rsid w:val="00474601"/>
    <w:rsid w:val="004748DA"/>
    <w:rsid w:val="004749F7"/>
    <w:rsid w:val="004758E5"/>
    <w:rsid w:val="00475DE7"/>
    <w:rsid w:val="00480244"/>
    <w:rsid w:val="00481B10"/>
    <w:rsid w:val="0048273D"/>
    <w:rsid w:val="0048339F"/>
    <w:rsid w:val="0048371E"/>
    <w:rsid w:val="00484327"/>
    <w:rsid w:val="00486D8F"/>
    <w:rsid w:val="00487987"/>
    <w:rsid w:val="0049169D"/>
    <w:rsid w:val="00491FF4"/>
    <w:rsid w:val="00493F47"/>
    <w:rsid w:val="00495B3C"/>
    <w:rsid w:val="0049701D"/>
    <w:rsid w:val="004A06AF"/>
    <w:rsid w:val="004A0ACD"/>
    <w:rsid w:val="004A286B"/>
    <w:rsid w:val="004A3D2A"/>
    <w:rsid w:val="004A4831"/>
    <w:rsid w:val="004A7C85"/>
    <w:rsid w:val="004B1431"/>
    <w:rsid w:val="004B2E23"/>
    <w:rsid w:val="004B2F3E"/>
    <w:rsid w:val="004B37D9"/>
    <w:rsid w:val="004B3DB9"/>
    <w:rsid w:val="004B482A"/>
    <w:rsid w:val="004B4FD1"/>
    <w:rsid w:val="004C0638"/>
    <w:rsid w:val="004C0843"/>
    <w:rsid w:val="004C0CB4"/>
    <w:rsid w:val="004C151D"/>
    <w:rsid w:val="004C217C"/>
    <w:rsid w:val="004C3795"/>
    <w:rsid w:val="004C43CC"/>
    <w:rsid w:val="004C49DB"/>
    <w:rsid w:val="004C505B"/>
    <w:rsid w:val="004C7F4B"/>
    <w:rsid w:val="004D0B57"/>
    <w:rsid w:val="004D2359"/>
    <w:rsid w:val="004D35A5"/>
    <w:rsid w:val="004D38BF"/>
    <w:rsid w:val="004D45C2"/>
    <w:rsid w:val="004D5625"/>
    <w:rsid w:val="004D6DB6"/>
    <w:rsid w:val="004E121A"/>
    <w:rsid w:val="004E1BC2"/>
    <w:rsid w:val="004E1F21"/>
    <w:rsid w:val="004E2F92"/>
    <w:rsid w:val="004E5898"/>
    <w:rsid w:val="004E5EAC"/>
    <w:rsid w:val="004E6E2E"/>
    <w:rsid w:val="004E79F3"/>
    <w:rsid w:val="004F0CAB"/>
    <w:rsid w:val="004F1A81"/>
    <w:rsid w:val="004F2C22"/>
    <w:rsid w:val="004F3403"/>
    <w:rsid w:val="004F4251"/>
    <w:rsid w:val="004F46C7"/>
    <w:rsid w:val="004F4D41"/>
    <w:rsid w:val="004F4F07"/>
    <w:rsid w:val="00500975"/>
    <w:rsid w:val="00500D07"/>
    <w:rsid w:val="0050255F"/>
    <w:rsid w:val="005045C9"/>
    <w:rsid w:val="005046CF"/>
    <w:rsid w:val="00506985"/>
    <w:rsid w:val="00507588"/>
    <w:rsid w:val="00507895"/>
    <w:rsid w:val="005078E0"/>
    <w:rsid w:val="005105B8"/>
    <w:rsid w:val="00510634"/>
    <w:rsid w:val="00511896"/>
    <w:rsid w:val="00513850"/>
    <w:rsid w:val="005139B6"/>
    <w:rsid w:val="00513EBF"/>
    <w:rsid w:val="00514E96"/>
    <w:rsid w:val="005155C7"/>
    <w:rsid w:val="0051611D"/>
    <w:rsid w:val="005164A7"/>
    <w:rsid w:val="00516C32"/>
    <w:rsid w:val="00517810"/>
    <w:rsid w:val="005227A4"/>
    <w:rsid w:val="005227A7"/>
    <w:rsid w:val="00522A0B"/>
    <w:rsid w:val="00523AB9"/>
    <w:rsid w:val="005258CE"/>
    <w:rsid w:val="00526E37"/>
    <w:rsid w:val="00527445"/>
    <w:rsid w:val="00527F57"/>
    <w:rsid w:val="00532194"/>
    <w:rsid w:val="005322B3"/>
    <w:rsid w:val="0053272D"/>
    <w:rsid w:val="005335A1"/>
    <w:rsid w:val="00533DD6"/>
    <w:rsid w:val="00534271"/>
    <w:rsid w:val="00534B8F"/>
    <w:rsid w:val="00534BA8"/>
    <w:rsid w:val="005350D8"/>
    <w:rsid w:val="00536423"/>
    <w:rsid w:val="00536A01"/>
    <w:rsid w:val="00536EC4"/>
    <w:rsid w:val="0053720E"/>
    <w:rsid w:val="00540DFC"/>
    <w:rsid w:val="00541818"/>
    <w:rsid w:val="00541A0D"/>
    <w:rsid w:val="005422CC"/>
    <w:rsid w:val="00542A15"/>
    <w:rsid w:val="00542BC4"/>
    <w:rsid w:val="00546610"/>
    <w:rsid w:val="00546761"/>
    <w:rsid w:val="0054777E"/>
    <w:rsid w:val="00550101"/>
    <w:rsid w:val="005504E1"/>
    <w:rsid w:val="005509AE"/>
    <w:rsid w:val="005513F2"/>
    <w:rsid w:val="00551BDC"/>
    <w:rsid w:val="00552795"/>
    <w:rsid w:val="00552F7A"/>
    <w:rsid w:val="005536B7"/>
    <w:rsid w:val="005539C8"/>
    <w:rsid w:val="005548F6"/>
    <w:rsid w:val="00557796"/>
    <w:rsid w:val="005577AC"/>
    <w:rsid w:val="0056023A"/>
    <w:rsid w:val="0056113B"/>
    <w:rsid w:val="00561E94"/>
    <w:rsid w:val="005620AF"/>
    <w:rsid w:val="00562B49"/>
    <w:rsid w:val="00564818"/>
    <w:rsid w:val="005649BE"/>
    <w:rsid w:val="00570AD2"/>
    <w:rsid w:val="00570D13"/>
    <w:rsid w:val="00570E49"/>
    <w:rsid w:val="00571034"/>
    <w:rsid w:val="00571292"/>
    <w:rsid w:val="0057149A"/>
    <w:rsid w:val="00571641"/>
    <w:rsid w:val="00572459"/>
    <w:rsid w:val="005738CE"/>
    <w:rsid w:val="00573DF3"/>
    <w:rsid w:val="005752AC"/>
    <w:rsid w:val="005754BF"/>
    <w:rsid w:val="0057707D"/>
    <w:rsid w:val="00577A14"/>
    <w:rsid w:val="00582200"/>
    <w:rsid w:val="00584971"/>
    <w:rsid w:val="00584D1B"/>
    <w:rsid w:val="00584F98"/>
    <w:rsid w:val="00585389"/>
    <w:rsid w:val="00585414"/>
    <w:rsid w:val="005875CE"/>
    <w:rsid w:val="00587D7D"/>
    <w:rsid w:val="005930A0"/>
    <w:rsid w:val="00593A70"/>
    <w:rsid w:val="005951E1"/>
    <w:rsid w:val="0059535B"/>
    <w:rsid w:val="00595663"/>
    <w:rsid w:val="00595D66"/>
    <w:rsid w:val="00595E02"/>
    <w:rsid w:val="00596725"/>
    <w:rsid w:val="00596A9D"/>
    <w:rsid w:val="00596C0F"/>
    <w:rsid w:val="00597311"/>
    <w:rsid w:val="005A0107"/>
    <w:rsid w:val="005A0C1F"/>
    <w:rsid w:val="005A22AC"/>
    <w:rsid w:val="005A2DCB"/>
    <w:rsid w:val="005A2DCF"/>
    <w:rsid w:val="005A3847"/>
    <w:rsid w:val="005A4011"/>
    <w:rsid w:val="005A5349"/>
    <w:rsid w:val="005A62CC"/>
    <w:rsid w:val="005A6DB6"/>
    <w:rsid w:val="005A6E36"/>
    <w:rsid w:val="005B07CC"/>
    <w:rsid w:val="005B0D1E"/>
    <w:rsid w:val="005B15CD"/>
    <w:rsid w:val="005B19EC"/>
    <w:rsid w:val="005B28F4"/>
    <w:rsid w:val="005B3898"/>
    <w:rsid w:val="005B5E97"/>
    <w:rsid w:val="005B6444"/>
    <w:rsid w:val="005B7859"/>
    <w:rsid w:val="005B7C93"/>
    <w:rsid w:val="005C00CC"/>
    <w:rsid w:val="005C03FD"/>
    <w:rsid w:val="005C0F96"/>
    <w:rsid w:val="005C13EF"/>
    <w:rsid w:val="005C20F5"/>
    <w:rsid w:val="005C21ED"/>
    <w:rsid w:val="005C30F1"/>
    <w:rsid w:val="005C3343"/>
    <w:rsid w:val="005C4974"/>
    <w:rsid w:val="005C565B"/>
    <w:rsid w:val="005C6165"/>
    <w:rsid w:val="005C647F"/>
    <w:rsid w:val="005C7120"/>
    <w:rsid w:val="005C7551"/>
    <w:rsid w:val="005D159C"/>
    <w:rsid w:val="005D1AE0"/>
    <w:rsid w:val="005D4A6D"/>
    <w:rsid w:val="005D4AA9"/>
    <w:rsid w:val="005D61CA"/>
    <w:rsid w:val="005D7F77"/>
    <w:rsid w:val="005E0E84"/>
    <w:rsid w:val="005E1062"/>
    <w:rsid w:val="005E2BA9"/>
    <w:rsid w:val="005E35D2"/>
    <w:rsid w:val="005E3E22"/>
    <w:rsid w:val="005E4F93"/>
    <w:rsid w:val="005E5094"/>
    <w:rsid w:val="005E58BA"/>
    <w:rsid w:val="005E7668"/>
    <w:rsid w:val="005E7673"/>
    <w:rsid w:val="005E7706"/>
    <w:rsid w:val="005F131A"/>
    <w:rsid w:val="005F1E78"/>
    <w:rsid w:val="005F20E1"/>
    <w:rsid w:val="005F3563"/>
    <w:rsid w:val="005F3F52"/>
    <w:rsid w:val="005F5263"/>
    <w:rsid w:val="005F5275"/>
    <w:rsid w:val="005F5E52"/>
    <w:rsid w:val="005F7922"/>
    <w:rsid w:val="0060047A"/>
    <w:rsid w:val="00601038"/>
    <w:rsid w:val="00601D03"/>
    <w:rsid w:val="00601E69"/>
    <w:rsid w:val="00602F08"/>
    <w:rsid w:val="00603E5F"/>
    <w:rsid w:val="006046EC"/>
    <w:rsid w:val="006051FC"/>
    <w:rsid w:val="006058F4"/>
    <w:rsid w:val="0061024C"/>
    <w:rsid w:val="00612A3C"/>
    <w:rsid w:val="00613B17"/>
    <w:rsid w:val="006155BE"/>
    <w:rsid w:val="006218D1"/>
    <w:rsid w:val="00622197"/>
    <w:rsid w:val="00622504"/>
    <w:rsid w:val="00622DCC"/>
    <w:rsid w:val="006239C9"/>
    <w:rsid w:val="00623F8D"/>
    <w:rsid w:val="0062463C"/>
    <w:rsid w:val="006250A5"/>
    <w:rsid w:val="006252FF"/>
    <w:rsid w:val="00625C43"/>
    <w:rsid w:val="006265B2"/>
    <w:rsid w:val="0063088B"/>
    <w:rsid w:val="00630905"/>
    <w:rsid w:val="00630A92"/>
    <w:rsid w:val="00630E41"/>
    <w:rsid w:val="006318B7"/>
    <w:rsid w:val="00631BBC"/>
    <w:rsid w:val="00632AE2"/>
    <w:rsid w:val="00633D07"/>
    <w:rsid w:val="00633E95"/>
    <w:rsid w:val="00634B0D"/>
    <w:rsid w:val="00634E2E"/>
    <w:rsid w:val="00634FF0"/>
    <w:rsid w:val="00635475"/>
    <w:rsid w:val="00636531"/>
    <w:rsid w:val="006414C1"/>
    <w:rsid w:val="00642AFD"/>
    <w:rsid w:val="00643475"/>
    <w:rsid w:val="00644AE8"/>
    <w:rsid w:val="00644E94"/>
    <w:rsid w:val="006454C5"/>
    <w:rsid w:val="0064676A"/>
    <w:rsid w:val="00651543"/>
    <w:rsid w:val="006531A9"/>
    <w:rsid w:val="006542AA"/>
    <w:rsid w:val="00654579"/>
    <w:rsid w:val="00654912"/>
    <w:rsid w:val="00654E74"/>
    <w:rsid w:val="006556F1"/>
    <w:rsid w:val="006560C8"/>
    <w:rsid w:val="00656A4C"/>
    <w:rsid w:val="00657314"/>
    <w:rsid w:val="00657C50"/>
    <w:rsid w:val="00660445"/>
    <w:rsid w:val="00660877"/>
    <w:rsid w:val="00661584"/>
    <w:rsid w:val="00663541"/>
    <w:rsid w:val="006637A2"/>
    <w:rsid w:val="0066385C"/>
    <w:rsid w:val="00664305"/>
    <w:rsid w:val="00664C8A"/>
    <w:rsid w:val="00664FFB"/>
    <w:rsid w:val="0066585E"/>
    <w:rsid w:val="006665AF"/>
    <w:rsid w:val="0067070B"/>
    <w:rsid w:val="0067162B"/>
    <w:rsid w:val="00671856"/>
    <w:rsid w:val="006731E7"/>
    <w:rsid w:val="00673414"/>
    <w:rsid w:val="006737FA"/>
    <w:rsid w:val="00673C6D"/>
    <w:rsid w:val="0067414F"/>
    <w:rsid w:val="0067450A"/>
    <w:rsid w:val="00675E5C"/>
    <w:rsid w:val="0067624A"/>
    <w:rsid w:val="006770AF"/>
    <w:rsid w:val="00677A03"/>
    <w:rsid w:val="0068014B"/>
    <w:rsid w:val="00680740"/>
    <w:rsid w:val="00680EDE"/>
    <w:rsid w:val="00681462"/>
    <w:rsid w:val="0068188D"/>
    <w:rsid w:val="00683A22"/>
    <w:rsid w:val="006841B1"/>
    <w:rsid w:val="006846C6"/>
    <w:rsid w:val="00685553"/>
    <w:rsid w:val="00685F59"/>
    <w:rsid w:val="0068631D"/>
    <w:rsid w:val="006867C2"/>
    <w:rsid w:val="006904D6"/>
    <w:rsid w:val="00690A88"/>
    <w:rsid w:val="00690AA6"/>
    <w:rsid w:val="00691496"/>
    <w:rsid w:val="006919BD"/>
    <w:rsid w:val="00693FF3"/>
    <w:rsid w:val="0069495B"/>
    <w:rsid w:val="00694E1B"/>
    <w:rsid w:val="00697157"/>
    <w:rsid w:val="006A111F"/>
    <w:rsid w:val="006A14A3"/>
    <w:rsid w:val="006A25A0"/>
    <w:rsid w:val="006A49CD"/>
    <w:rsid w:val="006A5001"/>
    <w:rsid w:val="006A5058"/>
    <w:rsid w:val="006A547A"/>
    <w:rsid w:val="006A6BDC"/>
    <w:rsid w:val="006A6EDC"/>
    <w:rsid w:val="006A746A"/>
    <w:rsid w:val="006A7907"/>
    <w:rsid w:val="006B00AB"/>
    <w:rsid w:val="006B07EF"/>
    <w:rsid w:val="006B0ED7"/>
    <w:rsid w:val="006B1919"/>
    <w:rsid w:val="006B271E"/>
    <w:rsid w:val="006B3026"/>
    <w:rsid w:val="006B3EB1"/>
    <w:rsid w:val="006B43BF"/>
    <w:rsid w:val="006B525E"/>
    <w:rsid w:val="006B61CD"/>
    <w:rsid w:val="006B69AC"/>
    <w:rsid w:val="006B6D61"/>
    <w:rsid w:val="006B75B4"/>
    <w:rsid w:val="006C1908"/>
    <w:rsid w:val="006C31C2"/>
    <w:rsid w:val="006C39AD"/>
    <w:rsid w:val="006C3B25"/>
    <w:rsid w:val="006C4BC6"/>
    <w:rsid w:val="006C5514"/>
    <w:rsid w:val="006C5962"/>
    <w:rsid w:val="006C5EA3"/>
    <w:rsid w:val="006C5F06"/>
    <w:rsid w:val="006C7EC2"/>
    <w:rsid w:val="006C7FA1"/>
    <w:rsid w:val="006D14F3"/>
    <w:rsid w:val="006D40D2"/>
    <w:rsid w:val="006D4308"/>
    <w:rsid w:val="006D5065"/>
    <w:rsid w:val="006D5DB6"/>
    <w:rsid w:val="006D6340"/>
    <w:rsid w:val="006D714C"/>
    <w:rsid w:val="006D7661"/>
    <w:rsid w:val="006E0225"/>
    <w:rsid w:val="006E1B14"/>
    <w:rsid w:val="006E2EBF"/>
    <w:rsid w:val="006E31EC"/>
    <w:rsid w:val="006E4871"/>
    <w:rsid w:val="006E4FFC"/>
    <w:rsid w:val="006E6345"/>
    <w:rsid w:val="006E7E58"/>
    <w:rsid w:val="006E7ED6"/>
    <w:rsid w:val="006F04F9"/>
    <w:rsid w:val="006F2228"/>
    <w:rsid w:val="006F39D3"/>
    <w:rsid w:val="006F47EA"/>
    <w:rsid w:val="006F7DCD"/>
    <w:rsid w:val="0070113B"/>
    <w:rsid w:val="007019F8"/>
    <w:rsid w:val="00701D95"/>
    <w:rsid w:val="00701FCE"/>
    <w:rsid w:val="00702C67"/>
    <w:rsid w:val="0070450A"/>
    <w:rsid w:val="00706058"/>
    <w:rsid w:val="0071224E"/>
    <w:rsid w:val="00712806"/>
    <w:rsid w:val="00713AA9"/>
    <w:rsid w:val="0071406F"/>
    <w:rsid w:val="00714CBF"/>
    <w:rsid w:val="00715881"/>
    <w:rsid w:val="00715BE5"/>
    <w:rsid w:val="00717B5D"/>
    <w:rsid w:val="00720F1F"/>
    <w:rsid w:val="00721206"/>
    <w:rsid w:val="00722819"/>
    <w:rsid w:val="00722AEE"/>
    <w:rsid w:val="00723077"/>
    <w:rsid w:val="007234E0"/>
    <w:rsid w:val="007243B4"/>
    <w:rsid w:val="007251E2"/>
    <w:rsid w:val="00727FB3"/>
    <w:rsid w:val="007313C2"/>
    <w:rsid w:val="00732559"/>
    <w:rsid w:val="007329E1"/>
    <w:rsid w:val="00733208"/>
    <w:rsid w:val="00733E52"/>
    <w:rsid w:val="00734E58"/>
    <w:rsid w:val="0073641C"/>
    <w:rsid w:val="00737817"/>
    <w:rsid w:val="00737D31"/>
    <w:rsid w:val="00737EA6"/>
    <w:rsid w:val="007415E8"/>
    <w:rsid w:val="00741A65"/>
    <w:rsid w:val="00741E7A"/>
    <w:rsid w:val="007420ED"/>
    <w:rsid w:val="00742E33"/>
    <w:rsid w:val="00742F03"/>
    <w:rsid w:val="007430D2"/>
    <w:rsid w:val="00746190"/>
    <w:rsid w:val="007466C7"/>
    <w:rsid w:val="00751864"/>
    <w:rsid w:val="00752AC3"/>
    <w:rsid w:val="007551F0"/>
    <w:rsid w:val="007579E7"/>
    <w:rsid w:val="00757C36"/>
    <w:rsid w:val="00760E48"/>
    <w:rsid w:val="00760EE4"/>
    <w:rsid w:val="007614FE"/>
    <w:rsid w:val="0076152A"/>
    <w:rsid w:val="0076231C"/>
    <w:rsid w:val="007630F9"/>
    <w:rsid w:val="00763D6C"/>
    <w:rsid w:val="00763E12"/>
    <w:rsid w:val="0076421D"/>
    <w:rsid w:val="007653AF"/>
    <w:rsid w:val="0076566E"/>
    <w:rsid w:val="007668FA"/>
    <w:rsid w:val="007669C0"/>
    <w:rsid w:val="00767091"/>
    <w:rsid w:val="00770CFD"/>
    <w:rsid w:val="00771381"/>
    <w:rsid w:val="0077161A"/>
    <w:rsid w:val="007716FF"/>
    <w:rsid w:val="00774116"/>
    <w:rsid w:val="00774A0D"/>
    <w:rsid w:val="00774EAC"/>
    <w:rsid w:val="00781A36"/>
    <w:rsid w:val="00782B33"/>
    <w:rsid w:val="00784557"/>
    <w:rsid w:val="00787160"/>
    <w:rsid w:val="00790B88"/>
    <w:rsid w:val="00791876"/>
    <w:rsid w:val="00791C12"/>
    <w:rsid w:val="00791F2A"/>
    <w:rsid w:val="0079428B"/>
    <w:rsid w:val="00794F18"/>
    <w:rsid w:val="00795C46"/>
    <w:rsid w:val="007979AB"/>
    <w:rsid w:val="007A1321"/>
    <w:rsid w:val="007A1B09"/>
    <w:rsid w:val="007A1F3B"/>
    <w:rsid w:val="007A2E63"/>
    <w:rsid w:val="007A30D8"/>
    <w:rsid w:val="007A3BE8"/>
    <w:rsid w:val="007A3E6C"/>
    <w:rsid w:val="007A603F"/>
    <w:rsid w:val="007A6F2A"/>
    <w:rsid w:val="007B0550"/>
    <w:rsid w:val="007B0BAC"/>
    <w:rsid w:val="007B1A06"/>
    <w:rsid w:val="007B285F"/>
    <w:rsid w:val="007B3B63"/>
    <w:rsid w:val="007B3E29"/>
    <w:rsid w:val="007B56FF"/>
    <w:rsid w:val="007B6973"/>
    <w:rsid w:val="007C05BE"/>
    <w:rsid w:val="007C0B1C"/>
    <w:rsid w:val="007C0BFB"/>
    <w:rsid w:val="007C0EDF"/>
    <w:rsid w:val="007C1338"/>
    <w:rsid w:val="007C1646"/>
    <w:rsid w:val="007C2EB1"/>
    <w:rsid w:val="007C3C9D"/>
    <w:rsid w:val="007C480C"/>
    <w:rsid w:val="007C6835"/>
    <w:rsid w:val="007C7D67"/>
    <w:rsid w:val="007D0CA7"/>
    <w:rsid w:val="007D120A"/>
    <w:rsid w:val="007D4154"/>
    <w:rsid w:val="007D5FBC"/>
    <w:rsid w:val="007D6712"/>
    <w:rsid w:val="007D693E"/>
    <w:rsid w:val="007D73C7"/>
    <w:rsid w:val="007D7503"/>
    <w:rsid w:val="007D757A"/>
    <w:rsid w:val="007E013E"/>
    <w:rsid w:val="007E0A2B"/>
    <w:rsid w:val="007E3B2F"/>
    <w:rsid w:val="007E474F"/>
    <w:rsid w:val="007E4EED"/>
    <w:rsid w:val="007E5958"/>
    <w:rsid w:val="007E62C0"/>
    <w:rsid w:val="007E787C"/>
    <w:rsid w:val="007E7BFF"/>
    <w:rsid w:val="007F08CD"/>
    <w:rsid w:val="007F0AB5"/>
    <w:rsid w:val="007F0C9A"/>
    <w:rsid w:val="007F10C2"/>
    <w:rsid w:val="007F4773"/>
    <w:rsid w:val="007F4BA6"/>
    <w:rsid w:val="007F4BC9"/>
    <w:rsid w:val="007F51A9"/>
    <w:rsid w:val="007F53F6"/>
    <w:rsid w:val="007F5C73"/>
    <w:rsid w:val="007F77DD"/>
    <w:rsid w:val="008017AE"/>
    <w:rsid w:val="0080205A"/>
    <w:rsid w:val="00802F52"/>
    <w:rsid w:val="0080655E"/>
    <w:rsid w:val="00810A2B"/>
    <w:rsid w:val="00810C54"/>
    <w:rsid w:val="00811DE2"/>
    <w:rsid w:val="00813305"/>
    <w:rsid w:val="00813809"/>
    <w:rsid w:val="00813ADC"/>
    <w:rsid w:val="00813EE0"/>
    <w:rsid w:val="008148B4"/>
    <w:rsid w:val="008149E4"/>
    <w:rsid w:val="00815059"/>
    <w:rsid w:val="008150E8"/>
    <w:rsid w:val="008162F1"/>
    <w:rsid w:val="00817C61"/>
    <w:rsid w:val="00821123"/>
    <w:rsid w:val="008215BE"/>
    <w:rsid w:val="00822523"/>
    <w:rsid w:val="008247B4"/>
    <w:rsid w:val="0082732F"/>
    <w:rsid w:val="008326D2"/>
    <w:rsid w:val="00832836"/>
    <w:rsid w:val="0083298E"/>
    <w:rsid w:val="00832C62"/>
    <w:rsid w:val="00832E5F"/>
    <w:rsid w:val="00834027"/>
    <w:rsid w:val="0083456F"/>
    <w:rsid w:val="00834E72"/>
    <w:rsid w:val="008351EA"/>
    <w:rsid w:val="0083764A"/>
    <w:rsid w:val="00840247"/>
    <w:rsid w:val="0084091B"/>
    <w:rsid w:val="00840CA2"/>
    <w:rsid w:val="00841070"/>
    <w:rsid w:val="00841650"/>
    <w:rsid w:val="00842420"/>
    <w:rsid w:val="00842626"/>
    <w:rsid w:val="00843438"/>
    <w:rsid w:val="00844C94"/>
    <w:rsid w:val="00846243"/>
    <w:rsid w:val="0084692E"/>
    <w:rsid w:val="00846B43"/>
    <w:rsid w:val="00846B74"/>
    <w:rsid w:val="00850179"/>
    <w:rsid w:val="008523AB"/>
    <w:rsid w:val="008545D1"/>
    <w:rsid w:val="008548D2"/>
    <w:rsid w:val="00854913"/>
    <w:rsid w:val="008555C1"/>
    <w:rsid w:val="00855CCC"/>
    <w:rsid w:val="008562F4"/>
    <w:rsid w:val="008564A4"/>
    <w:rsid w:val="008566C5"/>
    <w:rsid w:val="0085704F"/>
    <w:rsid w:val="0086063F"/>
    <w:rsid w:val="0086182A"/>
    <w:rsid w:val="00861B03"/>
    <w:rsid w:val="00867935"/>
    <w:rsid w:val="0087062F"/>
    <w:rsid w:val="00871E14"/>
    <w:rsid w:val="00871F7E"/>
    <w:rsid w:val="00871FF0"/>
    <w:rsid w:val="00872E85"/>
    <w:rsid w:val="00872EC8"/>
    <w:rsid w:val="00872FD9"/>
    <w:rsid w:val="00873259"/>
    <w:rsid w:val="00873C16"/>
    <w:rsid w:val="00874908"/>
    <w:rsid w:val="00874C38"/>
    <w:rsid w:val="00874E03"/>
    <w:rsid w:val="008762EF"/>
    <w:rsid w:val="00876795"/>
    <w:rsid w:val="0087692D"/>
    <w:rsid w:val="00877959"/>
    <w:rsid w:val="0088016C"/>
    <w:rsid w:val="00881458"/>
    <w:rsid w:val="00881744"/>
    <w:rsid w:val="00882028"/>
    <w:rsid w:val="008837E0"/>
    <w:rsid w:val="00883978"/>
    <w:rsid w:val="00883990"/>
    <w:rsid w:val="00884839"/>
    <w:rsid w:val="00884995"/>
    <w:rsid w:val="00884C97"/>
    <w:rsid w:val="008858DA"/>
    <w:rsid w:val="008863AE"/>
    <w:rsid w:val="0088648B"/>
    <w:rsid w:val="0088737F"/>
    <w:rsid w:val="008875C6"/>
    <w:rsid w:val="0089156E"/>
    <w:rsid w:val="00891FCD"/>
    <w:rsid w:val="00894254"/>
    <w:rsid w:val="0089429F"/>
    <w:rsid w:val="008946F9"/>
    <w:rsid w:val="00895A7B"/>
    <w:rsid w:val="00895A9C"/>
    <w:rsid w:val="00895EF2"/>
    <w:rsid w:val="00896BA1"/>
    <w:rsid w:val="0089700F"/>
    <w:rsid w:val="0089787F"/>
    <w:rsid w:val="008A2483"/>
    <w:rsid w:val="008A4A21"/>
    <w:rsid w:val="008A502E"/>
    <w:rsid w:val="008A5517"/>
    <w:rsid w:val="008A7C75"/>
    <w:rsid w:val="008B24EF"/>
    <w:rsid w:val="008B2FE9"/>
    <w:rsid w:val="008B36E6"/>
    <w:rsid w:val="008B393C"/>
    <w:rsid w:val="008B3C12"/>
    <w:rsid w:val="008B5A0F"/>
    <w:rsid w:val="008B5FF9"/>
    <w:rsid w:val="008B71D1"/>
    <w:rsid w:val="008C0E63"/>
    <w:rsid w:val="008C2D72"/>
    <w:rsid w:val="008C6C26"/>
    <w:rsid w:val="008C6DC3"/>
    <w:rsid w:val="008D45D5"/>
    <w:rsid w:val="008D4842"/>
    <w:rsid w:val="008D5E6C"/>
    <w:rsid w:val="008D690C"/>
    <w:rsid w:val="008D747B"/>
    <w:rsid w:val="008D7963"/>
    <w:rsid w:val="008E0E33"/>
    <w:rsid w:val="008E1ACE"/>
    <w:rsid w:val="008E377C"/>
    <w:rsid w:val="008E393B"/>
    <w:rsid w:val="008E3CB7"/>
    <w:rsid w:val="008E3EC2"/>
    <w:rsid w:val="008E4009"/>
    <w:rsid w:val="008E49E3"/>
    <w:rsid w:val="008E5504"/>
    <w:rsid w:val="008E64C4"/>
    <w:rsid w:val="008E7234"/>
    <w:rsid w:val="008F0405"/>
    <w:rsid w:val="008F0C8F"/>
    <w:rsid w:val="008F0ED0"/>
    <w:rsid w:val="008F11D9"/>
    <w:rsid w:val="008F3024"/>
    <w:rsid w:val="008F4CB7"/>
    <w:rsid w:val="008F562B"/>
    <w:rsid w:val="008F59E6"/>
    <w:rsid w:val="008F604B"/>
    <w:rsid w:val="008F725E"/>
    <w:rsid w:val="008F77D9"/>
    <w:rsid w:val="008F7EA5"/>
    <w:rsid w:val="0090047B"/>
    <w:rsid w:val="009019B7"/>
    <w:rsid w:val="00901D38"/>
    <w:rsid w:val="009022B1"/>
    <w:rsid w:val="00902E04"/>
    <w:rsid w:val="00903073"/>
    <w:rsid w:val="009032A6"/>
    <w:rsid w:val="00904CB9"/>
    <w:rsid w:val="009051B0"/>
    <w:rsid w:val="00906465"/>
    <w:rsid w:val="00906DEA"/>
    <w:rsid w:val="00906F0B"/>
    <w:rsid w:val="00906F83"/>
    <w:rsid w:val="00910423"/>
    <w:rsid w:val="00910CBA"/>
    <w:rsid w:val="00911476"/>
    <w:rsid w:val="009125E7"/>
    <w:rsid w:val="00912D52"/>
    <w:rsid w:val="00914765"/>
    <w:rsid w:val="00915055"/>
    <w:rsid w:val="0091545E"/>
    <w:rsid w:val="00915C24"/>
    <w:rsid w:val="00915F42"/>
    <w:rsid w:val="00916A31"/>
    <w:rsid w:val="009174DF"/>
    <w:rsid w:val="00923D75"/>
    <w:rsid w:val="009259E6"/>
    <w:rsid w:val="0092751C"/>
    <w:rsid w:val="009278B6"/>
    <w:rsid w:val="009305E6"/>
    <w:rsid w:val="009318F8"/>
    <w:rsid w:val="00933E5B"/>
    <w:rsid w:val="00933F35"/>
    <w:rsid w:val="009418E3"/>
    <w:rsid w:val="00941F57"/>
    <w:rsid w:val="0094471C"/>
    <w:rsid w:val="009450AB"/>
    <w:rsid w:val="00946DCF"/>
    <w:rsid w:val="00946F40"/>
    <w:rsid w:val="0094779C"/>
    <w:rsid w:val="00947C05"/>
    <w:rsid w:val="00950517"/>
    <w:rsid w:val="0095051C"/>
    <w:rsid w:val="00952341"/>
    <w:rsid w:val="00953D69"/>
    <w:rsid w:val="00953FFA"/>
    <w:rsid w:val="00954ED9"/>
    <w:rsid w:val="00960D22"/>
    <w:rsid w:val="00963B8B"/>
    <w:rsid w:val="00964A0A"/>
    <w:rsid w:val="00965B40"/>
    <w:rsid w:val="00966C64"/>
    <w:rsid w:val="00967967"/>
    <w:rsid w:val="00970F6B"/>
    <w:rsid w:val="00971979"/>
    <w:rsid w:val="009729E1"/>
    <w:rsid w:val="00973593"/>
    <w:rsid w:val="009735E3"/>
    <w:rsid w:val="00973E69"/>
    <w:rsid w:val="009747A3"/>
    <w:rsid w:val="00975BA8"/>
    <w:rsid w:val="009767FC"/>
    <w:rsid w:val="009776EE"/>
    <w:rsid w:val="0098089A"/>
    <w:rsid w:val="00982533"/>
    <w:rsid w:val="009826D9"/>
    <w:rsid w:val="0098354F"/>
    <w:rsid w:val="00984134"/>
    <w:rsid w:val="00984138"/>
    <w:rsid w:val="009846F6"/>
    <w:rsid w:val="0098474D"/>
    <w:rsid w:val="00985265"/>
    <w:rsid w:val="00986C27"/>
    <w:rsid w:val="009876D2"/>
    <w:rsid w:val="009908C5"/>
    <w:rsid w:val="00990973"/>
    <w:rsid w:val="00990AFD"/>
    <w:rsid w:val="00991C3C"/>
    <w:rsid w:val="00994C56"/>
    <w:rsid w:val="009960BC"/>
    <w:rsid w:val="009964DA"/>
    <w:rsid w:val="009A2335"/>
    <w:rsid w:val="009A25FC"/>
    <w:rsid w:val="009A3DD0"/>
    <w:rsid w:val="009A49B3"/>
    <w:rsid w:val="009A7432"/>
    <w:rsid w:val="009A7486"/>
    <w:rsid w:val="009A79F9"/>
    <w:rsid w:val="009B2E7B"/>
    <w:rsid w:val="009B2FD6"/>
    <w:rsid w:val="009B35CB"/>
    <w:rsid w:val="009B3798"/>
    <w:rsid w:val="009B391A"/>
    <w:rsid w:val="009B3C0A"/>
    <w:rsid w:val="009B3E66"/>
    <w:rsid w:val="009B63A5"/>
    <w:rsid w:val="009B64AC"/>
    <w:rsid w:val="009B654B"/>
    <w:rsid w:val="009B709D"/>
    <w:rsid w:val="009B7363"/>
    <w:rsid w:val="009C0FAE"/>
    <w:rsid w:val="009C151C"/>
    <w:rsid w:val="009C419F"/>
    <w:rsid w:val="009C4AF2"/>
    <w:rsid w:val="009D0305"/>
    <w:rsid w:val="009D0C69"/>
    <w:rsid w:val="009D0F9C"/>
    <w:rsid w:val="009D2407"/>
    <w:rsid w:val="009D3081"/>
    <w:rsid w:val="009D331F"/>
    <w:rsid w:val="009D402A"/>
    <w:rsid w:val="009D465A"/>
    <w:rsid w:val="009D4DD8"/>
    <w:rsid w:val="009D4E9A"/>
    <w:rsid w:val="009D5ACB"/>
    <w:rsid w:val="009D5E71"/>
    <w:rsid w:val="009D61F4"/>
    <w:rsid w:val="009D7406"/>
    <w:rsid w:val="009E0939"/>
    <w:rsid w:val="009E122B"/>
    <w:rsid w:val="009E1600"/>
    <w:rsid w:val="009E330C"/>
    <w:rsid w:val="009E4720"/>
    <w:rsid w:val="009E5B80"/>
    <w:rsid w:val="009E667C"/>
    <w:rsid w:val="009E6DCB"/>
    <w:rsid w:val="009E6EAF"/>
    <w:rsid w:val="009E7804"/>
    <w:rsid w:val="009E7FC8"/>
    <w:rsid w:val="009F08D3"/>
    <w:rsid w:val="009F1C97"/>
    <w:rsid w:val="009F2F6C"/>
    <w:rsid w:val="009F39B0"/>
    <w:rsid w:val="009F41E5"/>
    <w:rsid w:val="009F44F0"/>
    <w:rsid w:val="009F51B8"/>
    <w:rsid w:val="009F5DC0"/>
    <w:rsid w:val="009F7337"/>
    <w:rsid w:val="00A00012"/>
    <w:rsid w:val="00A002DA"/>
    <w:rsid w:val="00A0076D"/>
    <w:rsid w:val="00A0412E"/>
    <w:rsid w:val="00A0448D"/>
    <w:rsid w:val="00A04C7A"/>
    <w:rsid w:val="00A04C94"/>
    <w:rsid w:val="00A06215"/>
    <w:rsid w:val="00A068B2"/>
    <w:rsid w:val="00A07F6D"/>
    <w:rsid w:val="00A11790"/>
    <w:rsid w:val="00A1243D"/>
    <w:rsid w:val="00A12583"/>
    <w:rsid w:val="00A130ED"/>
    <w:rsid w:val="00A13D80"/>
    <w:rsid w:val="00A14958"/>
    <w:rsid w:val="00A15DA4"/>
    <w:rsid w:val="00A15E5D"/>
    <w:rsid w:val="00A176D4"/>
    <w:rsid w:val="00A21D60"/>
    <w:rsid w:val="00A24B48"/>
    <w:rsid w:val="00A26008"/>
    <w:rsid w:val="00A26073"/>
    <w:rsid w:val="00A264BD"/>
    <w:rsid w:val="00A27377"/>
    <w:rsid w:val="00A27B5E"/>
    <w:rsid w:val="00A27EA4"/>
    <w:rsid w:val="00A307D7"/>
    <w:rsid w:val="00A3198B"/>
    <w:rsid w:val="00A32AF8"/>
    <w:rsid w:val="00A3440B"/>
    <w:rsid w:val="00A346D3"/>
    <w:rsid w:val="00A363FB"/>
    <w:rsid w:val="00A36CF7"/>
    <w:rsid w:val="00A36D6B"/>
    <w:rsid w:val="00A37DE2"/>
    <w:rsid w:val="00A415FA"/>
    <w:rsid w:val="00A41957"/>
    <w:rsid w:val="00A41D1C"/>
    <w:rsid w:val="00A4246E"/>
    <w:rsid w:val="00A43C0F"/>
    <w:rsid w:val="00A44F1C"/>
    <w:rsid w:val="00A510D7"/>
    <w:rsid w:val="00A52025"/>
    <w:rsid w:val="00A54A37"/>
    <w:rsid w:val="00A55C19"/>
    <w:rsid w:val="00A55E33"/>
    <w:rsid w:val="00A57B0F"/>
    <w:rsid w:val="00A600D6"/>
    <w:rsid w:val="00A61FA7"/>
    <w:rsid w:val="00A6302B"/>
    <w:rsid w:val="00A659CC"/>
    <w:rsid w:val="00A65D05"/>
    <w:rsid w:val="00A660C4"/>
    <w:rsid w:val="00A6633D"/>
    <w:rsid w:val="00A67E36"/>
    <w:rsid w:val="00A703E1"/>
    <w:rsid w:val="00A70AF1"/>
    <w:rsid w:val="00A743A7"/>
    <w:rsid w:val="00A74FE2"/>
    <w:rsid w:val="00A750C8"/>
    <w:rsid w:val="00A75245"/>
    <w:rsid w:val="00A75397"/>
    <w:rsid w:val="00A76B71"/>
    <w:rsid w:val="00A76C66"/>
    <w:rsid w:val="00A775B3"/>
    <w:rsid w:val="00A77CBA"/>
    <w:rsid w:val="00A77D50"/>
    <w:rsid w:val="00A8083D"/>
    <w:rsid w:val="00A80C75"/>
    <w:rsid w:val="00A81D82"/>
    <w:rsid w:val="00A82D5F"/>
    <w:rsid w:val="00A84270"/>
    <w:rsid w:val="00A853A0"/>
    <w:rsid w:val="00A867A1"/>
    <w:rsid w:val="00A91167"/>
    <w:rsid w:val="00A923A4"/>
    <w:rsid w:val="00A928A1"/>
    <w:rsid w:val="00A96601"/>
    <w:rsid w:val="00A97C79"/>
    <w:rsid w:val="00A97CEE"/>
    <w:rsid w:val="00A97DBD"/>
    <w:rsid w:val="00AA106E"/>
    <w:rsid w:val="00AA2A17"/>
    <w:rsid w:val="00AA3882"/>
    <w:rsid w:val="00AA439B"/>
    <w:rsid w:val="00AA644F"/>
    <w:rsid w:val="00AA7255"/>
    <w:rsid w:val="00AA7FEC"/>
    <w:rsid w:val="00AB18D6"/>
    <w:rsid w:val="00AB2C9F"/>
    <w:rsid w:val="00AB3F4C"/>
    <w:rsid w:val="00AB4919"/>
    <w:rsid w:val="00AB4B21"/>
    <w:rsid w:val="00AB4EFE"/>
    <w:rsid w:val="00AB586F"/>
    <w:rsid w:val="00AB663E"/>
    <w:rsid w:val="00AB66BA"/>
    <w:rsid w:val="00AB6AC2"/>
    <w:rsid w:val="00AB7188"/>
    <w:rsid w:val="00AB7778"/>
    <w:rsid w:val="00AC02FC"/>
    <w:rsid w:val="00AC0D08"/>
    <w:rsid w:val="00AC0DF0"/>
    <w:rsid w:val="00AC12DF"/>
    <w:rsid w:val="00AC15D9"/>
    <w:rsid w:val="00AC1F7E"/>
    <w:rsid w:val="00AC39E4"/>
    <w:rsid w:val="00AC513E"/>
    <w:rsid w:val="00AC5A0C"/>
    <w:rsid w:val="00AC5DB5"/>
    <w:rsid w:val="00AC5FB0"/>
    <w:rsid w:val="00AC6CC0"/>
    <w:rsid w:val="00AC77D7"/>
    <w:rsid w:val="00AC7D07"/>
    <w:rsid w:val="00AD08CE"/>
    <w:rsid w:val="00AD0922"/>
    <w:rsid w:val="00AD0E79"/>
    <w:rsid w:val="00AD0F4F"/>
    <w:rsid w:val="00AD1307"/>
    <w:rsid w:val="00AD1CC2"/>
    <w:rsid w:val="00AD2D9A"/>
    <w:rsid w:val="00AD33A1"/>
    <w:rsid w:val="00AD4E29"/>
    <w:rsid w:val="00AD6CF3"/>
    <w:rsid w:val="00AD6E9B"/>
    <w:rsid w:val="00AE3554"/>
    <w:rsid w:val="00AE3687"/>
    <w:rsid w:val="00AE5B3E"/>
    <w:rsid w:val="00AE6D80"/>
    <w:rsid w:val="00AE707D"/>
    <w:rsid w:val="00AE7171"/>
    <w:rsid w:val="00AF2195"/>
    <w:rsid w:val="00AF2AD0"/>
    <w:rsid w:val="00AF44A0"/>
    <w:rsid w:val="00AF5849"/>
    <w:rsid w:val="00AF5E82"/>
    <w:rsid w:val="00AF5FAC"/>
    <w:rsid w:val="00AF772C"/>
    <w:rsid w:val="00AF7858"/>
    <w:rsid w:val="00AF7B01"/>
    <w:rsid w:val="00B0098C"/>
    <w:rsid w:val="00B019B4"/>
    <w:rsid w:val="00B02AB3"/>
    <w:rsid w:val="00B0484F"/>
    <w:rsid w:val="00B04E18"/>
    <w:rsid w:val="00B05F26"/>
    <w:rsid w:val="00B0647F"/>
    <w:rsid w:val="00B06E40"/>
    <w:rsid w:val="00B073EF"/>
    <w:rsid w:val="00B10633"/>
    <w:rsid w:val="00B10AA9"/>
    <w:rsid w:val="00B112A4"/>
    <w:rsid w:val="00B11592"/>
    <w:rsid w:val="00B11932"/>
    <w:rsid w:val="00B13A3C"/>
    <w:rsid w:val="00B13B11"/>
    <w:rsid w:val="00B14986"/>
    <w:rsid w:val="00B15E7F"/>
    <w:rsid w:val="00B20056"/>
    <w:rsid w:val="00B21D23"/>
    <w:rsid w:val="00B21FF5"/>
    <w:rsid w:val="00B22C01"/>
    <w:rsid w:val="00B25152"/>
    <w:rsid w:val="00B25359"/>
    <w:rsid w:val="00B25989"/>
    <w:rsid w:val="00B25A2A"/>
    <w:rsid w:val="00B26099"/>
    <w:rsid w:val="00B26503"/>
    <w:rsid w:val="00B26AAD"/>
    <w:rsid w:val="00B30BDA"/>
    <w:rsid w:val="00B31F4C"/>
    <w:rsid w:val="00B323DC"/>
    <w:rsid w:val="00B32ED7"/>
    <w:rsid w:val="00B33395"/>
    <w:rsid w:val="00B33BF6"/>
    <w:rsid w:val="00B35525"/>
    <w:rsid w:val="00B35BC3"/>
    <w:rsid w:val="00B35C1B"/>
    <w:rsid w:val="00B376F0"/>
    <w:rsid w:val="00B408E5"/>
    <w:rsid w:val="00B40A5B"/>
    <w:rsid w:val="00B40ABB"/>
    <w:rsid w:val="00B40F43"/>
    <w:rsid w:val="00B41907"/>
    <w:rsid w:val="00B4251D"/>
    <w:rsid w:val="00B429F0"/>
    <w:rsid w:val="00B42F34"/>
    <w:rsid w:val="00B43A5B"/>
    <w:rsid w:val="00B44879"/>
    <w:rsid w:val="00B46A3C"/>
    <w:rsid w:val="00B47F26"/>
    <w:rsid w:val="00B541EC"/>
    <w:rsid w:val="00B55BA6"/>
    <w:rsid w:val="00B55E4D"/>
    <w:rsid w:val="00B578A4"/>
    <w:rsid w:val="00B57B8F"/>
    <w:rsid w:val="00B609F8"/>
    <w:rsid w:val="00B60A13"/>
    <w:rsid w:val="00B60E93"/>
    <w:rsid w:val="00B61314"/>
    <w:rsid w:val="00B61611"/>
    <w:rsid w:val="00B633EE"/>
    <w:rsid w:val="00B64250"/>
    <w:rsid w:val="00B64DE9"/>
    <w:rsid w:val="00B67201"/>
    <w:rsid w:val="00B703BC"/>
    <w:rsid w:val="00B71169"/>
    <w:rsid w:val="00B71D53"/>
    <w:rsid w:val="00B7353B"/>
    <w:rsid w:val="00B740C1"/>
    <w:rsid w:val="00B76564"/>
    <w:rsid w:val="00B801C1"/>
    <w:rsid w:val="00B8185E"/>
    <w:rsid w:val="00B81CC3"/>
    <w:rsid w:val="00B82E8E"/>
    <w:rsid w:val="00B8301F"/>
    <w:rsid w:val="00B83E37"/>
    <w:rsid w:val="00B85674"/>
    <w:rsid w:val="00B85948"/>
    <w:rsid w:val="00B86F13"/>
    <w:rsid w:val="00B877FE"/>
    <w:rsid w:val="00B87C4A"/>
    <w:rsid w:val="00B91B52"/>
    <w:rsid w:val="00B9226A"/>
    <w:rsid w:val="00B93028"/>
    <w:rsid w:val="00B934EC"/>
    <w:rsid w:val="00B94616"/>
    <w:rsid w:val="00B94D7A"/>
    <w:rsid w:val="00B94F2F"/>
    <w:rsid w:val="00B951D8"/>
    <w:rsid w:val="00B95AFA"/>
    <w:rsid w:val="00B961AE"/>
    <w:rsid w:val="00B96B56"/>
    <w:rsid w:val="00B97C37"/>
    <w:rsid w:val="00BA0F54"/>
    <w:rsid w:val="00BA1FE6"/>
    <w:rsid w:val="00BA4396"/>
    <w:rsid w:val="00BA59CB"/>
    <w:rsid w:val="00BA6A50"/>
    <w:rsid w:val="00BA720A"/>
    <w:rsid w:val="00BB1815"/>
    <w:rsid w:val="00BB1B15"/>
    <w:rsid w:val="00BB27EE"/>
    <w:rsid w:val="00BB3B76"/>
    <w:rsid w:val="00BB4015"/>
    <w:rsid w:val="00BB5845"/>
    <w:rsid w:val="00BB587B"/>
    <w:rsid w:val="00BB6D64"/>
    <w:rsid w:val="00BB722D"/>
    <w:rsid w:val="00BC170F"/>
    <w:rsid w:val="00BC31C9"/>
    <w:rsid w:val="00BC32E8"/>
    <w:rsid w:val="00BC344B"/>
    <w:rsid w:val="00BC41EB"/>
    <w:rsid w:val="00BC450B"/>
    <w:rsid w:val="00BC4FA4"/>
    <w:rsid w:val="00BC608E"/>
    <w:rsid w:val="00BD0452"/>
    <w:rsid w:val="00BD3750"/>
    <w:rsid w:val="00BD3F17"/>
    <w:rsid w:val="00BD6593"/>
    <w:rsid w:val="00BD6611"/>
    <w:rsid w:val="00BE12ED"/>
    <w:rsid w:val="00BE174A"/>
    <w:rsid w:val="00BE4FAF"/>
    <w:rsid w:val="00BE5E00"/>
    <w:rsid w:val="00BE77A2"/>
    <w:rsid w:val="00BF1513"/>
    <w:rsid w:val="00BF1C18"/>
    <w:rsid w:val="00BF2680"/>
    <w:rsid w:val="00BF3670"/>
    <w:rsid w:val="00BF3B29"/>
    <w:rsid w:val="00BF3DCF"/>
    <w:rsid w:val="00BF3E37"/>
    <w:rsid w:val="00BF403A"/>
    <w:rsid w:val="00BF4A09"/>
    <w:rsid w:val="00BF4A2F"/>
    <w:rsid w:val="00BF53AC"/>
    <w:rsid w:val="00BF5C2C"/>
    <w:rsid w:val="00BF5D86"/>
    <w:rsid w:val="00BF659F"/>
    <w:rsid w:val="00BF6F62"/>
    <w:rsid w:val="00BF70C8"/>
    <w:rsid w:val="00C00352"/>
    <w:rsid w:val="00C04835"/>
    <w:rsid w:val="00C05709"/>
    <w:rsid w:val="00C06ACF"/>
    <w:rsid w:val="00C073DE"/>
    <w:rsid w:val="00C07ACF"/>
    <w:rsid w:val="00C10BF6"/>
    <w:rsid w:val="00C11656"/>
    <w:rsid w:val="00C12FE0"/>
    <w:rsid w:val="00C13B61"/>
    <w:rsid w:val="00C14167"/>
    <w:rsid w:val="00C1457F"/>
    <w:rsid w:val="00C14C9A"/>
    <w:rsid w:val="00C16210"/>
    <w:rsid w:val="00C163D5"/>
    <w:rsid w:val="00C16701"/>
    <w:rsid w:val="00C17CE1"/>
    <w:rsid w:val="00C17D0D"/>
    <w:rsid w:val="00C17D91"/>
    <w:rsid w:val="00C211BB"/>
    <w:rsid w:val="00C24D39"/>
    <w:rsid w:val="00C25B97"/>
    <w:rsid w:val="00C2637D"/>
    <w:rsid w:val="00C267A3"/>
    <w:rsid w:val="00C27D98"/>
    <w:rsid w:val="00C31C48"/>
    <w:rsid w:val="00C31D2B"/>
    <w:rsid w:val="00C32959"/>
    <w:rsid w:val="00C33076"/>
    <w:rsid w:val="00C3325E"/>
    <w:rsid w:val="00C3398D"/>
    <w:rsid w:val="00C339C5"/>
    <w:rsid w:val="00C35D3C"/>
    <w:rsid w:val="00C3613B"/>
    <w:rsid w:val="00C367AA"/>
    <w:rsid w:val="00C36948"/>
    <w:rsid w:val="00C37038"/>
    <w:rsid w:val="00C40BDF"/>
    <w:rsid w:val="00C41408"/>
    <w:rsid w:val="00C41AAE"/>
    <w:rsid w:val="00C41E3F"/>
    <w:rsid w:val="00C4239B"/>
    <w:rsid w:val="00C42FAC"/>
    <w:rsid w:val="00C42FFE"/>
    <w:rsid w:val="00C44889"/>
    <w:rsid w:val="00C46F4A"/>
    <w:rsid w:val="00C4704A"/>
    <w:rsid w:val="00C4767F"/>
    <w:rsid w:val="00C47AF5"/>
    <w:rsid w:val="00C540DF"/>
    <w:rsid w:val="00C545DC"/>
    <w:rsid w:val="00C546D9"/>
    <w:rsid w:val="00C54945"/>
    <w:rsid w:val="00C56CE4"/>
    <w:rsid w:val="00C56CFB"/>
    <w:rsid w:val="00C623F4"/>
    <w:rsid w:val="00C6382D"/>
    <w:rsid w:val="00C63AFB"/>
    <w:rsid w:val="00C63E0B"/>
    <w:rsid w:val="00C64BFA"/>
    <w:rsid w:val="00C66713"/>
    <w:rsid w:val="00C67B72"/>
    <w:rsid w:val="00C702AA"/>
    <w:rsid w:val="00C7071A"/>
    <w:rsid w:val="00C70FCF"/>
    <w:rsid w:val="00C712D9"/>
    <w:rsid w:val="00C71851"/>
    <w:rsid w:val="00C71C9B"/>
    <w:rsid w:val="00C71F35"/>
    <w:rsid w:val="00C75920"/>
    <w:rsid w:val="00C759EA"/>
    <w:rsid w:val="00C75AEF"/>
    <w:rsid w:val="00C77693"/>
    <w:rsid w:val="00C77B29"/>
    <w:rsid w:val="00C8090E"/>
    <w:rsid w:val="00C817A6"/>
    <w:rsid w:val="00C8200F"/>
    <w:rsid w:val="00C82AF4"/>
    <w:rsid w:val="00C842E5"/>
    <w:rsid w:val="00C84EA4"/>
    <w:rsid w:val="00C8691B"/>
    <w:rsid w:val="00C87367"/>
    <w:rsid w:val="00C90344"/>
    <w:rsid w:val="00C90E95"/>
    <w:rsid w:val="00C9112C"/>
    <w:rsid w:val="00C9140A"/>
    <w:rsid w:val="00C922EE"/>
    <w:rsid w:val="00C937F4"/>
    <w:rsid w:val="00C9429C"/>
    <w:rsid w:val="00C9553B"/>
    <w:rsid w:val="00C96F3E"/>
    <w:rsid w:val="00C97343"/>
    <w:rsid w:val="00C973E5"/>
    <w:rsid w:val="00CA0BF2"/>
    <w:rsid w:val="00CA24B8"/>
    <w:rsid w:val="00CA2A12"/>
    <w:rsid w:val="00CA442A"/>
    <w:rsid w:val="00CA4FC4"/>
    <w:rsid w:val="00CA670E"/>
    <w:rsid w:val="00CA6E18"/>
    <w:rsid w:val="00CA709C"/>
    <w:rsid w:val="00CB03D9"/>
    <w:rsid w:val="00CB2583"/>
    <w:rsid w:val="00CC0909"/>
    <w:rsid w:val="00CC0CB4"/>
    <w:rsid w:val="00CC2587"/>
    <w:rsid w:val="00CC2B1B"/>
    <w:rsid w:val="00CC318C"/>
    <w:rsid w:val="00CC3FF6"/>
    <w:rsid w:val="00CC4B4B"/>
    <w:rsid w:val="00CC4E3D"/>
    <w:rsid w:val="00CC5AD0"/>
    <w:rsid w:val="00CC6BA1"/>
    <w:rsid w:val="00CC6F0E"/>
    <w:rsid w:val="00CC7B64"/>
    <w:rsid w:val="00CD079E"/>
    <w:rsid w:val="00CD07C3"/>
    <w:rsid w:val="00CD3488"/>
    <w:rsid w:val="00CD3A8D"/>
    <w:rsid w:val="00CD491A"/>
    <w:rsid w:val="00CD4EB1"/>
    <w:rsid w:val="00CD52A7"/>
    <w:rsid w:val="00CD53A1"/>
    <w:rsid w:val="00CD5A8C"/>
    <w:rsid w:val="00CD62FD"/>
    <w:rsid w:val="00CD7E91"/>
    <w:rsid w:val="00CE1BDD"/>
    <w:rsid w:val="00CE32EF"/>
    <w:rsid w:val="00CE381D"/>
    <w:rsid w:val="00CE506C"/>
    <w:rsid w:val="00CE5684"/>
    <w:rsid w:val="00CE569A"/>
    <w:rsid w:val="00CE6BC9"/>
    <w:rsid w:val="00CE7356"/>
    <w:rsid w:val="00CE73DC"/>
    <w:rsid w:val="00CF2B13"/>
    <w:rsid w:val="00CF3067"/>
    <w:rsid w:val="00CF39A0"/>
    <w:rsid w:val="00CF41E5"/>
    <w:rsid w:val="00CF43E8"/>
    <w:rsid w:val="00CF4DA4"/>
    <w:rsid w:val="00CF71B9"/>
    <w:rsid w:val="00D00783"/>
    <w:rsid w:val="00D0091C"/>
    <w:rsid w:val="00D00979"/>
    <w:rsid w:val="00D020B3"/>
    <w:rsid w:val="00D020D9"/>
    <w:rsid w:val="00D02C34"/>
    <w:rsid w:val="00D03751"/>
    <w:rsid w:val="00D04C5E"/>
    <w:rsid w:val="00D04E55"/>
    <w:rsid w:val="00D05BFF"/>
    <w:rsid w:val="00D05C08"/>
    <w:rsid w:val="00D06229"/>
    <w:rsid w:val="00D0740B"/>
    <w:rsid w:val="00D11321"/>
    <w:rsid w:val="00D1152E"/>
    <w:rsid w:val="00D11E2C"/>
    <w:rsid w:val="00D1374E"/>
    <w:rsid w:val="00D14003"/>
    <w:rsid w:val="00D14124"/>
    <w:rsid w:val="00D16827"/>
    <w:rsid w:val="00D17DDA"/>
    <w:rsid w:val="00D17E32"/>
    <w:rsid w:val="00D20938"/>
    <w:rsid w:val="00D21A24"/>
    <w:rsid w:val="00D21C1F"/>
    <w:rsid w:val="00D223E4"/>
    <w:rsid w:val="00D22819"/>
    <w:rsid w:val="00D2468F"/>
    <w:rsid w:val="00D24AFF"/>
    <w:rsid w:val="00D25A43"/>
    <w:rsid w:val="00D26203"/>
    <w:rsid w:val="00D269A8"/>
    <w:rsid w:val="00D269F6"/>
    <w:rsid w:val="00D27C0B"/>
    <w:rsid w:val="00D3293B"/>
    <w:rsid w:val="00D33081"/>
    <w:rsid w:val="00D33174"/>
    <w:rsid w:val="00D34118"/>
    <w:rsid w:val="00D35D2C"/>
    <w:rsid w:val="00D36F96"/>
    <w:rsid w:val="00D370D6"/>
    <w:rsid w:val="00D4096D"/>
    <w:rsid w:val="00D40B6E"/>
    <w:rsid w:val="00D433D9"/>
    <w:rsid w:val="00D434E0"/>
    <w:rsid w:val="00D440C3"/>
    <w:rsid w:val="00D445B5"/>
    <w:rsid w:val="00D44D82"/>
    <w:rsid w:val="00D46A59"/>
    <w:rsid w:val="00D46C02"/>
    <w:rsid w:val="00D4737D"/>
    <w:rsid w:val="00D5059E"/>
    <w:rsid w:val="00D514E5"/>
    <w:rsid w:val="00D5331F"/>
    <w:rsid w:val="00D53738"/>
    <w:rsid w:val="00D54BBE"/>
    <w:rsid w:val="00D54F2C"/>
    <w:rsid w:val="00D554CC"/>
    <w:rsid w:val="00D56755"/>
    <w:rsid w:val="00D60D4B"/>
    <w:rsid w:val="00D62932"/>
    <w:rsid w:val="00D678BB"/>
    <w:rsid w:val="00D70813"/>
    <w:rsid w:val="00D7089D"/>
    <w:rsid w:val="00D708C6"/>
    <w:rsid w:val="00D70C00"/>
    <w:rsid w:val="00D70FDA"/>
    <w:rsid w:val="00D734F6"/>
    <w:rsid w:val="00D7526B"/>
    <w:rsid w:val="00D75283"/>
    <w:rsid w:val="00D75708"/>
    <w:rsid w:val="00D75A2D"/>
    <w:rsid w:val="00D76E37"/>
    <w:rsid w:val="00D800DB"/>
    <w:rsid w:val="00D80494"/>
    <w:rsid w:val="00D80A12"/>
    <w:rsid w:val="00D80C72"/>
    <w:rsid w:val="00D81243"/>
    <w:rsid w:val="00D83BCB"/>
    <w:rsid w:val="00D851A9"/>
    <w:rsid w:val="00D85C1C"/>
    <w:rsid w:val="00D8698A"/>
    <w:rsid w:val="00D87537"/>
    <w:rsid w:val="00D91652"/>
    <w:rsid w:val="00D92843"/>
    <w:rsid w:val="00D92F8B"/>
    <w:rsid w:val="00D93138"/>
    <w:rsid w:val="00D934BB"/>
    <w:rsid w:val="00D9540E"/>
    <w:rsid w:val="00D97D2F"/>
    <w:rsid w:val="00DA0FE4"/>
    <w:rsid w:val="00DA1FD3"/>
    <w:rsid w:val="00DA4C51"/>
    <w:rsid w:val="00DA65A2"/>
    <w:rsid w:val="00DA6ABE"/>
    <w:rsid w:val="00DA6CDC"/>
    <w:rsid w:val="00DA7D61"/>
    <w:rsid w:val="00DB01CC"/>
    <w:rsid w:val="00DB0E2A"/>
    <w:rsid w:val="00DB1330"/>
    <w:rsid w:val="00DB2A12"/>
    <w:rsid w:val="00DB2D2F"/>
    <w:rsid w:val="00DB34AB"/>
    <w:rsid w:val="00DB3903"/>
    <w:rsid w:val="00DB3F37"/>
    <w:rsid w:val="00DB52DB"/>
    <w:rsid w:val="00DB59CD"/>
    <w:rsid w:val="00DB68F3"/>
    <w:rsid w:val="00DC0270"/>
    <w:rsid w:val="00DC4CAF"/>
    <w:rsid w:val="00DC604C"/>
    <w:rsid w:val="00DC6786"/>
    <w:rsid w:val="00DC67B5"/>
    <w:rsid w:val="00DC75EC"/>
    <w:rsid w:val="00DC7C8A"/>
    <w:rsid w:val="00DD0345"/>
    <w:rsid w:val="00DD199E"/>
    <w:rsid w:val="00DD2286"/>
    <w:rsid w:val="00DD30CA"/>
    <w:rsid w:val="00DD366B"/>
    <w:rsid w:val="00DD3AB1"/>
    <w:rsid w:val="00DD40FB"/>
    <w:rsid w:val="00DD4F73"/>
    <w:rsid w:val="00DD514D"/>
    <w:rsid w:val="00DD5784"/>
    <w:rsid w:val="00DD5871"/>
    <w:rsid w:val="00DD614C"/>
    <w:rsid w:val="00DD6635"/>
    <w:rsid w:val="00DD6DE0"/>
    <w:rsid w:val="00DD6EA3"/>
    <w:rsid w:val="00DD7FAF"/>
    <w:rsid w:val="00DE068D"/>
    <w:rsid w:val="00DE2426"/>
    <w:rsid w:val="00DE396E"/>
    <w:rsid w:val="00DE4676"/>
    <w:rsid w:val="00DE73C7"/>
    <w:rsid w:val="00DE76CB"/>
    <w:rsid w:val="00DF0D4F"/>
    <w:rsid w:val="00DF1615"/>
    <w:rsid w:val="00DF4614"/>
    <w:rsid w:val="00DF4794"/>
    <w:rsid w:val="00DF795F"/>
    <w:rsid w:val="00E0162C"/>
    <w:rsid w:val="00E01745"/>
    <w:rsid w:val="00E017F9"/>
    <w:rsid w:val="00E0209A"/>
    <w:rsid w:val="00E05A00"/>
    <w:rsid w:val="00E05F24"/>
    <w:rsid w:val="00E06396"/>
    <w:rsid w:val="00E0698E"/>
    <w:rsid w:val="00E06AD6"/>
    <w:rsid w:val="00E104BD"/>
    <w:rsid w:val="00E106C9"/>
    <w:rsid w:val="00E10DEF"/>
    <w:rsid w:val="00E117EF"/>
    <w:rsid w:val="00E12707"/>
    <w:rsid w:val="00E129F3"/>
    <w:rsid w:val="00E12E10"/>
    <w:rsid w:val="00E15744"/>
    <w:rsid w:val="00E15891"/>
    <w:rsid w:val="00E167F9"/>
    <w:rsid w:val="00E16D6B"/>
    <w:rsid w:val="00E17443"/>
    <w:rsid w:val="00E174C2"/>
    <w:rsid w:val="00E17B5F"/>
    <w:rsid w:val="00E2002C"/>
    <w:rsid w:val="00E20963"/>
    <w:rsid w:val="00E21652"/>
    <w:rsid w:val="00E23312"/>
    <w:rsid w:val="00E24A74"/>
    <w:rsid w:val="00E24DCF"/>
    <w:rsid w:val="00E26ECB"/>
    <w:rsid w:val="00E3195F"/>
    <w:rsid w:val="00E33F4E"/>
    <w:rsid w:val="00E35175"/>
    <w:rsid w:val="00E36CC7"/>
    <w:rsid w:val="00E37D7E"/>
    <w:rsid w:val="00E40845"/>
    <w:rsid w:val="00E411C8"/>
    <w:rsid w:val="00E41AC7"/>
    <w:rsid w:val="00E425A3"/>
    <w:rsid w:val="00E42AD9"/>
    <w:rsid w:val="00E433F9"/>
    <w:rsid w:val="00E44113"/>
    <w:rsid w:val="00E44DB7"/>
    <w:rsid w:val="00E452B3"/>
    <w:rsid w:val="00E47E20"/>
    <w:rsid w:val="00E500CD"/>
    <w:rsid w:val="00E506B4"/>
    <w:rsid w:val="00E518E8"/>
    <w:rsid w:val="00E5640C"/>
    <w:rsid w:val="00E57650"/>
    <w:rsid w:val="00E57E3E"/>
    <w:rsid w:val="00E60275"/>
    <w:rsid w:val="00E60F0E"/>
    <w:rsid w:val="00E620A4"/>
    <w:rsid w:val="00E63768"/>
    <w:rsid w:val="00E64335"/>
    <w:rsid w:val="00E65BB2"/>
    <w:rsid w:val="00E65EF4"/>
    <w:rsid w:val="00E65FB1"/>
    <w:rsid w:val="00E66038"/>
    <w:rsid w:val="00E67331"/>
    <w:rsid w:val="00E67C28"/>
    <w:rsid w:val="00E70BFF"/>
    <w:rsid w:val="00E72038"/>
    <w:rsid w:val="00E72DE4"/>
    <w:rsid w:val="00E72EB6"/>
    <w:rsid w:val="00E73635"/>
    <w:rsid w:val="00E73BC6"/>
    <w:rsid w:val="00E73C43"/>
    <w:rsid w:val="00E74077"/>
    <w:rsid w:val="00E75647"/>
    <w:rsid w:val="00E75AF8"/>
    <w:rsid w:val="00E768D9"/>
    <w:rsid w:val="00E77413"/>
    <w:rsid w:val="00E7746B"/>
    <w:rsid w:val="00E80C57"/>
    <w:rsid w:val="00E80DAA"/>
    <w:rsid w:val="00E811B6"/>
    <w:rsid w:val="00E81843"/>
    <w:rsid w:val="00E81A31"/>
    <w:rsid w:val="00E81C82"/>
    <w:rsid w:val="00E82783"/>
    <w:rsid w:val="00E82AF1"/>
    <w:rsid w:val="00E8385C"/>
    <w:rsid w:val="00E83DB0"/>
    <w:rsid w:val="00E8404C"/>
    <w:rsid w:val="00E84112"/>
    <w:rsid w:val="00E8491D"/>
    <w:rsid w:val="00E84A16"/>
    <w:rsid w:val="00E855B6"/>
    <w:rsid w:val="00E85EBD"/>
    <w:rsid w:val="00E864F1"/>
    <w:rsid w:val="00E86F41"/>
    <w:rsid w:val="00E87F3C"/>
    <w:rsid w:val="00E909BB"/>
    <w:rsid w:val="00E9185A"/>
    <w:rsid w:val="00E941BB"/>
    <w:rsid w:val="00E95ABA"/>
    <w:rsid w:val="00E95EB7"/>
    <w:rsid w:val="00E968B1"/>
    <w:rsid w:val="00E96E6A"/>
    <w:rsid w:val="00E977D4"/>
    <w:rsid w:val="00E97F6F"/>
    <w:rsid w:val="00EA0F0F"/>
    <w:rsid w:val="00EA14BF"/>
    <w:rsid w:val="00EA1919"/>
    <w:rsid w:val="00EA2972"/>
    <w:rsid w:val="00EA2C9B"/>
    <w:rsid w:val="00EA4139"/>
    <w:rsid w:val="00EA44D1"/>
    <w:rsid w:val="00EB13D6"/>
    <w:rsid w:val="00EB141B"/>
    <w:rsid w:val="00EB2B3C"/>
    <w:rsid w:val="00EB3D95"/>
    <w:rsid w:val="00EB40FE"/>
    <w:rsid w:val="00EB538E"/>
    <w:rsid w:val="00EB6F63"/>
    <w:rsid w:val="00EB71C7"/>
    <w:rsid w:val="00EB73CD"/>
    <w:rsid w:val="00EB771E"/>
    <w:rsid w:val="00EC004A"/>
    <w:rsid w:val="00EC094D"/>
    <w:rsid w:val="00EC1314"/>
    <w:rsid w:val="00EC5F16"/>
    <w:rsid w:val="00EC687A"/>
    <w:rsid w:val="00EC6A8A"/>
    <w:rsid w:val="00EC7C47"/>
    <w:rsid w:val="00EC7C7B"/>
    <w:rsid w:val="00ED0871"/>
    <w:rsid w:val="00ED1623"/>
    <w:rsid w:val="00ED2425"/>
    <w:rsid w:val="00ED265B"/>
    <w:rsid w:val="00ED2897"/>
    <w:rsid w:val="00ED2C62"/>
    <w:rsid w:val="00ED4346"/>
    <w:rsid w:val="00ED48EC"/>
    <w:rsid w:val="00ED564A"/>
    <w:rsid w:val="00ED6480"/>
    <w:rsid w:val="00ED6A09"/>
    <w:rsid w:val="00ED75CC"/>
    <w:rsid w:val="00EE03F1"/>
    <w:rsid w:val="00EE0CDD"/>
    <w:rsid w:val="00EE13C6"/>
    <w:rsid w:val="00EE1F34"/>
    <w:rsid w:val="00EE240D"/>
    <w:rsid w:val="00EE2C40"/>
    <w:rsid w:val="00EE3EA1"/>
    <w:rsid w:val="00EE43AD"/>
    <w:rsid w:val="00EE59A2"/>
    <w:rsid w:val="00EE6FE4"/>
    <w:rsid w:val="00EF0EBA"/>
    <w:rsid w:val="00EF1884"/>
    <w:rsid w:val="00EF3E3D"/>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39C3"/>
    <w:rsid w:val="00F1470C"/>
    <w:rsid w:val="00F1743E"/>
    <w:rsid w:val="00F176A5"/>
    <w:rsid w:val="00F21FED"/>
    <w:rsid w:val="00F227D6"/>
    <w:rsid w:val="00F22F7B"/>
    <w:rsid w:val="00F24666"/>
    <w:rsid w:val="00F255D7"/>
    <w:rsid w:val="00F25960"/>
    <w:rsid w:val="00F266FD"/>
    <w:rsid w:val="00F27138"/>
    <w:rsid w:val="00F3090F"/>
    <w:rsid w:val="00F32562"/>
    <w:rsid w:val="00F327B5"/>
    <w:rsid w:val="00F32C79"/>
    <w:rsid w:val="00F32D11"/>
    <w:rsid w:val="00F33ACC"/>
    <w:rsid w:val="00F36498"/>
    <w:rsid w:val="00F36678"/>
    <w:rsid w:val="00F3674B"/>
    <w:rsid w:val="00F36A47"/>
    <w:rsid w:val="00F36C29"/>
    <w:rsid w:val="00F37540"/>
    <w:rsid w:val="00F3789E"/>
    <w:rsid w:val="00F4033D"/>
    <w:rsid w:val="00F40A78"/>
    <w:rsid w:val="00F4151F"/>
    <w:rsid w:val="00F4198C"/>
    <w:rsid w:val="00F42A27"/>
    <w:rsid w:val="00F44284"/>
    <w:rsid w:val="00F442D0"/>
    <w:rsid w:val="00F45958"/>
    <w:rsid w:val="00F465C1"/>
    <w:rsid w:val="00F46AF3"/>
    <w:rsid w:val="00F47E5B"/>
    <w:rsid w:val="00F5198A"/>
    <w:rsid w:val="00F51F67"/>
    <w:rsid w:val="00F54A3D"/>
    <w:rsid w:val="00F5759E"/>
    <w:rsid w:val="00F602C5"/>
    <w:rsid w:val="00F613ED"/>
    <w:rsid w:val="00F6278D"/>
    <w:rsid w:val="00F63564"/>
    <w:rsid w:val="00F6519A"/>
    <w:rsid w:val="00F668F0"/>
    <w:rsid w:val="00F66D8B"/>
    <w:rsid w:val="00F6782D"/>
    <w:rsid w:val="00F718C5"/>
    <w:rsid w:val="00F73005"/>
    <w:rsid w:val="00F74C76"/>
    <w:rsid w:val="00F75204"/>
    <w:rsid w:val="00F75D73"/>
    <w:rsid w:val="00F76FB5"/>
    <w:rsid w:val="00F80088"/>
    <w:rsid w:val="00F80CE9"/>
    <w:rsid w:val="00F80E11"/>
    <w:rsid w:val="00F83F05"/>
    <w:rsid w:val="00F85F42"/>
    <w:rsid w:val="00F86EF4"/>
    <w:rsid w:val="00F8700F"/>
    <w:rsid w:val="00F870FF"/>
    <w:rsid w:val="00F901DC"/>
    <w:rsid w:val="00F93AA5"/>
    <w:rsid w:val="00F941DB"/>
    <w:rsid w:val="00F9639D"/>
    <w:rsid w:val="00F96E9D"/>
    <w:rsid w:val="00FA113F"/>
    <w:rsid w:val="00FA116E"/>
    <w:rsid w:val="00FA11E3"/>
    <w:rsid w:val="00FA24ED"/>
    <w:rsid w:val="00FA30DE"/>
    <w:rsid w:val="00FA3B4C"/>
    <w:rsid w:val="00FA4386"/>
    <w:rsid w:val="00FA466C"/>
    <w:rsid w:val="00FA5577"/>
    <w:rsid w:val="00FA7507"/>
    <w:rsid w:val="00FA75C0"/>
    <w:rsid w:val="00FB1770"/>
    <w:rsid w:val="00FB188D"/>
    <w:rsid w:val="00FB2D9D"/>
    <w:rsid w:val="00FB39AE"/>
    <w:rsid w:val="00FB3C16"/>
    <w:rsid w:val="00FB3D3D"/>
    <w:rsid w:val="00FB4F97"/>
    <w:rsid w:val="00FB7674"/>
    <w:rsid w:val="00FB7A5C"/>
    <w:rsid w:val="00FB7CE2"/>
    <w:rsid w:val="00FB7F00"/>
    <w:rsid w:val="00FC08C2"/>
    <w:rsid w:val="00FC2225"/>
    <w:rsid w:val="00FC2986"/>
    <w:rsid w:val="00FC3451"/>
    <w:rsid w:val="00FC3EB9"/>
    <w:rsid w:val="00FC4059"/>
    <w:rsid w:val="00FC48E1"/>
    <w:rsid w:val="00FC4DC7"/>
    <w:rsid w:val="00FC5665"/>
    <w:rsid w:val="00FC56D1"/>
    <w:rsid w:val="00FC6F92"/>
    <w:rsid w:val="00FD03E2"/>
    <w:rsid w:val="00FD0C6E"/>
    <w:rsid w:val="00FD16EC"/>
    <w:rsid w:val="00FD1C2E"/>
    <w:rsid w:val="00FD2D0E"/>
    <w:rsid w:val="00FD2E2C"/>
    <w:rsid w:val="00FD305A"/>
    <w:rsid w:val="00FD4766"/>
    <w:rsid w:val="00FD5B8A"/>
    <w:rsid w:val="00FD5C36"/>
    <w:rsid w:val="00FD6401"/>
    <w:rsid w:val="00FD6C6B"/>
    <w:rsid w:val="00FD7772"/>
    <w:rsid w:val="00FE1EDF"/>
    <w:rsid w:val="00FE2487"/>
    <w:rsid w:val="00FE5238"/>
    <w:rsid w:val="00FE5A42"/>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DB4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 w:type="paragraph" w:styleId="ListParagraph">
    <w:name w:val="List Paragraph"/>
    <w:basedOn w:val="Normal"/>
    <w:uiPriority w:val="34"/>
    <w:qFormat/>
    <w:rsid w:val="00F33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886287">
      <w:bodyDiv w:val="1"/>
      <w:marLeft w:val="0"/>
      <w:marRight w:val="0"/>
      <w:marTop w:val="0"/>
      <w:marBottom w:val="0"/>
      <w:divBdr>
        <w:top w:val="none" w:sz="0" w:space="0" w:color="auto"/>
        <w:left w:val="none" w:sz="0" w:space="0" w:color="auto"/>
        <w:bottom w:val="none" w:sz="0" w:space="0" w:color="auto"/>
        <w:right w:val="none" w:sz="0" w:space="0" w:color="auto"/>
      </w:divBdr>
    </w:div>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 w:id="2141217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0D078A"/>
    <w:rsid w:val="00112FEB"/>
    <w:rsid w:val="001E070C"/>
    <w:rsid w:val="002035CC"/>
    <w:rsid w:val="0023151B"/>
    <w:rsid w:val="0025012C"/>
    <w:rsid w:val="002C7338"/>
    <w:rsid w:val="003163BD"/>
    <w:rsid w:val="00322A0F"/>
    <w:rsid w:val="003F63F4"/>
    <w:rsid w:val="0049245F"/>
    <w:rsid w:val="004A3D7B"/>
    <w:rsid w:val="004C55D2"/>
    <w:rsid w:val="004D0D57"/>
    <w:rsid w:val="005023F6"/>
    <w:rsid w:val="00572CD3"/>
    <w:rsid w:val="00595033"/>
    <w:rsid w:val="005E45B0"/>
    <w:rsid w:val="005E67D8"/>
    <w:rsid w:val="00626EE4"/>
    <w:rsid w:val="006B3C4A"/>
    <w:rsid w:val="006E50F4"/>
    <w:rsid w:val="00713FFA"/>
    <w:rsid w:val="00756A85"/>
    <w:rsid w:val="00763BF7"/>
    <w:rsid w:val="00765E27"/>
    <w:rsid w:val="00875C9F"/>
    <w:rsid w:val="00941CD7"/>
    <w:rsid w:val="00960FED"/>
    <w:rsid w:val="009A43F4"/>
    <w:rsid w:val="00A70EDE"/>
    <w:rsid w:val="00A84B34"/>
    <w:rsid w:val="00AA3F62"/>
    <w:rsid w:val="00B10AE9"/>
    <w:rsid w:val="00B313C0"/>
    <w:rsid w:val="00B8119D"/>
    <w:rsid w:val="00BC7D98"/>
    <w:rsid w:val="00BD1B2A"/>
    <w:rsid w:val="00C0386F"/>
    <w:rsid w:val="00C2770B"/>
    <w:rsid w:val="00C4347C"/>
    <w:rsid w:val="00C945F1"/>
    <w:rsid w:val="00CF34B1"/>
    <w:rsid w:val="00D82970"/>
    <w:rsid w:val="00D85430"/>
    <w:rsid w:val="00DB4360"/>
    <w:rsid w:val="00E017EC"/>
    <w:rsid w:val="00E432E1"/>
    <w:rsid w:val="00EA56A7"/>
    <w:rsid w:val="00EA727D"/>
    <w:rsid w:val="00F90DB4"/>
    <w:rsid w:val="00FC73CC"/>
    <w:rsid w:val="00FE17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DF5E2-7A06-1747-96C9-493467BBF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47</Pages>
  <Words>12957</Words>
  <Characters>73859</Characters>
  <Application>Microsoft Macintosh Word</Application>
  <DocSecurity>0</DocSecurity>
  <Lines>615</Lines>
  <Paragraphs>173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An ERP Study of Multidimensional Source Retrieval in Depression</vt:lpstr>
      <vt:lpstr>Elyssa M. Barrick and Daniel G. Dillon</vt:lpstr>
      <vt:lpstr>Center for Depression, Anxiety and Stress Research, McLean Hospital</vt:lpstr>
      <vt:lpstr>Corresponding author: </vt:lpstr>
      <vt:lpstr>Abstract</vt:lpstr>
      <vt:lpstr>Keywords: source memory, retrieval, ERP, recollection, depression</vt:lpstr>
      <vt:lpstr>2. Materials and Methods</vt:lpstr>
      <vt:lpstr>2.1. Participants and self-report</vt:lpstr>
      <vt:lpstr>2.2. Task</vt:lpstr>
      <vt:lpstr>2.3. EEG Recording</vt:lpstr>
      <vt:lpstr>2.4. Behavioral Analysis</vt:lpstr>
      <vt:lpstr>2.5. ERP Analysis</vt:lpstr>
      <vt:lpstr>2.6. Individual Differences</vt:lpstr>
      <vt:lpstr>3.1. Demographics</vt:lpstr>
      <vt:lpstr>3.2. Behavior</vt:lpstr>
      <vt:lpstr>3.3. ERPs</vt:lpstr>
      <vt:lpstr>3.4 Individual Differences</vt:lpstr>
      <vt:lpstr>4. Discussion</vt:lpstr>
      <vt:lpstr>Acknowledgements</vt:lpstr>
      <vt:lpstr>Financial Disclosures</vt:lpstr>
      <vt:lpstr>References</vt:lpstr>
      <vt:lpstr>Figure Captions</vt:lpstr>
    </vt:vector>
  </TitlesOfParts>
  <Company>McLean</Company>
  <LinksUpToDate>false</LinksUpToDate>
  <CharactersWithSpaces>86643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Elyssa Barrick</cp:lastModifiedBy>
  <cp:revision>7</cp:revision>
  <cp:lastPrinted>2017-03-10T22:02:00Z</cp:lastPrinted>
  <dcterms:created xsi:type="dcterms:W3CDTF">2017-03-13T18:17:00Z</dcterms:created>
  <dcterms:modified xsi:type="dcterms:W3CDTF">2017-03-13T21:17:00Z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http://www.zotero.org/styles/neuropsychologia</vt:lpwstr>
  </property>
  <property fmtid="{D5CDD505-2E9C-101B-9397-08002B2CF9AE}" pid="21" name="Mendeley Recent Style Name 9_1">
    <vt:lpwstr>Neuropsychologia</vt:lpwstr>
  </property>
</Properties>
</file>
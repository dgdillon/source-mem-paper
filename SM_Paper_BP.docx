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65074" w14:textId="77777777" w:rsidR="00BE12ED" w:rsidRDefault="000824C0" w:rsidP="009019B7">
      <w:pPr>
        <w:spacing w:line="480" w:lineRule="auto"/>
        <w:jc w:val="center"/>
        <w:rPr>
          <w:b/>
        </w:rPr>
      </w:pPr>
      <w:r>
        <w:rPr>
          <w:b/>
        </w:rPr>
        <w:t xml:space="preserve">The Impact of Depression on Brain Activity During </w:t>
      </w:r>
      <w:r w:rsidR="006B69AC">
        <w:rPr>
          <w:b/>
        </w:rPr>
        <w:t>Source Memory Retrieval</w:t>
      </w:r>
    </w:p>
    <w:p w14:paraId="41395186" w14:textId="77777777" w:rsidR="00BE12ED" w:rsidRDefault="00110762" w:rsidP="00BE12ED">
      <w:pPr>
        <w:spacing w:line="480" w:lineRule="auto"/>
        <w:jc w:val="center"/>
        <w:rPr>
          <w:rFonts w:cs="Times New Roman"/>
        </w:rPr>
      </w:pPr>
      <w:proofErr w:type="spellStart"/>
      <w:r>
        <w:rPr>
          <w:rFonts w:cs="Times New Roman"/>
        </w:rPr>
        <w:t>Elyssa</w:t>
      </w:r>
      <w:proofErr w:type="spellEnd"/>
      <w:r>
        <w:rPr>
          <w:rFonts w:cs="Times New Roman"/>
        </w:rPr>
        <w:t xml:space="preserve"> M. </w:t>
      </w:r>
      <w:proofErr w:type="spellStart"/>
      <w:r>
        <w:rPr>
          <w:rFonts w:cs="Times New Roman"/>
        </w:rPr>
        <w:t>Barrick</w:t>
      </w:r>
      <w:proofErr w:type="spellEnd"/>
      <w:r w:rsidR="002B42DF">
        <w:rPr>
          <w:rFonts w:cs="Times New Roman"/>
        </w:rPr>
        <w:t xml:space="preserve"> and Daniel G. Dillon</w:t>
      </w:r>
    </w:p>
    <w:p w14:paraId="4EF96449" w14:textId="77777777" w:rsidR="00BE12ED" w:rsidRPr="00BE12ED" w:rsidRDefault="00BE12ED" w:rsidP="00BE12ED">
      <w:pPr>
        <w:spacing w:line="480" w:lineRule="auto"/>
        <w:jc w:val="center"/>
        <w:rPr>
          <w:rFonts w:cs="Times New Roman"/>
        </w:rPr>
      </w:pPr>
    </w:p>
    <w:p w14:paraId="50891FDB" w14:textId="77777777" w:rsidR="00CF41E5" w:rsidRDefault="00CF41E5" w:rsidP="0029576E">
      <w:pPr>
        <w:spacing w:line="480" w:lineRule="auto"/>
        <w:jc w:val="center"/>
        <w:rPr>
          <w:rFonts w:cs="Times New Roman"/>
        </w:rPr>
      </w:pPr>
    </w:p>
    <w:p w14:paraId="3797FE82" w14:textId="77777777" w:rsidR="00B877FE" w:rsidRDefault="00B877FE" w:rsidP="00BE12ED">
      <w:pPr>
        <w:pStyle w:val="HTMLPreformatted"/>
        <w:spacing w:line="340" w:lineRule="exact"/>
        <w:rPr>
          <w:rFonts w:ascii="Times New Roman" w:hAnsi="Times New Roman"/>
          <w:sz w:val="24"/>
          <w:szCs w:val="24"/>
          <w:u w:val="single"/>
          <w:lang w:val="en-GB"/>
        </w:rPr>
      </w:pPr>
    </w:p>
    <w:p w14:paraId="5D0B94EC" w14:textId="77777777" w:rsidR="00B877FE" w:rsidRDefault="00B877FE" w:rsidP="00BE12ED">
      <w:pPr>
        <w:pStyle w:val="HTMLPreformatted"/>
        <w:spacing w:line="340" w:lineRule="exact"/>
        <w:rPr>
          <w:rFonts w:ascii="Times New Roman" w:hAnsi="Times New Roman"/>
          <w:sz w:val="24"/>
          <w:szCs w:val="24"/>
          <w:u w:val="single"/>
          <w:lang w:val="en-GB"/>
        </w:rPr>
      </w:pPr>
    </w:p>
    <w:p w14:paraId="205CF774" w14:textId="77777777" w:rsidR="00B877FE" w:rsidRDefault="00B877FE" w:rsidP="00BE12ED">
      <w:pPr>
        <w:pStyle w:val="HTMLPreformatted"/>
        <w:spacing w:line="340" w:lineRule="exact"/>
        <w:rPr>
          <w:rFonts w:ascii="Times New Roman" w:hAnsi="Times New Roman"/>
          <w:sz w:val="24"/>
          <w:szCs w:val="24"/>
          <w:u w:val="single"/>
          <w:lang w:val="en-GB"/>
        </w:rPr>
      </w:pPr>
    </w:p>
    <w:p w14:paraId="298DEF30" w14:textId="77777777" w:rsidR="00B877FE" w:rsidRDefault="00B877FE" w:rsidP="00BE12ED">
      <w:pPr>
        <w:pStyle w:val="HTMLPreformatted"/>
        <w:spacing w:line="340" w:lineRule="exact"/>
        <w:rPr>
          <w:rFonts w:ascii="Times New Roman" w:hAnsi="Times New Roman"/>
          <w:sz w:val="24"/>
          <w:szCs w:val="24"/>
          <w:u w:val="single"/>
          <w:lang w:val="en-GB"/>
        </w:rPr>
      </w:pPr>
    </w:p>
    <w:p w14:paraId="451DDA4E" w14:textId="77777777" w:rsidR="00B877FE" w:rsidRDefault="00B877FE" w:rsidP="00BE12ED">
      <w:pPr>
        <w:pStyle w:val="HTMLPreformatted"/>
        <w:spacing w:line="340" w:lineRule="exact"/>
        <w:rPr>
          <w:rFonts w:ascii="Times New Roman" w:hAnsi="Times New Roman"/>
          <w:sz w:val="24"/>
          <w:szCs w:val="24"/>
          <w:u w:val="single"/>
          <w:lang w:val="en-GB"/>
        </w:rPr>
      </w:pPr>
    </w:p>
    <w:p w14:paraId="254CC252" w14:textId="77777777" w:rsidR="00B877FE" w:rsidRDefault="00B877FE" w:rsidP="00BE12ED">
      <w:pPr>
        <w:pStyle w:val="HTMLPreformatted"/>
        <w:spacing w:line="340" w:lineRule="exact"/>
        <w:rPr>
          <w:rFonts w:ascii="Times New Roman" w:hAnsi="Times New Roman"/>
          <w:sz w:val="24"/>
          <w:szCs w:val="24"/>
          <w:u w:val="single"/>
          <w:lang w:val="en-GB"/>
        </w:rPr>
      </w:pPr>
    </w:p>
    <w:p w14:paraId="0CC7916B" w14:textId="77777777" w:rsidR="00B877FE" w:rsidRDefault="00B877FE" w:rsidP="00BE12ED">
      <w:pPr>
        <w:pStyle w:val="HTMLPreformatted"/>
        <w:spacing w:line="340" w:lineRule="exact"/>
        <w:rPr>
          <w:rFonts w:ascii="Times New Roman" w:hAnsi="Times New Roman"/>
          <w:sz w:val="24"/>
          <w:szCs w:val="24"/>
          <w:u w:val="single"/>
          <w:lang w:val="en-GB"/>
        </w:rPr>
      </w:pPr>
    </w:p>
    <w:p w14:paraId="5F22703D" w14:textId="77777777" w:rsidR="00B877FE" w:rsidRDefault="00B877FE" w:rsidP="00BE12ED">
      <w:pPr>
        <w:pStyle w:val="HTMLPreformatted"/>
        <w:spacing w:line="340" w:lineRule="exact"/>
        <w:rPr>
          <w:rFonts w:ascii="Times New Roman" w:hAnsi="Times New Roman"/>
          <w:sz w:val="24"/>
          <w:szCs w:val="24"/>
          <w:u w:val="single"/>
          <w:lang w:val="en-GB"/>
        </w:rPr>
      </w:pPr>
    </w:p>
    <w:p w14:paraId="4738C11B" w14:textId="77777777" w:rsidR="00B877FE" w:rsidRDefault="00B877FE" w:rsidP="00BE12ED">
      <w:pPr>
        <w:pStyle w:val="HTMLPreformatted"/>
        <w:spacing w:line="340" w:lineRule="exact"/>
        <w:rPr>
          <w:rFonts w:ascii="Times New Roman" w:hAnsi="Times New Roman"/>
          <w:sz w:val="24"/>
          <w:szCs w:val="24"/>
          <w:u w:val="single"/>
          <w:lang w:val="en-GB"/>
        </w:rPr>
      </w:pPr>
    </w:p>
    <w:p w14:paraId="675506B1" w14:textId="77777777" w:rsidR="00B877FE" w:rsidRDefault="00B877FE" w:rsidP="00BE12ED">
      <w:pPr>
        <w:pStyle w:val="HTMLPreformatted"/>
        <w:spacing w:line="340" w:lineRule="exact"/>
        <w:rPr>
          <w:rFonts w:ascii="Times New Roman" w:hAnsi="Times New Roman"/>
          <w:sz w:val="24"/>
          <w:szCs w:val="24"/>
          <w:u w:val="single"/>
          <w:lang w:val="en-GB"/>
        </w:rPr>
      </w:pPr>
    </w:p>
    <w:p w14:paraId="43EEA4FE" w14:textId="77777777" w:rsidR="00B877FE" w:rsidRDefault="00B877FE" w:rsidP="00BE12ED">
      <w:pPr>
        <w:pStyle w:val="HTMLPreformatted"/>
        <w:spacing w:line="340" w:lineRule="exact"/>
        <w:rPr>
          <w:rFonts w:ascii="Times New Roman" w:hAnsi="Times New Roman"/>
          <w:sz w:val="24"/>
          <w:szCs w:val="24"/>
          <w:u w:val="single"/>
          <w:lang w:val="en-GB"/>
        </w:rPr>
      </w:pPr>
    </w:p>
    <w:p w14:paraId="353C854E"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6DD2E3CA"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p>
    <w:p w14:paraId="4E79B025"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p>
    <w:p w14:paraId="2D676DB5" w14:textId="77777777"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none</w:t>
      </w:r>
    </w:p>
    <w:p w14:paraId="73E892AA" w14:textId="77777777" w:rsidR="00BE12ED" w:rsidRDefault="00BE12ED" w:rsidP="00BE12ED">
      <w:pPr>
        <w:pStyle w:val="HTMLPreformatted"/>
        <w:spacing w:line="340" w:lineRule="exact"/>
        <w:rPr>
          <w:rFonts w:ascii="Times New Roman" w:hAnsi="Times New Roman"/>
          <w:sz w:val="24"/>
          <w:szCs w:val="24"/>
          <w:lang w:val="en-GB"/>
        </w:rPr>
      </w:pPr>
    </w:p>
    <w:p w14:paraId="3C4F82C3" w14:textId="77777777"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p>
    <w:p w14:paraId="5158482F" w14:textId="77777777" w:rsidR="00CF41E5" w:rsidRDefault="00CF41E5" w:rsidP="00BE12ED">
      <w:pPr>
        <w:spacing w:line="480" w:lineRule="auto"/>
        <w:rPr>
          <w:rFonts w:cs="Times New Roman"/>
          <w:b/>
        </w:rPr>
      </w:pPr>
    </w:p>
    <w:p w14:paraId="42D608A4" w14:textId="77777777" w:rsidR="00B40F43" w:rsidRDefault="00B40F43" w:rsidP="00BE12ED">
      <w:pPr>
        <w:spacing w:line="480" w:lineRule="auto"/>
        <w:rPr>
          <w:rFonts w:cs="Times New Roman"/>
          <w:b/>
        </w:rPr>
      </w:pPr>
    </w:p>
    <w:p w14:paraId="2816660E" w14:textId="77777777" w:rsidR="00B40F43" w:rsidRDefault="00B40F43" w:rsidP="00BE12ED">
      <w:pPr>
        <w:spacing w:line="480" w:lineRule="auto"/>
        <w:rPr>
          <w:rFonts w:cs="Times New Roman"/>
          <w:b/>
        </w:rPr>
      </w:pPr>
    </w:p>
    <w:p w14:paraId="7E55DED4" w14:textId="77777777" w:rsidR="00B40F43" w:rsidRDefault="00B40F43" w:rsidP="00BE12ED">
      <w:pPr>
        <w:spacing w:line="480" w:lineRule="auto"/>
        <w:rPr>
          <w:rFonts w:cs="Times New Roman"/>
          <w:b/>
        </w:rPr>
      </w:pPr>
    </w:p>
    <w:p w14:paraId="3F52709D"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58B70BC7"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014BBBD8" w14:textId="77777777" w:rsidR="00BE12ED" w:rsidRDefault="00BE12ED" w:rsidP="00BE12ED">
      <w:pPr>
        <w:pStyle w:val="HTMLPreformatted"/>
        <w:spacing w:line="340" w:lineRule="exact"/>
        <w:rPr>
          <w:rFonts w:ascii="Times New Roman" w:hAnsi="Times New Roman"/>
          <w:sz w:val="24"/>
          <w:szCs w:val="24"/>
          <w:lang w:val="en-GB"/>
        </w:rPr>
      </w:pPr>
      <w:proofErr w:type="spellStart"/>
      <w:r w:rsidRPr="00CF1FB2">
        <w:rPr>
          <w:rFonts w:ascii="Times New Roman" w:hAnsi="Times New Roman"/>
          <w:sz w:val="24"/>
          <w:szCs w:val="24"/>
          <w:lang w:val="en-GB"/>
        </w:rPr>
        <w:t>Center</w:t>
      </w:r>
      <w:proofErr w:type="spellEnd"/>
      <w:r w:rsidRPr="00CF1FB2">
        <w:rPr>
          <w:rFonts w:ascii="Times New Roman" w:hAnsi="Times New Roman"/>
          <w:sz w:val="24"/>
          <w:szCs w:val="24"/>
          <w:lang w:val="en-GB"/>
        </w:rPr>
        <w:t xml:space="preserve">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51720C2F"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1F4A4231"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7EDA0BF1"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0E091AF5"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0E5BECF8"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779E8FE7"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19037866"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352E8EB0" w14:textId="34366E79"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AD0922">
        <w:rPr>
          <w:rFonts w:cs="Times New Roman"/>
        </w:rPr>
        <w:t>Recollection is disrupted in M</w:t>
      </w:r>
      <w:r w:rsidR="00A97DBD">
        <w:rPr>
          <w:rFonts w:cs="Times New Roman"/>
        </w:rPr>
        <w:t>ajor Depressive Disorder (MDD)</w:t>
      </w:r>
      <w:r w:rsidR="004D5625">
        <w:rPr>
          <w:rFonts w:cs="Times New Roman"/>
        </w:rPr>
        <w:t xml:space="preserve">, </w:t>
      </w:r>
      <w:r w:rsidR="00AD0922">
        <w:rPr>
          <w:rFonts w:cs="Times New Roman"/>
        </w:rPr>
        <w:t xml:space="preserve">but </w:t>
      </w:r>
      <w:r w:rsidR="00111B2B">
        <w:rPr>
          <w:rFonts w:cs="Times New Roman"/>
        </w:rPr>
        <w:t>this disrupt</w:t>
      </w:r>
      <w:r w:rsidR="00ED2425">
        <w:rPr>
          <w:rFonts w:cs="Times New Roman"/>
        </w:rPr>
        <w:t>ion can be minimized by focused</w:t>
      </w:r>
      <w:r w:rsidR="00111B2B">
        <w:rPr>
          <w:rFonts w:cs="Times New Roman"/>
        </w:rPr>
        <w:t xml:space="preserve"> attention at encoding and retrieval. </w:t>
      </w:r>
      <w:r w:rsidR="00ED2425">
        <w:rPr>
          <w:rFonts w:cs="Times New Roman"/>
        </w:rPr>
        <w:t>T</w:t>
      </w:r>
      <w:r w:rsidR="009E0939">
        <w:rPr>
          <w:rFonts w:cs="Times New Roman"/>
        </w:rPr>
        <w:t xml:space="preserve">he </w:t>
      </w:r>
      <w:r w:rsidR="00AD0922">
        <w:rPr>
          <w:rFonts w:cs="Times New Roman"/>
        </w:rPr>
        <w:t xml:space="preserve">neural mechanisms </w:t>
      </w:r>
      <w:r w:rsidR="009E0939">
        <w:rPr>
          <w:rFonts w:cs="Times New Roman"/>
        </w:rPr>
        <w:t xml:space="preserve">responsible for these clinically important phenomena </w:t>
      </w:r>
      <w:r w:rsidR="00ED2425">
        <w:rPr>
          <w:rFonts w:cs="Times New Roman"/>
        </w:rPr>
        <w:t>are unclear</w:t>
      </w:r>
      <w:r w:rsidR="00A97DBD">
        <w:rPr>
          <w:rFonts w:cs="Times New Roman"/>
        </w:rPr>
        <w:t xml:space="preserve">. </w:t>
      </w:r>
      <w:r w:rsidR="009E0939">
        <w:rPr>
          <w:rFonts w:cs="Times New Roman"/>
        </w:rPr>
        <w:t>Thus</w:t>
      </w:r>
      <w:r w:rsidR="00117A9B">
        <w:rPr>
          <w:rFonts w:cs="Times New Roman"/>
        </w:rPr>
        <w:t>, we</w:t>
      </w:r>
      <w:r w:rsidR="00FA7507">
        <w:rPr>
          <w:rFonts w:cs="Times New Roman"/>
        </w:rPr>
        <w:t xml:space="preserve"> </w:t>
      </w:r>
      <w:r w:rsidR="00E81C82">
        <w:rPr>
          <w:rFonts w:cs="Times New Roman"/>
        </w:rPr>
        <w:t xml:space="preserve">used event-related potentials </w:t>
      </w:r>
      <w:r w:rsidR="009E0939">
        <w:rPr>
          <w:rFonts w:cs="Times New Roman"/>
        </w:rPr>
        <w:t xml:space="preserve">(ERPs) </w:t>
      </w:r>
      <w:r w:rsidR="00E81C82">
        <w:rPr>
          <w:rFonts w:cs="Times New Roman"/>
        </w:rPr>
        <w:t xml:space="preserve">to </w:t>
      </w:r>
      <w:r w:rsidR="004D5625">
        <w:rPr>
          <w:rFonts w:cs="Times New Roman"/>
        </w:rPr>
        <w:t xml:space="preserve">examine </w:t>
      </w:r>
      <w:r w:rsidR="005D4AA9">
        <w:rPr>
          <w:rFonts w:cs="Times New Roman"/>
        </w:rPr>
        <w:t>recollection</w:t>
      </w:r>
      <w:r w:rsidR="00201338">
        <w:rPr>
          <w:rFonts w:cs="Times New Roman"/>
        </w:rPr>
        <w:t xml:space="preserve"> </w:t>
      </w:r>
      <w:r w:rsidR="00E37D7E">
        <w:rPr>
          <w:rFonts w:cs="Times New Roman"/>
        </w:rPr>
        <w:t xml:space="preserve">in </w:t>
      </w:r>
      <w:r w:rsidR="009E0939">
        <w:rPr>
          <w:rFonts w:cs="Times New Roman"/>
        </w:rPr>
        <w:t>MDD</w:t>
      </w:r>
      <w:r w:rsidR="001F1304">
        <w:rPr>
          <w:rFonts w:cs="Times New Roman"/>
        </w:rPr>
        <w:t>.</w:t>
      </w:r>
    </w:p>
    <w:p w14:paraId="5624C12A" w14:textId="1339D395"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w:t>
      </w:r>
      <w:proofErr w:type="spellStart"/>
      <w:r w:rsidR="00540DFC">
        <w:rPr>
          <w:rFonts w:cs="Times New Roman"/>
        </w:rPr>
        <w:t>animacy</w:t>
      </w:r>
      <w:proofErr w:type="spellEnd"/>
      <w:r w:rsidR="00540DFC">
        <w:rPr>
          <w:rFonts w:cs="Times New Roman"/>
        </w:rPr>
        <w:t xml:space="preserve"> </w:t>
      </w:r>
      <w:r w:rsidR="006665AF">
        <w:rPr>
          <w:rFonts w:cs="Times New Roman"/>
        </w:rPr>
        <w:t>or</w:t>
      </w:r>
      <w:r w:rsidR="00540DFC">
        <w:rPr>
          <w:rFonts w:cs="Times New Roman"/>
        </w:rPr>
        <w:t xml:space="preserve"> mobility judgments (</w:t>
      </w:r>
      <w:r w:rsidR="007F51A9">
        <w:rPr>
          <w:rFonts w:cs="Times New Roman"/>
        </w:rPr>
        <w:t>conceptual source</w:t>
      </w:r>
      <w:r w:rsidR="00540DFC">
        <w:rPr>
          <w:rFonts w:cs="Times New Roman"/>
        </w:rPr>
        <w:t>)</w:t>
      </w:r>
      <w:r w:rsidR="00182C85">
        <w:rPr>
          <w:rFonts w:cs="Times New Roman"/>
        </w:rPr>
        <w:t xml:space="preserve">. </w:t>
      </w:r>
      <w:r w:rsidR="009E0939">
        <w:rPr>
          <w:rFonts w:cs="Times New Roman"/>
        </w:rPr>
        <w:t>ERPs were</w:t>
      </w:r>
      <w:r w:rsidR="00540DFC">
        <w:rPr>
          <w:rFonts w:cs="Times New Roman"/>
        </w:rPr>
        <w:t xml:space="preserve"> </w:t>
      </w:r>
      <w:r w:rsidR="00182C85">
        <w:rPr>
          <w:rFonts w:cs="Times New Roman"/>
        </w:rPr>
        <w:t xml:space="preserve">recorded </w:t>
      </w:r>
      <w:r w:rsidR="00F11A1B">
        <w:rPr>
          <w:rFonts w:cs="Times New Roman"/>
        </w:rPr>
        <w:t xml:space="preserve">during cued </w:t>
      </w:r>
      <w:r w:rsidR="0040161C">
        <w:rPr>
          <w:rFonts w:cs="Times New Roman"/>
        </w:rPr>
        <w:t xml:space="preserve">source </w:t>
      </w:r>
      <w:r w:rsidR="00F11A1B">
        <w:rPr>
          <w:rFonts w:cs="Times New Roman"/>
        </w:rPr>
        <w:t>retrieval</w:t>
      </w:r>
      <w:r w:rsidR="0040161C">
        <w:rPr>
          <w:rFonts w:cs="Times New Roman"/>
        </w:rPr>
        <w:t>, which depends on recollection</w:t>
      </w:r>
      <w:r w:rsidR="00540DFC">
        <w:rPr>
          <w:rFonts w:cs="Times New Roman"/>
        </w:rPr>
        <w:t>.</w:t>
      </w:r>
    </w:p>
    <w:p w14:paraId="5B13502F" w14:textId="31431AC7"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117A9B">
        <w:rPr>
          <w:rFonts w:cs="Times New Roman"/>
        </w:rPr>
        <w:t>M</w:t>
      </w:r>
      <w:r w:rsidR="0043414A">
        <w:rPr>
          <w:rFonts w:cs="Times New Roman"/>
        </w:rPr>
        <w:t xml:space="preserve">obility judgments </w:t>
      </w:r>
      <w:proofErr w:type="gramStart"/>
      <w:r w:rsidR="00746190">
        <w:rPr>
          <w:rFonts w:cs="Times New Roman"/>
        </w:rPr>
        <w:t>prompted deeper encoding</w:t>
      </w:r>
      <w:r w:rsidR="0043414A">
        <w:rPr>
          <w:rFonts w:cs="Times New Roman"/>
        </w:rPr>
        <w:t xml:space="preserve"> than </w:t>
      </w:r>
      <w:proofErr w:type="spellStart"/>
      <w:r w:rsidR="0043414A">
        <w:rPr>
          <w:rFonts w:cs="Times New Roman"/>
        </w:rPr>
        <w:t>animacy</w:t>
      </w:r>
      <w:proofErr w:type="spellEnd"/>
      <w:r w:rsidR="0043414A">
        <w:rPr>
          <w:rFonts w:cs="Times New Roman"/>
        </w:rPr>
        <w:t xml:space="preserve"> judgments, </w:t>
      </w:r>
      <w:r w:rsidR="00746190">
        <w:rPr>
          <w:rFonts w:cs="Times New Roman"/>
        </w:rPr>
        <w:t>and m</w:t>
      </w:r>
      <w:r w:rsidR="00203449">
        <w:rPr>
          <w:rFonts w:cs="Times New Roman"/>
        </w:rPr>
        <w:t xml:space="preserve">emory was characterized by a </w:t>
      </w:r>
      <w:r w:rsidR="0043414A">
        <w:rPr>
          <w:rFonts w:cs="Times New Roman"/>
          <w:i/>
        </w:rPr>
        <w:t>Group</w:t>
      </w:r>
      <w:proofErr w:type="gramEnd"/>
      <w:r w:rsidR="0043414A">
        <w:rPr>
          <w:rFonts w:cs="Times New Roman"/>
          <w:i/>
        </w:rPr>
        <w:t xml:space="preserve">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w:t>
      </w:r>
      <w:r w:rsidR="00C7071A">
        <w:rPr>
          <w:rFonts w:cs="Times New Roman"/>
        </w:rPr>
        <w:t xml:space="preserve">generally </w:t>
      </w:r>
      <w:r w:rsidR="0043414A">
        <w:rPr>
          <w:rFonts w:cs="Times New Roman"/>
        </w:rPr>
        <w:t xml:space="preserve">less accurate and </w:t>
      </w:r>
      <w:r w:rsidR="00475DE7">
        <w:rPr>
          <w:rFonts w:cs="Times New Roman"/>
        </w:rPr>
        <w:t xml:space="preserve">less </w:t>
      </w:r>
      <w:r w:rsidR="0043414A">
        <w:rPr>
          <w:rFonts w:cs="Times New Roman"/>
        </w:rPr>
        <w:t xml:space="preserve">confident than controls, but they </w:t>
      </w:r>
      <w:r w:rsidR="00733E52">
        <w:rPr>
          <w:rFonts w:cs="Times New Roman"/>
        </w:rPr>
        <w:t>showed excellent</w:t>
      </w:r>
      <w:r w:rsidR="0043414A">
        <w:rPr>
          <w:rFonts w:cs="Times New Roman"/>
        </w:rPr>
        <w:t xml:space="preserve"> </w:t>
      </w:r>
      <w:r w:rsidR="007F51A9">
        <w:rPr>
          <w:rFonts w:cs="Times New Roman"/>
        </w:rPr>
        <w:t>conceptual source</w:t>
      </w:r>
      <w:r w:rsidR="005A6E36">
        <w:rPr>
          <w:rFonts w:cs="Times New Roman"/>
        </w:rPr>
        <w:t xml:space="preserve"> </w:t>
      </w:r>
      <w:r w:rsidR="00203449">
        <w:rPr>
          <w:rFonts w:cs="Times New Roman"/>
        </w:rPr>
        <w:t xml:space="preserve">memory </w:t>
      </w:r>
      <w:r w:rsidR="004D2359">
        <w:rPr>
          <w:rFonts w:cs="Times New Roman"/>
        </w:rPr>
        <w:t>following</w:t>
      </w:r>
      <w:r w:rsidR="00203449">
        <w:rPr>
          <w:rFonts w:cs="Times New Roman"/>
        </w:rPr>
        <w:t xml:space="preserve"> </w:t>
      </w:r>
      <w:r w:rsidR="00AD0922">
        <w:rPr>
          <w:rFonts w:cs="Times New Roman"/>
        </w:rPr>
        <w:t>deeper encoding</w:t>
      </w:r>
      <w:r w:rsidR="00203449">
        <w:rPr>
          <w:rFonts w:cs="Times New Roman"/>
        </w:rPr>
        <w:t xml:space="preserve">. </w:t>
      </w:r>
      <w:r w:rsidR="004D5625">
        <w:rPr>
          <w:rFonts w:cs="Times New Roman"/>
        </w:rPr>
        <w:t>In parallel, a</w:t>
      </w:r>
      <w:r w:rsidR="005A6E36">
        <w:rPr>
          <w:rFonts w:cs="Times New Roman"/>
        </w:rPr>
        <w:t xml:space="preserve"> positive </w:t>
      </w:r>
      <w:r w:rsidR="006637A2">
        <w:rPr>
          <w:rFonts w:cs="Times New Roman"/>
        </w:rPr>
        <w:t xml:space="preserve">parietal </w:t>
      </w:r>
      <w:r w:rsidR="00A82D5F">
        <w:rPr>
          <w:rFonts w:cs="Times New Roman"/>
        </w:rPr>
        <w:t xml:space="preserve">ERP </w:t>
      </w:r>
      <w:r w:rsidR="005A6E36">
        <w:rPr>
          <w:rFonts w:cs="Times New Roman"/>
        </w:rPr>
        <w:t xml:space="preserve">deflection </w:t>
      </w:r>
      <w:r w:rsidR="00480244">
        <w:rPr>
          <w:rFonts w:cs="Times New Roman"/>
        </w:rPr>
        <w:t xml:space="preserve">that </w:t>
      </w:r>
      <w:r w:rsidR="004C0638">
        <w:rPr>
          <w:rFonts w:cs="Times New Roman"/>
        </w:rPr>
        <w:t>tracks</w:t>
      </w:r>
      <w:r w:rsidR="004D5625">
        <w:rPr>
          <w:rFonts w:cs="Times New Roman"/>
        </w:rPr>
        <w:t xml:space="preserve"> recollection</w:t>
      </w:r>
      <w:r w:rsidR="005A6E36">
        <w:rPr>
          <w:rFonts w:cs="Times New Roman"/>
        </w:rPr>
        <w:t xml:space="preserve"> was </w:t>
      </w:r>
      <w:r w:rsidR="004D5625">
        <w:rPr>
          <w:rFonts w:cs="Times New Roman"/>
        </w:rPr>
        <w:t xml:space="preserve">globally </w:t>
      </w:r>
      <w:r w:rsidR="005A6E36">
        <w:rPr>
          <w:rFonts w:cs="Times New Roman"/>
        </w:rPr>
        <w:t xml:space="preserve">reduced in </w:t>
      </w:r>
      <w:r w:rsidR="004B4FD1">
        <w:rPr>
          <w:rFonts w:cs="Times New Roman"/>
        </w:rPr>
        <w:t>depression</w:t>
      </w:r>
      <w:r w:rsidR="00733E52">
        <w:rPr>
          <w:rFonts w:cs="Times New Roman"/>
        </w:rPr>
        <w:t xml:space="preserve">, </w:t>
      </w:r>
      <w:r w:rsidR="001F1304">
        <w:rPr>
          <w:rFonts w:cs="Times New Roman"/>
        </w:rPr>
        <w:t xml:space="preserve">but </w:t>
      </w:r>
      <w:r w:rsidR="00733E52">
        <w:rPr>
          <w:rFonts w:cs="Times New Roman"/>
        </w:rPr>
        <w:t xml:space="preserve">sustained </w:t>
      </w:r>
      <w:r w:rsidR="00A82D5F">
        <w:rPr>
          <w:rFonts w:cs="Times New Roman"/>
        </w:rPr>
        <w:t xml:space="preserve">left parietal </w:t>
      </w:r>
      <w:r w:rsidR="0043414A">
        <w:rPr>
          <w:rFonts w:cs="Times New Roman"/>
        </w:rPr>
        <w:t xml:space="preserve">activation </w:t>
      </w:r>
      <w:r w:rsidR="004B4FD1">
        <w:rPr>
          <w:rFonts w:cs="Times New Roman"/>
        </w:rPr>
        <w:t xml:space="preserve">was seen </w:t>
      </w:r>
      <w:r w:rsidR="00733E52">
        <w:rPr>
          <w:rFonts w:cs="Times New Roman"/>
        </w:rPr>
        <w:t xml:space="preserve">during </w:t>
      </w:r>
      <w:r w:rsidR="007F51A9">
        <w:rPr>
          <w:rFonts w:cs="Times New Roman"/>
        </w:rPr>
        <w:t>conceptual source</w:t>
      </w:r>
      <w:r w:rsidR="00733E52">
        <w:rPr>
          <w:rFonts w:cs="Times New Roman"/>
        </w:rPr>
        <w:t xml:space="preserve"> judgments </w:t>
      </w:r>
      <w:r w:rsidR="00746190">
        <w:rPr>
          <w:rFonts w:cs="Times New Roman"/>
        </w:rPr>
        <w:t>for deeply encoded</w:t>
      </w:r>
      <w:r w:rsidR="00AD0922">
        <w:rPr>
          <w:rFonts w:cs="Times New Roman"/>
        </w:rPr>
        <w:t xml:space="preserve"> </w:t>
      </w:r>
      <w:r w:rsidR="00746190">
        <w:rPr>
          <w:rFonts w:cs="Times New Roman"/>
        </w:rPr>
        <w:t>words</w:t>
      </w:r>
      <w:r w:rsidR="004B4FD1">
        <w:rPr>
          <w:rFonts w:cs="Times New Roman"/>
        </w:rPr>
        <w:t xml:space="preserve"> in depressed adults</w:t>
      </w:r>
      <w:r w:rsidR="00733E52">
        <w:rPr>
          <w:rFonts w:cs="Times New Roman"/>
        </w:rPr>
        <w:t>.</w:t>
      </w:r>
    </w:p>
    <w:p w14:paraId="0EF7F272" w14:textId="465A488D" w:rsidR="00CA0BF2" w:rsidRDefault="00F6519A" w:rsidP="00CA0BF2">
      <w:pPr>
        <w:spacing w:line="480" w:lineRule="auto"/>
        <w:rPr>
          <w:rFonts w:cs="Times New Roman"/>
          <w:b/>
        </w:rPr>
      </w:pPr>
      <w:r>
        <w:rPr>
          <w:rFonts w:cs="Times New Roman"/>
          <w:b/>
        </w:rPr>
        <w:t>Conclusions:</w:t>
      </w:r>
      <w:r w:rsidR="005F3563">
        <w:rPr>
          <w:rFonts w:cs="Times New Roman"/>
        </w:rPr>
        <w:t xml:space="preserve"> </w:t>
      </w:r>
      <w:r w:rsidR="00475DE7">
        <w:rPr>
          <w:rFonts w:cs="Times New Roman"/>
        </w:rPr>
        <w:t xml:space="preserve">This study links two </w:t>
      </w:r>
      <w:r w:rsidR="00111B2B">
        <w:rPr>
          <w:rFonts w:cs="Times New Roman"/>
        </w:rPr>
        <w:t xml:space="preserve">reliable </w:t>
      </w:r>
      <w:r w:rsidR="00475DE7">
        <w:rPr>
          <w:rFonts w:cs="Times New Roman"/>
        </w:rPr>
        <w:t xml:space="preserve">effects of depression on </w:t>
      </w:r>
      <w:r w:rsidR="005D4AA9">
        <w:rPr>
          <w:rFonts w:cs="Times New Roman"/>
        </w:rPr>
        <w:t>recollection</w:t>
      </w:r>
      <w:r w:rsidR="00475DE7">
        <w:rPr>
          <w:rFonts w:cs="Times New Roman"/>
        </w:rPr>
        <w:t xml:space="preserve"> to activity </w:t>
      </w:r>
      <w:r w:rsidR="000604A2">
        <w:rPr>
          <w:rFonts w:cs="Times New Roman"/>
        </w:rPr>
        <w:t>in</w:t>
      </w:r>
      <w:r w:rsidR="00475DE7">
        <w:rPr>
          <w:rFonts w:cs="Times New Roman"/>
        </w:rPr>
        <w:t xml:space="preserve"> parietal cortex. </w:t>
      </w:r>
      <w:r w:rsidR="001C24B5">
        <w:rPr>
          <w:rFonts w:cs="Times New Roman"/>
        </w:rPr>
        <w:t>First, a</w:t>
      </w:r>
      <w:r w:rsidR="00475DE7">
        <w:rPr>
          <w:rFonts w:cs="Times New Roman"/>
        </w:rPr>
        <w:t xml:space="preserve">ccuracy and confidence </w:t>
      </w:r>
      <w:r w:rsidR="00397FEE">
        <w:rPr>
          <w:rFonts w:cs="Times New Roman"/>
        </w:rPr>
        <w:t>were reduc</w:t>
      </w:r>
      <w:r w:rsidR="00475DE7">
        <w:rPr>
          <w:rFonts w:cs="Times New Roman"/>
        </w:rPr>
        <w:t>ed in MDD</w:t>
      </w:r>
      <w:r w:rsidR="000604A2">
        <w:rPr>
          <w:rFonts w:cs="Times New Roman"/>
        </w:rPr>
        <w:t>,</w:t>
      </w:r>
      <w:r w:rsidR="00475DE7">
        <w:rPr>
          <w:rFonts w:cs="Times New Roman"/>
        </w:rPr>
        <w:t xml:space="preserve"> and the most reliable ERP correlate of recollecti</w:t>
      </w:r>
      <w:r w:rsidR="00111B2B">
        <w:rPr>
          <w:rFonts w:cs="Times New Roman"/>
        </w:rPr>
        <w:t>on—a p</w:t>
      </w:r>
      <w:r w:rsidR="00475DE7">
        <w:rPr>
          <w:rFonts w:cs="Times New Roman"/>
        </w:rPr>
        <w:t xml:space="preserve">ositive </w:t>
      </w:r>
      <w:r w:rsidR="00377F20">
        <w:rPr>
          <w:rFonts w:cs="Times New Roman"/>
        </w:rPr>
        <w:t xml:space="preserve">parietal </w:t>
      </w:r>
      <w:r w:rsidR="00475DE7">
        <w:rPr>
          <w:rFonts w:cs="Times New Roman"/>
        </w:rPr>
        <w:t xml:space="preserve">deflection </w:t>
      </w:r>
      <w:r w:rsidR="00111B2B">
        <w:rPr>
          <w:rFonts w:cs="Times New Roman"/>
        </w:rPr>
        <w:t xml:space="preserve">from 400-800 </w:t>
      </w:r>
      <w:proofErr w:type="spellStart"/>
      <w:r w:rsidR="00111B2B">
        <w:rPr>
          <w:rFonts w:cs="Times New Roman"/>
        </w:rPr>
        <w:t>ms</w:t>
      </w:r>
      <w:proofErr w:type="spellEnd"/>
      <w:r w:rsidR="00111B2B">
        <w:rPr>
          <w:rFonts w:cs="Times New Roman"/>
        </w:rPr>
        <w:t xml:space="preserve">—was </w:t>
      </w:r>
      <w:r w:rsidR="00397FEE">
        <w:rPr>
          <w:rFonts w:cs="Times New Roman"/>
        </w:rPr>
        <w:t>blunted</w:t>
      </w:r>
      <w:r w:rsidR="00111B2B">
        <w:rPr>
          <w:rFonts w:cs="Times New Roman"/>
        </w:rPr>
        <w:t xml:space="preserve">. </w:t>
      </w:r>
      <w:r w:rsidR="001C24B5">
        <w:rPr>
          <w:rFonts w:cs="Times New Roman"/>
        </w:rPr>
        <w:t xml:space="preserve">Second, </w:t>
      </w:r>
      <w:r w:rsidR="00111B2B">
        <w:rPr>
          <w:rFonts w:cs="Times New Roman"/>
        </w:rPr>
        <w:t xml:space="preserve">depressed adults showed excellent memory </w:t>
      </w:r>
      <w:r w:rsidR="005D4AA9">
        <w:rPr>
          <w:rFonts w:cs="Times New Roman"/>
        </w:rPr>
        <w:t xml:space="preserve">when </w:t>
      </w:r>
      <w:r w:rsidR="001C24B5">
        <w:rPr>
          <w:rFonts w:cs="Times New Roman"/>
        </w:rPr>
        <w:t xml:space="preserve">both </w:t>
      </w:r>
      <w:r w:rsidR="005D4AA9">
        <w:rPr>
          <w:rFonts w:cs="Times New Roman"/>
        </w:rPr>
        <w:t xml:space="preserve">the encoding and retrieval tasks demanded sustained attention, </w:t>
      </w:r>
      <w:r w:rsidR="000F7235">
        <w:rPr>
          <w:rFonts w:cs="Times New Roman"/>
        </w:rPr>
        <w:t xml:space="preserve">and </w:t>
      </w:r>
      <w:r w:rsidR="005D4AA9">
        <w:rPr>
          <w:rFonts w:cs="Times New Roman"/>
        </w:rPr>
        <w:t xml:space="preserve">this combination elicited </w:t>
      </w:r>
      <w:r w:rsidR="000F7235">
        <w:rPr>
          <w:rFonts w:cs="Times New Roman"/>
        </w:rPr>
        <w:t>sustained left parietal activity</w:t>
      </w:r>
      <w:r w:rsidR="00397FEE">
        <w:rPr>
          <w:rFonts w:cs="Times New Roman"/>
        </w:rPr>
        <w:t xml:space="preserve">. </w:t>
      </w:r>
      <w:r w:rsidR="005D4AA9">
        <w:rPr>
          <w:rFonts w:cs="Times New Roman"/>
        </w:rPr>
        <w:t>T</w:t>
      </w:r>
      <w:r w:rsidR="00746190">
        <w:rPr>
          <w:rFonts w:cs="Times New Roman"/>
        </w:rPr>
        <w:t>h</w:t>
      </w:r>
      <w:r w:rsidR="00397FEE">
        <w:rPr>
          <w:rFonts w:cs="Times New Roman"/>
        </w:rPr>
        <w:t xml:space="preserve">ese results </w:t>
      </w:r>
      <w:r w:rsidR="005D4AA9">
        <w:rPr>
          <w:rFonts w:cs="Times New Roman"/>
        </w:rPr>
        <w:t>link</w:t>
      </w:r>
      <w:r w:rsidR="000F7235">
        <w:rPr>
          <w:rFonts w:cs="Times New Roman"/>
        </w:rPr>
        <w:t xml:space="preserve"> the </w:t>
      </w:r>
      <w:r w:rsidR="00746190">
        <w:rPr>
          <w:rFonts w:cs="Times New Roman"/>
        </w:rPr>
        <w:t>impact</w:t>
      </w:r>
      <w:r w:rsidR="000F7235">
        <w:rPr>
          <w:rFonts w:cs="Times New Roman"/>
        </w:rPr>
        <w:t xml:space="preserve"> of depression on </w:t>
      </w:r>
      <w:r w:rsidR="005D4AA9">
        <w:rPr>
          <w:rFonts w:cs="Times New Roman"/>
        </w:rPr>
        <w:t>recollection</w:t>
      </w:r>
      <w:r w:rsidR="000F7235">
        <w:rPr>
          <w:rFonts w:cs="Times New Roman"/>
        </w:rPr>
        <w:t xml:space="preserve"> to </w:t>
      </w:r>
      <w:r w:rsidR="00746190">
        <w:rPr>
          <w:rFonts w:cs="Times New Roman"/>
        </w:rPr>
        <w:t>left pariet</w:t>
      </w:r>
      <w:r w:rsidR="00E35175">
        <w:rPr>
          <w:rFonts w:cs="Times New Roman"/>
        </w:rPr>
        <w:t>al</w:t>
      </w:r>
      <w:r w:rsidR="00746190">
        <w:rPr>
          <w:rFonts w:cs="Times New Roman"/>
        </w:rPr>
        <w:t xml:space="preserve"> </w:t>
      </w:r>
      <w:r w:rsidR="001C24B5">
        <w:rPr>
          <w:rFonts w:cs="Times New Roman"/>
        </w:rPr>
        <w:t>activity</w:t>
      </w:r>
      <w:r w:rsidR="00397FEE">
        <w:rPr>
          <w:rFonts w:cs="Times New Roman"/>
        </w:rPr>
        <w:t>, and they highlight the ne</w:t>
      </w:r>
      <w:r w:rsidR="009E0939">
        <w:rPr>
          <w:rFonts w:cs="Times New Roman"/>
        </w:rPr>
        <w:t xml:space="preserve">ed for further </w:t>
      </w:r>
      <w:r w:rsidR="00480244">
        <w:rPr>
          <w:rFonts w:cs="Times New Roman"/>
        </w:rPr>
        <w:t xml:space="preserve">work on this </w:t>
      </w:r>
      <w:r w:rsidR="009E0939">
        <w:rPr>
          <w:rFonts w:cs="Times New Roman"/>
        </w:rPr>
        <w:t>important topic.</w:t>
      </w:r>
      <w:r w:rsidR="00CA0BF2">
        <w:rPr>
          <w:rFonts w:cs="Times New Roman"/>
          <w:b/>
        </w:rPr>
        <w:t xml:space="preserve"> </w:t>
      </w:r>
    </w:p>
    <w:p w14:paraId="591CAAF2" w14:textId="77777777" w:rsidR="00B44879" w:rsidRDefault="002556E7" w:rsidP="00B44879">
      <w:pPr>
        <w:jc w:val="center"/>
        <w:rPr>
          <w:rFonts w:cs="Times New Roman"/>
          <w:b/>
        </w:rPr>
      </w:pPr>
      <w:r>
        <w:rPr>
          <w:rFonts w:cs="Times New Roman"/>
          <w:b/>
        </w:rPr>
        <w:br w:type="page"/>
      </w:r>
      <w:r w:rsidR="00B44879">
        <w:rPr>
          <w:rFonts w:cs="Times New Roman"/>
          <w:b/>
        </w:rPr>
        <w:t>Notes</w:t>
      </w:r>
    </w:p>
    <w:p w14:paraId="3BD6F436" w14:textId="77777777" w:rsidR="00B44879" w:rsidRDefault="00B44879" w:rsidP="00B44879">
      <w:pPr>
        <w:jc w:val="center"/>
        <w:rPr>
          <w:rFonts w:cs="Times New Roman"/>
          <w:b/>
        </w:rPr>
      </w:pPr>
    </w:p>
    <w:p w14:paraId="40637D7B" w14:textId="77777777" w:rsidR="00B44879" w:rsidRDefault="00B44879" w:rsidP="00B44879">
      <w:pPr>
        <w:spacing w:line="480" w:lineRule="auto"/>
        <w:rPr>
          <w:rFonts w:cs="Times New Roman"/>
        </w:rPr>
      </w:pPr>
      <w:r>
        <w:rPr>
          <w:rFonts w:cs="Times New Roman"/>
        </w:rPr>
        <w:t xml:space="preserve">A basic point from the </w:t>
      </w:r>
      <w:proofErr w:type="gramStart"/>
      <w:r>
        <w:rPr>
          <w:rFonts w:cs="Times New Roman"/>
        </w:rPr>
        <w:t>source monitoring</w:t>
      </w:r>
      <w:proofErr w:type="gramEnd"/>
      <w:r>
        <w:rPr>
          <w:rFonts w:cs="Times New Roman"/>
        </w:rPr>
        <w:t xml:space="preserve"> framework that’s worth keeping mind—source is not an item attribute, and we probably retrieve the memory first then reflect on it to inspect or deduce the source. The LPN may be tracking the latter process.</w:t>
      </w:r>
    </w:p>
    <w:p w14:paraId="43D1A48F" w14:textId="77777777" w:rsidR="00B44879" w:rsidRDefault="00B44879" w:rsidP="00B44879">
      <w:pPr>
        <w:spacing w:line="480" w:lineRule="auto"/>
        <w:rPr>
          <w:rFonts w:cs="Times New Roman"/>
        </w:rPr>
      </w:pPr>
    </w:p>
    <w:p w14:paraId="5CA2E9B9" w14:textId="77777777" w:rsidR="00B44879" w:rsidRDefault="00B44879" w:rsidP="00B44879">
      <w:pPr>
        <w:spacing w:line="480" w:lineRule="auto"/>
        <w:rPr>
          <w:rFonts w:cs="Times New Roman"/>
        </w:rPr>
      </w:pPr>
      <w:r>
        <w:rPr>
          <w:rFonts w:cs="Times New Roman"/>
        </w:rPr>
        <w:t xml:space="preserve">Another point: in their 1993 article on the source monitoring framework, Johnson, </w:t>
      </w:r>
      <w:proofErr w:type="spellStart"/>
      <w:r>
        <w:rPr>
          <w:rFonts w:cs="Times New Roman"/>
        </w:rPr>
        <w:t>Hashtroudi</w:t>
      </w:r>
      <w:proofErr w:type="spellEnd"/>
      <w:r>
        <w:rPr>
          <w:rFonts w:cs="Times New Roman"/>
        </w:rPr>
        <w:t xml:space="preserve">, and Lindsay are very clear on the fact that source memories are not all-or-none and that we often remember certain aspects of a source but not others. I think what we have here is evidence that our encoding tasks made cognitive operations more vs. less accessible (probably because they were engaged to a greater extent; or more were engaged to a similar extent) at retrieval while having no differential effect on encoding of spatial position. Also, our LPN data show that recovering different aspects of a source elicits different (and sensible) patterns of brain activity (others have shown this, I think our data are especially clear). Ah, here’s a relevant quote from the SMF paper: “Because source monitoring depends on the information available from activated memory records, it relies fundamentally on the quality of the information recorded about events initially.” I wouldn’t push this point too hard but you can highlight the fact that many prior papers in this area have overlooked this point by looking at cue effects collapsed over encoding conditions (e.g., </w:t>
      </w:r>
      <w:proofErr w:type="spellStart"/>
      <w:r>
        <w:rPr>
          <w:rFonts w:cs="Times New Roman"/>
        </w:rPr>
        <w:t>Bergrstom</w:t>
      </w:r>
      <w:proofErr w:type="spellEnd"/>
      <w:r>
        <w:rPr>
          <w:rFonts w:cs="Times New Roman"/>
        </w:rPr>
        <w:t xml:space="preserve"> et al., 2013); we show that the Cue x Encoding Task interaction is robust.</w:t>
      </w:r>
    </w:p>
    <w:p w14:paraId="70ED4DFF" w14:textId="77777777" w:rsidR="00B44879" w:rsidRDefault="00B44879" w:rsidP="00B44879">
      <w:pPr>
        <w:spacing w:line="480" w:lineRule="auto"/>
        <w:rPr>
          <w:rFonts w:cs="Times New Roman"/>
        </w:rPr>
      </w:pPr>
    </w:p>
    <w:p w14:paraId="5AD63023" w14:textId="77777777" w:rsidR="00B44879" w:rsidRPr="006051FC" w:rsidRDefault="00B44879" w:rsidP="00B44879">
      <w:pPr>
        <w:spacing w:line="480" w:lineRule="auto"/>
        <w:rPr>
          <w:rFonts w:cs="Times New Roman"/>
        </w:rPr>
      </w:pPr>
      <w:r>
        <w:rPr>
          <w:rFonts w:cs="Times New Roman"/>
        </w:rPr>
        <w:t>Our task is not quite about internal-external monitoring because we specifically ask for either internal or external information. Instead, it’s about specifying which internal and external source information is from.</w:t>
      </w:r>
    </w:p>
    <w:p w14:paraId="66019C55" w14:textId="77777777" w:rsidR="00B44879" w:rsidRDefault="00B44879" w:rsidP="00B44879">
      <w:pPr>
        <w:jc w:val="center"/>
        <w:rPr>
          <w:rFonts w:cs="Times New Roman"/>
          <w:b/>
        </w:rPr>
      </w:pPr>
      <w:r>
        <w:rPr>
          <w:rFonts w:cs="Times New Roman"/>
          <w:b/>
        </w:rPr>
        <w:br w:type="page"/>
      </w:r>
      <w:r w:rsidR="002556E7">
        <w:rPr>
          <w:rFonts w:cs="Times New Roman"/>
          <w:b/>
        </w:rPr>
        <w:t>Introduction</w:t>
      </w:r>
    </w:p>
    <w:p w14:paraId="66D75F1D" w14:textId="77777777" w:rsidR="002556E7" w:rsidRDefault="002556E7" w:rsidP="00B44879">
      <w:pPr>
        <w:jc w:val="center"/>
        <w:rPr>
          <w:rFonts w:cs="Times New Roman"/>
          <w:b/>
        </w:rPr>
      </w:pPr>
    </w:p>
    <w:p w14:paraId="4D86147E" w14:textId="4FAAD848" w:rsidR="00994C56" w:rsidRDefault="00441DB2" w:rsidP="00B44879">
      <w:pPr>
        <w:spacing w:line="480" w:lineRule="auto"/>
        <w:ind w:firstLine="720"/>
        <w:rPr>
          <w:rFonts w:cs="Times New Roman"/>
        </w:rPr>
      </w:pPr>
      <w:r>
        <w:rPr>
          <w:rFonts w:cs="Times New Roman"/>
        </w:rPr>
        <w:t xml:space="preserve">Memory retrieval </w:t>
      </w:r>
      <w:r w:rsidR="00B44879">
        <w:rPr>
          <w:rFonts w:cs="Times New Roman"/>
        </w:rPr>
        <w:t>plays a key role in Majo</w:t>
      </w:r>
      <w:r w:rsidR="00BB6D64">
        <w:rPr>
          <w:rFonts w:cs="Times New Roman"/>
        </w:rPr>
        <w:t>r Depressive Disorder (MDD) and</w:t>
      </w:r>
      <w:r w:rsidR="00B44879">
        <w:rPr>
          <w:rFonts w:cs="Times New Roman"/>
        </w:rPr>
        <w:t xml:space="preserve"> its treatment.</w:t>
      </w:r>
      <w:r w:rsidR="00BB6D64">
        <w:rPr>
          <w:rFonts w:cs="Times New Roman"/>
        </w:rPr>
        <w:t xml:space="preserve"> </w:t>
      </w:r>
      <w:r w:rsidR="000604A2">
        <w:rPr>
          <w:rFonts w:cs="Times New Roman"/>
        </w:rPr>
        <w:t>I</w:t>
      </w:r>
      <w:r w:rsidR="00BB6D64">
        <w:rPr>
          <w:rFonts w:cs="Times New Roman"/>
        </w:rPr>
        <w:t>t has been clear for over two decades that autobiographical memor</w:t>
      </w:r>
      <w:r w:rsidR="000604A2">
        <w:rPr>
          <w:rFonts w:cs="Times New Roman"/>
        </w:rPr>
        <w:t>y retrieval</w:t>
      </w:r>
      <w:r w:rsidR="00BB6D64">
        <w:rPr>
          <w:rFonts w:cs="Times New Roman"/>
        </w:rPr>
        <w:t xml:space="preserve"> in depression is “</w:t>
      </w:r>
      <w:proofErr w:type="spellStart"/>
      <w:r w:rsidR="00BB6D64">
        <w:rPr>
          <w:rFonts w:cs="Times New Roman"/>
        </w:rPr>
        <w:t>overgeneral</w:t>
      </w:r>
      <w:proofErr w:type="spellEnd"/>
      <w:r w:rsidR="00BB6D64">
        <w:rPr>
          <w:rFonts w:cs="Times New Roman"/>
        </w:rPr>
        <w:t xml:space="preserve">” </w:t>
      </w:r>
      <w:r w:rsidR="00BB6D64">
        <w:rPr>
          <w:rFonts w:cs="Times New Roman"/>
        </w:rPr>
        <w:fldChar w:fldCharType="begin" w:fldLock="1"/>
      </w:r>
      <w:r w:rsidR="00BB6D64">
        <w:rPr>
          <w:rFonts w:cs="Times New Roman"/>
        </w:rPr>
        <w:instrText>ADDIN CSL_CITATION { "citationItems" : [ { "id" : "ITEM-1", "itemData" : { "DOI" : "10.1037/0033-2909.133.1.122", "ISSN" : "0033-2909", "PMID" : "17201573", "abstract" : "The authors review research showing that when recalling autobiographical events, many emotionally disturbed patients summarize categories of events rather than retrieving a single episode. The mechanisms underlying such overgeneral memory are examined, with a focus on M. A. Conway and C. W. Pleydell-Pearce's (2000) hierarchical search model of personal event retrieval. An elaboration of this model is proposed to account for overgeneral memory, focusing on how memory search can be affected by (a) capture and rumination processes, when mnemonic information used in retrieval activates ruminative thinking; (b) functional avoidance, when episodic material threatens to cause affective disturbance; and (c) impairment in executive capacity and control that limits an individual's ability to remain focused on retrieval in the face of distraction.", "author" : [ { "dropping-particle" : "", "family" : "Williams", "given" : "J Mark G", "non-dropping-particle" : "", "parse-names" : false, "suffix" : "" }, { "dropping-particle" : "", "family" : "Barnhofer", "given" : "Thorsten", "non-dropping-particle" : "", "parse-names" : false, "suffix" : "" }, { "dropping-particle" : "", "family" : "Crane", "given" : "Catherine", "non-dropping-particle" : "", "parse-names" : false, "suffix" : "" }, { "dropping-particle" : "", "family" : "Herman", "given" : "Dirk", "non-dropping-particle" : "", "parse-names" : false, "suffix" : "" }, { "dropping-particle" : "", "family" : "Raes", "given" : "Filip", "non-dropping-particle" : "", "parse-names" : false, "suffix" : "" }, { "dropping-particle" : "", "family" : "Watkins", "given" : "Ed", "non-dropping-particle" : "", "parse-names" : false, "suffix" : "" }, { "dropping-particle" : "", "family" : "Dalgleish", "given" : "Tim", "non-dropping-particle" : "", "parse-names" : false, "suffix" : "" } ], "container-title" : "Psychological bulletin", "id" : "ITEM-1", "issue" : "1", "issued" : { "date-parts" : [ [ "2007", "1" ] ] }, "page" : "122-48", "title" : "Autobiographical memory specificity and emotional disorder.", "type" : "article-journal", "volume" : "133" }, "uris" : [ "http://www.mendeley.com/documents/?uuid=075cf5ff-dd43-4048-a317-ec4f95d8384a" ] } ], "mendeley" : { "formattedCitation" : "(Williams et al., 2007)", "plainTextFormattedCitation" : "(Williams et al., 2007)", "previouslyFormattedCitation" : "(Williams et al., 2007)" }, "properties" : { "noteIndex" : 0 }, "schema" : "https://github.com/citation-style-language/schema/raw/master/csl-citation.json" }</w:instrText>
      </w:r>
      <w:r w:rsidR="00BB6D64">
        <w:rPr>
          <w:rFonts w:cs="Times New Roman"/>
        </w:rPr>
        <w:fldChar w:fldCharType="separate"/>
      </w:r>
      <w:r w:rsidR="00BB6D64" w:rsidRPr="00BB6D64">
        <w:rPr>
          <w:rFonts w:cs="Times New Roman"/>
          <w:noProof/>
        </w:rPr>
        <w:t>(Williams et al., 2007)</w:t>
      </w:r>
      <w:r w:rsidR="00BB6D64">
        <w:rPr>
          <w:rFonts w:cs="Times New Roman"/>
        </w:rPr>
        <w:fldChar w:fldCharType="end"/>
      </w:r>
      <w:r w:rsidR="00BB6D64">
        <w:rPr>
          <w:rFonts w:cs="Times New Roman"/>
        </w:rPr>
        <w:t>: cued to recall specific episodes from the</w:t>
      </w:r>
      <w:r w:rsidR="000604A2">
        <w:rPr>
          <w:rFonts w:cs="Times New Roman"/>
        </w:rPr>
        <w:t xml:space="preserve">ir lives, depressed adults </w:t>
      </w:r>
      <w:r w:rsidR="00B13A3C">
        <w:rPr>
          <w:rFonts w:cs="Times New Roman"/>
        </w:rPr>
        <w:t xml:space="preserve">tend </w:t>
      </w:r>
      <w:r w:rsidR="000604A2">
        <w:rPr>
          <w:rFonts w:cs="Times New Roman"/>
        </w:rPr>
        <w:t xml:space="preserve">instead </w:t>
      </w:r>
      <w:r w:rsidR="00B13A3C">
        <w:rPr>
          <w:rFonts w:cs="Times New Roman"/>
        </w:rPr>
        <w:t xml:space="preserve">to </w:t>
      </w:r>
      <w:r w:rsidR="00BB6D64">
        <w:rPr>
          <w:rFonts w:cs="Times New Roman"/>
        </w:rPr>
        <w:t xml:space="preserve">offer categorical accounts, summaries that </w:t>
      </w:r>
      <w:r w:rsidR="00B13A3C">
        <w:rPr>
          <w:rFonts w:cs="Times New Roman"/>
        </w:rPr>
        <w:t>average</w:t>
      </w:r>
      <w:r w:rsidR="0092751C">
        <w:rPr>
          <w:rFonts w:cs="Times New Roman"/>
        </w:rPr>
        <w:t xml:space="preserve"> </w:t>
      </w:r>
      <w:r w:rsidR="00BB6D64">
        <w:rPr>
          <w:rFonts w:cs="Times New Roman"/>
        </w:rPr>
        <w:t xml:space="preserve">over </w:t>
      </w:r>
      <w:r w:rsidR="00B13A3C">
        <w:rPr>
          <w:rFonts w:cs="Times New Roman"/>
        </w:rPr>
        <w:t xml:space="preserve">distinct </w:t>
      </w:r>
      <w:r w:rsidR="00BB6D64">
        <w:rPr>
          <w:rFonts w:cs="Times New Roman"/>
        </w:rPr>
        <w:t xml:space="preserve">experiences and convey gist but </w:t>
      </w:r>
      <w:r w:rsidR="0092751C">
        <w:rPr>
          <w:rFonts w:cs="Times New Roman"/>
        </w:rPr>
        <w:t>few</w:t>
      </w:r>
      <w:r w:rsidR="00BB6D64">
        <w:rPr>
          <w:rFonts w:cs="Times New Roman"/>
        </w:rPr>
        <w:t xml:space="preserve"> detail</w:t>
      </w:r>
      <w:r w:rsidR="0092751C">
        <w:rPr>
          <w:rFonts w:cs="Times New Roman"/>
        </w:rPr>
        <w:t>s</w:t>
      </w:r>
      <w:r w:rsidR="00BB6D64">
        <w:rPr>
          <w:rFonts w:cs="Times New Roman"/>
        </w:rPr>
        <w:t>. This l</w:t>
      </w:r>
      <w:r w:rsidR="00B13A3C">
        <w:rPr>
          <w:rFonts w:cs="Times New Roman"/>
        </w:rPr>
        <w:t>ack</w:t>
      </w:r>
      <w:r w:rsidR="00BB6D64">
        <w:rPr>
          <w:rFonts w:cs="Times New Roman"/>
        </w:rPr>
        <w:t xml:space="preserve"> of precision has clinical consequences</w:t>
      </w:r>
      <w:r w:rsidR="00D11321">
        <w:rPr>
          <w:rFonts w:cs="Times New Roman"/>
        </w:rPr>
        <w:t>—</w:t>
      </w:r>
      <w:proofErr w:type="spellStart"/>
      <w:r w:rsidR="00BB6D64">
        <w:rPr>
          <w:rFonts w:cs="Times New Roman"/>
        </w:rPr>
        <w:t>overgeneral</w:t>
      </w:r>
      <w:proofErr w:type="spellEnd"/>
      <w:r w:rsidR="00BB6D64">
        <w:rPr>
          <w:rFonts w:cs="Times New Roman"/>
        </w:rPr>
        <w:t xml:space="preserve"> autobiographical memory </w:t>
      </w:r>
      <w:r w:rsidR="00CC0909">
        <w:rPr>
          <w:rFonts w:cs="Times New Roman"/>
        </w:rPr>
        <w:t xml:space="preserve">negatively predicts the speed of recovery </w:t>
      </w:r>
      <w:r w:rsidR="00D11321">
        <w:rPr>
          <w:rFonts w:cs="Times New Roman"/>
        </w:rPr>
        <w:t xml:space="preserve">from depression </w:t>
      </w:r>
      <w:r w:rsidR="00CC0909">
        <w:rPr>
          <w:rFonts w:cs="Times New Roman"/>
        </w:rPr>
        <w:fldChar w:fldCharType="begin" w:fldLock="1"/>
      </w:r>
      <w:r w:rsidR="005738CE">
        <w:rPr>
          <w:rFonts w:cs="Times New Roman"/>
        </w:rPr>
        <w:instrText>ADDIN CSL_CITATION { "citationItems" : [ { "id" : "ITEM-1", "itemData" : { "ISSN" : "0007-1250", "PMID" : "8425125", "abstract" : "Two cognitive measures were used to assess 22 patients who met DSM-III-R criteria for major depressive disorder: the Autobiographical Memory (AM) test and the Dysfunctional Attitude Scale. They were followed up over seven months. Measurement of dysfunctional attitudes did not predict outcome at seven months. Overgeneral recall on the AM test at initial assessment, especially for emotionally positive memories, was highly correlated with failure to recover from depression and accounted for 33% of the variance in HRSD score at follow-up. Overgeneral recall of emotional memories did not change during follow-up. It is suggested that overgenerality is a trait marker indicating vulnerability to persistent depression.", "author" : [ { "dropping-particle" : "", "family" : "Brittlebank", "given" : "A D", "non-dropping-particle" : "", "parse-names" : false, "suffix" : "" }, { "dropping-particle" : "", "family" : "Scott", "given" : "J", "non-dropping-particle" : "", "parse-names" : false, "suffix" : "" }, { "dropping-particle" : "", "family" : "Williams", "given" : "J M", "non-dropping-particle" : "", "parse-names" : false, "suffix" : "" }, { "dropping-particle" : "", "family" : "Ferrier", "given" : "I N", "non-dropping-particle" : "", "parse-names" : false, "suffix" : "" } ], "container-title" : "The British journal of psychiatry : the journal of mental science", "id" : "ITEM-1", "issued" : { "date-parts" : [ [ "1993", "1" ] ] }, "page" : "118-21", "title" : "Autobiographical memory in depression: state or trait marker?", "type" : "article-journal", "volume" : "162" }, "uris" : [ "http://www.mendeley.com/documents/?uuid=1c763ae8-e8ad-4564-be45-cecfb2d5329e" ] }, { "id" : "ITEM-2", "itemData" : { "DOI" : "10.1053/comp.2002.34635", "ISBN" : "0010-440X", "ISSN" : "0010440X", "PMID" : "12216009", "abstract" : "This study examined the stability of autobiographical memory dysfunction (i.e., difficulties in retrieving specific memories) during the course of major depressive disorder, its relation to early adverse experiences, and its influence on the course of depressive disorder. Using the Autobiographical Memory Test (AMT), specificity of autobiographical memory was assessed in 25 subjects with a current depressive disorder at baseline, and at 3 and 7 months follow-up, Also, information about self-reported childhood traumatization, and demographic and clinical variables was obtained. Autobiographical memory performance was relatively stable over time despite clinical improvement in the sample. It was not related to depression severity at baseline, while higher levels of childhood traumatization were correlated with more specific memory performance to negative cue words at base-line, but not during follow-up. Specific autobiographical responses to negative cue words predicted a better prognosis, whereas specific responses to positive cue words were not related to prognosis. Autobiographical memory dysfunction in depression appears to be stable over time, is related to short-term prognosis in depression, and may act as a vulnerability factor that influences the long-term course of depressive disorders. Copyright 2002, Elsevier Science (USA). All rights reserved.", "author" : [ { "dropping-particle" : "", "family" : "Peeters", "given" : "Frenk", "non-dropping-particle" : "", "parse-names" : false, "suffix" : "" }, { "dropping-particle" : "", "family" : "Wessel", "given" : "Ineke", "non-dropping-particle" : "", "parse-names" : false, "suffix" : "" }, { "dropping-particle" : "", "family" : "Merckelbach", "given" : "Harald", "non-dropping-particle" : "", "parse-names" : false, "suffix" : "" }, { "dropping-particle" : "", "family" : "Boon-Vermeeren", "given" : "Miranda", "non-dropping-particle" : "", "parse-names" : false, "suffix" : "" } ], "container-title" : "Comprehensive Psychiatry", "id" : "ITEM-2", "issue" : "5", "issued" : { "date-parts" : [ [ "2002" ] ] }, "page" : "344-350", "title" : "Autobiographical memory specificity and the course of major depressive disorder", "type" : "article-journal", "volume" : "43" }, "uris" : [ "http://www.mendeley.com/documents/?uuid=890540bd-784a-47c8-9788-33de4f06f17e" ] }, { "id" : "ITEM-3", "itemData" : { "DOI" : "10.1016/j.brat.2010.03.013", "ISBN" : "0005-7967", "ISSN" : "00057967", "PMID" : "20399418", "abstract" : "Overgeneral autobiographical memory (OGM) is a robust phenomenon in depression, but the extent to which OGM predicts the course of depression is not well-established. This meta-analysis synthesized data from 15 studies to examine the degree to which OGM 1) correlates with depressive symptoms at follow-up, and 2) predicts depressive symptoms at follow-up over and above initial depressive symptoms. Although the effects are small, specific and categoric/overgeneral memories generated during the Autobiographical Memory Test significantly predicted the course of depression. Fewer specific memories and more categoric/overgeneral memories were associated with higher follow-up depressive symptoms, and predicted higher follow-up symptoms over and above initial symptoms. Potential moderators were also examined. The age and clinical depression status of participants, as well as the length of follow-up between the two depressive symptom assessments, significantly moderated the predictive relationship between OGM and the course of depression. The predictive relationship between specific memories and follow-up depressive symptoms became greater with increasing age and a shorter length of follow-up, and the predictive relationship was stronger for participants with clinical depression diagnoses than for nonclinical participants. These findings highlight OGM as a predictor of the course of depression, and future studies should investigate the mechanisms underlying this relationship. ?? 2010 Elsevier Ltd.", "author" : [ { "dropping-particle" : "", "family" : "Sumner", "given" : "Jennifer A.", "non-dropping-particle" : "", "parse-names" : false, "suffix" : "" }, { "dropping-particle" : "", "family" : "Griffith", "given" : "James W.", "non-dropping-particle" : "", "parse-names" : false, "suffix" : "" }, { "dropping-particle" : "", "family" : "Mineka", "given" : "Susan", "non-dropping-particle" : "", "parse-names" : false, "suffix" : "" } ], "container-title" : "Behaviour Research and Therapy", "id" : "ITEM-3", "issue" : "7", "issued" : { "date-parts" : [ [ "2010" ] ] }, "page" : "614-625", "title" : "Overgeneral autobiographical memory as a predictor of the course of depression: A meta-analysis", "type" : "article-journal", "volume" : "48" }, "uris" : [ "http://www.mendeley.com/documents/?uuid=8cf14ef9-47f3-4ba6-8ddd-876997934f57" ] } ], "mendeley" : { "formattedCitation" : "(Brittlebank, Scott, Williams, &amp; Ferrier, 1993; Peeters, Wessel, Merckelbach, &amp; Boon-Vermeeren, 2002; Sumner, Griffith, &amp; Mineka, 2010)", "plainTextFormattedCitation" : "(Brittlebank, Scott, Williams, &amp; Ferrier, 1993; Peeters, Wessel, Merckelbach, &amp; Boon-Vermeeren, 2002; Sumner, Griffith, &amp; Mineka, 2010)", "previouslyFormattedCitation" : "(Brittlebank, Scott, Williams, &amp; Ferrier, 1993; Peeters, Wessel, Merckelbach, &amp; Boon-Vermeeren, 2002; Sumner, Griffith, &amp; Mineka, 2010)" }, "properties" : { "noteIndex" : 0 }, "schema" : "https://github.com/citation-style-language/schema/raw/master/csl-citation.json" }</w:instrText>
      </w:r>
      <w:r w:rsidR="00CC0909">
        <w:rPr>
          <w:rFonts w:cs="Times New Roman"/>
        </w:rPr>
        <w:fldChar w:fldCharType="separate"/>
      </w:r>
      <w:r w:rsidR="005738CE" w:rsidRPr="005738CE">
        <w:rPr>
          <w:rFonts w:cs="Times New Roman"/>
          <w:noProof/>
        </w:rPr>
        <w:t>(Brittlebank, Scott, Williams, &amp; Ferrier, 1993; Peeters, Wessel, Merckelbach, &amp; Boon-Vermeeren, 2002; Sumner, Griffith, &amp; Mineka, 2010)</w:t>
      </w:r>
      <w:r w:rsidR="00CC0909">
        <w:rPr>
          <w:rFonts w:cs="Times New Roman"/>
        </w:rPr>
        <w:fldChar w:fldCharType="end"/>
      </w:r>
      <w:r w:rsidR="00D11321">
        <w:rPr>
          <w:rFonts w:cs="Times New Roman"/>
        </w:rPr>
        <w:t>, perhaps because learning to cope with MDD and envisioning a better future both depend on accurately remembering the past</w:t>
      </w:r>
      <w:r w:rsidR="005738CE">
        <w:rPr>
          <w:rFonts w:cs="Times New Roman"/>
        </w:rPr>
        <w:t xml:space="preserve">. Moreover, it is now evident that increasing </w:t>
      </w:r>
      <w:r w:rsidR="00D11321">
        <w:rPr>
          <w:rFonts w:cs="Times New Roman"/>
        </w:rPr>
        <w:t xml:space="preserve">retrieval </w:t>
      </w:r>
      <w:r w:rsidR="005738CE">
        <w:rPr>
          <w:rFonts w:cs="Times New Roman"/>
        </w:rPr>
        <w:t>specificity is an effective means of treati</w:t>
      </w:r>
      <w:r w:rsidR="006B75B4">
        <w:rPr>
          <w:rFonts w:cs="Times New Roman"/>
        </w:rPr>
        <w:t xml:space="preserve">ng depression. A pilot study with </w:t>
      </w:r>
      <w:r w:rsidR="005738CE">
        <w:rPr>
          <w:rFonts w:cs="Times New Roman"/>
        </w:rPr>
        <w:t xml:space="preserve">inpatients found that practice retrieving specific, detailed memories reduced hopelessness </w:t>
      </w:r>
      <w:r w:rsidR="00BB6D64">
        <w:rPr>
          <w:rFonts w:cs="Times New Roman"/>
        </w:rPr>
        <w:fldChar w:fldCharType="begin" w:fldLock="1"/>
      </w:r>
      <w:r w:rsidR="005738CE">
        <w:rPr>
          <w:rFonts w:cs="Times New Roman"/>
        </w:rPr>
        <w:instrText>ADDIN CSL_CITATION { "citationItems" : [ { "id" : "ITEM-1", "itemData" : { "author" : [ { "dropping-particle" : "", "family" : "Beck", "given" : "Aaron T", "non-dropping-particle" : "", "parse-names" : false, "suffix" : "" }, { "dropping-particle" : "", "family" : "Steer", "given" : "Robert A", "non-dropping-particle" : "", "parse-names" : false, "suffix" : "" }, { "dropping-particle" : "", "family" : "Kovacs", "given" : "Maria", "non-dropping-particle" : "", "parse-names" : false, "suffix" : "" }, { "dropping-particle" : "", "family" : "Garrison", "given" : "Betsy", "non-dropping-particle" : "", "parse-names" : false, "suffix" : "" } ], "container-title" : "Am J Psychiatry I", "id" : "ITEM-1", "issued" : { "date-parts" : [ [ "1985" ] ] }, "title" : "Hopelessness and Eventual Suicide: A 10-Year Prospective Study of Patients Hospitalized With Suicidal Ideation", "type" : "article-journal", "volume" : "425" }, "prefix" : "a potent risk factor for suicidality; ", "uris" : [ "http://www.mendeley.com/documents/?uuid=f61d69f9-fc36-35bb-bd9b-90c794536a09" ] } ], "mendeley" : { "formattedCitation" : "(a potent risk factor for suicidality; Aaron T Beck, Steer, Kovacs, &amp; Garrison, 1985)", "plainTextFormattedCitation" : "(a potent risk factor for suicidality; Aaron T Beck, Steer, Kovacs, &amp; Garrison, 1985)", "previouslyFormattedCitation" : "(a potent risk factor for suicidality; Aaron T Beck, Steer, Kovacs, &amp; Garrison, 1985)" }, "properties" : { "noteIndex" : 0 }, "schema" : "https://github.com/citation-style-language/schema/raw/master/csl-citation.json" }</w:instrText>
      </w:r>
      <w:r w:rsidR="00BB6D64">
        <w:rPr>
          <w:rFonts w:cs="Times New Roman"/>
        </w:rPr>
        <w:fldChar w:fldCharType="separate"/>
      </w:r>
      <w:r w:rsidR="005738CE" w:rsidRPr="005738CE">
        <w:rPr>
          <w:rFonts w:cs="Times New Roman"/>
          <w:noProof/>
        </w:rPr>
        <w:t>(a potent risk factor for suicidality; Aaron T Beck, Steer, Kovacs, &amp; Garrison, 1985)</w:t>
      </w:r>
      <w:r w:rsidR="00BB6D64">
        <w:rPr>
          <w:rFonts w:cs="Times New Roman"/>
        </w:rPr>
        <w:fldChar w:fldCharType="end"/>
      </w:r>
      <w:r w:rsidR="005738CE">
        <w:rPr>
          <w:rFonts w:cs="Times New Roman"/>
        </w:rPr>
        <w:t xml:space="preserve"> and brooding rumination while enhancing</w:t>
      </w:r>
      <w:r w:rsidR="00BB6D64">
        <w:rPr>
          <w:rFonts w:cs="Times New Roman"/>
        </w:rPr>
        <w:t xml:space="preserve"> </w:t>
      </w:r>
      <w:r w:rsidR="005738CE">
        <w:rPr>
          <w:rFonts w:cs="Times New Roman"/>
        </w:rPr>
        <w:t xml:space="preserve">problem </w:t>
      </w:r>
      <w:r w:rsidR="00BB6D64">
        <w:rPr>
          <w:rFonts w:cs="Times New Roman"/>
        </w:rPr>
        <w:t>solving</w:t>
      </w:r>
      <w:r w:rsidR="005738CE">
        <w:rPr>
          <w:rFonts w:cs="Times New Roman"/>
        </w:rPr>
        <w:t xml:space="preserve"> </w:t>
      </w:r>
      <w:r w:rsidR="005738CE">
        <w:rPr>
          <w:rFonts w:cs="Times New Roman"/>
        </w:rPr>
        <w:fldChar w:fldCharType="begin" w:fldLock="1"/>
      </w:r>
      <w:r w:rsidR="00376924">
        <w:rPr>
          <w:rFonts w:cs="Times New Roman"/>
        </w:rPr>
        <w:instrText>ADDIN CSL_CITATION { "citationItems" : [ { "id" : "ITEM-1", "itemData" : { "DOI" : "10.1016/j.jbtep.2008.03.001", "ISBN" : "0005-7916 (Print)", "ISSN" : "00057916", "PMID" : "18407245", "abstract" : "Reduced specificity of autobiographical memory retrieval represents an enduring vulnerability factor for depression. The present study is a preliminary evaluation of a newly developed group-based intervention program to increase specificity of memory retrieval. The MEmory Specificity Training (MEST) was administered on a weekly basis for 4 consecutive weeks to 10 inpatients with depressive symptomatology. Whereas earlier studies found that memory specificity does not improve following treatment as usual, the present results showed that participants' retrieval style became significantly more specific following MEST. These results suggest that the MEST may offer a potential and promising intervention to tackle a core cognitive process involved in depression and depressive vulnerability. ?? 2008 Elsevier Ltd. All rights reserved.", "author" : [ { "dropping-particle" : "", "family" : "Raes", "given" : "Filip", "non-dropping-particle" : "", "parse-names" : false, "suffix" : "" }, { "dropping-particle" : "", "family" : "Williams", "given" : "J. Mark G", "non-dropping-particle" : "", "parse-names" : false, "suffix" : "" }, { "dropping-particle" : "", "family" : "Hermans", "given" : "Dirk", "non-dropping-particle" : "", "parse-names" : false, "suffix" : "" } ], "container-title" : "Journal of Behavior Therapy and Experimental Psychiatry", "id" : "ITEM-1", "issue" : "1", "issued" : { "date-parts" : [ [ "2009" ] ] }, "page" : "24-38", "publisher" : "Elsevier Ltd", "title" : "Reducing cognitive vulnerability to depression: A preliminary investigation of MEmory Specificity Training (MEST) in inpatients with depressive symptomatology", "type" : "article-journal", "volume" : "40" }, "uris" : [ "http://www.mendeley.com/documents/?uuid=9a4edf13-4a55-4bb6-b07e-fc86463104b3" ] } ], "mendeley" : { "formattedCitation" : "(Raes, Williams, &amp; Hermans, 2009)", "plainTextFormattedCitation" : "(Raes, Williams, &amp; Hermans, 2009)", "previouslyFormattedCitation" : "(Raes, Williams, &amp; Hermans, 2009)" }, "properties" : { "noteIndex" : 0 }, "schema" : "https://github.com/citation-style-language/schema/raw/master/csl-citation.json" }</w:instrText>
      </w:r>
      <w:r w:rsidR="005738CE">
        <w:rPr>
          <w:rFonts w:cs="Times New Roman"/>
        </w:rPr>
        <w:fldChar w:fldCharType="separate"/>
      </w:r>
      <w:r w:rsidR="005738CE" w:rsidRPr="005738CE">
        <w:rPr>
          <w:rFonts w:cs="Times New Roman"/>
          <w:noProof/>
        </w:rPr>
        <w:t>(Raes, Williams, &amp; Hermans, 2009)</w:t>
      </w:r>
      <w:r w:rsidR="005738CE">
        <w:rPr>
          <w:rFonts w:cs="Times New Roman"/>
        </w:rPr>
        <w:fldChar w:fldCharType="end"/>
      </w:r>
      <w:r w:rsidR="005738CE">
        <w:rPr>
          <w:rFonts w:cs="Times New Roman"/>
        </w:rPr>
        <w:t xml:space="preserve">. A more recent study used the same approach to </w:t>
      </w:r>
      <w:r w:rsidR="006B75B4">
        <w:rPr>
          <w:rFonts w:cs="Times New Roman"/>
        </w:rPr>
        <w:t>treat</w:t>
      </w:r>
      <w:r w:rsidR="005738CE">
        <w:rPr>
          <w:rFonts w:cs="Times New Roman"/>
        </w:rPr>
        <w:t xml:space="preserve"> depression in Afghan refugees who </w:t>
      </w:r>
      <w:r w:rsidR="00376924">
        <w:rPr>
          <w:rFonts w:cs="Times New Roman"/>
        </w:rPr>
        <w:t xml:space="preserve">had lost their fathers to war, adding a wait-list control group to </w:t>
      </w:r>
      <w:r w:rsidR="006B75B4">
        <w:rPr>
          <w:rFonts w:cs="Times New Roman"/>
        </w:rPr>
        <w:t>account</w:t>
      </w:r>
      <w:r w:rsidR="00376924">
        <w:rPr>
          <w:rFonts w:cs="Times New Roman"/>
        </w:rPr>
        <w:t xml:space="preserve"> </w:t>
      </w:r>
      <w:r w:rsidR="006B75B4">
        <w:rPr>
          <w:rFonts w:cs="Times New Roman"/>
        </w:rPr>
        <w:t xml:space="preserve">for </w:t>
      </w:r>
      <w:r w:rsidR="00376924">
        <w:rPr>
          <w:rFonts w:cs="Times New Roman"/>
        </w:rPr>
        <w:t xml:space="preserve">any effects </w:t>
      </w:r>
      <w:r w:rsidR="006B75B4">
        <w:rPr>
          <w:rFonts w:cs="Times New Roman"/>
        </w:rPr>
        <w:t>associated with</w:t>
      </w:r>
      <w:r w:rsidR="00376924">
        <w:rPr>
          <w:rFonts w:cs="Times New Roman"/>
        </w:rPr>
        <w:t xml:space="preserve"> </w:t>
      </w:r>
      <w:r w:rsidR="00D11321">
        <w:rPr>
          <w:rFonts w:cs="Times New Roman"/>
        </w:rPr>
        <w:t>the passage of time</w:t>
      </w:r>
      <w:r w:rsidR="00376924">
        <w:rPr>
          <w:rFonts w:cs="Times New Roman"/>
        </w:rPr>
        <w:t xml:space="preserve"> </w:t>
      </w:r>
      <w:r w:rsidR="00376924">
        <w:rPr>
          <w:rFonts w:cs="Times New Roman"/>
        </w:rPr>
        <w:fldChar w:fldCharType="begin" w:fldLock="1"/>
      </w:r>
      <w:r w:rsidR="000A0B95">
        <w:rPr>
          <w:rFonts w:cs="Times New Roman"/>
        </w:rPr>
        <w:instrText>ADDIN CSL_CITATION { "citationItems" : [ { "id" : "ITEM-1", "itemData" : { "DOI" : "10.1177/2167702612454613", "ISBN" : "2167702612", "ISSN" : "2167-7026", "abstract" : "The objective of this study was to investigate the efficacy of memory specificity training (MEST) on autobiographical memory recall and depression. Afghan adolescents with depression were randomly assigned to a MEST group or to a control group. At baseline, both groups completed Persian versions of the Autobiographical Memory Test (AMT) and the Mood and Feelings Questionnaire (MFQ). The MEST group then had five weekly group sessions of MEST. The control group had no additional contact. The AMT and MFQ were then readministered to all participants, and the MFQ was readministered at 2-month follow-up. The MEST group retrieved a higher proportion of specific memories following training and had lower levels of depression at 2-month follow-up than did the control group. Change in memory specificity predicted follow-up depression over and above baseline depression and mediated the relationship between receipt of MEST and reduction in later depression. The results suggest that MEST can improve autobiographical memory performance and drive subsequent reduction in depression symptoms. ", "author" : [ { "dropping-particle" : "", "family" : "Neshat-Doost", "given" : "H. T.", "non-dropping-particle" : "", "parse-names" : false, "suffix" : "" }, { "dropping-particle" : "", "family" : "Dalgleish", "given" : "T.", "non-dropping-particle" : "", "parse-names" : false, "suffix" : "" }, { "dropping-particle" : "", "family" : "Yule", "given" : "W.", "non-dropping-particle" : "", "parse-names" : false, "suffix" : "" }, { "dropping-particle" : "", "family" : "Kalantari", "given" : "M.", "non-dropping-particle" : "", "parse-names" : false, "suffix" : "" }, { "dropping-particle" : "", "family" : "Ahmadi", "given" : "S. J.", "non-dropping-particle" : "", "parse-names" : false, "suffix" : "" }, { "dropping-particle" : "", "family" : "Dyregrov", "given" : "a.", "non-dropping-particle" : "", "parse-names" : false, "suffix" : "" }, { "dropping-particle" : "", "family" : "Jobson", "given" : "L.", "non-dropping-particle" : "", "parse-names" : false, "suffix" : "" } ], "container-title" : "Clinical Psychological Science", "id" : "ITEM-1", "issued" : { "date-parts" : [ [ "2012" ] ] }, "title" : "Enhancing Autobiographical Memory Specificity Through Cognitive Training: An Intervention for Depression Translated From Basic Science", "type" : "article-journal" }, "uris" : [ "http://www.mendeley.com/documents/?uuid=37c431d7-44fc-4cdb-b519-15d411f66304" ] } ], "mendeley" : { "formattedCitation" : "(Neshat-Doost et al., 2012)", "plainTextFormattedCitation" : "(Neshat-Doost et al., 2012)", "previouslyFormattedCitation" : "(Neshat-Doost et al., 2012)" }, "properties" : { "noteIndex" : 0 }, "schema" : "https://github.com/citation-style-language/schema/raw/master/csl-citation.json" }</w:instrText>
      </w:r>
      <w:r w:rsidR="00376924">
        <w:rPr>
          <w:rFonts w:cs="Times New Roman"/>
        </w:rPr>
        <w:fldChar w:fldCharType="separate"/>
      </w:r>
      <w:r w:rsidR="00376924" w:rsidRPr="00376924">
        <w:rPr>
          <w:rFonts w:cs="Times New Roman"/>
          <w:noProof/>
        </w:rPr>
        <w:t>(Neshat-Doost et al., 2012)</w:t>
      </w:r>
      <w:r w:rsidR="00376924">
        <w:rPr>
          <w:rFonts w:cs="Times New Roman"/>
        </w:rPr>
        <w:fldChar w:fldCharType="end"/>
      </w:r>
      <w:r w:rsidR="00376924">
        <w:rPr>
          <w:rFonts w:cs="Times New Roman"/>
        </w:rPr>
        <w:t>.</w:t>
      </w:r>
      <w:r w:rsidR="00994C56">
        <w:rPr>
          <w:rFonts w:cs="Times New Roman"/>
        </w:rPr>
        <w:t xml:space="preserve"> Memory training acutely reduced depressive symptoms</w:t>
      </w:r>
      <w:r w:rsidR="00D11321">
        <w:rPr>
          <w:rFonts w:cs="Times New Roman"/>
        </w:rPr>
        <w:t xml:space="preserve"> and</w:t>
      </w:r>
      <w:r w:rsidR="00994C56">
        <w:rPr>
          <w:rFonts w:cs="Times New Roman"/>
        </w:rPr>
        <w:t xml:space="preserve"> led to improvements </w:t>
      </w:r>
      <w:r w:rsidR="00D11321">
        <w:rPr>
          <w:rFonts w:cs="Times New Roman"/>
        </w:rPr>
        <w:t xml:space="preserve">at two months’ follow-up </w:t>
      </w:r>
      <w:r w:rsidR="00994C56">
        <w:rPr>
          <w:rFonts w:cs="Times New Roman"/>
        </w:rPr>
        <w:t xml:space="preserve">that were stronger </w:t>
      </w:r>
      <w:r w:rsidR="006B75B4">
        <w:rPr>
          <w:rFonts w:cs="Times New Roman"/>
        </w:rPr>
        <w:t xml:space="preserve">in the treated group versus the </w:t>
      </w:r>
      <w:r w:rsidR="00994C56">
        <w:rPr>
          <w:rFonts w:cs="Times New Roman"/>
        </w:rPr>
        <w:t>control</w:t>
      </w:r>
      <w:r w:rsidR="006B75B4">
        <w:rPr>
          <w:rFonts w:cs="Times New Roman"/>
        </w:rPr>
        <w:t>s</w:t>
      </w:r>
      <w:r w:rsidR="00994C56">
        <w:rPr>
          <w:rFonts w:cs="Times New Roman"/>
        </w:rPr>
        <w:t>. In short, memory retrieval is impai</w:t>
      </w:r>
      <w:r w:rsidR="006B75B4">
        <w:rPr>
          <w:rFonts w:cs="Times New Roman"/>
        </w:rPr>
        <w:t xml:space="preserve">red in </w:t>
      </w:r>
      <w:r w:rsidR="00D11321">
        <w:rPr>
          <w:rFonts w:cs="Times New Roman"/>
        </w:rPr>
        <w:t>depression</w:t>
      </w:r>
      <w:r w:rsidR="006B75B4">
        <w:rPr>
          <w:rFonts w:cs="Times New Roman"/>
        </w:rPr>
        <w:t xml:space="preserve">, </w:t>
      </w:r>
      <w:r w:rsidR="00994C56">
        <w:rPr>
          <w:rFonts w:cs="Times New Roman"/>
        </w:rPr>
        <w:t>this disruption is</w:t>
      </w:r>
      <w:r w:rsidR="006B75B4">
        <w:rPr>
          <w:rFonts w:cs="Times New Roman"/>
        </w:rPr>
        <w:t xml:space="preserve"> clinically important, and </w:t>
      </w:r>
      <w:r w:rsidR="00994C56">
        <w:rPr>
          <w:rFonts w:cs="Times New Roman"/>
        </w:rPr>
        <w:t xml:space="preserve">targeting </w:t>
      </w:r>
      <w:r w:rsidR="00D11321">
        <w:rPr>
          <w:rFonts w:cs="Times New Roman"/>
        </w:rPr>
        <w:t>retrieval</w:t>
      </w:r>
      <w:r w:rsidR="00994C56">
        <w:rPr>
          <w:rFonts w:cs="Times New Roman"/>
        </w:rPr>
        <w:t xml:space="preserve"> for intervention can </w:t>
      </w:r>
      <w:r w:rsidR="006B75B4">
        <w:rPr>
          <w:rFonts w:cs="Times New Roman"/>
        </w:rPr>
        <w:t>bring</w:t>
      </w:r>
      <w:r w:rsidR="00994C56">
        <w:rPr>
          <w:rFonts w:cs="Times New Roman"/>
        </w:rPr>
        <w:t xml:space="preserve"> </w:t>
      </w:r>
      <w:r w:rsidR="00D11321">
        <w:rPr>
          <w:rFonts w:cs="Times New Roman"/>
        </w:rPr>
        <w:t xml:space="preserve">lasting </w:t>
      </w:r>
      <w:r w:rsidR="00994C56">
        <w:rPr>
          <w:rFonts w:cs="Times New Roman"/>
        </w:rPr>
        <w:t>relief.</w:t>
      </w:r>
    </w:p>
    <w:p w14:paraId="1EB8EACC" w14:textId="08F550C1" w:rsidR="009A79F9" w:rsidRDefault="00763E12" w:rsidP="00B44879">
      <w:pPr>
        <w:spacing w:line="480" w:lineRule="auto"/>
        <w:ind w:firstLine="720"/>
        <w:rPr>
          <w:rFonts w:cs="Times New Roman"/>
        </w:rPr>
      </w:pPr>
      <w:r>
        <w:rPr>
          <w:rFonts w:cs="Times New Roman"/>
        </w:rPr>
        <w:t>Given these facts, the depth of our ignorance regarding the neurobiology of memory retrieval in depression is astonishing</w:t>
      </w:r>
      <w:r w:rsidR="003D7E8B">
        <w:rPr>
          <w:rFonts w:cs="Times New Roman"/>
        </w:rPr>
        <w:t>,</w:t>
      </w:r>
      <w:r w:rsidR="002E0C39">
        <w:rPr>
          <w:rFonts w:cs="Times New Roman"/>
        </w:rPr>
        <w:t xml:space="preserve"> </w:t>
      </w:r>
      <w:r w:rsidR="000A0B95">
        <w:rPr>
          <w:rFonts w:cs="Times New Roman"/>
        </w:rPr>
        <w:t xml:space="preserve">particularly </w:t>
      </w:r>
      <w:r w:rsidR="003D7E8B">
        <w:rPr>
          <w:rFonts w:cs="Times New Roman"/>
        </w:rPr>
        <w:t>since</w:t>
      </w:r>
      <w:r w:rsidR="000A0B95">
        <w:rPr>
          <w:rFonts w:cs="Times New Roman"/>
        </w:rPr>
        <w:t xml:space="preserve"> the </w:t>
      </w:r>
      <w:r w:rsidR="002E0C39">
        <w:rPr>
          <w:rFonts w:cs="Times New Roman"/>
        </w:rPr>
        <w:t xml:space="preserve">cognitive neuroscience of </w:t>
      </w:r>
      <w:r w:rsidR="000A0B95">
        <w:rPr>
          <w:rFonts w:cs="Times New Roman"/>
        </w:rPr>
        <w:t>episodic retrieval in healthy adults ha</w:t>
      </w:r>
      <w:r w:rsidR="002E0C39">
        <w:rPr>
          <w:rFonts w:cs="Times New Roman"/>
        </w:rPr>
        <w:t>s</w:t>
      </w:r>
      <w:r w:rsidR="000A0B95">
        <w:rPr>
          <w:rFonts w:cs="Times New Roman"/>
        </w:rPr>
        <w:t xml:space="preserve"> </w:t>
      </w:r>
      <w:r w:rsidR="002E0C39">
        <w:rPr>
          <w:rFonts w:cs="Times New Roman"/>
        </w:rPr>
        <w:t>been studied extensively</w:t>
      </w:r>
      <w:r w:rsidR="000A0B95">
        <w:rPr>
          <w:rFonts w:cs="Times New Roman"/>
        </w:rPr>
        <w:t xml:space="preserve"> </w:t>
      </w:r>
      <w:r w:rsidR="000A0B95">
        <w:rPr>
          <w:rFonts w:cs="Times New Roman"/>
        </w:rPr>
        <w:fldChar w:fldCharType="begin" w:fldLock="1"/>
      </w:r>
      <w:r w:rsidR="000A0B95">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"10.1146/annurev.neuro.30.051606.094328", "ISBN" : "0147-006X", "ISSN" : "0147-006X", "PMID" : "17417939", "abstract" : "The ability to recognize a previously experienced stimulus is supported by two processes: recollection of the stimulus in the context of other information associated with the experience, and a sense of familiarity with the features of the stimulus. Although familiarity and recollection are functionally distinct, there is considerable debate about how these kinds of memory are supported by regions in the medial temporal lobes (MTL). Here, we review evidence for the distinction between recollection and familiarity and then consider the evidence regarding the neural mechanisms of these processes. Evidence from neuropsychological, neuroimaging, and neurophysiological studies of humans, monkeys, and rats indicates that different subregions of the MTL make distinct contributions to recollection and familiarity. The data suggest that the hippocampus is critical for recollection but not familiarity. The parahippocampal cortex also contributes to recollection, possibly via the representation and retrieval of contextual (especially spatial) information, whereas perirhinal cortex contributes to and is necessary for familiarity-based recognition. The findings are consistent with an anatomically guided hypothesis about the functional organization of the MTL and suggest mechanisms by which the anatomical components of the MTL interact to support the phenomenology of recollection and familiarity.", "author" : [ { "dropping-particle" : "", "family" : "Eichenbaum", "given" : "H", "non-dropping-particle" : "", "parse-names" : false, "suffix" : "" }, { "dropping-particle" : "", "family" : "Yonelinas", "given" : "a P", "non-dropping-particle" : "", "parse-names" : false, "suffix" : "" }, { "dropping-particle" : "", "family" : "Ranganath", "given" : "C", "non-dropping-particle" : "", "parse-names" : false, "suffix" : "" } ], "container-title" : "Annual review of neuroscience", "id" : "ITEM-2", "issued" : { "date-parts" : [ [ "2007" ] ] }, "page" : "123-152", "title" : "The medial temporal lobe and recognition memory.", "type" : "article-journal", "volume" : "30" }, "prefix" : "e.g., ", "uris" : [ "http://www.mendeley.com/documents/?uuid=c2d5c571-9e78-47ec-89d3-03cecefcb6f8" ] }, { "id" : "ITEM-3",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"ITEM-3", "issue" : "2", "issued" : { "date-parts" : [ [ "2013" ] ] }, "page" : "255-260", "publisher" : "Elsevier Ltd", "title" : "Brain networks underlying episodic memory retrieval", "type" : "article-journal", "volume" : "23" }, "uris" : [ "http://www.mendeley.com/documents/?uuid=26f45337-2f7a-42ad-b96f-e2fea5da8b94" ] } ], "mendeley" : { "formattedCitation" : "(e.g., Eichenbaum, Yonelinas, &amp; Ranganath, 2007; Rugg &amp; Curran, 2007; Rugg &amp; Vilberg, 2013)", "plainTextFormattedCitation" : "(e.g., Eichenbaum, Yonelinas, &amp; Ranganath, 2007; Rugg &amp; Curran, 2007; Rugg &amp; Vilberg, 2013)", "previouslyFormattedCitation" : "(e.g., Eichenbaum, Yonelinas, &amp; Ranganath, 2007; Rugg &amp; Curran, 2007; Rugg &amp; Vilberg, 2013)" }, "properties" : { "noteIndex" : 0 }, "schema" : "https://github.com/citation-style-language/schema/raw/master/csl-citation.json" }</w:instrText>
      </w:r>
      <w:r w:rsidR="000A0B95">
        <w:rPr>
          <w:rFonts w:cs="Times New Roman"/>
        </w:rPr>
        <w:fldChar w:fldCharType="separate"/>
      </w:r>
      <w:r w:rsidR="000A0B95" w:rsidRPr="000A0B95">
        <w:rPr>
          <w:rFonts w:cs="Times New Roman"/>
          <w:noProof/>
        </w:rPr>
        <w:t>(e.g., Eichenbaum, Yonelinas, &amp; Ranganath, 2007; Rugg &amp; Curran, 2007; Rugg &amp; Vilberg, 2013)</w:t>
      </w:r>
      <w:r w:rsidR="000A0B95">
        <w:rPr>
          <w:rFonts w:cs="Times New Roman"/>
        </w:rPr>
        <w:fldChar w:fldCharType="end"/>
      </w:r>
      <w:r w:rsidR="000A0B95">
        <w:rPr>
          <w:rFonts w:cs="Times New Roman"/>
        </w:rPr>
        <w:t xml:space="preserve">. The fact that this work has had such little impact on depression research is remarkable. It is not for lack of desire: a decade ago, </w:t>
      </w:r>
      <w:r w:rsidR="003D7E8B">
        <w:rPr>
          <w:rFonts w:cs="Times New Roman"/>
        </w:rPr>
        <w:t>members of</w:t>
      </w:r>
      <w:r w:rsidR="000A0B95">
        <w:rPr>
          <w:rFonts w:cs="Times New Roman"/>
        </w:rPr>
        <w:t xml:space="preserve"> the National Institute of Mental Health</w:t>
      </w:r>
      <w:r w:rsidR="003D7E8B">
        <w:rPr>
          <w:rFonts w:cs="Times New Roman"/>
        </w:rPr>
        <w:t>,</w:t>
      </w:r>
      <w:r w:rsidR="000A0B95">
        <w:rPr>
          <w:rFonts w:cs="Times New Roman"/>
        </w:rPr>
        <w:t xml:space="preserve"> the National Institute on Aging</w:t>
      </w:r>
      <w:r w:rsidR="003D7E8B">
        <w:rPr>
          <w:rFonts w:cs="Times New Roman"/>
        </w:rPr>
        <w:t>,</w:t>
      </w:r>
      <w:r w:rsidR="000A0B95">
        <w:rPr>
          <w:rFonts w:cs="Times New Roman"/>
        </w:rPr>
        <w:t xml:space="preserve"> and the National Institute of Neurological Disorders and Stroke explicitly called for better integration of research on depression and memory </w:t>
      </w:r>
      <w:r w:rsidR="000A0B95">
        <w:rPr>
          <w:rFonts w:cs="Times New Roman"/>
        </w:rPr>
        <w:fldChar w:fldCharType="begin" w:fldLock="1"/>
      </w:r>
      <w:r w:rsidR="000A0B95">
        <w:rPr>
          <w:rFonts w:cs="Times New Roman"/>
        </w:rPr>
        <w:instrText>ADDIN CSL_CITATION { "citationItems" : [ { "id" : "ITEM-1", "itemData" : { "DOI" : "10.1001/archpsyc.63.2.130", "ISSN" : "0003-990X", "author" : [ { "dropping-particle" : "", "family" : "Steffens", "given" : "David C.", "non-dropping-particle" : "", "parse-names" : false, "suffix" : "" }, { "dropping-particle" : "", "family" : "Otey", "given" : "Emeline", "non-dropping-particle" : "", "parse-names" : false, "suffix" : "" }, { "dropping-particle" : "", "family" : "Alexopoulos", "given" : "George S.", "non-dropping-particle" : "", "parse-names" : false, "suffix" : "" }, { "dropping-particle" : "", "family" : "Butters", "given" : "Meryl A.", "non-dropping-particle" : "", "parse-names" : false, "suffix" : "" }, { "dropping-particle" : "", "family" : "Cuthbert", "given" : "Bruce", "non-dropping-particle" : "", "parse-names" : false, "suffix" : "" }, { "dropping-particle" : "", "family" : "Ganguli", "given" : "Mary", "non-dropping-particle" : "", "parse-names" : false, "suffix" : "" }, { "dropping-particle" : "", "family" : "Geda", "given" : "Yonas E.", "non-dropping-particle" : "", "parse-names" : false, "suffix" : "" }, { "dropping-particle" : "", "family" : "Hendrie", "given" : "Hugh C.", "non-dropping-particle" : "", "parse-names" : false, "suffix" : "" }, { "dropping-particle" : "", "family" : "Krishnan", "given" : "Ranga R.", "non-dropping-particle" : "", "parse-names" : false, "suffix" : "" }, { "dropping-particle" : "", "family" : "Kumar", "given" : "Anand", "non-dropping-particle" : "", "parse-names" : false, "suffix" : "" }, { "dropping-particle" : "", "family" : "Lopez", "given" : "Oscar L.", "non-dropping-particle" : "", "parse-names" : false, "suffix" : "" }, { "dropping-particle" : "", "family" : "Lyketsos", "given" : "Constantine G.", "non-dropping-particle" : "", "parse-names" : false, "suffix" : "" }, { "dropping-particle" : "", "family" : "Mast", "given" : "Benjamin T.", "non-dropping-particle" : "", "parse-names" : false, "suffix" : "" }, { "dropping-particle" : "", "family" : "Morris", "given" : "John C.", "non-dropping-particle" : "", "parse-names" : false, "suffix" : "" }, { "dropping-particle" : "", "family" : "Norton", "given" : "Maria C.", "non-dropping-particle" : "", "parse-names" : false, "suffix" : "" }, { "dropping-particle" : "", "family" : "Peavy", "given" : "Guerry M.", "non-dropping-particle" : "", "parse-names" : false, "suffix" : "" }, { "dropping-particle" : "", "family" : "Petersen", "given" : "Ronald C.", "non-dropping-particle" : "", "parse-names" : false, "suffix" : "" }, { "dropping-particle" : "", "family" : "Reynolds", "given" : "Charles F.", "non-dropping-particle" : "", "parse-names" : false, "suffix" : "" }, { "dropping-particle" : "", "family" : "Salloway", "given" : "Stephen", "non-dropping-particle" : "", "parse-names" : false, "suffix" : "" }, { "dropping-particle" : "", "family" : "Welsh-Bohmer", "given" : "Kathleen A.", "non-dropping-particle" : "", "parse-names" : false, "suffix" : "" }, { "dropping-particle" : "", "family" : "Yesavage", "given" : "Jerome", "non-dropping-particle" : "", "parse-names" : false, "suffix" : "" }, { "dropping-particle" : "", "family" : "AF", "given" : "Jorm", "non-dropping-particle" : "", "parse-names" : false, "suffix" : "" }, { "dropping-particle" : "", "family" : "RC", "given" : "Petersen", "non-dropping-particle" : "", "parse-names" : false, "suffix" : "" }, { "dropping-particle" : "", "family" : "RC", "given" : "Petersen", "non-dropping-particle" : "", "parse-names" : false, "suffix" : "" }, { "dropping-particle" : "", "family" : "AC", "given" : "Mui", "non-dropping-particle" : "", "parse-names" : false, "suffix" : "" }, { "dropping-particle" : "", "family" : "AF", "given" : "Jorm", "non-dropping-particle" : "", "parse-names" : false, "suffix" : "" }, { "dropping-particle" : "", "family" : "GS", "given" : "Alexopoulos", "non-dropping-particle" : "", "parse-names" : false, "suffix" : "" }, { "dropping-particle" : "", "family" : "M", "given" : "Hamilton", "non-dropping-particle" : "", "parse-names" : false, "suffix" : "" }, { "dropping-particle" : "", "family" : "JL", "given" : "Cummings", "non-dropping-particle" : "", "parse-names" : false, "suffix" : "" }, { "dropping-particle" : "", "family" : "LS", "given" : "Radloff", "non-dropping-particle" : "", "parse-names" : false, "suffix" : "" }, { "dropping-particle" : "", "family" : "AF", "given" : "Jorm", "non-dropping-particle" : "", "parse-names" : false, "suffix" : "" }, { "dropping-particle" : "", "family" : "JC", "given" : "Morris", "non-dropping-particle" : "", "parse-names" : false, "suffix" : "" }, { "dropping-particle" : "", "family" : "GG", "given" : "Fillenbaum", "non-dropping-particle" : "", "parse-names" : false, "suffix" : "" }, { "dropping-particle" : "", "family" : "BD", "given" : "Lebowitz", "non-dropping-particle" : "", "parse-names" : false, "suffix" : "" }, { "dropping-particle" : "", "family" : "DS", "given" : "Charney", "non-dropping-particle" : "", "parse-names" : false, "suffix" : "" }, { "dropping-particle" : "", "family" : "RD", "given" : "Nebes", "non-dropping-particle" : "", "parse-names" : false, "suffix" : "" }, { "dropping-particle" : "", "family" : "RD", "given" : "Nebes", "non-dropping-particle" : "", "parse-names" : false, "suffix" : "" }, { "dropping-particle" : "", "family" : "MA", "given" : "Butters", "non-dropping-particle" : "", "parse-names" : false, "suffix" : "" }, { "dropping-particle" : "", "family" : "MA", "given" : "Butters", "non-dropping-particle" : "", "parse-names" : false, "suffix" : "" }, { "dropping-particle" : "", "family" : "RC", "given" : "Petersen", "non-dropping-particle" : "", "parse-names" : false, "suffix" : "" }, { "dropping-particle" : "", "family" : "A", "given" : "Burns", "non-dropping-particle" : "", "parse-names" : false, "suffix" : "" }, { "dropping-particle" : "", "family" : "O", "given" : "Baiyewu", "non-dropping-particle" : "", "parse-names" : false, "suffix" : "" }, { "dropping-particle" : "", "family" : "RC", "given" : "Petersen", "non-dropping-particle" : "", "parse-names" : false, "suffix" : "" }, { "dropping-particle" : "", "family" : "MC", "given" : "Tierney", "non-dropping-particle" : "", "parse-names" : false, "suffix" : "" }, { "dropping-particle" : "", "family" : "J", "given" : "Bowen", "non-dropping-particle" : "", "parse-names" : false, "suffix" : "" }, { "dropping-particle" : "", "family" : "DC", "given" : "Steffens", "non-dropping-particle" : "", "parse-names" : false, "suffix" : "" }, { "dropping-particle" : "", "family" : "JJ", "given" : "Gallo", "non-dropping-particle" : "", "parse-names" : false, "suffix" : "" }, { "dropping-particle" : "", "family" : "SL", "given" : "Kivela", "non-dropping-particle" : "", "parse-names" : false, "suffix" : "" }, { "dropping-particle" : "", "family" : "G", "given" : "Livingston", "non-dropping-particle" : "", "parse-names" : false, "suffix" : "" }, { "dropping-particle" : "", "family" : "DC", "given" : "Steffens", "non-dropping-particle" : "", "parse-names" : false, "suffix" : "" }, { "dropping-particle" : "", "family" : "JE", "given" : "Graham", "non-dropping-particle" : "", "parse-names" : false, "suffix" : "" }, { "dropping-particle" : "", "family" : "FW", "given" : "Unverzagt", "non-dropping-particle" : "", "parse-names" : false, "suffix" : "" }, { "dropping-particle" : "", "family" : "MB", "given" : "First", "non-dropping-particle" : "", "parse-names" : false, "suffix" : "" }, { "dropping-particle" : "", "family" : "JM", "given" : "Lyness", "non-dropping-particle" : "", "parse-names" : false, "suffix" : "" }, { "dropping-particle" : "", "family" : "JJ", "given" : "Gallo", "non-dropping-particle" : "", "parse-names" : false, "suffix" : "" }, { "dropping-particle" : "", "family" : "(ed.)", "given" : "Petersen RC", "non-dropping-particle" : "", "parse-names" : false, "suffix" : "" }, { "dropping-particle" : "", "family" : "RC", "given" : "Petersen", "non-dropping-particle" : "", "parse-names" : false, "suffix" : "" }, { "dropping-particle" : "", "family" : "OL", "given" : "Lopez", "non-dropping-particle" : "", "parse-names" : false, "suffix" : "" }, { "dropping-particle" : "", "family" : "V", "given" : "Elderkin-Thompson", "non-dropping-particle" : "", "parse-names" : false, "suffix" : "" }, { "dropping-particle" : "", "family" : "CF", "given" : "Murphy", "non-dropping-particle" : "", "parse-names" : false, "suffix" : "" }, { "dropping-particle" : "", "family" : "RD", "given" : "Nebes", "non-dropping-particle" : "", "parse-names" : false, "suffix" : "" }, { "dropping-particle" : "", "family" : "JC", "given" : "Morris", "non-dropping-particle" : "", "parse-names" : false, "suffix" : "" }, { "dropping-particle" : "", "family" : "Y", "given" : "Forsell", "non-dropping-particle" : "", "parse-names" : false, "suffix" : "" }, { "dropping-particle" : "", "family" : "L", "given" : "Backman", "non-dropping-particle" : "", "parse-names" : false, "suffix" : "" }, { "dropping-particle" : "", "family" : "KA", "given" : "Lockwood", "non-dropping-particle" : "", "parse-names" : false, "suffix" : "" }, { "dropping-particle" : "", "family" : "KK", "given" : "Powlishta", "non-dropping-particle" : "", "parse-names" : false, "suffix" : "" }, { "dropping-particle" : "", "family" : "YE", "given" : "Geda", "non-dropping-particle" : "", "parse-names" : false, "suffix" : "" }, { "dropping-particle" : "", "family" : "CG", "given" : "Lyketsos", "non-dropping-particle" : "", "parse-names" : false, "suffix" : "" }, { "dropping-particle" : "", "family" : "S", "given" : "Arve", "non-dropping-particle" : "", "parse-names" : false, "suffix" : "" }, { "dropping-particle" : "", "family" : "RJ", "given" : "Porter", "non-dropping-particle" : "", "parse-names" : false, "suffix" : "" }, { "dropping-particle" : "", "family" : "R", "given" : "van Ojen", "non-dropping-particle" : "", "parse-names" : false, "suffix" : "" }, { "dropping-particle" : "", "family" : "KA", "given" : "Lockwood", "non-dropping-particle" : "", "parse-names" : false, "suffix" : "" }, { "dropping-particle" : "", "family" : "Y", "given" : "Forsell", "non-dropping-particle" : "", "parse-names" : false, "suffix" : "" }, { "dropping-particle" : "", "family" : "EH", "given" : "Rubin", "non-dropping-particle" : "", "parse-names" : false, "suffix" : "" }, { "dropping-particle" : "", "family" : "GS", "given" : "Zubenko", "non-dropping-particle" : "", "parse-names" : false, "suffix" : "" }, { "dropping-particle" : "", "family" : "PJ", "given" : "Visser", "non-dropping-particle" : "", "parse-names" : false, "suffix" : "" }, { "dropping-particle" : "", "family" : "DL", "given" : "Sultzer", "non-dropping-particle" : "", "parse-names" : false, "suffix" : "" }, { "dropping-particle" : "", "family" : "P", "given" : "Naarding", "non-dropping-particle" : "", "parse-names" : false, "suffix" : "" }, { "dropping-particle" : "", "family" : "JT", "given" : "Tschanz", "non-dropping-particle" : "", "parse-names" : false, "suffix" : "" }, { "dropping-particle" : "", "family" : "JC", "given" : "Breitner", "non-dropping-particle" : "", "parse-names" : false, "suffix" : "" }, { "dropping-particle" : "", "family" : "M", "given" : "Ganguli", "non-dropping-particle" : "", "parse-names" : false, "suffix" : "" }, { "dropping-particle" : "", "family" : "JJ", "given" : "Gallo", "non-dropping-particle" : "", "parse-names" : false, "suffix" : "" }, { "dropping-particle" : "", "family" : "K", "given" : "Yaffe", "non-dropping-particle" : "", "parse-names" : false, "suffix" : "" }, { "dropping-particle" : "", "family" : "SS", "given" : "Bassuk", "non-dropping-particle" : "", "parse-names" : false, "suffix" : "" }, { "dropping-particle" : "", "family" : "DP", "given" : "Devanand", "non-dropping-particle" : "", "parse-names" : false, "suffix" : "" }, { "dropping-particle" : "", "family" : "K", "given" : "Ritchie", "non-dropping-particle" : "", "parse-names" : false, "suffix" : "" }, { "dropping-particle" : "", "family" : "P", "given" : "Chen", "non-dropping-particle" : "", "parse-names" : false, "suffix" : "" }, { "dropping-particle" : "", "family" : "E", "given" : "Kokmen", "non-dropping-particle" : "", "parse-names" : false, "suffix" : "" }, { "dropping-particle" : "", "family" : "CE", "given" : "Speck", "non-dropping-particle" : "", "parse-names" : false, "suffix" : "" }, { "dropping-particle" : "", "family" : "GS", "given" : "Alexopoulos", "non-dropping-particle" : "", "parse-names" : false, "suffix" : "" }, { "dropping-particle" : "", "family" : "GS", "given" : "Alexopoulos", "non-dropping-particle" : "", "parse-names" : false, "suffix" : "" }, { "dropping-particle" : "", "family" : "VA", "given" : "Kral", "non-dropping-particle" : "", "parse-names" : false, "suffix" : "" }, { "dropping-particle" : "", "family" : "M", "given" : "Reding", "non-dropping-particle" : "", "parse-names" : false, "suffix" : "" }, { "dropping-particle" : "", "family" : "RS", "given" : "Wilson", "non-dropping-particle" : "", "parse-names" : false, "suffix" : "" }, { "dropping-particle" : "", "family" : "M", "given" : "Geerlings", "non-dropping-particle" : "", "parse-names" : false, "suffix" : "" }, { "dropping-particle" : "", "family" : "RC", "given" : "Green", "non-dropping-particle" : "", "parse-names" : false, "suffix" : "" }, { "dropping-particle" : "", "family" : "AF", "given" : "Jorm", "non-dropping-particle" : "", "parse-names" : false, "suffix" : "" }, { "dropping-particle" : "", "family" : "CM", "given" : "van Duijn", "non-dropping-particle" : "", "parse-names" : false, "suffix" : "" }, { "dropping-particle" : "", "family" : "BH", "given" : "Mulsant", "non-dropping-particle" : "", "parse-names" : false, "suffix" : "" }, { "dropping-particle" : "", "family" : "R", "given" : "Basu", "non-dropping-particle" : "", "parse-names" : false, "suffix" : "" }, { "dropping-particle" : "", "family" : "JT", "given" : "Olin", "non-dropping-particle" : "", "parse-names" : false, "suffix" : "" }, { "dropping-particle" : "", "family" : "JA", "given" : "Yesavage", "non-dropping-particle" : "", "parse-names" : false, "suffix" : "" }, { "dropping-particle" : "", "family" : "GS", "given" : "Alexopoulos", "non-dropping-particle" : "", "parse-names" : false, "suffix" : "" }, { "dropping-particle" : "", "family" : "T", "given" : "Sunderland", "non-dropping-particle" : "", "parse-names" : false, "suffix" : "" }, { "dropping-particle" : "", "family" : "AT", "given" : "Beck", "non-dropping-particle" : "", "parse-names" : false, "suffix" : "" }, { "dropping-particle" : "", "family" : "RL", "given" : "Spitzer", "non-dropping-particle" : "", "parse-names" : false, "suffix" : "" }, { "dropping-particle" : "", "family" : "RL", "given" : "Spitzer", "non-dropping-particle" : "", "parse-names" : false, "suffix" : "" }, { "dropping-particle" : "", "family" : "M", "given" : "Ganguli", "non-dropping-particle" : "", "parse-names" : false, "suffix" : "" }, { "dropping-particle" : "", "family" : "M", "given" : "Ganguli", "non-dropping-particle" : "", "parse-names" : false, "suffix" : "" }, { "dropping-particle" : "", "family" : "OL", "given" : "Lopez", "non-dropping-particle" : "", "parse-names" : false, "suffix" : "" }, { "dropping-particle" : "", "family" : "RC", "given" : "Arnau", "non-dropping-particle" : "", "parse-names" : false, "suffix" : "" }, { "dropping-particle" : "", "family" : "ML", "given" : "Bruce", "non-dropping-particle" : "", "parse-names" : false, "suffix" : "" }, { "dropping-particle" : "", "family" : "SM", "given" : "Scheinthal", "non-dropping-particle" : "", "parse-names" : false, "suffix" : "" }, { "dropping-particle" : "", "family" : "JT", "given" : "Norris", "non-dropping-particle" : "", "parse-names" : false, "suffix" : "" }, { "dropping-particle" : "", "family" : "RA", "given" : "Steer", "non-dropping-particle" : "", "parse-names" : false, "suffix" : "" }, { "dropping-particle" : "", "family" : "ML", "given" : "Levy", "non-dropping-particle" : "", "parse-names" : false, "suffix" : "" }, { "dropping-particle" : "", "family" : "RS", "given" : "Marin", "non-dropping-particle" : "", "parse-names" : false, "suffix" : "" }, { "dropping-particle" : "", "family" : "MF", "given" : "Folstein", "non-dropping-particle" : "", "parse-names" : false, "suffix" : "" }, { "dropping-particle" : "", "family" : "MF", "given" : "Folstein", "non-dropping-particle" : "", "parse-names" : false, "suffix" : "" }, { "dropping-particle" : "", "family" : "DP", "given" : "Salmon", "non-dropping-particle" : "", "parse-names" : false, "suffix" : "" }, { "dropping-particle" : "", "family" : "P", "given" : "Chen", "non-dropping-particle" : "", "parse-names" : false, "suffix" : "" }, { "dropping-particle" : "", "family" : "DF", "given" : "Tang-Wai", "non-dropping-particle" : "", "parse-names" : false, "suffix" : "" }, { "dropping-particle" : "", "family" : "E", "given" : "Kokmen", "non-dropping-particle" : "", "parse-names" : false, "suffix" : "" }, { "dropping-particle" : "", "family" : "E", "given" : "Kokmen", "non-dropping-particle" : "", "parse-names" : false, "suffix" : "" }, { "dropping-particle" : "", "family" : "EL", "given" : "Teng", "non-dropping-particle" : "", "parse-names" : false, "suffix" : "" }, { "dropping-particle" : "", "family" : "M", "given" : "Steinberg", "non-dropping-particle" : "", "parse-names" : false, "suffix" : "" }, { "dropping-particle" : "", "family" : "GG", "given" : "Fillenbaum", "non-dropping-particle" : "", "parse-names" : false, "suffix" : "" }, { "dropping-particle" : "", "family" : "AU", "given" : "Monsch", "non-dropping-particle" : "", "parse-names" : false, "suffix" : "" }, { "dropping-particle" : "", "family" : "AF", "given" : "Jorm", "non-dropping-particle" : "", "parse-names" : false, "suffix" : "" }, { "dropping-particle" : "", "family" : "AF", "given" : "Jorm", "non-dropping-particle" : "", "parse-names" : false, "suffix" : "" }, { "dropping-particle" : "", "family" : "KR", "given" : "Krishnan", "non-dropping-particle" : "", "parse-names" : false, "suffix" : "" }, { "dropping-particle" : "", "family" : "CP", "given" : "Hughes", "non-dropping-particle" : "", "parse-names" : false, "suffix" : "" }, { "dropping-particle" : "", "family" : "JC", "given" : "Morris", "non-dropping-particle" : "", "parse-names" : false, "suffix" : "" }, { "dropping-particle" : "", "family" : "KA", "given" : "Welsh-Bohmer", "non-dropping-particle" : "", "parse-names" : false, "suffix" : "" }, { "dropping-particle" : "", "family" : "RC", "given" : "Petersen", "non-dropping-particle" : "", "parse-names" : false, "suffix" : "" }, { "dropping-particle" : "", "family" : "DC", "given" : "Steffens", "non-dropping-particle" : "", "parse-names" : false, "suffix" : "" }, { "dropping-particle" : "", "family" : "PJ", "given" : "Raue", "non-dropping-particle" : "", "parse-names" : false, "suffix" : "" }, { "dropping-particle" : "", "family" : "MP", "given" : "Lawton", "non-dropping-particle" : "", "parse-names" : false, "suffix" : "" }, { "dropping-particle" : "", "family" : "MP", "given" : "Lawton", "non-dropping-particle" : "", "parse-names" : false, "suffix" : "" }, { "dropping-particle" : "", "family" : "D", "given" : "Mossman", "non-dropping-particle" : "", "parse-names" : false, "suffix" : "" }, { "dropping-particle" : "", "family" : "JA", "given" : "Hanley", "non-dropping-particle" : "", "parse-names" : false, "suffix" : "" }, { "dropping-particle" : "", "family" : "B", "given" : "Siegel", "non-dropping-particle" : "", "parse-names" : false, "suffix" : "" }, { "dropping-particle" : "", "family" : "CG", "given" : "Lyketsos", "non-dropping-particle" : "", "parse-names" : false, "suffix" : "" }, { "dropping-particle" : "", "family" : "V", "given" : "Peralta", "non-dropping-particle" : "", "parse-names" : false, "suffix" : "" }, { "dropping-particle" : "", "family" : "WD", "given" : "Taylor", "non-dropping-particle" : "", "parse-names" : false, "suffix" : "" }, { "dropping-particle" : "", "family" : "GM", "given" : "Doniger", "non-dropping-particle" : "", "parse-names" : false, "suffix" : "" }, { "dropping-particle" : "", "family" : "CR", "given" : "Jack", "non-dropping-particle" : "", "parse-names" : false, "suffix" : "" }, { "dropping-particle" : "", "family" : "T", "given" : "Lai", "non-dropping-particle" : "", "parse-names" : false, "suffix" : "" }, { "dropping-particle" : "", "family" : "M", "given" : "Ballmaier", "non-dropping-particle" : "", "parse-names" : false, "suffix" : "" }, { "dropping-particle" : "", "family" : "DC", "given" : "Steffens", "non-dropping-particle" : "", "parse-names" : false, "suffix" : "" }, { "dropping-particle" : "", "family" : "JD", "given" : "Bremner", "non-dropping-particle" : "", "parse-names" : false, "suffix" : "" }, { "dropping-particle" : "", "family" : "E", "given" : "Elgh", "non-dropping-particle" : "", "parse-names" : false, "suffix" : "" }, { "dropping-particle" : "", "family" : "RA", "given" : "Sweet", "non-dropping-particle" : "", "parse-names" : false, "suffix" : "" } ], "container-title" : "Archives of General Psychiatry", "id" : "ITEM-1", "issue" : "2", "issued" : { "date-parts" : [ [ "2006", "2", "1" ] ] }, "page" : "130", "publisher" : "American Medical Association", "title" : "Perspectives on Depression, Mild Cognitive Impairment, and Cognitive Decline", "type" : "article-journal", "volume" : "63" }, "uris" : [ "http://www.mendeley.com/documents/?uuid=b8de6ad0-e140-3717-aca8-8f7e914a497c" ] } ], "mendeley" : { "formattedCitation" : "(Steffens et al., 2006)", "plainTextFormattedCitation" : "(Steffens et al., 2006)", "previouslyFormattedCitation" : "(Steffens et al., 2006)" }, "properties" : { "noteIndex" : 0 }, "schema" : "https://github.com/citation-style-language/schema/raw/master/csl-citation.json" }</w:instrText>
      </w:r>
      <w:r w:rsidR="000A0B95">
        <w:rPr>
          <w:rFonts w:cs="Times New Roman"/>
        </w:rPr>
        <w:fldChar w:fldCharType="separate"/>
      </w:r>
      <w:r w:rsidR="000A0B95" w:rsidRPr="000A0B95">
        <w:rPr>
          <w:rFonts w:cs="Times New Roman"/>
          <w:noProof/>
        </w:rPr>
        <w:t>(Steffens et al., 2006)</w:t>
      </w:r>
      <w:r w:rsidR="000A0B95">
        <w:rPr>
          <w:rFonts w:cs="Times New Roman"/>
        </w:rPr>
        <w:fldChar w:fldCharType="end"/>
      </w:r>
      <w:r w:rsidR="000A0B95">
        <w:rPr>
          <w:rFonts w:cs="Times New Roman"/>
        </w:rPr>
        <w:t>. Furthermore, it is not as though the nature of the deficit</w:t>
      </w:r>
      <w:r w:rsidR="003D7E8B">
        <w:rPr>
          <w:rFonts w:cs="Times New Roman"/>
        </w:rPr>
        <w:t xml:space="preserve"> is un</w:t>
      </w:r>
      <w:r w:rsidR="000A0B95">
        <w:rPr>
          <w:rFonts w:cs="Times New Roman"/>
        </w:rPr>
        <w:t xml:space="preserve">clear. As one might expect based on the </w:t>
      </w:r>
      <w:proofErr w:type="spellStart"/>
      <w:r w:rsidR="000A0B95">
        <w:rPr>
          <w:rFonts w:cs="Times New Roman"/>
        </w:rPr>
        <w:t>overgeneral</w:t>
      </w:r>
      <w:proofErr w:type="spellEnd"/>
      <w:r w:rsidR="000A0B95">
        <w:rPr>
          <w:rFonts w:cs="Times New Roman"/>
        </w:rPr>
        <w:t xml:space="preserve"> memory literature, </w:t>
      </w:r>
      <w:r w:rsidR="002E0C39">
        <w:rPr>
          <w:rFonts w:cs="Times New Roman"/>
        </w:rPr>
        <w:t>several</w:t>
      </w:r>
      <w:r w:rsidR="000A0B95">
        <w:rPr>
          <w:rFonts w:cs="Times New Roman"/>
        </w:rPr>
        <w:t xml:space="preserve"> studies found that depression leaves familiarity (or “automatic”) memory intact but impairs recollection—the retrieval of context details that specify the spatiotemporal source of </w:t>
      </w:r>
      <w:r w:rsidR="003D7E8B">
        <w:rPr>
          <w:rFonts w:cs="Times New Roman"/>
        </w:rPr>
        <w:t>a</w:t>
      </w:r>
      <w:r w:rsidR="000A0B95">
        <w:rPr>
          <w:rFonts w:cs="Times New Roman"/>
        </w:rPr>
        <w:t xml:space="preserve"> memory </w:t>
      </w:r>
      <w:r w:rsidR="000A0B95">
        <w:rPr>
          <w:rFonts w:cs="Times New Roman"/>
        </w:rPr>
        <w:fldChar w:fldCharType="begin" w:fldLock="1"/>
      </w:r>
      <w:r w:rsidR="000A0B95">
        <w:rPr>
          <w:rFonts w:cs="Times New Roman"/>
        </w:rPr>
        <w:instrText>ADDIN CSL_CITATION { "citationItems" : [ { "id" : "ITEM-1", "itemData" : { "DOI" : "10.1080/09658210600624614", "ISSN" : "0965-8211", "abstract" : "The present study explored the relation between overgeneral autobiographical memory (AM) and other aspects of memory functioning in depression. A total of 26 patients with major depressive disorder completed a set of memory tasks measuring AM specificity (AMT; Williams &amp; Broadbent, 1986), working memory, semantic memory, verbal learning, delayed verbal recall, recognition memory, and source memory. Reduced specificity of AM was related to poor working memory (central executive functioning) and poor source memory. The former finding conforms to the idea that the voluntary retrieval of specific autobiographical memories (AMs) involves central executive processes (e.g., Conway &amp; Pleydell-Pearce, 2000). The latter finding replicates and extends recent findings suggesting that overgeneral AM is part of a broader memory deficit in retrieving the specific details of the context in which information was acquired (Ramponi, Barnard, &amp; Nimmo-Smith, 2004). Furthermore, in line with Ramponi et al. (2004), rumination w...", "author" : [ { "dropping-particle" : "", "family" : "Raes", "given" : "Filip", "non-dropping-particle" : "", "parse-names" : false, "suffix" : "" }, { "dropping-particle" : "", "family" : "Hermans", "given" : "Dirk", "non-dropping-particle" : "", "parse-names" : false, "suffix" : "" }, { "dropping-particle" : "", "family" : "Williams", "given" : "J. Mark G.", "non-dropping-particle" : "", "parse-names" : false, "suffix" : "" }, { "dropping-particle" : "", "family" : "Demyttenaere", "given" : "Koen", "non-dropping-particle" : "", "parse-names" : false, "suffix" : "" }, { "dropping-particle" : "", "family" : "Sabbe", "given" : "Bernard", "non-dropping-particle" : "", "parse-names" : false, "suffix" : "" }, { "dropping-particle" : "", "family" : "Pieters", "given" : "Guido", "non-dropping-particle" : "", "parse-names" : false, "suffix" : "" }, { "dropping-particle" : "", "family" : "Eelen", "given" : "Paul", "non-dropping-particle" : "", "parse-names" : false, "suffix" : "" } ], "container-title" : "Memory", "id" : "ITEM-1", "issue" : "5", "issued" : { "date-parts" : [ [ "2006", "7" ] ] }, "page" : "584-594", "publisher" : " Taylor &amp; Francis Group ", "title" : "Is overgeneral autobiographical memory an isolated memory phenomenon in major depression?", "type" : "article-journal", "volume" : "14" }, "uris" : [ "http://www.mendeley.com/documents/?uuid=f97e5418-fe92-37a1-9cdc-6833cace2f1d" ] }, { "id" : "ITEM-2",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"ITEM-2",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"id" : "ITEM-3", "itemData" : { "DOI" : "10.1073/pnas.0337481100", "ISBN" : "0027-8424", "ISSN" : "00278424", "PMID" : "12552118", "abstract" : "Studies have examined hippocampal function and volume in depressed subjects, but none have systematically compared never-treated first-episode patients with those who have had multiple episodes. We sought to compare hippocampal function, as assessed by performance on hippocampal-dependent recollection memory tests, and hippocampal volumes, as measured in a 1.5-T magnetic resonance imager, in depressed subjects experiencing a postpubertal onset of depression. Twenty never-treated depressed subjects in a first episode of depression were compared with matched healthy control subjects. Seventeen depressed subjects with multiple past episodes of depression were also compared with matched healthy controls and to the first-episode patients. Both first- and multiple-episode depressed groups had hippocampal dysfunction apparent on several tests of recollection memory; only depressed subjects with multiple depressive episodes had hippocampal volume reductions. Curve-fitting analysis revealed a significant logarithmic association between illness duration and hippocampal volume. Reductions in hippocampal volume may not antedate illness onset, but volume may decrease at the greatest rate in the early years after illness onset.", "author" : [ { "dropping-particle" : "", "family" : "MacQueen", "given" : "Glenda M", "non-dropping-particle" : "", "parse-names" : false, "suffix" : "" }, { "dropping-particle" : "", "family" : "Campbell", "given" : "Stephanie", "non-dropping-particle" : "", "parse-names" : false, "suffix" : "" }, { "dropping-particle" : "", "family" : "McEwen", "given" : "Bruce S", "non-dropping-particle" : "", "parse-names" : false, "suffix" : "" }, { "dropping-particle" : "", "family" : "Macdonald", "given" : "Kathryn", "non-dropping-particle" : "", "parse-names" : false, "suffix" : "" }, { "dropping-particle" : "", "family" : "Amano", "given" : "Shigeko", "non-dropping-particle" : "", "parse-names" : false, "suffix" : "" }, { "dropping-particle" : "", "family" : "Joffe", "given" : "Russell T", "non-dropping-particle" : "", "parse-names" : false, "suffix" : "" }, { "dropping-particle" : "", "family" : "Nahmias", "given" : "Claude", "non-dropping-particle" : "", "parse-names" : false, "suffix" : "" }, { "dropping-particle" : "", "family" : "Young", "given" : "L Trevor", "non-dropping-particle" : "", "parse-names" : false, "suffix" : "" } ], "container-title" : "Proceedings of the National Academy of Sciences of the United States of America", "id" : "ITEM-3", "issued" : { "date-parts" : [ [ "2003" ] ] }, "page" : "1387-1392", "title" : "Course of illness, hippocampal function, and hippocampal volume in major depression.", "type" : "article-journal", "volume" : "100" }, "uris" : [ "http://www.mendeley.com/documents/?uuid=08ca163c-1360-4be6-b593-71f2415c4508" ] }, { "id" : "ITEM-4", "itemData" : { "DOI" : "10.1080/09658210344000189", "ISSN" : "0965-8211", "abstract" : "Depression and dysphoric mood states are often accompanied by quantitative or qualitative shifts in performance across a range of retention tasks. This study focuses on the recollection of both autobiographical events and word lists in dysphoric states. Recollection occurs when people are aware of some contextual detail allied to the encoding experience. This study establishes the presence of a recollection deficit in dysphoria in two distinct paradigms. In both autobiographical recall and in recognition memory, recollection in a dysphoric group was at lower levels than recollection in matched controls. The study examines the hypothesis that the extent of recollection is influenced by two factors: (1) the degree of differentiation of schematic mental models; and (2) the executive mode that predominates when memory tasks are carried out, with the latter assumed to be altered by rumination. The relationship between responses based on recollection and alternative mnemonic responses could be predicted by meas...", "author" : [ { "dropping-particle" : "", "family" : "Ramponi", "given" : "Cristina", "non-dropping-particle" : "", "parse-names" : false, "suffix" : "" }, { "dropping-particle" : "", "family" : "Barnard", "given" : "Philip", "non-dropping-particle" : "", "parse-names" : false, "suffix" : "" }, { "dropping-particle" : "", "family" : "Nimmo\u2010Smith", "given" : "Ian", "non-dropping-particle" : "", "parse-names" : false, "suffix" : "" } ], "container-title" : "Memory", "id" : "ITEM-4", "issue" : "5", "issued" : { "date-parts" : [ [ "2004", "9" ] ] }, "page" : "655-670", "publisher" : " Psychology Press Ltd ", "title" : "Recollection deficits in dysphoric mood: An effect of schematic models and executive mode?", "type" : "article-journal", "volume" : "12" }, "uris" : [ "http://www.mendeley.com/documents/?uuid=6fed445b-7f06-3468-91b5-2af170a7debf" ] } ], "mendeley" : { "formattedCitation" : "(G M MacQueen, Galway, Hay, Young, &amp; Joffe, 2002; Glenda M MacQueen et al., 2003; Raes et al., 2006; Ramponi, Barnard, &amp; Nimmo\u2010Smith, 2004)", "plainTextFormattedCitation" : "(G M MacQueen, Galway, Hay, Young, &amp; Joffe, 2002; Glenda M MacQueen et al., 2003; Raes et al., 2006; Ramponi, Barnard, &amp; Nimmo\u2010Smith, 2004)", "previouslyFormattedCitation" : "(G M MacQueen, Galway, Hay, Young, &amp; Joffe, 2002; Glenda M MacQueen et al., 2003; Raes et al., 2006; Ramponi, Barnard, &amp; Nimmo\u2010Smith, 2004)" }, "properties" : { "noteIndex" : 0 }, "schema" : "https://github.com/citation-style-language/schema/raw/master/csl-citation.json" }</w:instrText>
      </w:r>
      <w:r w:rsidR="000A0B95">
        <w:rPr>
          <w:rFonts w:cs="Times New Roman"/>
        </w:rPr>
        <w:fldChar w:fldCharType="separate"/>
      </w:r>
      <w:r w:rsidR="000A0B95" w:rsidRPr="000A0B95">
        <w:rPr>
          <w:rFonts w:cs="Times New Roman" w:hint="eastAsia"/>
          <w:noProof/>
        </w:rPr>
        <w:t>(G M MacQueen, Galway, Hay, Young, &amp; Joffe, 2002; Glenda M MacQueen et al., 2003; Raes et al., 2006; Ramponi, Barnard, &amp; Nimmo</w:t>
      </w:r>
      <w:r w:rsidR="000A0B95" w:rsidRPr="000A0B95">
        <w:rPr>
          <w:rFonts w:cs="Times New Roman" w:hint="eastAsia"/>
          <w:noProof/>
        </w:rPr>
        <w:t>‐</w:t>
      </w:r>
      <w:r w:rsidR="000A0B95" w:rsidRPr="000A0B95">
        <w:rPr>
          <w:rFonts w:cs="Times New Roman" w:hint="eastAsia"/>
          <w:noProof/>
        </w:rPr>
        <w:t>Smith, 2004)</w:t>
      </w:r>
      <w:r w:rsidR="000A0B95">
        <w:rPr>
          <w:rFonts w:cs="Times New Roman"/>
        </w:rPr>
        <w:fldChar w:fldCharType="end"/>
      </w:r>
      <w:r w:rsidR="000A0B95">
        <w:rPr>
          <w:rFonts w:cs="Times New Roman"/>
        </w:rPr>
        <w:t>. The</w:t>
      </w:r>
      <w:r w:rsidR="002E0C39">
        <w:rPr>
          <w:rFonts w:cs="Times New Roman"/>
        </w:rPr>
        <w:t xml:space="preserve"> source monitoring framework</w:t>
      </w:r>
      <w:r w:rsidR="000A0B95">
        <w:rPr>
          <w:rFonts w:cs="Times New Roman"/>
        </w:rPr>
        <w:t xml:space="preserve"> </w:t>
      </w:r>
      <w:r w:rsidR="002E0C39">
        <w:rPr>
          <w:rFonts w:cs="Times New Roman"/>
        </w:rPr>
        <w:fldChar w:fldCharType="begin" w:fldLock="1"/>
      </w:r>
      <w:r w:rsidR="002E0C39">
        <w:rPr>
          <w:rFonts w:cs="Times New Roman"/>
        </w:rPr>
        <w:instrText>ADDIN CSL_CITATION { "citationItems" : [ { "id" : "ITEM-1", "itemData" : { "DOI" : "10.1037/0033-2909.114.1.3", "ISBN" : "0033-2909", "ISSN" : "0033-2909", "PMID" : "8346328", "abstract" : "Aframework for understanding source monitoring and relevant empirical evidence is described, and several related phenomena are discussed: old\u2013new recognition, indirect tests, eyewitness testimony, misattributed familiarity, cryptomnesia, and incorporation of fiction into fact. Disruptions in source monitoring (e.g., from confabulation, amnesia, and aging) and the brain regions that are involved are also considered, and source monitoring within a general memory architecture is discussed. It is argued that source monitoring is based on qualities of experience resulting from combinations of perceptual and reflective processes, usually requires relatively differentiated phenomenal experience, and involves attributions varying in deliberateness. These judgments evaluate information according to flexible criteria and are subject to error and disruption. Furthermore, diencephalic and temporal regions may play different roles in source monitoring than do frontal regions of the brain.", "author" : [ { "dropping-particle" : "", "family" : "Johnson", "given" : "Marcia K.", "non-dropping-particle" : "", "parse-names" : false, "suffix" : "" }, { "dropping-particle" : "", "family" : "Hashtroudi", "given" : "Shahin", "non-dropping-particle" : "", "parse-names" : false, "suffix" : "" }, { "dropping-particle" : "", "family" : "Lindsay", "given" : "D. Stephen", "non-dropping-particle" : "", "parse-names" : false, "suffix" : "" } ], "container-title" : "Psychological Bulletin", "id" : "ITEM-1", "issued" : { "date-parts" : [ [ "1993" ] ] }, "page" : "3-28", "title" : "Source monitoring.", "type" : "article", "volume" : "114" }, "uris" : [ "http://www.mendeley.com/documents/?uuid=bf059d90-5e5e-4f05-bc5a-57b17d37a7d4" ] } ], "mendeley" : { "formattedCitation" : "(Johnson, Hashtroudi, &amp; Lindsay, 1993)", "plainTextFormattedCitation" : "(Johnson, Hashtroudi, &amp; Lindsay, 1993)", "previouslyFormattedCitation" : "(Johnson, Hashtroudi, &amp; Lindsay, 1993)" }, "properties" : { "noteIndex" : 0 }, "schema" : "https://github.com/citation-style-language/schema/raw/master/csl-citation.json" }</w:instrText>
      </w:r>
      <w:r w:rsidR="002E0C39">
        <w:rPr>
          <w:rFonts w:cs="Times New Roman"/>
        </w:rPr>
        <w:fldChar w:fldCharType="separate"/>
      </w:r>
      <w:r w:rsidR="002E0C39" w:rsidRPr="000A0B95">
        <w:rPr>
          <w:rFonts w:cs="Times New Roman"/>
          <w:noProof/>
        </w:rPr>
        <w:t>(Johnson, Hashtroudi, &amp; Lindsay, 1993)</w:t>
      </w:r>
      <w:r w:rsidR="002E0C39">
        <w:rPr>
          <w:rFonts w:cs="Times New Roman"/>
        </w:rPr>
        <w:fldChar w:fldCharType="end"/>
      </w:r>
      <w:r w:rsidR="002E0C39">
        <w:rPr>
          <w:rFonts w:cs="Times New Roman"/>
        </w:rPr>
        <w:t xml:space="preserve"> provides </w:t>
      </w:r>
      <w:r w:rsidR="000A0B95">
        <w:rPr>
          <w:rFonts w:cs="Times New Roman"/>
        </w:rPr>
        <w:t xml:space="preserve">a detailed account of the cognitive processes that mediate </w:t>
      </w:r>
      <w:proofErr w:type="spellStart"/>
      <w:r w:rsidR="002E0C39">
        <w:rPr>
          <w:rFonts w:cs="Times New Roman"/>
        </w:rPr>
        <w:t>recollective</w:t>
      </w:r>
      <w:proofErr w:type="spellEnd"/>
      <w:r w:rsidR="002E0C39">
        <w:rPr>
          <w:rFonts w:cs="Times New Roman"/>
        </w:rPr>
        <w:t xml:space="preserve"> success, supporting </w:t>
      </w:r>
      <w:r w:rsidR="000A0B95">
        <w:rPr>
          <w:rFonts w:cs="Times New Roman"/>
        </w:rPr>
        <w:t xml:space="preserve">dozens of event-related potential (ERP) and functional magnetic resonance imaging (fMRI) studies of </w:t>
      </w:r>
      <w:r w:rsidR="003B02C0">
        <w:rPr>
          <w:rFonts w:cs="Times New Roman"/>
        </w:rPr>
        <w:t>source memory retrieval in healthy adults</w:t>
      </w:r>
      <w:r w:rsidR="003D7E8B">
        <w:rPr>
          <w:rFonts w:cs="Times New Roman"/>
        </w:rPr>
        <w:t>, but</w:t>
      </w:r>
      <w:r w:rsidR="003B02C0">
        <w:rPr>
          <w:rFonts w:cs="Times New Roman"/>
        </w:rPr>
        <w:t xml:space="preserve"> a parallel literature on the neural correlates of disrupted source memory retrieval in depression</w:t>
      </w:r>
      <w:r w:rsidR="002E0C39">
        <w:rPr>
          <w:rFonts w:cs="Times New Roman"/>
        </w:rPr>
        <w:t xml:space="preserve"> has </w:t>
      </w:r>
      <w:r w:rsidR="003B02C0">
        <w:rPr>
          <w:rFonts w:cs="Times New Roman"/>
        </w:rPr>
        <w:t>not emerged.</w:t>
      </w:r>
    </w:p>
    <w:p w14:paraId="59B88D55" w14:textId="6C40D1EA" w:rsidR="00AF5FAC" w:rsidRDefault="009A79F9" w:rsidP="00B44879">
      <w:pPr>
        <w:spacing w:line="480" w:lineRule="auto"/>
        <w:ind w:firstLine="720"/>
        <w:rPr>
          <w:rFonts w:cs="Times New Roman"/>
        </w:rPr>
      </w:pPr>
      <w:r>
        <w:rPr>
          <w:rFonts w:cs="Times New Roman"/>
        </w:rPr>
        <w:t xml:space="preserve">The current study takes a step towards addressing this glaring gap in the literature by using ERPs to study source memory retrieval in unmedicated adults with MDD. </w:t>
      </w:r>
      <w:r w:rsidR="0010497D">
        <w:rPr>
          <w:rFonts w:cs="Times New Roman"/>
        </w:rPr>
        <w:t>W</w:t>
      </w:r>
      <w:r>
        <w:rPr>
          <w:rFonts w:cs="Times New Roman"/>
        </w:rPr>
        <w:t xml:space="preserve">e used neutral stimuli to avoid confounds associated with mood congruent encoding </w:t>
      </w:r>
      <w:r>
        <w:rPr>
          <w:rFonts w:cs="Times New Roman"/>
        </w:rPr>
        <w:fldChar w:fldCharType="begin" w:fldLock="1"/>
      </w:r>
      <w:r w:rsidR="00E977D4">
        <w:rPr>
          <w:rFonts w:cs="Times New Roman"/>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"id" : "ITEM-3",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"ITEM-3", "issue" : "10", "issued" : { "date-parts" : [ [ "2014", "10" ] ] }, "page" : "1576-83", "title" : "Weak reward source memory in depression reflects blunted activation of VTA/SN and parahippocampus.", "type" : "article-journal", "volume" : "9" }, "uris" : [ "http://www.mendeley.com/documents/?uuid=27ab9609-8f06-432a-a3b2-2ca1be11e2aa" ] } ], "mendeley" : { "formattedCitation" : "(G H Bower, 1981; Gordon H. Bower, 1987; Dillon, Dobbins, &amp; Pizzagalli, 2014)", "plainTextFormattedCitation" : "(G H Bower, 1981; Gordon H. Bower, 1987; Dillon, Dobbins, &amp; Pizzagalli, 2014)", "previouslyFormattedCitation" : "(G H Bower, 1981; Gordon H. Bower, 1987; Dillon et al., 2014)" }, "properties" : { "noteIndex" : 0 }, "schema" : "https://github.com/citation-style-language/schema/raw/master/csl-citation.json" }</w:instrText>
      </w:r>
      <w:r>
        <w:rPr>
          <w:rFonts w:cs="Times New Roman"/>
        </w:rPr>
        <w:fldChar w:fldCharType="separate"/>
      </w:r>
      <w:r w:rsidR="00E977D4" w:rsidRPr="00E977D4">
        <w:rPr>
          <w:rFonts w:cs="Times New Roman"/>
          <w:noProof/>
        </w:rPr>
        <w:t>(G H Bower, 1981; Gordon H. Bower, 1987; Dillon, Dobbins, &amp; Pizzagalli, 2014)</w:t>
      </w:r>
      <w:r>
        <w:rPr>
          <w:rFonts w:cs="Times New Roman"/>
        </w:rPr>
        <w:fldChar w:fldCharType="end"/>
      </w:r>
      <w:r w:rsidR="0010497D">
        <w:rPr>
          <w:rFonts w:cs="Times New Roman"/>
        </w:rPr>
        <w:t>, adapting</w:t>
      </w:r>
      <w:r>
        <w:rPr>
          <w:rFonts w:cs="Times New Roman"/>
        </w:rPr>
        <w:t xml:space="preserve"> a design that </w:t>
      </w:r>
      <w:r w:rsidR="002E0C39">
        <w:rPr>
          <w:rFonts w:cs="Times New Roman"/>
        </w:rPr>
        <w:t>can</w:t>
      </w:r>
      <w:r>
        <w:rPr>
          <w:rFonts w:cs="Times New Roman"/>
        </w:rPr>
        <w:t xml:space="preserve"> tease apart neural systems engaged by retrieval of conceptual versus perceptual aspects of memory </w:t>
      </w:r>
      <w:r>
        <w:rPr>
          <w:rFonts w:cs="Times New Roman"/>
        </w:rPr>
        <w:fldChar w:fldCharType="begin" w:fldLock="1"/>
      </w:r>
      <w:r w:rsidR="008149E4">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"ITEM-3",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"(Bergstr\u00f6m, Henson, Taylor, &amp; Simons, 2013; Dobbins &amp; Wagner, 2005; Simons, Gilbert, et al., 2005)", "plainTextFormattedCitation" : "(Bergstr\u00f6m, Henson, Taylor, &amp; Simons, 2013; Dobbins &amp; Wagner, 2005; Simons, Gilbert, et al., 2005)", "previouslyFormattedCitation" : "(Bergstr\u00f6m, Henson, Taylor, &amp; Simons, 2013; Dobbins &amp; Wagner, 2005; Simons, Gilbert, et al., 2005)" }, "properties" : { "noteIndex" : 0 }, "schema" : "https://github.com/citation-style-language/schema/raw/master/csl-citation.json" }</w:instrText>
      </w:r>
      <w:r>
        <w:rPr>
          <w:rFonts w:cs="Times New Roman"/>
        </w:rPr>
        <w:fldChar w:fldCharType="separate"/>
      </w:r>
      <w:r w:rsidRPr="009A79F9">
        <w:rPr>
          <w:rFonts w:cs="Times New Roman"/>
          <w:noProof/>
        </w:rPr>
        <w:t>(Bergström, Henson, Taylor, &amp; Simons, 2013; Dobbins &amp; Wagner, 2005; Simons, Gilbert, et al., 2005)</w:t>
      </w:r>
      <w:r>
        <w:rPr>
          <w:rFonts w:cs="Times New Roman"/>
        </w:rPr>
        <w:fldChar w:fldCharType="end"/>
      </w:r>
      <w:r>
        <w:rPr>
          <w:rFonts w:cs="Times New Roman"/>
        </w:rPr>
        <w:t xml:space="preserve">. At study, participants viewed words presented on the left or right side of a computer monitor above a question that specified </w:t>
      </w:r>
      <w:r w:rsidR="0010497D">
        <w:rPr>
          <w:rFonts w:cs="Times New Roman"/>
        </w:rPr>
        <w:t>one</w:t>
      </w:r>
      <w:r>
        <w:rPr>
          <w:rFonts w:cs="Times New Roman"/>
        </w:rPr>
        <w:t xml:space="preserve"> of two encoding tasks—an </w:t>
      </w:r>
      <w:proofErr w:type="spellStart"/>
      <w:r>
        <w:rPr>
          <w:rFonts w:cs="Times New Roman"/>
        </w:rPr>
        <w:t>animacy</w:t>
      </w:r>
      <w:proofErr w:type="spellEnd"/>
      <w:r>
        <w:rPr>
          <w:rFonts w:cs="Times New Roman"/>
        </w:rPr>
        <w:t xml:space="preserve"> judgment or a mobility judgment. </w:t>
      </w:r>
      <w:r w:rsidR="002E0C39">
        <w:rPr>
          <w:rFonts w:cs="Times New Roman"/>
        </w:rPr>
        <w:t>At</w:t>
      </w:r>
      <w:r>
        <w:rPr>
          <w:rFonts w:cs="Times New Roman"/>
        </w:rPr>
        <w:t xml:space="preserve"> </w:t>
      </w:r>
      <w:r w:rsidR="002E0C39">
        <w:rPr>
          <w:rFonts w:cs="Times New Roman"/>
        </w:rPr>
        <w:t>test</w:t>
      </w:r>
      <w:r>
        <w:rPr>
          <w:rFonts w:cs="Times New Roman"/>
        </w:rPr>
        <w:t>, the participant</w:t>
      </w:r>
      <w:r w:rsidR="002E0C39">
        <w:rPr>
          <w:rFonts w:cs="Times New Roman"/>
        </w:rPr>
        <w:t>s were</w:t>
      </w:r>
      <w:r>
        <w:rPr>
          <w:rFonts w:cs="Times New Roman"/>
        </w:rPr>
        <w:t xml:space="preserve"> cued to retrieve the </w:t>
      </w:r>
      <w:r w:rsidR="0010497D">
        <w:rPr>
          <w:rFonts w:cs="Times New Roman"/>
        </w:rPr>
        <w:t xml:space="preserve">presentation </w:t>
      </w:r>
      <w:r>
        <w:rPr>
          <w:rFonts w:cs="Times New Roman"/>
        </w:rPr>
        <w:t xml:space="preserve">side </w:t>
      </w:r>
      <w:r w:rsidR="002E0C39">
        <w:rPr>
          <w:rFonts w:cs="Times New Roman"/>
        </w:rPr>
        <w:t xml:space="preserve">(perceptual source) and </w:t>
      </w:r>
      <w:r>
        <w:rPr>
          <w:rFonts w:cs="Times New Roman"/>
        </w:rPr>
        <w:t>the enc</w:t>
      </w:r>
      <w:r w:rsidR="002E0C39">
        <w:rPr>
          <w:rFonts w:cs="Times New Roman"/>
        </w:rPr>
        <w:t>oding task (conceptual source) on separate trials.</w:t>
      </w:r>
    </w:p>
    <w:p w14:paraId="6F68CD80" w14:textId="17B428A2" w:rsidR="00B44879" w:rsidRDefault="008149E4" w:rsidP="00B44879">
      <w:pPr>
        <w:spacing w:line="480" w:lineRule="auto"/>
        <w:ind w:firstLine="720"/>
        <w:rPr>
          <w:rFonts w:cs="Times New Roman"/>
        </w:rPr>
      </w:pPr>
      <w:r>
        <w:rPr>
          <w:rFonts w:cs="Times New Roman"/>
        </w:rPr>
        <w:t xml:space="preserve">A recent study </w:t>
      </w:r>
      <w:r w:rsidR="00146D7C">
        <w:rPr>
          <w:rFonts w:cs="Times New Roman"/>
        </w:rPr>
        <w:fldChar w:fldCharType="begin" w:fldLock="1"/>
      </w:r>
      <w:r w:rsidR="00146D7C">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"previouslyFormattedCitation" : "(Bergstr\u00f6m et al., 2013)" }, "properties" : { "noteIndex" : 0 }, "schema" : "https://github.com/citation-style-language/schema/raw/master/csl-citation.json" }</w:instrText>
      </w:r>
      <w:r w:rsidR="00146D7C">
        <w:rPr>
          <w:rFonts w:cs="Times New Roman"/>
        </w:rPr>
        <w:fldChar w:fldCharType="separate"/>
      </w:r>
      <w:r w:rsidR="00146D7C" w:rsidRPr="00146D7C">
        <w:rPr>
          <w:rFonts w:cs="Times New Roman"/>
          <w:noProof/>
        </w:rPr>
        <w:t>(Bergström et al., 2013)</w:t>
      </w:r>
      <w:r w:rsidR="00146D7C">
        <w:rPr>
          <w:rFonts w:cs="Times New Roman"/>
        </w:rPr>
        <w:fldChar w:fldCharType="end"/>
      </w:r>
      <w:r w:rsidR="00146D7C">
        <w:rPr>
          <w:rFonts w:cs="Times New Roman"/>
        </w:rPr>
        <w:t xml:space="preserve"> </w:t>
      </w:r>
      <w:r w:rsidR="00840CA2">
        <w:rPr>
          <w:rFonts w:cs="Times New Roman"/>
        </w:rPr>
        <w:t xml:space="preserve">used fMRI to show that </w:t>
      </w:r>
      <w:r>
        <w:rPr>
          <w:rFonts w:cs="Times New Roman"/>
        </w:rPr>
        <w:t xml:space="preserve">both conceptual and perceptual retrieval </w:t>
      </w:r>
      <w:r w:rsidR="00146D7C">
        <w:rPr>
          <w:rFonts w:cs="Times New Roman"/>
        </w:rPr>
        <w:t xml:space="preserve">recruited </w:t>
      </w:r>
      <w:r>
        <w:rPr>
          <w:rFonts w:cs="Times New Roman"/>
        </w:rPr>
        <w:t xml:space="preserve">the precuneus, a structure in the posterior midline, </w:t>
      </w:r>
      <w:r w:rsidR="00146D7C">
        <w:rPr>
          <w:rFonts w:cs="Times New Roman"/>
        </w:rPr>
        <w:t xml:space="preserve">and </w:t>
      </w:r>
      <w:r w:rsidR="00840CA2">
        <w:rPr>
          <w:rFonts w:cs="Times New Roman"/>
        </w:rPr>
        <w:t xml:space="preserve">electrophysiological data collected in parallel </w:t>
      </w:r>
      <w:r w:rsidR="00146D7C">
        <w:rPr>
          <w:rFonts w:cs="Times New Roman"/>
        </w:rPr>
        <w:t>link</w:t>
      </w:r>
      <w:r w:rsidR="00840CA2">
        <w:rPr>
          <w:rFonts w:cs="Times New Roman"/>
        </w:rPr>
        <w:t>ed</w:t>
      </w:r>
      <w:r w:rsidR="00146D7C">
        <w:rPr>
          <w:rFonts w:cs="Times New Roman"/>
        </w:rPr>
        <w:t xml:space="preserve"> this fMRI result to a sustained, negative polarity ERP maximal over posterior electrodes—this ERP is commonly referred to as the late posterior negativity, or LPN </w:t>
      </w:r>
      <w:r w:rsidR="00146D7C">
        <w:rPr>
          <w:rFonts w:cs="Times New Roman"/>
        </w:rPr>
        <w:fldChar w:fldCharType="begin" w:fldLock="1"/>
      </w:r>
      <w:r w:rsidR="00146D7C">
        <w:rPr>
          <w:rFonts w:cs="Times New Roman"/>
        </w:rPr>
        <w:instrText>ADDIN CSL_CITATION { "citationItems" : [ { "id" : "ITEM-1",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"ITEM-1",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"ITEM-2",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"ITEM-2", "issued" : { "date-parts" : [ [ "2007" ] ] }, "page" : "110-123", "title" : "Source-retrieval requirements influence late ERP and EEG memory effects", "type" : "article-journal", "volume" : "1172" }, "uris" : [ "http://www.mendeley.com/documents/?uuid=6831ef3a-360f-3c6e-ac4e-370afd2d7e13" ] }, { "id" : "ITEM-3",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"ITEM-3", "issued" : { "date-parts" : [ [ "2001" ] ] }, "page" : "322-334", "title" : "Remembering the color of objects: an ERP investigation of source memory.", "type" : "article-journal", "volume" : "11" }, "uris" : [ "http://www.mendeley.com/documents/?uuid=139b64be-9647-43a5-b4ed-bd7014b4508f" ] } ], "mendeley" : { "formattedCitation" : "(Cycowicz, Friedman, &amp; Snodgrass, 2001; Johansson &amp; Mecklinger, 2003; Mecklinger, Johansson, Parra, &amp; Hanslmayr, 2007)", "plainTextFormattedCitation" : "(Cycowicz, Friedman, &amp; Snodgrass, 2001; Johansson &amp; Mecklinger, 2003; Mecklinger, Johansson, Parra, &amp; Hanslmayr, 2007)", "previouslyFormattedCitation" : "(Cycowicz, Friedman, &amp; Snodgrass, 2001; Johansson &amp; Mecklinger, 2003; Mecklinger, Johansson, Parra, &amp; Hanslmayr, 2007)" }, "properties" : { "noteIndex" : 0 }, "schema" : "https://github.com/citation-style-language/schema/raw/master/csl-citation.json" }</w:instrText>
      </w:r>
      <w:r w:rsidR="00146D7C">
        <w:rPr>
          <w:rFonts w:cs="Times New Roman"/>
        </w:rPr>
        <w:fldChar w:fldCharType="separate"/>
      </w:r>
      <w:r w:rsidR="00146D7C" w:rsidRPr="008149E4">
        <w:rPr>
          <w:rFonts w:cs="Times New Roman"/>
          <w:noProof/>
        </w:rPr>
        <w:t>(Cycowicz, Friedman, &amp; Snodgrass, 2001; Johansson &amp; Mecklinger, 2003; Mecklinger, Johansson, Parra, &amp; Hanslmayr, 2007)</w:t>
      </w:r>
      <w:r w:rsidR="00146D7C">
        <w:rPr>
          <w:rFonts w:cs="Times New Roman"/>
        </w:rPr>
        <w:fldChar w:fldCharType="end"/>
      </w:r>
      <w:r w:rsidR="00840CA2">
        <w:rPr>
          <w:rFonts w:cs="Times New Roman"/>
        </w:rPr>
        <w:t xml:space="preserve">. Critically, the study </w:t>
      </w:r>
      <w:r w:rsidR="00146D7C">
        <w:rPr>
          <w:rFonts w:cs="Times New Roman"/>
        </w:rPr>
        <w:t xml:space="preserve">found that the LPN extended over left frontal cortex </w:t>
      </w:r>
      <w:r w:rsidR="00840CA2">
        <w:rPr>
          <w:rFonts w:cs="Times New Roman"/>
        </w:rPr>
        <w:t xml:space="preserve">only </w:t>
      </w:r>
      <w:r w:rsidR="00146D7C">
        <w:rPr>
          <w:rFonts w:cs="Times New Roman"/>
        </w:rPr>
        <w:t>during co</w:t>
      </w:r>
      <w:r w:rsidR="001A23AA">
        <w:rPr>
          <w:rFonts w:cs="Times New Roman"/>
        </w:rPr>
        <w:t xml:space="preserve">nceptual retrieval, and this </w:t>
      </w:r>
      <w:r w:rsidR="00146D7C">
        <w:rPr>
          <w:rFonts w:cs="Times New Roman"/>
        </w:rPr>
        <w:t>was paralleled by dorsolateral PFC activation in the</w:t>
      </w:r>
      <w:r w:rsidR="00840CA2">
        <w:rPr>
          <w:rFonts w:cs="Times New Roman"/>
        </w:rPr>
        <w:t xml:space="preserve"> fMRI session. Finally, b</w:t>
      </w:r>
      <w:r w:rsidR="00146D7C">
        <w:rPr>
          <w:rFonts w:cs="Times New Roman"/>
        </w:rPr>
        <w:t xml:space="preserve">oth conceptual and perceptual retrieval also elicited the most well-studied ERP </w:t>
      </w:r>
      <w:r w:rsidR="00840CA2">
        <w:rPr>
          <w:rFonts w:cs="Times New Roman"/>
        </w:rPr>
        <w:t>marker of</w:t>
      </w:r>
      <w:r w:rsidR="00146D7C">
        <w:rPr>
          <w:rFonts w:cs="Times New Roman"/>
        </w:rPr>
        <w:t xml:space="preserve"> recollection—a positive deflection over parietal sites that extends from </w:t>
      </w:r>
      <w:r w:rsidR="001A23AA">
        <w:rPr>
          <w:rFonts w:cs="Times New Roman"/>
        </w:rPr>
        <w:t xml:space="preserve">about 400-800 </w:t>
      </w:r>
      <w:proofErr w:type="spellStart"/>
      <w:r w:rsidR="001A23AA">
        <w:rPr>
          <w:rFonts w:cs="Times New Roman"/>
        </w:rPr>
        <w:t>ms</w:t>
      </w:r>
      <w:proofErr w:type="spellEnd"/>
      <w:r w:rsidR="001A23AA">
        <w:rPr>
          <w:rFonts w:cs="Times New Roman"/>
        </w:rPr>
        <w:t xml:space="preserve"> post-stimulus, </w:t>
      </w:r>
      <w:r w:rsidR="00146D7C">
        <w:rPr>
          <w:rFonts w:cs="Times New Roman"/>
        </w:rPr>
        <w:t xml:space="preserve">often </w:t>
      </w:r>
      <w:r w:rsidR="001A23AA">
        <w:rPr>
          <w:rFonts w:cs="Times New Roman"/>
        </w:rPr>
        <w:t xml:space="preserve">with </w:t>
      </w:r>
      <w:r w:rsidR="00146D7C">
        <w:rPr>
          <w:rFonts w:cs="Times New Roman"/>
        </w:rPr>
        <w:t xml:space="preserve">a left hemisphere maximum </w:t>
      </w:r>
      <w:r w:rsidR="00146D7C">
        <w:rPr>
          <w:rFonts w:cs="Times New Roman"/>
        </w:rPr>
        <w:fldChar w:fldCharType="begin" w:fldLock="1"/>
      </w:r>
      <w:r w:rsidR="00A43C0F">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146D7C">
        <w:rPr>
          <w:rFonts w:cs="Times New Roman"/>
        </w:rPr>
        <w:fldChar w:fldCharType="separate"/>
      </w:r>
      <w:r w:rsidR="00146D7C" w:rsidRPr="00146D7C">
        <w:rPr>
          <w:rFonts w:cs="Times New Roman"/>
          <w:noProof/>
        </w:rPr>
        <w:t>(Rugg &amp; Curran, 2007)</w:t>
      </w:r>
      <w:r w:rsidR="00146D7C">
        <w:rPr>
          <w:rFonts w:cs="Times New Roman"/>
        </w:rPr>
        <w:fldChar w:fldCharType="end"/>
      </w:r>
      <w:r w:rsidR="00146D7C">
        <w:rPr>
          <w:rFonts w:cs="Times New Roman"/>
        </w:rPr>
        <w:t xml:space="preserve">. </w:t>
      </w:r>
      <w:r w:rsidR="00840CA2">
        <w:rPr>
          <w:rFonts w:cs="Times New Roman"/>
        </w:rPr>
        <w:t>T</w:t>
      </w:r>
      <w:r w:rsidR="00146D7C">
        <w:rPr>
          <w:rFonts w:cs="Times New Roman"/>
        </w:rPr>
        <w:t xml:space="preserve">his ERP </w:t>
      </w:r>
      <w:r w:rsidR="00840CA2">
        <w:rPr>
          <w:rFonts w:cs="Times New Roman"/>
        </w:rPr>
        <w:t xml:space="preserve">is thought to </w:t>
      </w:r>
      <w:r w:rsidR="00146D7C">
        <w:rPr>
          <w:rFonts w:cs="Times New Roman"/>
        </w:rPr>
        <w:t>reflec</w:t>
      </w:r>
      <w:r w:rsidR="00840CA2">
        <w:rPr>
          <w:rFonts w:cs="Times New Roman"/>
        </w:rPr>
        <w:t>t</w:t>
      </w:r>
      <w:r w:rsidR="00146D7C">
        <w:rPr>
          <w:rFonts w:cs="Times New Roman"/>
        </w:rPr>
        <w:t xml:space="preserve"> </w:t>
      </w:r>
      <w:r w:rsidR="00840CA2">
        <w:rPr>
          <w:rFonts w:cs="Times New Roman"/>
        </w:rPr>
        <w:t>coordinated activity</w:t>
      </w:r>
      <w:r w:rsidR="00146D7C">
        <w:rPr>
          <w:rFonts w:cs="Times New Roman"/>
        </w:rPr>
        <w:t xml:space="preserve"> </w:t>
      </w:r>
      <w:r w:rsidR="00840CA2">
        <w:rPr>
          <w:rFonts w:cs="Times New Roman"/>
        </w:rPr>
        <w:t xml:space="preserve">in </w:t>
      </w:r>
      <w:r w:rsidR="00146D7C">
        <w:rPr>
          <w:rFonts w:cs="Times New Roman"/>
        </w:rPr>
        <w:t xml:space="preserve">circuits connecting the </w:t>
      </w:r>
      <w:r w:rsidR="001A23AA">
        <w:rPr>
          <w:rFonts w:cs="Times New Roman"/>
        </w:rPr>
        <w:t xml:space="preserve">hippocampus and </w:t>
      </w:r>
      <w:r w:rsidR="00146D7C">
        <w:rPr>
          <w:rFonts w:cs="Times New Roman"/>
        </w:rPr>
        <w:t>parietal lobes</w:t>
      </w:r>
      <w:r w:rsidR="001A23AA">
        <w:rPr>
          <w:rFonts w:cs="Times New Roman"/>
        </w:rPr>
        <w:t>. T</w:t>
      </w:r>
      <w:r w:rsidR="002051E3">
        <w:rPr>
          <w:rFonts w:cs="Times New Roman"/>
        </w:rPr>
        <w:t xml:space="preserve">he timing and spatial distribution of these ERPs </w:t>
      </w:r>
      <w:r w:rsidR="002C37C7">
        <w:rPr>
          <w:rFonts w:cs="Times New Roman"/>
        </w:rPr>
        <w:t xml:space="preserve">suggests </w:t>
      </w:r>
      <w:r w:rsidR="001A23AA">
        <w:rPr>
          <w:rFonts w:cs="Times New Roman"/>
        </w:rPr>
        <w:t xml:space="preserve">that </w:t>
      </w:r>
      <w:r w:rsidR="002C37C7">
        <w:rPr>
          <w:rFonts w:cs="Times New Roman"/>
        </w:rPr>
        <w:t>retrieval attempt</w:t>
      </w:r>
      <w:r w:rsidR="001A23AA">
        <w:rPr>
          <w:rFonts w:cs="Times New Roman"/>
        </w:rPr>
        <w:t>s activate</w:t>
      </w:r>
      <w:r w:rsidR="002C37C7">
        <w:rPr>
          <w:rFonts w:cs="Times New Roman"/>
        </w:rPr>
        <w:t xml:space="preserve"> </w:t>
      </w:r>
      <w:proofErr w:type="spellStart"/>
      <w:r w:rsidR="00840CA2">
        <w:rPr>
          <w:rFonts w:cs="Times New Roman"/>
        </w:rPr>
        <w:t>parieto</w:t>
      </w:r>
      <w:proofErr w:type="spellEnd"/>
      <w:r w:rsidR="00840CA2">
        <w:rPr>
          <w:rFonts w:cs="Times New Roman"/>
        </w:rPr>
        <w:t>-hippocampal circuits</w:t>
      </w:r>
      <w:r w:rsidR="002C37C7">
        <w:rPr>
          <w:rFonts w:cs="Times New Roman"/>
        </w:rPr>
        <w:t xml:space="preserve">, bringing candidate memories to mind and </w:t>
      </w:r>
      <w:r w:rsidR="00BF70C8">
        <w:rPr>
          <w:rFonts w:cs="Times New Roman"/>
        </w:rPr>
        <w:t>generating</w:t>
      </w:r>
      <w:r w:rsidR="002C37C7">
        <w:rPr>
          <w:rFonts w:cs="Times New Roman"/>
        </w:rPr>
        <w:t xml:space="preserve"> the pari</w:t>
      </w:r>
      <w:r w:rsidR="001A23AA">
        <w:rPr>
          <w:rFonts w:cs="Times New Roman"/>
        </w:rPr>
        <w:t xml:space="preserve">etal ERP effect from 400-800 </w:t>
      </w:r>
      <w:proofErr w:type="spellStart"/>
      <w:r w:rsidR="001A23AA">
        <w:rPr>
          <w:rFonts w:cs="Times New Roman"/>
        </w:rPr>
        <w:t>ms</w:t>
      </w:r>
      <w:proofErr w:type="spellEnd"/>
      <w:r w:rsidR="001A23AA">
        <w:rPr>
          <w:rFonts w:cs="Times New Roman"/>
        </w:rPr>
        <w:t>,</w:t>
      </w:r>
      <w:r w:rsidR="002C37C7">
        <w:rPr>
          <w:rFonts w:cs="Times New Roman"/>
        </w:rPr>
        <w:t xml:space="preserve"> and </w:t>
      </w:r>
      <w:r w:rsidR="001A23AA">
        <w:rPr>
          <w:rFonts w:cs="Times New Roman"/>
        </w:rPr>
        <w:t xml:space="preserve">then </w:t>
      </w:r>
      <w:r w:rsidR="002C37C7">
        <w:rPr>
          <w:rFonts w:cs="Times New Roman"/>
        </w:rPr>
        <w:t xml:space="preserve">the candidate memories are inspected and elaborated upon until one is selected, leading to sustained activation of left PFC </w:t>
      </w:r>
      <w:r w:rsidR="001A23AA">
        <w:rPr>
          <w:rFonts w:cs="Times New Roman"/>
        </w:rPr>
        <w:t>regions</w:t>
      </w:r>
      <w:r w:rsidR="002C37C7">
        <w:rPr>
          <w:rFonts w:cs="Times New Roman"/>
        </w:rPr>
        <w:t xml:space="preserve"> known to support these functions </w:t>
      </w:r>
      <w:r w:rsidR="00A43C0F">
        <w:rPr>
          <w:rFonts w:cs="Times New Roman"/>
        </w:rPr>
        <w:fldChar w:fldCharType="begin" w:fldLock="1"/>
      </w:r>
      <w:r w:rsidR="00CB03D9">
        <w:rPr>
          <w:rFonts w:cs="Times New Roman"/>
        </w:rPr>
        <w:instrText>ADDIN CSL_CITATION { "citationItems" : [ { "id" : "ITEM-1", "itemData" : { "DOI" : "10.1016/j.neuropsychologia.2007.06.015", "ISBN" : "0028-3932 (Print)\\n0028-3932 (Linking)", "ISSN" : "00283932", "PMID" : "17675110", "abstract" : "Cognitive control mechanisms permit memory to be accessed strategically, and so aid in bringing knowledge to mind that is relevant to current goals and actions. In this review, we consider the contribution of left ventrolateral prefrontal cortex (VLPFC) to the cognitive control of memory. Reviewed evidence supports a two-process model of mnemonic control, supported by a double dissociation among rostral regions of left VLPFC. Specifically, anterior VLPFC (???BA 47; inferior frontal gyrus pars orbitalis) supports controlled access to stored conceptual representations, whereas mid-VLPFC (???BA 45; inferior frontal gyrus pars triangularis) supports a domain-general selection process that operates post-retrieval to resolve competition among active representations. We discuss the contribution of these control mechanisms across a range of mnemonic domains, including semantic retrieval, recollection of contextual details about past events, resolution of proactive interference in working memory, and task switching. Finally, we consider open directions for future research into left VLPFC function and the cognitive control of memory. ?? 2007 Elsevier Ltd. All rights reserved.", "author" : [ { "dropping-particle" : "", "family" : "Badre", "given" : "David", "non-dropping-particle" : "", "parse-names" : false, "suffix" : "" }, { "dropping-particle" : "", "family" : "Wagner", "given" : "Anthony D.", "non-dropping-particle" : "", "parse-names" : false, "suffix" : "" } ], "container-title" : "Neuropsychologia", "id" : "ITEM-1", "issued" : { "date-parts" : [ [ "2007" ] ] }, "page" : "2883-2901", "title" : "Left ventrolateral prefrontal cortex and the cognitive control of memory", "type" : "article-journal", "volume" : "45" }, "uris" : [ "http://www.mendeley.com/documents/?uuid=9ebd5b4f-c93e-4d98-9ad9-d30d73e3596d" ] } ], "mendeley" : { "formattedCitation" : "(Badre &amp; Wagner, 2007)", "plainTextFormattedCitation" : "(Badre &amp; Wagner, 2007)", "previouslyFormattedCitation" : "(Badre &amp; Wagner, 2007)" }, "properties" : { "noteIndex" : 0 }, "schema" : "https://github.com/citation-style-language/schema/raw/master/csl-citation.json" }</w:instrText>
      </w:r>
      <w:r w:rsidR="00A43C0F">
        <w:rPr>
          <w:rFonts w:cs="Times New Roman"/>
        </w:rPr>
        <w:fldChar w:fldCharType="separate"/>
      </w:r>
      <w:r w:rsidR="00A43C0F" w:rsidRPr="00A43C0F">
        <w:rPr>
          <w:rFonts w:cs="Times New Roman"/>
          <w:noProof/>
        </w:rPr>
        <w:t>(Badre &amp; Wagner, 2007)</w:t>
      </w:r>
      <w:r w:rsidR="00A43C0F">
        <w:rPr>
          <w:rFonts w:cs="Times New Roman"/>
        </w:rPr>
        <w:fldChar w:fldCharType="end"/>
      </w:r>
      <w:r w:rsidR="00A43C0F">
        <w:rPr>
          <w:rFonts w:cs="Times New Roman"/>
        </w:rPr>
        <w:t xml:space="preserve">. Because MDD is associated with volumetric loses in the hippocampus </w:t>
      </w:r>
      <w:r w:rsidR="001A23AA">
        <w:rPr>
          <w:rFonts w:cs="Times New Roman"/>
        </w:rPr>
        <w:t xml:space="preserve">and PFC </w:t>
      </w:r>
      <w:r w:rsidR="00CB03D9">
        <w:rPr>
          <w:rFonts w:cs="Times New Roman"/>
        </w:rPr>
        <w:fldChar w:fldCharType="begin" w:fldLock="1"/>
      </w:r>
      <w:r w:rsidR="000D447B">
        <w:rPr>
          <w:rFonts w:cs="Times New Roman"/>
        </w:rPr>
        <w:instrText>ADDIN CSL_CITATION { "citationItems" : [ { "id" : "ITEM-1", "itemData" : { "DOI" : "10.1016/j.biopsych.2014.06.018", "ISBN" : "6178554230", "ISSN" : "18732402", "PMID" : "25109665", "abstract" : "Background: Longitudinal studies of illness progression in patients with major depressive disorder (MDD) indicate that the onset of subsequent depressive episodes becomes increasingly decoupled from external stressors. A possible mechanism underlying this phenomenon is that multiple episodes induce long-lasting neurobiological changes that confer increased risk for recurrence. Prior morphometric studies have frequently reported volumetric reductions in patients with MDD-especially in medial prefrontal cortex (mPFC) and the hippocampus-but few studies have investigated whether these changes are exacerbated by prior episodes. Methods: In a sample of 103 medication-free patients with depression and control subjects with no history of depression, structural magnetic resonance imaging was performed to examine relationships between number of prior episodes, current stress, hippocampal subfield volume and cortical thickness. Volumetric analyses of the hippocampus were performed using a recently validated subfield segmentation approach, and cortical thickness estimates were obtained using vertex-based methods. Participants were grouped on the basis of the number of prior depressive episodes and current depressive diagnosis. Results: Number of prior episodes was associated with both lower reported stress levels and reduced volume in the dentate gyrus. Cortical thinning of the left mPFC was associated with a greater number of prior depressive episodes but not current depressive diagnosis. Conclusions: Collectively, these findings are consistent with preclinical models suggesting that the dentate gyrus and mPFC are especially vulnerable to stress exposure and provide evidence for morphometric changes that are consistent with stress-sensitization models of recurrence in MDD.", "author" : [ { "dropping-particle" : "", "family" : "Treadway", "given" : "Michael T.", "non-dropping-particle" : "", "parse-names" : false, "suffix" : "" }, { "dropping-particle" : "", "family" : "Waskom", "given" : "Michael L.", "non-dropping-particle" : "", "parse-names" : false, "suffix" : "" }, { "dropping-particle" : "", "family" : "Dillon", "given" : "Daniel G.", "non-dropping-particle" : "", "parse-names" : false, "suffix" : "" }, { "dropping-particle" : "", "family" : "Holmes", "given" : "Avram J.", "non-dropping-particle" : "", "parse-names" : false, "suffix" : "" }, { "dropping-particle" : "", "family" : "Park", "given" : "Min Tae M", "non-dropping-particle" : "", "parse-names" : false, "suffix" : "" }, { "dropping-particle" : "", "family" : "Chakravarty", "given" : "M. Mallar", "non-dropping-particle" : "", "parse-names" : false, "suffix" : "" }, { "dropping-particle" : "", "family" : "Dutra", "given" : "Sunny J.", "non-dropping-particle" : "", "parse-names" : false, "suffix" : "" }, { "dropping-particle" : "", "family" : "Polli", "given" : "Frida E.", "non-dropping-particle" : "", "parse-names" : false, "suffix" : "" }, { "dropping-particle" : "V.", "family" : "Iosifescu", "given" : "Dan", "non-dropping-particle" : "", "parse-names" : false, "suffix" : "" }, { "dropping-particle" : "", "family" : "Fava", "given" : "Maurizio", "non-dropping-particle" : "", "parse-names" : false, "suffix" : "" }, { "dropping-particle" : "", "family" : "Gabrieli", "given" : "John D E", "non-dropping-particle" : "", "parse-names" : false, "suffix" : "" }, { "dropping-particle" : "", "family" : "Pizzagalli", "given" : "Diego A.", "non-dropping-particle" : "", "parse-names" : false, "suffix" : "" } ], "container-title" : "Biological Psychiatry", "id" : "ITEM-1", "issue" : "3", "issued" : { "date-parts" : [ [ "2015" ] ] }, "page" : "285-294", "title" : "Illness progression, recent stress, and morphometry of hippocampal subfields and medial prefrontal cortex in major depression", "type" : "article-journal", "volume" : "77" }, "prefix" : "e.g., ", "uris" : [ "http://www.mendeley.com/documents/?uuid=ac3c6277-4e6c-483c-b084-027b36eabade" ] } ], "mendeley" : { "formattedCitation" : "(e.g., Treadway et al., 2015)", "plainTextFormattedCitation" : "(e.g., Treadway et al., 2015)", "previouslyFormattedCitation" : "(e.g., Treadway et al., 2015)" }, "properties" : { "noteIndex" : 0 }, "schema" : "https://github.com/citation-style-language/schema/raw/master/csl-citation.json" }</w:instrText>
      </w:r>
      <w:r w:rsidR="00CB03D9">
        <w:rPr>
          <w:rFonts w:cs="Times New Roman"/>
        </w:rPr>
        <w:fldChar w:fldCharType="separate"/>
      </w:r>
      <w:r w:rsidR="00CB03D9" w:rsidRPr="00CB03D9">
        <w:rPr>
          <w:rFonts w:cs="Times New Roman"/>
          <w:noProof/>
        </w:rPr>
        <w:t>(e.g., Treadway et al., 2015)</w:t>
      </w:r>
      <w:r w:rsidR="00CB03D9">
        <w:rPr>
          <w:rFonts w:cs="Times New Roman"/>
        </w:rPr>
        <w:fldChar w:fldCharType="end"/>
      </w:r>
      <w:r w:rsidR="00CB03D9">
        <w:rPr>
          <w:rFonts w:cs="Times New Roman"/>
        </w:rPr>
        <w:t xml:space="preserve">, and because depressive rumination may occupy left PFC </w:t>
      </w:r>
      <w:r w:rsidR="00BF70C8">
        <w:rPr>
          <w:rFonts w:cs="Times New Roman"/>
        </w:rPr>
        <w:t xml:space="preserve">circuits </w:t>
      </w:r>
      <w:r w:rsidR="00CB03D9">
        <w:rPr>
          <w:rFonts w:cs="Times New Roman"/>
        </w:rPr>
        <w:t xml:space="preserve">that would be engaged by conceptual source retrieval, we expected </w:t>
      </w:r>
      <w:r w:rsidR="00602F08">
        <w:rPr>
          <w:rFonts w:cs="Times New Roman"/>
        </w:rPr>
        <w:t xml:space="preserve">MDD to </w:t>
      </w:r>
      <w:r w:rsidR="00CB03D9">
        <w:rPr>
          <w:rFonts w:cs="Times New Roman"/>
        </w:rPr>
        <w:t>impair conceptual source memory.</w:t>
      </w:r>
    </w:p>
    <w:p w14:paraId="0424060C" w14:textId="7B74BF57" w:rsidR="006051FC" w:rsidRDefault="002E4C60" w:rsidP="009E7FC8">
      <w:pPr>
        <w:spacing w:line="480" w:lineRule="auto"/>
        <w:ind w:firstLine="720"/>
        <w:rPr>
          <w:rFonts w:cs="Times New Roman"/>
          <w:b/>
        </w:rPr>
      </w:pPr>
      <w:r>
        <w:rPr>
          <w:rFonts w:cs="Times New Roman"/>
        </w:rPr>
        <w:t xml:space="preserve">In the course of our analysis, it became obvious that </w:t>
      </w:r>
      <w:r w:rsidR="0002566D">
        <w:rPr>
          <w:rFonts w:cs="Times New Roman"/>
        </w:rPr>
        <w:t>we had</w:t>
      </w:r>
      <w:r>
        <w:rPr>
          <w:rFonts w:cs="Times New Roman"/>
        </w:rPr>
        <w:t xml:space="preserve"> overlooked a critica</w:t>
      </w:r>
      <w:r w:rsidR="0002566D">
        <w:rPr>
          <w:rFonts w:cs="Times New Roman"/>
        </w:rPr>
        <w:t>l factor: the match between encoding tasks and</w:t>
      </w:r>
      <w:r>
        <w:rPr>
          <w:rFonts w:cs="Times New Roman"/>
        </w:rPr>
        <w:t xml:space="preserve"> retrieval cues. Over three decades, </w:t>
      </w:r>
      <w:proofErr w:type="spellStart"/>
      <w:r>
        <w:rPr>
          <w:rFonts w:cs="Times New Roman"/>
        </w:rPr>
        <w:t>Hertel</w:t>
      </w:r>
      <w:proofErr w:type="spellEnd"/>
      <w:r>
        <w:rPr>
          <w:rFonts w:cs="Times New Roman"/>
        </w:rPr>
        <w:t xml:space="preserve"> has amassed a wealth of data showing that </w:t>
      </w:r>
      <w:r w:rsidR="000D447B">
        <w:rPr>
          <w:rFonts w:cs="Times New Roman"/>
        </w:rPr>
        <w:t xml:space="preserve">although recollection is typically impaired by depression, poor performance is not inevitable </w:t>
      </w:r>
      <w:r w:rsidR="000D447B">
        <w:rPr>
          <w:rFonts w:cs="Times New Roman"/>
        </w:rPr>
        <w:fldChar w:fldCharType="begin" w:fldLock="1"/>
      </w:r>
      <w:r w:rsidR="000D447B">
        <w:rPr>
          <w:rFonts w:cs="Times New Roman"/>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"id" : "ITEM-2", "itemData" : { "DOI" : "10.1177/0963721410370137", "ISBN" : "0963721410", "ISSN" : "0963-7214", "abstract" : "When anxious or depressed people try to recall emotionally ambiguous events, they produce errors that reflect their habits of interpreting ambiguity in negative ways. These distortions are revealed by experiments that evaluate performance on memory tasks after taking interpretation biases into account\u2014an alternative to the standard memory-bias procedure that examines the accuracy of memory for clearly emotional material. To help establish the causal role of interpretation bias in generating memory bias, these distortions have been simulated by training interpretation biases in nondisordered groups. The practical implications of these findings for therapeutic intervention are discussed; future directions are described.", "author" : [ { "dropping-particle" : "", "family" : "Hertel", "given" : "P. T.", "non-dropping-particle" : "", "parse-names" : false, "suffix" : "" }, { "dropping-particle" : "", "family" : "Brozovich", "given" : "F.", "non-dropping-particle" : "", "parse-names" : false, "suffix" : "" } ], "container-title" : "Current Directions in Psychological Science", "id" : "ITEM-2", "issued" : { "date-parts" : [ [ "2010" ] ] }, "page" : "155-160", "title" : "Cognitive Habits and Memory Distortions in Anxiety and Depression", "type" : "article-journal", "volume" : "19" }, "uris" : [ "http://www.mendeley.com/documents/?uuid=1b9e2bea-bb88-4842-8634-3fa83e2a69b0" ] }, { "id" : "ITEM-3", "itemData" : { "DOI" : "10.1080/02699931.2012.668852", "ISSN" : "0269-9931", "abstract" : "Ruminative habits of thought about one's problems and the resulting consequences are correlated with symptoms of depression and cognitive biases (Nolen-Hoeksema, Wisco, &amp; Lyubomirsky, 2008). In our orienting task, brooders and non-brooders concentrated on self-focusing phrases while they were also exposed to neutral target words. On each trial in the unfocused condition, participants saw and then reported the target before concentrating on the phrase; in the focused condition, the target was reported after phrase concentration. A brooding-related deficit on a subsequent unexpected test of free and forced recall was obtained in the unfocused condition only. Brooders recalled more successfully in the focused than in the unfocused condition. Thus, impaired recall of material unrelated to self-concerns may be corrected in situations that constrain attention.", "author" : [ { "dropping-particle" : "", "family" : "Hertel", "given" : "Paula T.", "non-dropping-particle" : "", "parse-names" : false, "suffix" : "" }, { "dropping-particle" : "", "family" : "Benbow", "given" : "Amanda A.", "non-dropping-particle" : "", "parse-names" : false, "suffix" : "" }, { "dropping-particle" : "", "family" : "Geraerts", "given" : "Elke", "non-dropping-particle" : "", "parse-names" : false, "suffix" : "" } ], "container-title" : "Cognition &amp; Emotion", "id" : "ITEM-3", "issue" : "8", "issued" : { "date-parts" : [ [ "2012", "12" ] ] }, "page" : "1516-1525", "publisher" : " Taylor &amp; Francis Group ", "title" : "Brooding deficits in memory: Focusing attention improves subsequent recall", "type" : "article-journal", "volume" : "26" }, "uris" : [ "http://www.mendeley.com/documents/?uuid=291372c4-79d7-358a-b9ee-27249f0b86d5" ] }, { "id" : "ITEM-4",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"ITEM-4", "issue" : "1", "issued" : { "date-parts" : [ [ "1990" ] ] }, "page" : "45-59", "title" : "Remembering with and without awareness in a depressed mood: Evidence of deficits in initiative.", "type" : "article-journal", "volume" : "119" }, "uris" : [ "http://www.mendeley.com/documents/?uuid=0b70ab43-cfe5-3f97-8274-3415e695f0bf" ] }, { "id" : "ITEM-5",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"ITEM-5",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 T. Hertel &amp; Brozovich, 2010; P.T. Hertel &amp; Rude, 1991; Paula T. Hertel, 1997; Paula T. Hertel, Benbow, &amp; Geraerts, 2012; Paula T. Hertel &amp; Hardin, 1990)", "plainTextFormattedCitation" : "(P. T. Hertel &amp; Brozovich, 2010; P.T. Hertel &amp; Rude, 1991; Paula T. Hertel, 1997; Paula T. Hertel, Benbow, &amp; Geraerts, 2012; Paula T. Hertel &amp; Hardin, 1990)", "previouslyFormattedCitation" : "(P. T. Hertel &amp; Brozovich, 2010; P.T. Hertel &amp; Rude, 1991; Paula T. Hertel, 1997; Paula T. Hertel, Benbow, &amp; Geraerts, 2012; Paula T. Hertel &amp; Hardin, 1990)" }, "properties" : { "noteIndex" : 0 }, "schema" : "https://github.com/citation-style-language/schema/raw/master/csl-citation.json" }</w:instrText>
      </w:r>
      <w:r w:rsidR="000D447B">
        <w:rPr>
          <w:rFonts w:cs="Times New Roman"/>
        </w:rPr>
        <w:fldChar w:fldCharType="separate"/>
      </w:r>
      <w:r w:rsidR="000D447B" w:rsidRPr="000D447B">
        <w:rPr>
          <w:rFonts w:cs="Times New Roman"/>
          <w:noProof/>
        </w:rPr>
        <w:t>(P. T. Hertel &amp; Brozovich, 2010; P.T. Hertel &amp; Rude, 1991; Paula T. Hertel, 1997; Paula T. Hertel, Benbow, &amp; Geraerts, 2012; Paula T. Hertel &amp; Hardin, 1990)</w:t>
      </w:r>
      <w:r w:rsidR="000D447B">
        <w:rPr>
          <w:rFonts w:cs="Times New Roman"/>
        </w:rPr>
        <w:fldChar w:fldCharType="end"/>
      </w:r>
      <w:r w:rsidR="000D447B">
        <w:rPr>
          <w:rFonts w:cs="Times New Roman"/>
        </w:rPr>
        <w:t xml:space="preserve">. If attention </w:t>
      </w:r>
      <w:r w:rsidR="00B87C4A">
        <w:rPr>
          <w:rFonts w:cs="Times New Roman"/>
        </w:rPr>
        <w:t xml:space="preserve">is sustained at encoding, </w:t>
      </w:r>
      <w:r w:rsidR="000D447B">
        <w:rPr>
          <w:rFonts w:cs="Times New Roman"/>
        </w:rPr>
        <w:t xml:space="preserve">retrieval, </w:t>
      </w:r>
      <w:r w:rsidR="00B87C4A">
        <w:rPr>
          <w:rFonts w:cs="Times New Roman"/>
        </w:rPr>
        <w:t xml:space="preserve">or both, </w:t>
      </w:r>
      <w:r w:rsidR="000D447B">
        <w:rPr>
          <w:rFonts w:cs="Times New Roman"/>
        </w:rPr>
        <w:t xml:space="preserve">depressed adults can show excellent memory, in some cases outperforming controls </w:t>
      </w:r>
      <w:r w:rsidR="000D447B">
        <w:rPr>
          <w:rFonts w:cs="Times New Roman"/>
        </w:rPr>
        <w:fldChar w:fldCharType="begin" w:fldLock="1"/>
      </w:r>
      <w:r w:rsidR="0010497D">
        <w:rPr>
          <w:rFonts w:cs="Times New Roman"/>
        </w:rPr>
        <w:instrText>ADDIN CSL_CITATION { "citationItems" : [ { "id" : "ITEM-1",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"ITEM-1",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"(P.T. Hertel &amp; Rude, 1991)", "plainTextFormattedCitation" : "(P.T. Hertel &amp; Rude, 1991)", "previouslyFormattedCitation" : "(P.T. Hertel &amp; Rude, 1991)" }, "properties" : { "noteIndex" : 0 }, "schema" : "https://github.com/citation-style-language/schema/raw/master/csl-citation.json" }</w:instrText>
      </w:r>
      <w:r w:rsidR="000D447B">
        <w:rPr>
          <w:rFonts w:cs="Times New Roman"/>
        </w:rPr>
        <w:fldChar w:fldCharType="separate"/>
      </w:r>
      <w:r w:rsidR="000D447B" w:rsidRPr="000D447B">
        <w:rPr>
          <w:rFonts w:cs="Times New Roman"/>
          <w:noProof/>
        </w:rPr>
        <w:t>(P.T. Hertel &amp; Rude, 1991)</w:t>
      </w:r>
      <w:r w:rsidR="000D447B">
        <w:rPr>
          <w:rFonts w:cs="Times New Roman"/>
        </w:rPr>
        <w:fldChar w:fldCharType="end"/>
      </w:r>
      <w:r w:rsidR="000D447B">
        <w:rPr>
          <w:rFonts w:cs="Times New Roman"/>
        </w:rPr>
        <w:t>. As will be s</w:t>
      </w:r>
      <w:r w:rsidR="00B87C4A">
        <w:rPr>
          <w:rFonts w:cs="Times New Roman"/>
        </w:rPr>
        <w:t>een</w:t>
      </w:r>
      <w:r w:rsidR="000D447B">
        <w:rPr>
          <w:rFonts w:cs="Times New Roman"/>
        </w:rPr>
        <w:t xml:space="preserve"> below, one of our encoding tasks promoted deeper encoding than the other, and when words from </w:t>
      </w:r>
      <w:r w:rsidR="00B87C4A">
        <w:rPr>
          <w:rFonts w:cs="Times New Roman"/>
        </w:rPr>
        <w:t>that task</w:t>
      </w:r>
      <w:r w:rsidR="000D447B">
        <w:rPr>
          <w:rFonts w:cs="Times New Roman"/>
        </w:rPr>
        <w:t xml:space="preserve"> were </w:t>
      </w:r>
      <w:r w:rsidR="00B87C4A">
        <w:rPr>
          <w:rFonts w:cs="Times New Roman"/>
        </w:rPr>
        <w:t>targeted for</w:t>
      </w:r>
      <w:r w:rsidR="000D447B">
        <w:rPr>
          <w:rFonts w:cs="Times New Roman"/>
        </w:rPr>
        <w:t xml:space="preserve"> </w:t>
      </w:r>
      <w:r w:rsidR="00A0448D">
        <w:rPr>
          <w:rFonts w:cs="Times New Roman"/>
        </w:rPr>
        <w:t>conceptual source retrieval</w:t>
      </w:r>
      <w:r w:rsidR="000D447B">
        <w:rPr>
          <w:rFonts w:cs="Times New Roman"/>
        </w:rPr>
        <w:t xml:space="preserve">, the MDD group performed especially well. </w:t>
      </w:r>
      <w:r w:rsidR="00AF5FAC">
        <w:rPr>
          <w:rFonts w:cs="Times New Roman"/>
        </w:rPr>
        <w:t xml:space="preserve">Thus, </w:t>
      </w:r>
      <w:r w:rsidR="00C67B72">
        <w:rPr>
          <w:rFonts w:cs="Times New Roman"/>
        </w:rPr>
        <w:t xml:space="preserve">in addition to </w:t>
      </w:r>
      <w:r w:rsidR="00A0448D">
        <w:rPr>
          <w:rFonts w:cs="Times New Roman"/>
        </w:rPr>
        <w:t>highlighting</w:t>
      </w:r>
      <w:r w:rsidR="00B87C4A">
        <w:rPr>
          <w:rFonts w:cs="Times New Roman"/>
        </w:rPr>
        <w:t xml:space="preserve"> </w:t>
      </w:r>
      <w:r w:rsidR="00C67B72">
        <w:rPr>
          <w:rFonts w:cs="Times New Roman"/>
        </w:rPr>
        <w:t xml:space="preserve">neural mechanisms </w:t>
      </w:r>
      <w:r w:rsidR="00B87C4A">
        <w:rPr>
          <w:rFonts w:cs="Times New Roman"/>
        </w:rPr>
        <w:t>linked</w:t>
      </w:r>
      <w:r w:rsidR="00C67B72">
        <w:rPr>
          <w:rFonts w:cs="Times New Roman"/>
        </w:rPr>
        <w:t xml:space="preserve"> </w:t>
      </w:r>
      <w:r w:rsidR="00B87C4A">
        <w:rPr>
          <w:rFonts w:cs="Times New Roman"/>
        </w:rPr>
        <w:t xml:space="preserve">to </w:t>
      </w:r>
      <w:r w:rsidR="00C67B72">
        <w:rPr>
          <w:rFonts w:cs="Times New Roman"/>
        </w:rPr>
        <w:t>disrupted source</w:t>
      </w:r>
      <w:r w:rsidR="00B87C4A">
        <w:rPr>
          <w:rFonts w:cs="Times New Roman"/>
        </w:rPr>
        <w:t xml:space="preserve"> memory in MDD, this study </w:t>
      </w:r>
      <w:r w:rsidR="00A0448D">
        <w:rPr>
          <w:rFonts w:cs="Times New Roman"/>
        </w:rPr>
        <w:t>showcases</w:t>
      </w:r>
      <w:r w:rsidR="00C67B72">
        <w:rPr>
          <w:rFonts w:cs="Times New Roman"/>
        </w:rPr>
        <w:t xml:space="preserve"> brain activity that supports </w:t>
      </w:r>
      <w:r w:rsidR="00A0448D">
        <w:rPr>
          <w:rFonts w:cs="Times New Roman"/>
        </w:rPr>
        <w:t>excellent</w:t>
      </w:r>
      <w:r w:rsidR="00C67B72">
        <w:rPr>
          <w:rFonts w:cs="Times New Roman"/>
        </w:rPr>
        <w:t xml:space="preserve"> memory when encoding and retrieval conditions are salubrious.</w:t>
      </w:r>
    </w:p>
    <w:p w14:paraId="7508A7C3" w14:textId="63C38408" w:rsidR="00B44879" w:rsidRDefault="00B44879" w:rsidP="00B44879">
      <w:pPr>
        <w:jc w:val="center"/>
        <w:rPr>
          <w:rFonts w:cs="Times New Roman"/>
          <w:b/>
        </w:rPr>
      </w:pPr>
      <w:r>
        <w:rPr>
          <w:rFonts w:cs="Times New Roman"/>
          <w:b/>
        </w:rPr>
        <w:br w:type="page"/>
      </w:r>
      <w:r w:rsidR="002556E7">
        <w:rPr>
          <w:rFonts w:cs="Times New Roman"/>
          <w:b/>
        </w:rPr>
        <w:t>Materials and Methods</w:t>
      </w:r>
    </w:p>
    <w:p w14:paraId="6818E6E3" w14:textId="77777777" w:rsidR="002556E7" w:rsidRDefault="002556E7" w:rsidP="00B44879">
      <w:pPr>
        <w:jc w:val="center"/>
        <w:rPr>
          <w:rFonts w:cs="Times New Roman"/>
          <w:b/>
        </w:rPr>
      </w:pPr>
    </w:p>
    <w:p w14:paraId="1E5E86D5" w14:textId="77777777" w:rsidR="002556E7" w:rsidRDefault="002556E7" w:rsidP="002556E7">
      <w:pPr>
        <w:spacing w:line="480" w:lineRule="auto"/>
        <w:rPr>
          <w:rFonts w:cs="Times New Roman"/>
          <w:b/>
        </w:rPr>
      </w:pPr>
      <w:r>
        <w:rPr>
          <w:rFonts w:cs="Times New Roman"/>
          <w:b/>
        </w:rPr>
        <w:t>Participants</w:t>
      </w:r>
    </w:p>
    <w:p w14:paraId="2B67503A" w14:textId="1B78E3FF" w:rsidR="003F3DEE" w:rsidRDefault="00D60D4B" w:rsidP="003F3DEE">
      <w:pPr>
        <w:spacing w:line="480" w:lineRule="auto"/>
      </w:pPr>
      <w:r>
        <w:rPr>
          <w:rFonts w:cs="Times New Roman"/>
          <w:b/>
        </w:rPr>
        <w:tab/>
      </w:r>
      <w:r w:rsidR="003F3DEE">
        <w:rPr>
          <w:rFonts w:cs="Times New Roman"/>
        </w:rPr>
        <w:t xml:space="preserve">Participants were recruited from the community and compensated ($25.00/hour) for their time. All participants were 18-62 years old, right-handed, </w:t>
      </w:r>
      <w:r w:rsidR="0007402B">
        <w:rPr>
          <w:rFonts w:cs="Times New Roman"/>
        </w:rPr>
        <w:t>with</w:t>
      </w:r>
      <w:r w:rsidR="003F3DEE">
        <w:rPr>
          <w:rFonts w:cs="Times New Roman"/>
        </w:rPr>
        <w:t xml:space="preserve"> no history of neurological or unstable medical conditions. Informed consent was obtained</w:t>
      </w:r>
      <w:r w:rsidR="003F3DEE" w:rsidRPr="002F3005">
        <w:t xml:space="preserve"> </w:t>
      </w:r>
      <w:r w:rsidR="003F3DEE">
        <w:t xml:space="preserve">with a protocol approved by the Partners HealthCare Human Research Committee. To determine eligibility, </w:t>
      </w:r>
      <w:r w:rsidR="00A55C19">
        <w:t xml:space="preserve">prospective </w:t>
      </w:r>
      <w:r w:rsidR="003F3DEE">
        <w:t xml:space="preserve">participants were screened </w:t>
      </w:r>
      <w:r w:rsidR="00A55C19">
        <w:t>by</w:t>
      </w:r>
      <w:r w:rsidR="003F3DEE">
        <w:t xml:space="preserve"> phone or </w:t>
      </w:r>
      <w:r w:rsidR="00306CC7">
        <w:t>online with an</w:t>
      </w:r>
      <w:r w:rsidR="003F3DEE">
        <w:t xml:space="preserve"> instrument</w:t>
      </w:r>
      <w:r w:rsidR="00306CC7">
        <w:t xml:space="preserve"> that</w:t>
      </w:r>
      <w:r w:rsidR="003F3DEE">
        <w:t xml:space="preserve"> </w:t>
      </w:r>
      <w:r w:rsidR="00306CC7">
        <w:t xml:space="preserve">inquired </w:t>
      </w:r>
      <w:r w:rsidR="003F3DEE">
        <w:t xml:space="preserve">about </w:t>
      </w:r>
      <w:r w:rsidR="00306CC7">
        <w:t>health</w:t>
      </w:r>
      <w:r w:rsidR="003F3DEE">
        <w:t xml:space="preserve">, medication use, </w:t>
      </w:r>
      <w:r w:rsidR="00306CC7">
        <w:t>and substance</w:t>
      </w:r>
      <w:r w:rsidR="003F3DEE">
        <w:t xml:space="preserve"> </w:t>
      </w:r>
      <w:r w:rsidR="00A55C19">
        <w:t>ab</w:t>
      </w:r>
      <w:r w:rsidR="003F3DEE">
        <w:t xml:space="preserve">use. </w:t>
      </w:r>
      <w:r w:rsidR="00A55C19">
        <w:t>Controls report</w:t>
      </w:r>
      <w:r w:rsidR="00A06215">
        <w:t>ed</w:t>
      </w:r>
      <w:r w:rsidR="003F3DEE">
        <w:t xml:space="preserve"> no </w:t>
      </w:r>
      <w:r w:rsidR="00306CC7">
        <w:t xml:space="preserve">current or past psychiatric conditions or </w:t>
      </w:r>
      <w:r w:rsidR="003F3DEE">
        <w:t>unstable medical</w:t>
      </w:r>
      <w:r w:rsidR="00306CC7">
        <w:t xml:space="preserve"> illness. </w:t>
      </w:r>
      <w:r w:rsidR="00A06215">
        <w:t>Participants</w:t>
      </w:r>
      <w:r w:rsidR="00306CC7">
        <w:t xml:space="preserve"> in the MDD group </w:t>
      </w:r>
      <w:r w:rsidR="003F3DEE">
        <w:t>reported current depression, no history of other</w:t>
      </w:r>
      <w:r w:rsidR="003F3DEE" w:rsidRPr="00097B8A">
        <w:rPr>
          <w:rFonts w:cs="Times New Roman"/>
        </w:rPr>
        <w:t xml:space="preserve"> DSM-IV Axis I diagnosis</w:t>
      </w:r>
      <w:r w:rsidR="003F3DEE">
        <w:rPr>
          <w:rFonts w:cs="Times New Roman"/>
        </w:rPr>
        <w:t xml:space="preserve"> (</w:t>
      </w:r>
      <w:r w:rsidR="00306CC7">
        <w:rPr>
          <w:rFonts w:cs="Times New Roman"/>
        </w:rPr>
        <w:t>excepting</w:t>
      </w:r>
      <w:r w:rsidR="003F3DEE" w:rsidRPr="00097B8A">
        <w:rPr>
          <w:rFonts w:cs="Times New Roman"/>
        </w:rPr>
        <w:t xml:space="preserve"> secondary generalized anxiety, social anxiety, </w:t>
      </w:r>
      <w:r w:rsidR="00B57B8F">
        <w:rPr>
          <w:rFonts w:cs="Times New Roman"/>
        </w:rPr>
        <w:t>and</w:t>
      </w:r>
      <w:r w:rsidR="003F3DEE" w:rsidRPr="00097B8A">
        <w:rPr>
          <w:rFonts w:cs="Times New Roman"/>
        </w:rPr>
        <w:t xml:space="preserve"> specific phobia</w:t>
      </w:r>
      <w:r w:rsidR="007234E0">
        <w:rPr>
          <w:rFonts w:cs="Times New Roman"/>
        </w:rPr>
        <w:t xml:space="preserve"> due to their high comorbidity with MDD</w:t>
      </w:r>
      <w:r w:rsidR="003F3DEE">
        <w:rPr>
          <w:rFonts w:cs="Times New Roman"/>
        </w:rPr>
        <w:t xml:space="preserve">), and no medication use </w:t>
      </w:r>
      <w:r w:rsidR="00306CC7">
        <w:rPr>
          <w:rFonts w:cs="Times New Roman"/>
        </w:rPr>
        <w:t>in</w:t>
      </w:r>
      <w:r w:rsidR="003F3DEE">
        <w:rPr>
          <w:rFonts w:cs="Times New Roman"/>
        </w:rPr>
        <w:t xml:space="preserve"> the past 2 weeks (6 weeks for fluoxetine, 6 months for neuroleptics).</w:t>
      </w:r>
      <w:r w:rsidR="003F3DEE">
        <w:t xml:space="preserve"> Based on the screen, 34 healthy and 30 depressed adults were invited to complete the ERP session.</w:t>
      </w:r>
    </w:p>
    <w:p w14:paraId="357D9969" w14:textId="3636AFF3" w:rsidR="003F3DEE" w:rsidRPr="009F2F6C" w:rsidRDefault="003F3DEE" w:rsidP="003F3DEE">
      <w:pPr>
        <w:spacing w:line="480" w:lineRule="auto"/>
        <w:ind w:firstLine="720"/>
        <w:rPr>
          <w:rFonts w:cs="Times New Roman"/>
          <w:b/>
        </w:rPr>
      </w:pPr>
      <w:r>
        <w:t xml:space="preserve">To confirm that the screening was accurate, immediately after each ERP session we assessed </w:t>
      </w:r>
      <w:r>
        <w:rPr>
          <w:rFonts w:cs="Times New Roman"/>
        </w:rPr>
        <w:t xml:space="preserve">psychiatric history with </w:t>
      </w:r>
      <w:r w:rsidRPr="00097B8A">
        <w:rPr>
          <w:rFonts w:cs="Times New Roman"/>
        </w:rPr>
        <w:t>the MINI International Neuropsychiatric Interview</w:t>
      </w:r>
      <w:r>
        <w:rPr>
          <w:rFonts w:cs="Times New Roman"/>
        </w:rPr>
        <w:t xml:space="preserve">, version 6.0 </w:t>
      </w:r>
      <w:r w:rsidR="004720A7">
        <w:rPr>
          <w:rFonts w:cs="Times New Roman"/>
        </w:rPr>
        <w:fldChar w:fldCharType="begin" w:fldLock="1"/>
      </w:r>
      <w:r>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"(Sheehan et al., 1998)", "plainTextFormattedCitation" : "(Sheehan et al., 1998)", "previouslyFormattedCitation" : "(Sheehan et al., 1998)" }, "properties" : { "noteIndex" : 0 }, "schema" : "https://github.com/citation-style-language/schema/raw/master/csl-citation.json" }</w:instrText>
      </w:r>
      <w:r w:rsidR="004720A7">
        <w:rPr>
          <w:rFonts w:cs="Times New Roman"/>
        </w:rPr>
        <w:fldChar w:fldCharType="separate"/>
      </w:r>
      <w:r w:rsidRPr="00B97C37">
        <w:rPr>
          <w:rFonts w:cs="Times New Roman"/>
          <w:noProof/>
        </w:rPr>
        <w:t>(Sheehan et al., 1998)</w:t>
      </w:r>
      <w:r w:rsidR="004720A7">
        <w:rPr>
          <w:rFonts w:cs="Times New Roman"/>
        </w:rPr>
        <w:fldChar w:fldCharType="end"/>
      </w:r>
      <w:r>
        <w:rPr>
          <w:rFonts w:cs="Times New Roman"/>
        </w:rPr>
        <w:t xml:space="preserve"> and administered the Beck Depression Inventory II </w:t>
      </w:r>
      <w:r w:rsidR="004720A7">
        <w:rPr>
          <w:rFonts w:cs="Times New Roman"/>
        </w:rPr>
        <w:fldChar w:fldCharType="begin" w:fldLock="1"/>
      </w:r>
      <w:r w:rsidR="00CC0909">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A.T. Beck, Steer, &amp; Brown, 1996)", "plainTextFormattedCitation" : "(BDI-II; A.T. Beck, Steer, &amp; Brown, 1996)", "previouslyFormattedCitation" : "(BDI-II; A.T. Beck, Steer, &amp; Brown, 1996)" }, "properties" : { "noteIndex" : 0 }, "schema" : "https://github.com/citation-style-language/schema/raw/master/csl-citation.json" }</w:instrText>
      </w:r>
      <w:r w:rsidR="004720A7">
        <w:rPr>
          <w:rFonts w:cs="Times New Roman"/>
        </w:rPr>
        <w:fldChar w:fldCharType="separate"/>
      </w:r>
      <w:r w:rsidR="00BB6D64" w:rsidRPr="00BB6D64">
        <w:rPr>
          <w:rFonts w:cs="Times New Roman"/>
          <w:noProof/>
        </w:rPr>
        <w:t>(BDI-II; A.T. Beck, Steer, &amp; Brown, 1996)</w:t>
      </w:r>
      <w:r w:rsidR="004720A7">
        <w:rPr>
          <w:rFonts w:cs="Times New Roman"/>
        </w:rPr>
        <w:fldChar w:fldCharType="end"/>
      </w:r>
      <w:r>
        <w:rPr>
          <w:rFonts w:cs="Times New Roman"/>
        </w:rPr>
        <w:t>. Data from depressed participants (</w:t>
      </w:r>
      <w:r w:rsidRPr="00306CC7">
        <w:rPr>
          <w:rFonts w:cs="Times New Roman"/>
          <w:i/>
        </w:rPr>
        <w:t>n</w:t>
      </w:r>
      <w:r>
        <w:rPr>
          <w:rFonts w:cs="Times New Roman"/>
        </w:rPr>
        <w:t xml:space="preserve"> = 26) were retained if they met criteria for MDD but no</w:t>
      </w:r>
      <w:r w:rsidRPr="00097B8A">
        <w:rPr>
          <w:rFonts w:cs="Times New Roman"/>
        </w:rPr>
        <w:t xml:space="preserve"> other DSM-IV Axis I diagnosis</w:t>
      </w:r>
      <w:r>
        <w:rPr>
          <w:rFonts w:cs="Times New Roman"/>
        </w:rPr>
        <w:t xml:space="preserve"> with previously noted exceptions, and provided they had a BDI-II score ≥</w:t>
      </w:r>
      <w:r w:rsidRPr="00097B8A">
        <w:rPr>
          <w:rFonts w:cs="Times New Roman"/>
        </w:rPr>
        <w:t xml:space="preserve"> 14</w:t>
      </w:r>
      <w:r>
        <w:rPr>
          <w:rFonts w:cs="Times New Roman"/>
        </w:rPr>
        <w:t>. Data from healthy individuals (</w:t>
      </w:r>
      <w:r w:rsidRPr="00306CC7">
        <w:rPr>
          <w:rFonts w:cs="Times New Roman"/>
          <w:i/>
        </w:rPr>
        <w:t>n</w:t>
      </w:r>
      <w:r>
        <w:rPr>
          <w:rFonts w:cs="Times New Roman"/>
        </w:rPr>
        <w:t xml:space="preserve"> = 34) were retained if they reported no current or past psychiatric illness. Finally, data from 2 depressed and10 healthy individuals were excluded due to excessive EEG artifacts (see section </w:t>
      </w:r>
      <w:r>
        <w:rPr>
          <w:rFonts w:cs="Times New Roman"/>
          <w:i/>
        </w:rPr>
        <w:t>EEG pre-processing</w:t>
      </w:r>
      <w:r>
        <w:rPr>
          <w:rFonts w:cs="Times New Roman"/>
        </w:rPr>
        <w:t>). Thus, the final sample consisted of 24 unmedicated adults with MDD and 24 healthy controls.</w:t>
      </w:r>
    </w:p>
    <w:p w14:paraId="2E7330E7" w14:textId="77777777" w:rsidR="002556E7" w:rsidRDefault="002556E7" w:rsidP="003F3DEE">
      <w:pPr>
        <w:spacing w:line="480" w:lineRule="auto"/>
        <w:rPr>
          <w:rFonts w:cs="Times New Roman"/>
          <w:b/>
        </w:rPr>
      </w:pPr>
      <w:r>
        <w:rPr>
          <w:rFonts w:cs="Times New Roman"/>
          <w:b/>
        </w:rPr>
        <w:t>Self-report Measures</w:t>
      </w:r>
    </w:p>
    <w:p w14:paraId="1427ED01" w14:textId="18D66CB2" w:rsidR="00321230" w:rsidRPr="006C7EC2" w:rsidRDefault="00321230" w:rsidP="00321230">
      <w:pPr>
        <w:widowControl w:val="0"/>
        <w:spacing w:line="480" w:lineRule="auto"/>
        <w:ind w:firstLine="720"/>
        <w:rPr>
          <w:rFonts w:ascii="Times" w:hAnsi="Times" w:cs="Times New Roman"/>
        </w:rPr>
      </w:pPr>
      <w:r>
        <w:rPr>
          <w:rFonts w:ascii="Times" w:hAnsi="Times" w:cs="Times New Roman"/>
        </w:rPr>
        <w:t xml:space="preserve">In addition to the </w:t>
      </w:r>
      <w:r w:rsidRPr="00027132">
        <w:rPr>
          <w:rFonts w:ascii="Times" w:hAnsi="Times" w:cs="Times New Roman"/>
        </w:rPr>
        <w:t>BDI-II</w:t>
      </w:r>
      <w:r>
        <w:rPr>
          <w:rFonts w:ascii="Times" w:hAnsi="Times" w:cs="Times New Roman"/>
        </w:rPr>
        <w:t>,</w:t>
      </w:r>
      <w:r w:rsidRPr="00E17443">
        <w:rPr>
          <w:rFonts w:ascii="Times" w:hAnsi="Times" w:cs="Times New Roman"/>
        </w:rPr>
        <w:t xml:space="preserve"> </w:t>
      </w:r>
      <w:r>
        <w:rPr>
          <w:rFonts w:ascii="Times" w:hAnsi="Times" w:cs="Times New Roman"/>
        </w:rPr>
        <w:t xml:space="preserve">we administered the </w:t>
      </w:r>
      <w:r w:rsidRPr="00E17443">
        <w:rPr>
          <w:rFonts w:ascii="Times" w:hAnsi="Times" w:cs="Times New Roman"/>
        </w:rPr>
        <w:t>Mood and Anxiety Symptom Questionnaire</w:t>
      </w:r>
      <w:r w:rsidRPr="00027132">
        <w:rPr>
          <w:rFonts w:ascii="Times" w:hAnsi="Times" w:cs="Times New Roman"/>
          <w:i/>
        </w:rPr>
        <w:t xml:space="preserve"> </w:t>
      </w:r>
      <w:r w:rsidR="004720A7">
        <w:rPr>
          <w:rFonts w:ascii="Times" w:hAnsi="Times" w:cs="Times New Roman"/>
        </w:rPr>
        <w:fldChar w:fldCharType="begin" w:fldLock="1"/>
      </w:r>
      <w:r>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Watson et al., 1995)", "plainTextFormattedCitation" : "(MASQ; Watson et al., 1995)", "previouslyFormattedCitation" : "(MASQ; Watson et al., 1995)" }, "properties" : { "noteIndex" : 0 }, "schema" : "https://github.com/citation-style-language/schema/raw/master/csl-citation.json" }</w:instrText>
      </w:r>
      <w:r w:rsidR="004720A7">
        <w:rPr>
          <w:rFonts w:ascii="Times" w:hAnsi="Times" w:cs="Times New Roman"/>
        </w:rPr>
        <w:fldChar w:fldCharType="separate"/>
      </w:r>
      <w:r w:rsidRPr="000C4892">
        <w:rPr>
          <w:rFonts w:ascii="Times" w:hAnsi="Times" w:cs="Times New Roman"/>
          <w:noProof/>
        </w:rPr>
        <w:t>(MASQ; Watson et al., 1995)</w:t>
      </w:r>
      <w:r w:rsidR="004720A7">
        <w:rPr>
          <w:rFonts w:ascii="Times" w:hAnsi="Times" w:cs="Times New Roman"/>
        </w:rPr>
        <w:fldChar w:fldCharType="end"/>
      </w:r>
      <w:r>
        <w:rPr>
          <w:rFonts w:ascii="Times" w:hAnsi="Times" w:cs="Times New Roman"/>
        </w:rPr>
        <w:t>, the Ruminative Response</w:t>
      </w:r>
      <w:r w:rsidR="00CF4DA4">
        <w:rPr>
          <w:rFonts w:ascii="Times" w:hAnsi="Times" w:cs="Times New Roman"/>
        </w:rPr>
        <w:t>s</w:t>
      </w:r>
      <w:r>
        <w:rPr>
          <w:rFonts w:ascii="Times" w:hAnsi="Times" w:cs="Times New Roman"/>
        </w:rPr>
        <w:t xml:space="preserve"> Scale </w:t>
      </w:r>
      <w:r w:rsidR="004720A7" w:rsidRPr="003B79CE">
        <w:rPr>
          <w:rFonts w:ascii="Times" w:hAnsi="Times" w:cs="Times New Roman"/>
        </w:rPr>
        <w:fldChar w:fldCharType="begin" w:fldLock="1"/>
      </w:r>
      <w:r w:rsidRPr="003B79CE">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Treynor, Gonzalez, &amp; Nolen-hoeksema, 2003)", "plainTextFormattedCitation" : "(RRS; Treynor, Gonzalez, &amp; Nolen-hoeksema, 2003)", "previouslyFormattedCitation" : "(RRS; Treynor, Gonzalez, &amp; Nolen-hoeksema, 2003)" }, "properties" : { "noteIndex" : 0 }, "schema" : "https://github.com/citation-style-language/schema/raw/master/csl-citation.json" }</w:instrText>
      </w:r>
      <w:r w:rsidR="004720A7" w:rsidRPr="003B79CE">
        <w:rPr>
          <w:rFonts w:ascii="Times" w:hAnsi="Times" w:cs="Times New Roman"/>
        </w:rPr>
        <w:fldChar w:fldCharType="separate"/>
      </w:r>
      <w:r w:rsidRPr="003B79CE">
        <w:rPr>
          <w:rFonts w:ascii="Times" w:hAnsi="Times" w:cs="Times New Roman"/>
          <w:noProof/>
        </w:rPr>
        <w:t>(RRS; Treynor, Gonzalez, &amp; Nolen-hoeksema, 2003)</w:t>
      </w:r>
      <w:r w:rsidR="004720A7" w:rsidRPr="003B79CE">
        <w:rPr>
          <w:rFonts w:ascii="Times" w:hAnsi="Times" w:cs="Times New Roman"/>
        </w:rPr>
        <w:fldChar w:fldCharType="end"/>
      </w:r>
      <w:r w:rsidRPr="003B79CE">
        <w:rPr>
          <w:rFonts w:ascii="Times" w:hAnsi="Times" w:cs="Times New Roman"/>
        </w:rPr>
        <w:t xml:space="preserve">, and the Pittsburgh Sleep Quality Index </w:t>
      </w:r>
      <w:r w:rsidR="004720A7" w:rsidRPr="003B79CE">
        <w:rPr>
          <w:rFonts w:ascii="Times" w:hAnsi="Times" w:cs="Times New Roman"/>
        </w:rPr>
        <w:fldChar w:fldCharType="begin" w:fldLock="1"/>
      </w:r>
      <w:r w:rsidRPr="003B79CE">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Buysse et al., 1989)", "plainTextFormattedCitation" : "(PSQI; Buysse et al., 1989)", "previouslyFormattedCitation" : "(PSQI; Buysse et al., 1989)" }, "properties" : { "noteIndex" : 0 }, "schema" : "https://github.com/citation-style-language/schema/raw/master/csl-citation.json" }</w:instrText>
      </w:r>
      <w:r w:rsidR="004720A7" w:rsidRPr="003B79CE">
        <w:rPr>
          <w:rFonts w:ascii="Times" w:hAnsi="Times" w:cs="Times New Roman"/>
        </w:rPr>
        <w:fldChar w:fldCharType="separate"/>
      </w:r>
      <w:r w:rsidRPr="003B79CE">
        <w:rPr>
          <w:rFonts w:ascii="Times" w:hAnsi="Times" w:cs="Times New Roman"/>
          <w:noProof/>
        </w:rPr>
        <w:t>(PSQI; Buysse et al., 1989)</w:t>
      </w:r>
      <w:r w:rsidR="004720A7" w:rsidRPr="003B79CE">
        <w:rPr>
          <w:rFonts w:ascii="Times" w:hAnsi="Times" w:cs="Times New Roman"/>
        </w:rPr>
        <w:fldChar w:fldCharType="end"/>
      </w:r>
      <w:r w:rsidRPr="003B79CE">
        <w:rPr>
          <w:rFonts w:ascii="Times" w:hAnsi="Times" w:cs="Times New Roman"/>
        </w:rPr>
        <w:t xml:space="preserve"> (PSQI). </w:t>
      </w:r>
      <w:r w:rsidR="0045298A">
        <w:rPr>
          <w:rFonts w:ascii="Times" w:hAnsi="Times" w:cs="Times New Roman"/>
        </w:rPr>
        <w:t>T</w:t>
      </w:r>
      <w:r w:rsidRPr="003B79CE">
        <w:rPr>
          <w:rFonts w:ascii="Times" w:hAnsi="Times" w:cs="Times New Roman"/>
        </w:rPr>
        <w:t xml:space="preserve">he </w:t>
      </w:r>
      <w:r w:rsidRPr="003B79CE">
        <w:rPr>
          <w:rFonts w:cs="Times New Roman"/>
        </w:rPr>
        <w:t xml:space="preserve">Wechsler Test of Adult Reading </w:t>
      </w:r>
      <w:r w:rsidR="004720A7" w:rsidRPr="003B79CE">
        <w:rPr>
          <w:rFonts w:cs="Times New Roman"/>
        </w:rPr>
        <w:fldChar w:fldCharType="begin" w:fldLock="1"/>
      </w:r>
      <w:r w:rsidRPr="003B79CE">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Holdnack, 2001)", "plainTextFormattedCitation" : "(WTAR; Holdnack, 2001)", "previouslyFormattedCitation" : "(WTAR; Holdnack, 2001)" }, "properties" : { "noteIndex" : 0 }, "schema" : "https://github.com/citation-style-language/schema/raw/master/csl-citation.json" }</w:instrText>
      </w:r>
      <w:r w:rsidR="004720A7" w:rsidRPr="003B79CE">
        <w:rPr>
          <w:rFonts w:cs="Times New Roman"/>
        </w:rPr>
        <w:fldChar w:fldCharType="separate"/>
      </w:r>
      <w:r w:rsidRPr="003B79CE">
        <w:rPr>
          <w:rFonts w:cs="Times New Roman"/>
          <w:noProof/>
        </w:rPr>
        <w:t>(WTAR; Holdnack, 2001)</w:t>
      </w:r>
      <w:r w:rsidR="004720A7" w:rsidRPr="003B79CE">
        <w:rPr>
          <w:rFonts w:cs="Times New Roman"/>
        </w:rPr>
        <w:fldChar w:fldCharType="end"/>
      </w:r>
      <w:r w:rsidRPr="003B79CE">
        <w:rPr>
          <w:rFonts w:cs="Times New Roman"/>
        </w:rPr>
        <w:t xml:space="preserve"> was used as a brief assessment of IQ. We included these measures to characterize the MDD sample and to determine </w:t>
      </w:r>
      <w:r w:rsidR="0053720E">
        <w:rPr>
          <w:rFonts w:cs="Times New Roman"/>
        </w:rPr>
        <w:t>if</w:t>
      </w:r>
      <w:r w:rsidRPr="003B79CE">
        <w:rPr>
          <w:rFonts w:cs="Times New Roman"/>
        </w:rPr>
        <w:t xml:space="preserve"> </w:t>
      </w:r>
      <w:r w:rsidR="00F32C79">
        <w:rPr>
          <w:rFonts w:cs="Times New Roman"/>
        </w:rPr>
        <w:t>depression-related</w:t>
      </w:r>
      <w:r w:rsidRPr="003B79CE">
        <w:rPr>
          <w:rFonts w:cs="Times New Roman"/>
        </w:rPr>
        <w:t xml:space="preserve"> deficits could be better understand as the consequence of a more narrowly defined process (e.g., brooding rumination).</w:t>
      </w:r>
    </w:p>
    <w:p w14:paraId="5ABC0618" w14:textId="77777777" w:rsidR="002556E7" w:rsidRDefault="002556E7" w:rsidP="002556E7">
      <w:pPr>
        <w:spacing w:line="480" w:lineRule="auto"/>
        <w:rPr>
          <w:rFonts w:cs="Times New Roman"/>
          <w:b/>
        </w:rPr>
      </w:pPr>
      <w:r>
        <w:rPr>
          <w:rFonts w:cs="Times New Roman"/>
          <w:b/>
        </w:rPr>
        <w:t>Task</w:t>
      </w:r>
    </w:p>
    <w:p w14:paraId="7A42B28A" w14:textId="77777777"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w:t>
      </w:r>
      <w:proofErr w:type="spellStart"/>
      <w:r>
        <w:rPr>
          <w:rFonts w:eastAsia="ＭＳ ゴシック" w:cs="Times New Roman"/>
          <w:color w:val="000000"/>
        </w:rPr>
        <w:t>PsychoPy</w:t>
      </w:r>
      <w:proofErr w:type="spellEnd"/>
      <w:r>
        <w:rPr>
          <w:rFonts w:eastAsia="ＭＳ ゴシック" w:cs="Times New Roman"/>
          <w:color w:val="000000"/>
        </w:rPr>
        <w:t xml:space="preserve"> </w:t>
      </w:r>
      <w:r w:rsidR="004720A7">
        <w:rPr>
          <w:rFonts w:eastAsia="ＭＳ ゴシック" w:cs="Times New Roman"/>
          <w:color w:val="000000"/>
        </w:rPr>
        <w:fldChar w:fldCharType="begin" w:fldLock="1"/>
      </w:r>
      <w:r w:rsidR="00657C50">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"(Peirce, 2008)", "plainTextFormattedCitation" : "(Peirce, 2008)", "previouslyFormattedCitation" : "(Peirce, 2008)" }, "properties" : { "noteIndex" : 0 }, "schema" : "https://github.com/citation-style-language/schema/raw/master/csl-citation.json" }</w:instrText>
      </w:r>
      <w:r w:rsidR="004720A7">
        <w:rPr>
          <w:rFonts w:eastAsia="ＭＳ ゴシック" w:cs="Times New Roman"/>
          <w:color w:val="000000"/>
        </w:rPr>
        <w:fldChar w:fldCharType="separate"/>
      </w:r>
      <w:r w:rsidRPr="00E174C2">
        <w:rPr>
          <w:rFonts w:eastAsia="ＭＳ ゴシック" w:cs="Times New Roman"/>
          <w:noProof/>
          <w:color w:val="000000"/>
        </w:rPr>
        <w:t>(Peirce, 2008)</w:t>
      </w:r>
      <w:r w:rsidR="004720A7">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6BC84095" w14:textId="10D6941A"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A44F1C">
        <w:rPr>
          <w:rFonts w:cs="Times New Roman"/>
        </w:rPr>
        <w:t xml:space="preserve">Participants made </w:t>
      </w:r>
      <w:proofErr w:type="spellStart"/>
      <w:r w:rsidR="00A44F1C">
        <w:rPr>
          <w:rFonts w:cs="Times New Roman"/>
        </w:rPr>
        <w:t>animacy</w:t>
      </w:r>
      <w:proofErr w:type="spellEnd"/>
      <w:r w:rsidR="00A44F1C">
        <w:rPr>
          <w:rFonts w:cs="Times New Roman"/>
        </w:rPr>
        <w:t xml:space="preserve"> and mobility judgments for words o</w:t>
      </w:r>
      <w:r w:rsidR="003111A1">
        <w:rPr>
          <w:rFonts w:cs="Times New Roman"/>
        </w:rPr>
        <w:t xml:space="preserve">ver 100 </w:t>
      </w:r>
      <w:r w:rsidR="003B7060">
        <w:rPr>
          <w:rFonts w:cs="Times New Roman"/>
        </w:rPr>
        <w:t xml:space="preserve">encoding </w:t>
      </w:r>
      <w:r w:rsidR="003111A1">
        <w:rPr>
          <w:rFonts w:cs="Times New Roman"/>
        </w:rPr>
        <w:t>trials</w:t>
      </w:r>
      <w:r w:rsidR="00965B40">
        <w:rPr>
          <w:rFonts w:cs="Times New Roman"/>
        </w:rPr>
        <w:t>.</w:t>
      </w:r>
      <w:r w:rsidR="00632AE2">
        <w:rPr>
          <w:rFonts w:cs="Times New Roman"/>
        </w:rPr>
        <w:t xml:space="preserve"> </w:t>
      </w:r>
      <w:r w:rsidR="008B2FE9">
        <w:rPr>
          <w:rFonts w:cs="Times New Roman"/>
        </w:rPr>
        <w:t xml:space="preserve">Therefore, we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4720A7">
        <w:rPr>
          <w:rFonts w:cs="Times New Roman"/>
          <w:color w:val="000000"/>
        </w:rPr>
        <w:fldChar w:fldCharType="begin" w:fldLock="1"/>
      </w:r>
      <w:r w:rsidR="00752AC3">
        <w:rPr>
          <w:rFonts w:cs="Times New Roman"/>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"(Coltheart, 1981)", "plainTextFormattedCitation" : "(Coltheart, 1981)", "previouslyFormattedCitation" : "(Coltheart, 1981)" }, "properties" : { "noteIndex" : 0 }, "schema" : "https://github.com/citation-style-language/schema/raw/master/csl-citation.json" }</w:instrText>
      </w:r>
      <w:r w:rsidR="004720A7">
        <w:rPr>
          <w:rFonts w:cs="Times New Roman"/>
          <w:color w:val="000000"/>
        </w:rPr>
        <w:fldChar w:fldCharType="separate"/>
      </w:r>
      <w:r w:rsidR="005E2BA9" w:rsidRPr="005E2BA9">
        <w:rPr>
          <w:rFonts w:cs="Times New Roman"/>
          <w:noProof/>
          <w:color w:val="000000"/>
        </w:rPr>
        <w:t>(Coltheart, 1981)</w:t>
      </w:r>
      <w:r w:rsidR="004720A7">
        <w:rPr>
          <w:rFonts w:cs="Times New Roman"/>
          <w:color w:val="000000"/>
        </w:rPr>
        <w:fldChar w:fldCharType="end"/>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FC6F92">
        <w:rPr>
          <w:rFonts w:cs="Times New Roman"/>
        </w:rPr>
        <w:t>O</w:t>
      </w:r>
      <w:r w:rsidR="003111A1">
        <w:rPr>
          <w:rFonts w:cs="Times New Roman"/>
        </w:rPr>
        <w:t>ne-way analyse</w:t>
      </w:r>
      <w:r w:rsidR="000848CC">
        <w:rPr>
          <w:rFonts w:cs="Times New Roman"/>
        </w:rPr>
        <w:t xml:space="preserve">s of variance (ANOVA) </w:t>
      </w:r>
      <w:r w:rsidR="0022228C">
        <w:rPr>
          <w:rFonts w:cs="Times New Roman"/>
        </w:rPr>
        <w:t>yielded</w:t>
      </w:r>
      <w:r w:rsidR="000848CC">
        <w:rPr>
          <w:rFonts w:cs="Times New Roman"/>
        </w:rPr>
        <w:t xml:space="preserve"> no significant differences among the lists </w:t>
      </w:r>
      <w:r w:rsidR="008C0E63">
        <w:rPr>
          <w:rFonts w:cs="Times New Roman"/>
        </w:rPr>
        <w:t xml:space="preserve">for </w:t>
      </w:r>
      <w:r w:rsidR="003111A1">
        <w:rPr>
          <w:rFonts w:cs="Times New Roman"/>
        </w:rPr>
        <w:t>number of letters (</w:t>
      </w:r>
      <w:proofErr w:type="spellStart"/>
      <w:r w:rsidR="000848CC">
        <w:rPr>
          <w:rFonts w:cs="Times New Roman"/>
        </w:rPr>
        <w:t>mean</w:t>
      </w:r>
      <w:r w:rsidR="000848CC" w:rsidRPr="0036626B">
        <w:rPr>
          <w:rFonts w:ascii="ＭＳ ゴシック" w:eastAsia="ＭＳ ゴシック"/>
          <w:color w:val="000000"/>
        </w:rPr>
        <w:t>±</w:t>
      </w:r>
      <w:r w:rsidR="000848CC">
        <w:rPr>
          <w:rFonts w:eastAsia="ＭＳ ゴシック" w:cs="Times New Roman"/>
          <w:color w:val="000000"/>
        </w:rPr>
        <w:t>S.D</w:t>
      </w:r>
      <w:proofErr w:type="spellEnd"/>
      <w:r w:rsidR="000848CC">
        <w:rPr>
          <w:rFonts w:eastAsia="ＭＳ ゴシック" w:cs="Times New Roman"/>
          <w:color w:val="000000"/>
        </w:rPr>
        <w:t>. = 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 xml:space="preserve">or </w:t>
      </w:r>
      <w:proofErr w:type="spellStart"/>
      <w:r w:rsidR="00784557">
        <w:rPr>
          <w:rFonts w:eastAsia="ＭＳ ゴシック" w:cs="Times New Roman"/>
          <w:color w:val="000000"/>
        </w:rPr>
        <w:t>imageability</w:t>
      </w:r>
      <w:proofErr w:type="spellEnd"/>
      <w:r w:rsidR="00784557">
        <w:rPr>
          <w:rFonts w:eastAsia="ＭＳ ゴシック" w:cs="Times New Roman"/>
          <w:color w:val="000000"/>
        </w:rPr>
        <w:t xml:space="preserve"> (596.80</w:t>
      </w:r>
      <w:r w:rsidR="00784557" w:rsidRPr="00781723">
        <w:rPr>
          <w:rFonts w:eastAsia="ＭＳ ゴシック" w:cs="Times New Roman"/>
          <w:color w:val="000000"/>
        </w:rPr>
        <w:t>±</w:t>
      </w:r>
      <w:r w:rsidR="00784557">
        <w:rPr>
          <w:rFonts w:eastAsia="ＭＳ ゴシック" w:cs="Times New Roman"/>
          <w:color w:val="000000"/>
        </w:rPr>
        <w:t xml:space="preserve">25.31), all </w:t>
      </w:r>
      <w:proofErr w:type="spellStart"/>
      <w:r w:rsidR="00784557">
        <w:rPr>
          <w:rFonts w:eastAsia="ＭＳ ゴシック" w:cs="Times New Roman"/>
          <w:i/>
          <w:color w:val="000000"/>
        </w:rPr>
        <w:t>ps</w:t>
      </w:r>
      <w:proofErr w:type="spellEnd"/>
      <w:r w:rsidR="00784557">
        <w:rPr>
          <w:rFonts w:eastAsia="ＭＳ ゴシック" w:cs="Times New Roman"/>
          <w:color w:val="000000"/>
        </w:rPr>
        <w:t xml:space="preserve"> &gt; 0.064. </w:t>
      </w:r>
      <w:r w:rsidR="00383964">
        <w:rPr>
          <w:rFonts w:eastAsia="ＭＳ ゴシック" w:cs="Times New Roman"/>
          <w:color w:val="000000"/>
        </w:rPr>
        <w:t>W</w:t>
      </w:r>
      <w:r w:rsidR="003111A1">
        <w:rPr>
          <w:rFonts w:eastAsia="ＭＳ ゴシック" w:cs="Times New Roman"/>
          <w:color w:val="000000"/>
        </w:rPr>
        <w:t xml:space="preserve">ord lists are </w:t>
      </w:r>
      <w:r w:rsidR="00784557">
        <w:rPr>
          <w:rFonts w:eastAsia="ＭＳ ゴシック" w:cs="Times New Roman"/>
          <w:color w:val="000000"/>
        </w:rPr>
        <w:t xml:space="preserve">printed in the </w:t>
      </w:r>
      <w:r w:rsidR="006A5001">
        <w:rPr>
          <w:rFonts w:eastAsia="ＭＳ ゴシック" w:cs="Times New Roman"/>
          <w:color w:val="000000"/>
        </w:rPr>
        <w:t>Supplement</w:t>
      </w:r>
      <w:r w:rsidR="00784557">
        <w:rPr>
          <w:rFonts w:eastAsia="ＭＳ ゴシック" w:cs="Times New Roman"/>
          <w:color w:val="000000"/>
        </w:rPr>
        <w:t>.</w:t>
      </w:r>
    </w:p>
    <w:p w14:paraId="7C62760F" w14:textId="7C751A32" w:rsidR="00EE13C6"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consisted of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appeared on the left or right side of the screen </w:t>
      </w:r>
      <w:r w:rsidR="002A597C">
        <w:rPr>
          <w:rFonts w:cs="Times New Roman"/>
        </w:rPr>
        <w:t xml:space="preserve">directly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w:t>
      </w:r>
      <w:r w:rsidR="00491FF4">
        <w:rPr>
          <w:rFonts w:cs="Times New Roman"/>
        </w:rPr>
        <w:t>(</w:t>
      </w:r>
      <w:proofErr w:type="spellStart"/>
      <w:proofErr w:type="gramStart"/>
      <w:r w:rsidR="00491FF4">
        <w:rPr>
          <w:rFonts w:cs="Times New Roman"/>
        </w:rPr>
        <w:t>animacy</w:t>
      </w:r>
      <w:proofErr w:type="spellEnd"/>
      <w:proofErr w:type="gramEnd"/>
      <w:r w:rsidR="00491FF4">
        <w:rPr>
          <w:rFonts w:cs="Times New Roman"/>
        </w:rPr>
        <w:t xml:space="preserve"> judgment) </w:t>
      </w:r>
      <w:r w:rsidR="006A49CD">
        <w:rPr>
          <w:rFonts w:cs="Times New Roman"/>
        </w:rPr>
        <w:t xml:space="preserve">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6A49CD">
        <w:rPr>
          <w:rFonts w:cs="Times New Roman"/>
        </w:rPr>
        <w:t xml:space="preserve"> </w:t>
      </w:r>
      <w:r w:rsidR="00491FF4">
        <w:rPr>
          <w:rFonts w:cs="Times New Roman"/>
        </w:rPr>
        <w:t>(</w:t>
      </w:r>
      <w:proofErr w:type="gramStart"/>
      <w:r w:rsidR="00491FF4">
        <w:rPr>
          <w:rFonts w:cs="Times New Roman"/>
        </w:rPr>
        <w:t>mobility</w:t>
      </w:r>
      <w:proofErr w:type="gramEnd"/>
      <w:r w:rsidR="00491FF4">
        <w:rPr>
          <w:rFonts w:cs="Times New Roman"/>
        </w:rPr>
        <w:t xml:space="preserve"> judgment) </w:t>
      </w:r>
      <w:r w:rsidR="008E377C">
        <w:rPr>
          <w:rFonts w:cs="Times New Roman"/>
        </w:rPr>
        <w:t>(</w:t>
      </w:r>
      <w:proofErr w:type="gramStart"/>
      <w:r w:rsidR="008E377C">
        <w:rPr>
          <w:rFonts w:cs="Times New Roman"/>
        </w:rPr>
        <w:t>duration</w:t>
      </w:r>
      <w:proofErr w:type="gramEnd"/>
      <w:r w:rsidR="002A597C">
        <w:rPr>
          <w:rFonts w:cs="Times New Roman"/>
        </w:rPr>
        <w:t>:</w:t>
      </w:r>
      <w:r w:rsidR="008E377C">
        <w:rPr>
          <w:rFonts w:cs="Times New Roman"/>
        </w:rPr>
        <w:t xml:space="preserve"> 3.5</w:t>
      </w:r>
      <w:r w:rsidR="006A49CD">
        <w:rPr>
          <w:rFonts w:cs="Times New Roman"/>
        </w:rPr>
        <w:t xml:space="preserve"> </w:t>
      </w:r>
      <w:r w:rsidR="0056023A">
        <w:rPr>
          <w:rFonts w:cs="Times New Roman"/>
        </w:rPr>
        <w:t xml:space="preserve">s).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67070B">
        <w:rPr>
          <w:rFonts w:cs="Times New Roman"/>
        </w:rPr>
        <w:t xml:space="preserve">Thus, each word was encoded in relationship to </w:t>
      </w:r>
      <w:r w:rsidR="009908C5">
        <w:rPr>
          <w:rFonts w:cs="Times New Roman"/>
        </w:rPr>
        <w:t>a</w:t>
      </w:r>
      <w:r w:rsidR="0067070B">
        <w:rPr>
          <w:rFonts w:cs="Times New Roman"/>
        </w:rPr>
        <w:t xml:space="preserve"> perceptual source defined by </w:t>
      </w:r>
      <w:r w:rsidR="009908C5">
        <w:rPr>
          <w:rFonts w:cs="Times New Roman"/>
        </w:rPr>
        <w:t>screen</w:t>
      </w:r>
      <w:r w:rsidR="0067070B">
        <w:rPr>
          <w:rFonts w:cs="Times New Roman"/>
        </w:rPr>
        <w:t xml:space="preserve"> position (left </w:t>
      </w:r>
      <w:r w:rsidR="00643475">
        <w:rPr>
          <w:rFonts w:cs="Times New Roman"/>
        </w:rPr>
        <w:t>vs.</w:t>
      </w:r>
      <w:r w:rsidR="0067070B">
        <w:rPr>
          <w:rFonts w:cs="Times New Roman"/>
        </w:rPr>
        <w:t xml:space="preserve"> right) and </w:t>
      </w:r>
      <w:r w:rsidR="009908C5">
        <w:rPr>
          <w:rFonts w:cs="Times New Roman"/>
        </w:rPr>
        <w:t>a</w:t>
      </w:r>
      <w:r w:rsidR="0067070B">
        <w:rPr>
          <w:rFonts w:cs="Times New Roman"/>
        </w:rPr>
        <w:t xml:space="preserve"> conceptual source defined by the encoding task (</w:t>
      </w:r>
      <w:proofErr w:type="spellStart"/>
      <w:r w:rsidR="00B9226A">
        <w:rPr>
          <w:rFonts w:cs="Times New Roman"/>
        </w:rPr>
        <w:t>animacy</w:t>
      </w:r>
      <w:proofErr w:type="spellEnd"/>
      <w:r w:rsidR="00B9226A">
        <w:rPr>
          <w:rFonts w:cs="Times New Roman"/>
        </w:rPr>
        <w:t xml:space="preserve"> </w:t>
      </w:r>
      <w:r w:rsidR="0067070B">
        <w:rPr>
          <w:rFonts w:cs="Times New Roman"/>
        </w:rPr>
        <w:t xml:space="preserve">vs. </w:t>
      </w:r>
      <w:r w:rsidR="00B9226A">
        <w:rPr>
          <w:rFonts w:cs="Times New Roman"/>
        </w:rPr>
        <w:t>mobility</w:t>
      </w:r>
      <w:r w:rsidR="0067070B">
        <w:rPr>
          <w:rFonts w:cs="Times New Roman"/>
        </w:rPr>
        <w:t>).</w:t>
      </w:r>
      <w:r w:rsidR="00ED265B">
        <w:rPr>
          <w:rFonts w:cs="Times New Roman"/>
        </w:rPr>
        <w:t xml:space="preserve"> </w:t>
      </w:r>
      <w:r w:rsidR="00E768D9">
        <w:rPr>
          <w:rFonts w:cs="Times New Roman"/>
        </w:rPr>
        <w:t xml:space="preserve">A jittered inter-trial interval (500-2000 </w:t>
      </w:r>
      <w:proofErr w:type="spellStart"/>
      <w:r w:rsidR="00E768D9">
        <w:rPr>
          <w:rFonts w:cs="Times New Roman"/>
        </w:rPr>
        <w:t>ms</w:t>
      </w:r>
      <w:proofErr w:type="spellEnd"/>
      <w:r w:rsidR="00E768D9">
        <w:rPr>
          <w:rFonts w:cs="Times New Roman"/>
        </w:rPr>
        <w:t>) separated the encoding trials.</w:t>
      </w:r>
    </w:p>
    <w:p w14:paraId="685806DF" w14:textId="17CEEF4C" w:rsidR="009B7363" w:rsidRPr="005875CE" w:rsidRDefault="0067070B" w:rsidP="00DB59CD">
      <w:pPr>
        <w:spacing w:line="480" w:lineRule="auto"/>
        <w:ind w:firstLine="720"/>
        <w:rPr>
          <w:rFonts w:cs="Times New Roman"/>
          <w:b/>
        </w:rPr>
      </w:pPr>
      <w:r>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(262, 931, 888, 704, 557, or 474) was presented </w:t>
      </w:r>
      <w:r w:rsidR="00B633EE">
        <w:rPr>
          <w:rFonts w:cs="Times New Roman"/>
        </w:rPr>
        <w:t xml:space="preserve">for 30 s </w:t>
      </w:r>
      <w:r w:rsidR="00F033EA" w:rsidRPr="00097B8A">
        <w:rPr>
          <w:rFonts w:cs="Times New Roman"/>
        </w:rPr>
        <w:t>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643475">
        <w:rPr>
          <w:rFonts w:cs="Times New Roman"/>
        </w:rPr>
        <w:t>,</w:t>
      </w:r>
      <w:r w:rsidR="00F033EA" w:rsidRPr="00097B8A">
        <w:rPr>
          <w:rFonts w:cs="Times New Roman"/>
        </w:rPr>
        <w:t xml:space="preserve"> in steps of </w:t>
      </w:r>
      <w:r w:rsidR="009908C5">
        <w:rPr>
          <w:rFonts w:cs="Times New Roman"/>
        </w:rPr>
        <w:t>three</w:t>
      </w:r>
      <w:r w:rsidR="00ED265B">
        <w:rPr>
          <w:rFonts w:cs="Times New Roman"/>
        </w:rPr>
        <w:t>, out loud</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rehearsal</w:t>
      </w:r>
      <w:r w:rsidR="006D14F3">
        <w:rPr>
          <w:rFonts w:cs="Times New Roman"/>
        </w:rPr>
        <w:t xml:space="preserve"> and </w:t>
      </w:r>
      <w:r w:rsidR="00B633EE">
        <w:rPr>
          <w:rFonts w:cs="Times New Roman"/>
        </w:rPr>
        <w:t>clear working memory</w:t>
      </w:r>
      <w:r w:rsidR="00362FF9">
        <w:rPr>
          <w:rFonts w:cs="Times New Roman"/>
        </w:rPr>
        <w:t xml:space="preserve"> </w:t>
      </w:r>
      <w:r w:rsidR="004720A7">
        <w:rPr>
          <w:rFonts w:cs="Times New Roman"/>
        </w:rPr>
        <w:fldChar w:fldCharType="begin" w:fldLock="1"/>
      </w:r>
      <w:r w:rsidR="00C073DE">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"(Reitman, Higman, Lifson, &amp; Rosenblum, 1974)", "plainTextFormattedCitation" : "(Reitman, Higman, Lifson, &amp; Rosenblum, 1974)", "previouslyFormattedCitation" : "(Reitman, Higman, Lifson, &amp; Rosenblum, 1974)" }, "properties" : { "noteIndex" : 0 }, "schema" : "https://github.com/citation-style-language/schema/raw/master/csl-citation.json" }</w:instrText>
      </w:r>
      <w:r w:rsidR="004720A7">
        <w:rPr>
          <w:rFonts w:cs="Times New Roman"/>
        </w:rPr>
        <w:fldChar w:fldCharType="separate"/>
      </w:r>
      <w:r w:rsidR="00362FF9" w:rsidRPr="00362FF9">
        <w:rPr>
          <w:rFonts w:cs="Times New Roman"/>
          <w:noProof/>
        </w:rPr>
        <w:t>(Reitman, Higman, Lifson, &amp; Rosenblum, 1974)</w:t>
      </w:r>
      <w:r w:rsidR="004720A7">
        <w:rPr>
          <w:rFonts w:cs="Times New Roman"/>
        </w:rPr>
        <w:fldChar w:fldCharType="end"/>
      </w:r>
      <w:r w:rsidR="00ED265B">
        <w:rPr>
          <w:rFonts w:cs="Times New Roman"/>
        </w:rPr>
        <w:t>.</w:t>
      </w:r>
      <w:r w:rsidR="009B654B">
        <w:rPr>
          <w:rFonts w:cs="Times New Roman"/>
        </w:rPr>
        <w:t xml:space="preserve"> To minimize stress, participants were told </w:t>
      </w:r>
      <w:r w:rsidR="005A62CC">
        <w:rPr>
          <w:rFonts w:cs="Times New Roman"/>
        </w:rPr>
        <w:t>not to worry about</w:t>
      </w:r>
      <w:r w:rsidR="00BF659F">
        <w:rPr>
          <w:rFonts w:cs="Times New Roman"/>
        </w:rPr>
        <w:t xml:space="preserve"> mistake</w:t>
      </w:r>
      <w:r w:rsidR="005A62CC">
        <w:rPr>
          <w:rFonts w:cs="Times New Roman"/>
        </w:rPr>
        <w:t>s</w:t>
      </w:r>
      <w:r w:rsidR="00895A9C">
        <w:rPr>
          <w:rFonts w:cs="Times New Roman"/>
        </w:rPr>
        <w:t>,</w:t>
      </w:r>
      <w:r w:rsidR="009B654B">
        <w:rPr>
          <w:rFonts w:cs="Times New Roman"/>
        </w:rPr>
        <w:t xml:space="preserve"> </w:t>
      </w:r>
      <w:r w:rsidR="005A62CC">
        <w:rPr>
          <w:rFonts w:cs="Times New Roman"/>
        </w:rPr>
        <w:t xml:space="preserve">but </w:t>
      </w:r>
      <w:r w:rsidR="00967967">
        <w:rPr>
          <w:rFonts w:cs="Times New Roman"/>
        </w:rPr>
        <w:t>to</w:t>
      </w:r>
      <w:r w:rsidR="009B654B">
        <w:rPr>
          <w:rFonts w:cs="Times New Roman"/>
        </w:rPr>
        <w:t xml:space="preserve"> simply proceed as though </w:t>
      </w:r>
      <w:r w:rsidR="00967967">
        <w:rPr>
          <w:rFonts w:cs="Times New Roman"/>
        </w:rPr>
        <w:t xml:space="preserve">no error </w:t>
      </w:r>
      <w:r w:rsidR="001D4748">
        <w:rPr>
          <w:rFonts w:cs="Times New Roman"/>
        </w:rPr>
        <w:t xml:space="preserve">had </w:t>
      </w:r>
      <w:r w:rsidR="00967967">
        <w:rPr>
          <w:rFonts w:cs="Times New Roman"/>
        </w:rPr>
        <w:t xml:space="preserve">been </w:t>
      </w:r>
      <w:r w:rsidR="001D4748">
        <w:rPr>
          <w:rFonts w:cs="Times New Roman"/>
        </w:rPr>
        <w:t xml:space="preserve">committed. The experimenter observed </w:t>
      </w:r>
      <w:r w:rsidR="00B633EE">
        <w:rPr>
          <w:rFonts w:cs="Times New Roman"/>
        </w:rPr>
        <w:t>the counting</w:t>
      </w:r>
      <w:r w:rsidR="001D4748">
        <w:rPr>
          <w:rFonts w:cs="Times New Roman"/>
        </w:rPr>
        <w:t xml:space="preserve"> bu</w:t>
      </w:r>
      <w:r w:rsidR="005A62CC">
        <w:rPr>
          <w:rFonts w:cs="Times New Roman"/>
        </w:rPr>
        <w:t>t no data were collected</w:t>
      </w:r>
      <w:r w:rsidR="001D4748">
        <w:rPr>
          <w:rFonts w:cs="Times New Roman"/>
        </w:rPr>
        <w:t>.</w:t>
      </w:r>
      <w:r w:rsidR="00E174C2">
        <w:rPr>
          <w:rFonts w:cs="Times New Roman"/>
        </w:rPr>
        <w:t xml:space="preserve"> </w:t>
      </w:r>
    </w:p>
    <w:p w14:paraId="140C88BC" w14:textId="77777777" w:rsidR="00B61611" w:rsidRPr="00B61611" w:rsidRDefault="00B61611" w:rsidP="00B61611">
      <w:pPr>
        <w:spacing w:line="480" w:lineRule="auto"/>
        <w:jc w:val="center"/>
        <w:rPr>
          <w:rFonts w:cs="Times New Roman"/>
        </w:rPr>
      </w:pPr>
      <w:r>
        <w:rPr>
          <w:rFonts w:cs="Times New Roman"/>
        </w:rPr>
        <w:t>PLEASE INSERT FIGURE 1 ABOUT HERE</w:t>
      </w:r>
    </w:p>
    <w:p w14:paraId="3FE6411B" w14:textId="1E981E09" w:rsidR="00E96E6A" w:rsidRDefault="002556E7" w:rsidP="007D120A">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retrieval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from the immedi</w:t>
      </w:r>
      <w:r w:rsidR="00C545DC">
        <w:rPr>
          <w:rFonts w:cs="Times New Roman"/>
        </w:rPr>
        <w:t>ately preceding encoding block; t</w:t>
      </w:r>
      <w:r w:rsidR="00254AE6">
        <w:rPr>
          <w:rFonts w:cs="Times New Roman"/>
        </w:rPr>
        <w:t xml:space="preserve">hese cues prompted </w:t>
      </w:r>
      <w:r w:rsidR="00D05C08">
        <w:rPr>
          <w:rFonts w:cs="Times New Roman"/>
        </w:rPr>
        <w:t>retrieval of</w:t>
      </w:r>
      <w:r w:rsidR="00254AE6">
        <w:rPr>
          <w:rFonts w:cs="Times New Roman"/>
        </w:rPr>
        <w:t xml:space="preserve"> </w:t>
      </w:r>
      <w:r w:rsidR="00D05C08">
        <w:rPr>
          <w:rFonts w:cs="Times New Roman"/>
        </w:rPr>
        <w:t xml:space="preserve">the </w:t>
      </w:r>
      <w:r w:rsidR="00254AE6">
        <w:rPr>
          <w:rFonts w:cs="Times New Roman"/>
        </w:rPr>
        <w:t xml:space="preserve">perceptual </w:t>
      </w:r>
      <w:r w:rsidR="00C545DC">
        <w:rPr>
          <w:rFonts w:cs="Times New Roman"/>
        </w:rPr>
        <w:t>and conceptual</w:t>
      </w:r>
      <w:r w:rsidR="00254AE6">
        <w:rPr>
          <w:rFonts w:cs="Times New Roman"/>
        </w:rPr>
        <w:t xml:space="preserve"> </w:t>
      </w:r>
      <w:r w:rsidR="00D05C08">
        <w:rPr>
          <w:rFonts w:cs="Times New Roman"/>
        </w:rPr>
        <w:t>sources</w:t>
      </w:r>
      <w:r w:rsidR="00767091">
        <w:rPr>
          <w:rFonts w:cs="Times New Roman"/>
        </w:rPr>
        <w:t xml:space="preserve">, respectively. </w:t>
      </w:r>
      <w:r w:rsidR="00E96E6A">
        <w:rPr>
          <w:rFonts w:cs="Times New Roman"/>
        </w:rPr>
        <w:t>On the remaining 1</w:t>
      </w:r>
      <w:r w:rsidR="002775DD">
        <w:rPr>
          <w:rFonts w:cs="Times New Roman"/>
        </w:rPr>
        <w:t>6 trials,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 xml:space="preserve">ticipant was asked to judge </w:t>
      </w:r>
      <w:r w:rsidR="006F2228">
        <w:rPr>
          <w:rFonts w:cs="Times New Roman"/>
        </w:rPr>
        <w:t>par</w:t>
      </w:r>
      <w:r w:rsidR="00440B18">
        <w:rPr>
          <w:rFonts w:cs="Times New Roman"/>
        </w:rPr>
        <w:t>i</w:t>
      </w:r>
      <w:r w:rsidR="006F2228">
        <w:rPr>
          <w:rFonts w:cs="Times New Roman"/>
        </w:rPr>
        <w:t xml:space="preserve">ty. </w:t>
      </w:r>
      <w:r w:rsidR="005B28F4">
        <w:rPr>
          <w:rFonts w:cs="Times New Roman"/>
        </w:rPr>
        <w:t xml:space="preserve">Odd/Even </w:t>
      </w:r>
      <w:r w:rsidR="00910CBA">
        <w:rPr>
          <w:rFonts w:cs="Times New Roman"/>
        </w:rPr>
        <w:t xml:space="preserve">trials </w:t>
      </w:r>
      <w:r w:rsidR="00B06E40">
        <w:rPr>
          <w:rFonts w:cs="Times New Roman"/>
        </w:rPr>
        <w:t>served</w:t>
      </w:r>
      <w:r w:rsidR="004665F9">
        <w:rPr>
          <w:rFonts w:cs="Times New Roman"/>
        </w:rPr>
        <w:t xml:space="preserve"> </w:t>
      </w:r>
      <w:r w:rsidR="00910CBA">
        <w:rPr>
          <w:rFonts w:cs="Times New Roman"/>
        </w:rPr>
        <w:t>as a control condition</w:t>
      </w:r>
      <w:r w:rsidR="00E411C8">
        <w:rPr>
          <w:rFonts w:cs="Times New Roman"/>
        </w:rPr>
        <w:t xml:space="preserve">: </w:t>
      </w:r>
      <w:r w:rsidR="006F2228">
        <w:rPr>
          <w:rFonts w:cs="Times New Roman"/>
        </w:rPr>
        <w:t>participant</w:t>
      </w:r>
      <w:r w:rsidR="00E411C8">
        <w:rPr>
          <w:rFonts w:cs="Times New Roman"/>
        </w:rPr>
        <w:t>s</w:t>
      </w:r>
      <w:r w:rsidR="006F2228">
        <w:rPr>
          <w:rFonts w:cs="Times New Roman"/>
        </w:rPr>
        <w:t xml:space="preserve"> </w:t>
      </w:r>
      <w:r w:rsidR="00B9226A">
        <w:rPr>
          <w:rFonts w:cs="Times New Roman"/>
        </w:rPr>
        <w:t xml:space="preserve">had to </w:t>
      </w:r>
      <w:r w:rsidR="006F2228">
        <w:rPr>
          <w:rFonts w:cs="Times New Roman"/>
        </w:rPr>
        <w:t xml:space="preserve">read </w:t>
      </w:r>
      <w:r w:rsidR="00B06E40">
        <w:rPr>
          <w:rFonts w:cs="Times New Roman"/>
        </w:rPr>
        <w:t>a</w:t>
      </w:r>
      <w:r w:rsidR="006F2228">
        <w:rPr>
          <w:rFonts w:cs="Times New Roman"/>
        </w:rPr>
        <w:t xml:space="preserve"> cue, interpret it, and retrieve information before responding, </w:t>
      </w:r>
      <w:r w:rsidR="00E411C8">
        <w:rPr>
          <w:rFonts w:cs="Times New Roman"/>
        </w:rPr>
        <w:t>bu</w:t>
      </w:r>
      <w:r w:rsidR="00B06E40">
        <w:rPr>
          <w:rFonts w:cs="Times New Roman"/>
        </w:rPr>
        <w:t>t—in contrast to</w:t>
      </w:r>
      <w:r w:rsidR="00ED2C62">
        <w:rPr>
          <w:rFonts w:cs="Times New Roman"/>
        </w:rPr>
        <w:t xml:space="preserve"> Side and Question</w:t>
      </w:r>
      <w:r w:rsidR="00E411C8">
        <w:rPr>
          <w:rFonts w:cs="Times New Roman"/>
        </w:rPr>
        <w:t xml:space="preserve"> </w:t>
      </w:r>
      <w:r w:rsidR="00B06E40">
        <w:rPr>
          <w:rFonts w:cs="Times New Roman"/>
        </w:rPr>
        <w:t>trials</w:t>
      </w:r>
      <w:r w:rsidR="00E411C8">
        <w:rPr>
          <w:rFonts w:cs="Times New Roman"/>
        </w:rPr>
        <w:t>—</w:t>
      </w:r>
      <w:r w:rsidR="006F2228">
        <w:rPr>
          <w:rFonts w:cs="Times New Roman"/>
        </w:rPr>
        <w:t xml:space="preserve">retrieval </w:t>
      </w:r>
      <w:r w:rsidR="00B06E40">
        <w:rPr>
          <w:rFonts w:cs="Times New Roman"/>
        </w:rPr>
        <w:t xml:space="preserve">was directed towards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and </w:t>
      </w:r>
      <w:r w:rsidR="002E63F0">
        <w:rPr>
          <w:rFonts w:cs="Times New Roman"/>
        </w:rPr>
        <w:t>Question</w:t>
      </w:r>
      <w:r w:rsidR="006560C8">
        <w:rPr>
          <w:rFonts w:cs="Times New Roman"/>
        </w:rPr>
        <w:t xml:space="preserve"> </w:t>
      </w:r>
      <w:r w:rsidR="00E411C8">
        <w:rPr>
          <w:rFonts w:cs="Times New Roman"/>
        </w:rPr>
        <w:t xml:space="preserve">trials </w:t>
      </w:r>
      <w:r w:rsidR="00D14124">
        <w:rPr>
          <w:rFonts w:cs="Times New Roman"/>
        </w:rPr>
        <w:t>versus</w:t>
      </w:r>
      <w:r w:rsidR="00E411C8">
        <w:rPr>
          <w:rFonts w:cs="Times New Roman"/>
        </w:rPr>
        <w:t xml:space="preserve">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E620A4">
        <w:rPr>
          <w:rFonts w:cs="Times New Roman"/>
        </w:rPr>
        <w:t>due to</w:t>
      </w:r>
      <w:r w:rsidR="006560C8">
        <w:rPr>
          <w:rFonts w:cs="Times New Roman"/>
        </w:rPr>
        <w:t xml:space="preserve"> episodic retrieval.</w:t>
      </w:r>
      <w:r w:rsidR="00894254">
        <w:rPr>
          <w:rFonts w:cs="Times New Roman"/>
        </w:rPr>
        <w:t xml:space="preserve"> </w:t>
      </w:r>
      <w:r w:rsidR="00D14124">
        <w:rPr>
          <w:rFonts w:cs="Times New Roman"/>
        </w:rPr>
        <w:t>The</w:t>
      </w:r>
      <w:r w:rsidR="00E620A4">
        <w:rPr>
          <w:rFonts w:cs="Times New Roman"/>
        </w:rPr>
        <w:t xml:space="preserve"> </w:t>
      </w:r>
      <w:r w:rsidR="00A867A1">
        <w:rPr>
          <w:rFonts w:cs="Times New Roman"/>
        </w:rPr>
        <w:t>presen</w:t>
      </w:r>
      <w:r w:rsidR="00E411C8">
        <w:rPr>
          <w:rFonts w:cs="Times New Roman"/>
        </w:rPr>
        <w:t xml:space="preserve">tation order of </w:t>
      </w:r>
      <w:r w:rsidR="00A867A1">
        <w:rPr>
          <w:rFonts w:cs="Times New Roman"/>
        </w:rPr>
        <w:t>words and cues was randomized.</w:t>
      </w:r>
    </w:p>
    <w:p w14:paraId="18DF4512" w14:textId="6169E2E5" w:rsidR="00DD5871" w:rsidRDefault="004665F9" w:rsidP="00D70813">
      <w:pPr>
        <w:spacing w:line="480" w:lineRule="auto"/>
        <w:ind w:firstLine="720"/>
        <w:rPr>
          <w:rFonts w:cs="Times New Roman"/>
        </w:rPr>
      </w:pPr>
      <w:r>
        <w:rPr>
          <w:rFonts w:cs="Times New Roman"/>
        </w:rPr>
        <w:t>T</w:t>
      </w:r>
      <w:r w:rsidR="00254AE6">
        <w:rPr>
          <w:rFonts w:cs="Times New Roman"/>
        </w:rPr>
        <w:t>he response screen</w:t>
      </w:r>
      <w:r w:rsidR="00017AC8">
        <w:rPr>
          <w:rFonts w:cs="Times New Roman"/>
        </w:rPr>
        <w:t xml:space="preserve"> consisted of</w:t>
      </w:r>
      <w:r>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D70813">
        <w:rPr>
          <w:rFonts w:cs="Times New Roman"/>
        </w:rPr>
        <w:t xml:space="preserve">the </w:t>
      </w:r>
      <w:r w:rsidR="00B9226A">
        <w:rPr>
          <w:rFonts w:cs="Times New Roman"/>
        </w:rPr>
        <w:t>level of</w:t>
      </w:r>
      <w:r w:rsidR="00F718C5">
        <w:rPr>
          <w:rFonts w:cs="Times New Roman"/>
        </w:rPr>
        <w:t xml:space="preserve"> confidence in that choice: 1 = </w:t>
      </w:r>
      <w:r w:rsidR="00F718C5" w:rsidRPr="00850179">
        <w:rPr>
          <w:rFonts w:cs="Times New Roman"/>
        </w:rPr>
        <w:t>high confidence</w:t>
      </w:r>
      <w:r w:rsidR="00850179">
        <w:rPr>
          <w:rFonts w:cs="Times New Roman"/>
        </w:rPr>
        <w:t xml:space="preserve"> (</w:t>
      </w:r>
      <w:r w:rsidR="00850179" w:rsidRPr="00850179">
        <w:rPr>
          <w:rFonts w:cs="Times New Roman"/>
          <w:i/>
        </w:rPr>
        <w:t>left</w:t>
      </w:r>
      <w:r w:rsidR="00850179">
        <w:rPr>
          <w:rFonts w:cs="Times New Roman"/>
        </w:rPr>
        <w:t xml:space="preserve"> or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2 = </w:t>
      </w:r>
      <w:r w:rsidR="00F718C5" w:rsidRPr="00850179">
        <w:rPr>
          <w:rFonts w:cs="Times New Roman"/>
        </w:rPr>
        <w:t>low confidence</w:t>
      </w:r>
      <w:r w:rsidR="00850179">
        <w:rPr>
          <w:rFonts w:cs="Times New Roman"/>
        </w:rPr>
        <w:t xml:space="preserve"> (</w:t>
      </w:r>
      <w:r w:rsidR="00850179" w:rsidRPr="00850179">
        <w:rPr>
          <w:rFonts w:cs="Times New Roman"/>
          <w:i/>
        </w:rPr>
        <w:t>left</w:t>
      </w:r>
      <w:r w:rsidR="00850179">
        <w:rPr>
          <w:rFonts w:cs="Times New Roman"/>
        </w:rPr>
        <w:t xml:space="preserve"> or</w:t>
      </w:r>
      <w:r w:rsidR="00C41E3F">
        <w:rPr>
          <w:rFonts w:cs="Times New Roman"/>
        </w:rPr>
        <w:t xml:space="preserve"> </w:t>
      </w:r>
      <w:r w:rsidR="00F718C5" w:rsidRPr="00850179">
        <w:rPr>
          <w:rFonts w:cs="Times New Roman"/>
          <w:i/>
        </w:rPr>
        <w:t>living/non-living</w:t>
      </w:r>
      <w:r w:rsidR="00850179">
        <w:rPr>
          <w:rFonts w:cs="Times New Roman"/>
        </w:rPr>
        <w:t xml:space="preserve"> or</w:t>
      </w:r>
      <w:r w:rsidR="00C41E3F">
        <w:rPr>
          <w:rFonts w:cs="Times New Roman"/>
        </w:rPr>
        <w:t xml:space="preserve"> </w:t>
      </w:r>
      <w:r w:rsidR="00C41E3F" w:rsidRPr="00850179">
        <w:rPr>
          <w:rFonts w:cs="Times New Roman"/>
          <w:i/>
        </w:rPr>
        <w:t>odd</w:t>
      </w:r>
      <w:r w:rsidR="00F718C5">
        <w:rPr>
          <w:rFonts w:cs="Times New Roman"/>
        </w:rPr>
        <w:t xml:space="preserve">), 3 = </w:t>
      </w:r>
      <w:r w:rsidR="00F718C5" w:rsidRPr="00850179">
        <w:rPr>
          <w:rFonts w:cs="Times New Roman"/>
        </w:rPr>
        <w:t>guess</w:t>
      </w:r>
      <w:r w:rsidR="00F718C5">
        <w:rPr>
          <w:rFonts w:cs="Times New Roman"/>
        </w:rPr>
        <w:t xml:space="preserve">, 4 = </w:t>
      </w:r>
      <w:r w:rsidR="00F718C5" w:rsidRPr="00850179">
        <w:rPr>
          <w:rFonts w:cs="Times New Roman"/>
        </w:rPr>
        <w:t>low confidence</w:t>
      </w:r>
      <w:r w:rsidR="00C41E3F" w:rsidRPr="00850179">
        <w:rPr>
          <w:rFonts w:cs="Times New Roman"/>
        </w:rPr>
        <w:t xml:space="preserve"> </w:t>
      </w:r>
      <w:r w:rsidR="00850179">
        <w:rPr>
          <w:rFonts w:cs="Times New Roman"/>
        </w:rPr>
        <w:t>(</w:t>
      </w:r>
      <w:r w:rsidR="00850179"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5 = </w:t>
      </w:r>
      <w:r w:rsidR="00F718C5" w:rsidRPr="00850179">
        <w:rPr>
          <w:rFonts w:cs="Times New Roman"/>
        </w:rPr>
        <w:t>high confidence</w:t>
      </w:r>
      <w:r w:rsidR="00C41E3F">
        <w:rPr>
          <w:rFonts w:cs="Times New Roman"/>
        </w:rPr>
        <w:t xml:space="preserve"> (</w:t>
      </w:r>
      <w:r w:rsidR="00C41E3F" w:rsidRPr="00850179">
        <w:rPr>
          <w:rFonts w:cs="Times New Roman"/>
          <w:i/>
        </w:rPr>
        <w:t>right</w:t>
      </w:r>
      <w:r w:rsidR="00850179">
        <w:rPr>
          <w:rFonts w:cs="Times New Roman"/>
        </w:rPr>
        <w:t xml:space="preserve"> or</w:t>
      </w:r>
      <w:r w:rsidR="00C41E3F">
        <w:rPr>
          <w:rFonts w:cs="Times New Roman"/>
        </w:rPr>
        <w:t xml:space="preserve"> </w:t>
      </w:r>
      <w:r w:rsidR="00F718C5" w:rsidRPr="00850179">
        <w:rPr>
          <w:rFonts w:cs="Times New Roman"/>
          <w:i/>
        </w:rPr>
        <w:t>mobile/immobile</w:t>
      </w:r>
      <w:r w:rsidR="00850179">
        <w:rPr>
          <w:rFonts w:cs="Times New Roman"/>
        </w:rPr>
        <w:t xml:space="preserve"> or</w:t>
      </w:r>
      <w:r w:rsidR="00C41E3F">
        <w:rPr>
          <w:rFonts w:cs="Times New Roman"/>
        </w:rPr>
        <w:t xml:space="preserve"> </w:t>
      </w:r>
      <w:r w:rsidR="00C41E3F" w:rsidRPr="00850179">
        <w:rPr>
          <w:rFonts w:cs="Times New Roman"/>
          <w:i/>
        </w:rPr>
        <w:t>even</w:t>
      </w:r>
      <w:r w:rsidR="00F718C5">
        <w:rPr>
          <w:rFonts w:cs="Times New Roman"/>
        </w:rPr>
        <w:t xml:space="preserve">). </w:t>
      </w:r>
      <w:r w:rsidR="00767091">
        <w:rPr>
          <w:rFonts w:cs="Times New Roman"/>
        </w:rPr>
        <w:t>Partici</w:t>
      </w:r>
      <w:r w:rsidR="00850179">
        <w:rPr>
          <w:rFonts w:cs="Times New Roman"/>
        </w:rPr>
        <w:t xml:space="preserve">pants were </w:t>
      </w:r>
      <w:r w:rsidR="00017AC8">
        <w:rPr>
          <w:rFonts w:cs="Times New Roman"/>
        </w:rPr>
        <w:t>tol</w:t>
      </w:r>
      <w:r w:rsidR="00850179">
        <w:rPr>
          <w:rFonts w:cs="Times New Roman"/>
        </w:rPr>
        <w:t xml:space="preserve">d to select “guess” </w:t>
      </w:r>
      <w:r w:rsidR="00767091">
        <w:rPr>
          <w:rFonts w:cs="Times New Roman"/>
        </w:rPr>
        <w:t>when they were unable to retrieve any information</w:t>
      </w:r>
      <w:r w:rsidR="00017AC8">
        <w:rPr>
          <w:rFonts w:cs="Times New Roman"/>
        </w:rPr>
        <w:t xml:space="preserve"> from encoding</w:t>
      </w:r>
      <w:r w:rsidR="00767091">
        <w:rPr>
          <w:rFonts w:cs="Times New Roman"/>
        </w:rPr>
        <w:t>.</w:t>
      </w:r>
      <w:r w:rsidR="00FB1770">
        <w:rPr>
          <w:rFonts w:cs="Times New Roman"/>
        </w:rPr>
        <w:t xml:space="preserve"> Finally, a centrally presented fixation cross was visible throughout retrieval, </w:t>
      </w:r>
      <w:r w:rsidR="00D70813">
        <w:rPr>
          <w:rFonts w:cs="Times New Roman"/>
        </w:rPr>
        <w:t xml:space="preserve">and </w:t>
      </w:r>
      <w:r w:rsidR="00E768D9">
        <w:rPr>
          <w:rFonts w:cs="Times New Roman"/>
        </w:rPr>
        <w:t>a</w:t>
      </w:r>
      <w:r w:rsidR="00685F59">
        <w:rPr>
          <w:rFonts w:cs="Times New Roman"/>
        </w:rPr>
        <w:t xml:space="preserve"> jittered inter-trial interval (500</w:t>
      </w:r>
      <w:r w:rsidR="00867935">
        <w:rPr>
          <w:rFonts w:cs="Times New Roman"/>
        </w:rPr>
        <w:t xml:space="preserve">-2000 </w:t>
      </w:r>
      <w:proofErr w:type="spellStart"/>
      <w:r w:rsidR="00867935">
        <w:rPr>
          <w:rFonts w:cs="Times New Roman"/>
        </w:rPr>
        <w:t>ms</w:t>
      </w:r>
      <w:proofErr w:type="spellEnd"/>
      <w:r w:rsidR="00867935">
        <w:rPr>
          <w:rFonts w:cs="Times New Roman"/>
        </w:rPr>
        <w:t xml:space="preserve">) separated the </w:t>
      </w:r>
      <w:r w:rsidR="00E768D9">
        <w:rPr>
          <w:rFonts w:cs="Times New Roman"/>
        </w:rPr>
        <w:t xml:space="preserve">retrieval </w:t>
      </w:r>
      <w:r w:rsidR="00867935">
        <w:rPr>
          <w:rFonts w:cs="Times New Roman"/>
        </w:rPr>
        <w:t>trials.</w:t>
      </w:r>
      <w:r w:rsidR="003C0755">
        <w:rPr>
          <w:rFonts w:cs="Times New Roman"/>
        </w:rPr>
        <w:t xml:space="preserve"> </w:t>
      </w:r>
      <w:r w:rsidR="00D70813">
        <w:rPr>
          <w:rFonts w:cs="Times New Roman"/>
        </w:rPr>
        <w:t>S</w:t>
      </w:r>
      <w:r w:rsidR="003C0755">
        <w:rPr>
          <w:rFonts w:cs="Times New Roman"/>
        </w:rPr>
        <w:t xml:space="preserve">imilar methods have been used in previous ERP and </w:t>
      </w:r>
      <w:r w:rsidR="00D70813">
        <w:rPr>
          <w:rFonts w:cs="Times New Roman"/>
        </w:rPr>
        <w:t>fMRI</w:t>
      </w:r>
      <w:r w:rsidR="003C0755">
        <w:rPr>
          <w:rFonts w:cs="Times New Roman"/>
        </w:rPr>
        <w:t xml:space="preserve"> studies of cognitive versus perceptual source retrieval in healthy adults </w:t>
      </w:r>
      <w:r w:rsidR="004720A7">
        <w:rPr>
          <w:rFonts w:cs="Times New Roman"/>
        </w:rPr>
        <w:fldChar w:fldCharType="begin" w:fldLock="1"/>
      </w:r>
      <w:r w:rsidR="008149E4">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"10.1016/j.neuropsychologia.2005.02.004", "author" : [ { "dropping-particle" : "", "family" : "Simons", "given" : "Jon S",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"id" : "ITEM-3", "issued" : { "date-parts" : [ [ "2005" ] ] }, "page" : "1774-1783", "title" : "Anterior prefrontal cortex and the recollection of contextual information", "type" : "article-journal", "volume" : "43" }, "uris" : [ "http://www.mendeley.com/documents/?uuid=9f320c18-487b-484c-bc5a-7298b70aff0e" ] } ], "mendeley" : { "formattedCitation" : "(Bergstr\u00f6m et al., 2013; Simons, Gilbert, et al., 2005; Simons, Owen, Fletcher, &amp; Burgess, 2005)", "plainTextFormattedCitation" : "(Bergstr\u00f6m et al., 2013; Simons, Gilbert, et al., 2005; Simons, Owen, Fletcher, &amp; Burgess, 2005)", "previouslyFormattedCitation" : "(Bergstr\u00f6m et al., 2013; Simons, Gilbert, et al., 2005; Simons, Owen, Fletcher, &amp; Burgess, 2005)" }, "properties" : { "noteIndex" : 0 }, "schema" : "https://github.com/citation-style-language/schema/raw/master/csl-citation.json" }</w:instrText>
      </w:r>
      <w:r w:rsidR="004720A7">
        <w:rPr>
          <w:rFonts w:cs="Times New Roman"/>
        </w:rPr>
        <w:fldChar w:fldCharType="separate"/>
      </w:r>
      <w:r w:rsidR="009A79F9" w:rsidRPr="009A79F9">
        <w:rPr>
          <w:rFonts w:cs="Times New Roman"/>
          <w:noProof/>
        </w:rPr>
        <w:t>(Bergström et al., 2013; Simons, Gilbert, et al., 2005; Simons, Owen, Fletcher, &amp; Burgess, 2005)</w:t>
      </w:r>
      <w:r w:rsidR="004720A7">
        <w:rPr>
          <w:rFonts w:cs="Times New Roman"/>
        </w:rPr>
        <w:fldChar w:fldCharType="end"/>
      </w:r>
      <w:r w:rsidR="003C0755">
        <w:rPr>
          <w:rFonts w:cs="Times New Roman"/>
        </w:rPr>
        <w:t>.</w:t>
      </w:r>
    </w:p>
    <w:p w14:paraId="4869706C" w14:textId="77777777" w:rsidR="005875CE" w:rsidRPr="007D120A" w:rsidRDefault="009A49B3">
      <w:pPr>
        <w:spacing w:line="480" w:lineRule="auto"/>
        <w:ind w:firstLine="720"/>
        <w:rPr>
          <w:rFonts w:cs="Times New Roman"/>
        </w:rPr>
      </w:pPr>
      <w:r>
        <w:rPr>
          <w:rFonts w:cs="Times New Roman"/>
          <w:b/>
        </w:rPr>
        <w:t>Procedure.</w:t>
      </w:r>
      <w:r>
        <w:rPr>
          <w:rFonts w:cs="Times New Roman"/>
        </w:rPr>
        <w:t xml:space="preserve"> Following application of the EEG net, participants </w:t>
      </w:r>
      <w:r w:rsidR="00346400">
        <w:rPr>
          <w:rFonts w:cs="Times New Roman"/>
        </w:rPr>
        <w:t>received</w:t>
      </w:r>
      <w:r w:rsidR="007430D2">
        <w:rPr>
          <w:rFonts w:cs="Times New Roman"/>
        </w:rPr>
        <w:t xml:space="preserve"> detailed instructions</w:t>
      </w:r>
      <w:r w:rsidR="00AB7778">
        <w:rPr>
          <w:rFonts w:cs="Times New Roman"/>
        </w:rPr>
        <w:t>.</w:t>
      </w:r>
      <w:r w:rsidR="007430D2">
        <w:rPr>
          <w:rFonts w:cs="Times New Roman"/>
        </w:rPr>
        <w:t xml:space="preserve"> </w:t>
      </w:r>
      <w:r w:rsidR="00AB7778">
        <w:rPr>
          <w:rFonts w:cs="Times New Roman"/>
        </w:rPr>
        <w:t xml:space="preserve">For the mobility task, participants were </w:t>
      </w:r>
      <w:r w:rsidR="00346400">
        <w:rPr>
          <w:rFonts w:cs="Times New Roman"/>
        </w:rPr>
        <w:t>tol</w:t>
      </w:r>
      <w:r w:rsidR="00AB7778">
        <w:rPr>
          <w:rFonts w:cs="Times New Roman"/>
        </w:rPr>
        <w:t xml:space="preserve">d to respond “mobile” if the word described an object whose primary purpose </w:t>
      </w:r>
      <w:r w:rsidR="008875C6">
        <w:rPr>
          <w:rFonts w:cs="Times New Roman"/>
        </w:rPr>
        <w:t>i</w:t>
      </w:r>
      <w:r w:rsidR="00AB7778">
        <w:rPr>
          <w:rFonts w:cs="Times New Roman"/>
        </w:rPr>
        <w:t>s to move (e.g., car) or that c</w:t>
      </w:r>
      <w:r w:rsidR="008875C6">
        <w:rPr>
          <w:rFonts w:cs="Times New Roman"/>
        </w:rPr>
        <w:t>an</w:t>
      </w:r>
      <w:r w:rsidR="00AB7778">
        <w:rPr>
          <w:rFonts w:cs="Times New Roman"/>
        </w:rPr>
        <w:t xml:space="preserve"> move under its own power (e.g., dog); otherwise, they were told to respond “immobile”. </w:t>
      </w:r>
      <w:r w:rsidR="00346400">
        <w:rPr>
          <w:rFonts w:cs="Times New Roman"/>
        </w:rPr>
        <w:t>P</w:t>
      </w:r>
      <w:r w:rsidR="00AB7778">
        <w:rPr>
          <w:rFonts w:cs="Times New Roman"/>
        </w:rPr>
        <w:t xml:space="preserve">articipants </w:t>
      </w:r>
      <w:r w:rsidR="00346400">
        <w:rPr>
          <w:rFonts w:cs="Times New Roman"/>
        </w:rPr>
        <w:t xml:space="preserve">then </w:t>
      </w:r>
      <w:r>
        <w:rPr>
          <w:rFonts w:cs="Times New Roman"/>
        </w:rPr>
        <w:t xml:space="preserve">completed a practice cycle with </w:t>
      </w:r>
      <w:r w:rsidR="00884839">
        <w:rPr>
          <w:rFonts w:cs="Times New Roman"/>
        </w:rPr>
        <w:t xml:space="preserve">ten retrieval trials </w:t>
      </w:r>
      <w:r w:rsidR="007C0B1C">
        <w:rPr>
          <w:rFonts w:cs="Times New Roman"/>
        </w:rPr>
        <w:t>(</w:t>
      </w:r>
      <w:r w:rsidR="00DD5871">
        <w:rPr>
          <w:rFonts w:cs="Times New Roman"/>
        </w:rPr>
        <w:t xml:space="preserve">four </w:t>
      </w:r>
      <w:r w:rsidR="002E63F0">
        <w:rPr>
          <w:rFonts w:cs="Times New Roman"/>
        </w:rPr>
        <w:t>Side</w:t>
      </w:r>
      <w:r w:rsidR="003318BE">
        <w:rPr>
          <w:rFonts w:cs="Times New Roman"/>
        </w:rPr>
        <w:t>,</w:t>
      </w:r>
      <w:r w:rsidR="00DD5871">
        <w:rPr>
          <w:rFonts w:cs="Times New Roman"/>
        </w:rPr>
        <w:t xml:space="preserve"> four </w:t>
      </w:r>
      <w:r w:rsidR="002E63F0">
        <w:rPr>
          <w:rFonts w:cs="Times New Roman"/>
        </w:rPr>
        <w:t>Question</w:t>
      </w:r>
      <w:r w:rsidR="003318BE">
        <w:rPr>
          <w:rFonts w:cs="Times New Roman"/>
        </w:rPr>
        <w:t>,</w:t>
      </w:r>
      <w:r w:rsidR="00DD5871">
        <w:rPr>
          <w:rFonts w:cs="Times New Roman"/>
        </w:rPr>
        <w:t xml:space="preserve"> and two </w:t>
      </w:r>
      <w:r w:rsidR="002E63F0">
        <w:rPr>
          <w:rFonts w:cs="Times New Roman"/>
        </w:rPr>
        <w:t>Odd/Even</w:t>
      </w:r>
      <w:r w:rsidR="007C0B1C">
        <w:rPr>
          <w:rFonts w:cs="Times New Roman"/>
        </w:rPr>
        <w:t>)</w:t>
      </w:r>
      <w:r w:rsidR="00346400">
        <w:rPr>
          <w:rFonts w:cs="Times New Roman"/>
        </w:rPr>
        <w:t>.</w:t>
      </w:r>
    </w:p>
    <w:p w14:paraId="100AB182"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05488CA4" w14:textId="77777777"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proofErr w:type="spellStart"/>
      <w:r>
        <w:rPr>
          <w:rFonts w:cs="Times New Roman"/>
        </w:rPr>
        <w:t>HydroC</w:t>
      </w:r>
      <w:r w:rsidRPr="00584F98">
        <w:rPr>
          <w:rFonts w:cs="Times New Roman"/>
        </w:rPr>
        <w:t>el</w:t>
      </w:r>
      <w:proofErr w:type="spellEnd"/>
      <w:r w:rsidRPr="00584F98">
        <w:rPr>
          <w:rFonts w:cs="Times New Roman"/>
        </w:rPr>
        <w:t xml:space="preserve"> GSN Electrical Geodesics</w:t>
      </w:r>
      <w:r w:rsidR="000124FE">
        <w:rPr>
          <w:rFonts w:cs="Times New Roman"/>
        </w:rPr>
        <w:t xml:space="preserve"> </w:t>
      </w:r>
      <w:proofErr w:type="spellStart"/>
      <w:r w:rsidR="000124FE">
        <w:rPr>
          <w:rFonts w:cs="Times New Roman"/>
        </w:rPr>
        <w:t>Inc</w:t>
      </w:r>
      <w:proofErr w:type="spellEnd"/>
      <w:r>
        <w:rPr>
          <w:rFonts w:cs="Times New Roman"/>
        </w:rPr>
        <w:t xml:space="preserve"> (EGI) net</w:t>
      </w:r>
      <w:r w:rsidR="00A264BD">
        <w:rPr>
          <w:rFonts w:cs="Times New Roman"/>
        </w:rPr>
        <w:t xml:space="preserve"> connected to a Net Amps 300 amplifier</w:t>
      </w:r>
      <w:r w:rsidR="00D269F6">
        <w:rPr>
          <w:rFonts w:eastAsia="Times New Roman" w:cs="Times New Roman"/>
          <w:shd w:val="clear" w:color="auto" w:fill="FFFFFF"/>
        </w:rPr>
        <w:t xml:space="preserve"> (</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 xml:space="preserve">0.02–100 Hz </w:t>
      </w:r>
      <w:proofErr w:type="spellStart"/>
      <w:r w:rsidR="006C7FA1">
        <w:rPr>
          <w:rFonts w:eastAsia="Times New Roman" w:cs="Times New Roman"/>
          <w:shd w:val="clear" w:color="auto" w:fill="FFFFFF"/>
        </w:rPr>
        <w:t>bandpass</w:t>
      </w:r>
      <w:proofErr w:type="spellEnd"/>
      <w:r w:rsidR="006C7FA1" w:rsidRPr="006C3B25">
        <w:rPr>
          <w:rFonts w:eastAsia="Times New Roman" w:cs="Times New Roman"/>
          <w:shd w:val="clear" w:color="auto" w:fill="FFFFFF"/>
        </w:rPr>
        <w:t xml:space="preserve"> </w:t>
      </w:r>
      <w:r w:rsidRPr="006C3B25">
        <w:rPr>
          <w:rFonts w:eastAsia="Times New Roman" w:cs="Times New Roman"/>
          <w:shd w:val="clear" w:color="auto" w:fill="FFFFFF"/>
        </w:rPr>
        <w:t>filter</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A264BD">
        <w:rPr>
          <w:rFonts w:eastAsia="Times New Roman" w:cs="Times New Roman"/>
          <w:shd w:val="clear" w:color="auto" w:fill="FFFFFF"/>
        </w:rPr>
        <w:t xml:space="preserve"> during acquisition</w:t>
      </w:r>
      <w:r>
        <w:rPr>
          <w:rFonts w:eastAsia="Times New Roman" w:cs="Times New Roman"/>
          <w:shd w:val="clear" w:color="auto" w:fill="FFFFFF"/>
        </w:rPr>
        <w:t xml:space="preserve">. Impedances were kept below 45 </w:t>
      </w:r>
      <w:proofErr w:type="spellStart"/>
      <w:r>
        <w:rPr>
          <w:rFonts w:eastAsia="Times New Roman" w:cs="Times New Roman"/>
          <w:shd w:val="clear" w:color="auto" w:fill="FFFFFF"/>
        </w:rPr>
        <w:t>kΩ</w:t>
      </w:r>
      <w:proofErr w:type="spellEnd"/>
      <w:r>
        <w:rPr>
          <w:rFonts w:eastAsia="Times New Roman" w:cs="Times New Roman"/>
          <w:shd w:val="clear" w:color="auto" w:fill="FFFFFF"/>
        </w:rPr>
        <w:t xml:space="preserve"> when</w:t>
      </w:r>
      <w:r w:rsidR="00DB2A12">
        <w:rPr>
          <w:rFonts w:eastAsia="Times New Roman" w:cs="Times New Roman"/>
          <w:shd w:val="clear" w:color="auto" w:fill="FFFFFF"/>
        </w:rPr>
        <w:t>ever</w:t>
      </w:r>
      <w:r w:rsidR="008B5FF9">
        <w:rPr>
          <w:rFonts w:eastAsia="Times New Roman" w:cs="Times New Roman"/>
          <w:shd w:val="clear" w:color="auto" w:fill="FFFFFF"/>
        </w:rPr>
        <w:t xml:space="preserve"> possible; none exceeded 75 </w:t>
      </w:r>
      <w:proofErr w:type="spellStart"/>
      <w:r w:rsidR="008B5FF9">
        <w:rPr>
          <w:rFonts w:eastAsia="Times New Roman" w:cs="Times New Roman"/>
          <w:shd w:val="clear" w:color="auto" w:fill="FFFFFF"/>
        </w:rPr>
        <w:t>kΩ</w:t>
      </w:r>
      <w:proofErr w:type="spellEnd"/>
      <w:r w:rsidR="008B5FF9">
        <w:rPr>
          <w:rFonts w:eastAsia="Times New Roman" w:cs="Times New Roman"/>
          <w:shd w:val="clear" w:color="auto" w:fill="FFFFFF"/>
        </w:rPr>
        <w:t>.</w:t>
      </w:r>
    </w:p>
    <w:p w14:paraId="4B481CD6" w14:textId="77777777"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Data Analysis</w:t>
      </w:r>
    </w:p>
    <w:p w14:paraId="28870C7E" w14:textId="6357DC34" w:rsidR="003F0C66" w:rsidRPr="005B5E97" w:rsidRDefault="0046251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W</w:t>
      </w:r>
      <w:r w:rsidR="006B3026">
        <w:rPr>
          <w:rFonts w:eastAsia="Times New Roman" w:cs="Times New Roman"/>
          <w:shd w:val="clear" w:color="auto" w:fill="FFFFFF"/>
        </w:rPr>
        <w:t>e analyzed the</w:t>
      </w:r>
      <w:r w:rsidR="003C2825">
        <w:rPr>
          <w:rFonts w:eastAsia="Times New Roman" w:cs="Times New Roman"/>
          <w:shd w:val="clear" w:color="auto" w:fill="FFFFFF"/>
        </w:rPr>
        <w:t xml:space="preserve"> </w:t>
      </w:r>
      <w:r w:rsidR="00657C50">
        <w:rPr>
          <w:rFonts w:eastAsia="Times New Roman" w:cs="Times New Roman"/>
          <w:shd w:val="clear" w:color="auto" w:fill="FFFFFF"/>
        </w:rPr>
        <w:t xml:space="preserve">behavioral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4720A7">
        <w:rPr>
          <w:rFonts w:eastAsia="Times New Roman" w:cs="Times New Roman"/>
          <w:shd w:val="clear" w:color="auto" w:fill="FFFFFF"/>
        </w:rPr>
        <w:fldChar w:fldCharType="begin" w:fldLock="1"/>
      </w:r>
      <w:r w:rsidR="006B3026">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"(R Developement Core Team, 2015)", "plainTextFormattedCitation" : "(R Developement Core Team, 2015)", "previouslyFormattedCitation" : "(R Developement Core Team, 2015)" }, "properties" : { "noteIndex" : 0 }, "schema" : "https://github.com/citation-style-language/schema/raw/master/csl-citation.json" }</w:instrText>
      </w:r>
      <w:r w:rsidR="004720A7">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(R Developement Core Team, 2015)</w:t>
      </w:r>
      <w:r w:rsidR="004720A7">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4720A7">
        <w:rPr>
          <w:rFonts w:eastAsia="Times New Roman" w:cs="Times New Roman"/>
          <w:shd w:val="clear" w:color="auto" w:fill="FFFFFF"/>
        </w:rPr>
        <w:fldChar w:fldCharType="begin" w:fldLock="1"/>
      </w:r>
      <w:r w:rsidR="00701FCE">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"(Bates, Maechler, Bolker, &amp; Walker, 2015)", "plainTextFormattedCitation" : "(Bates, Maechler, Bolker, &amp; Walker, 2015)", "previouslyFormattedCitation" : "(Bates, Maechler, Bolker, &amp; Walker, 2015)" }, "properties" : { "noteIndex" : 0 }, "schema" : "https://github.com/citation-style-language/schema/raw/master/csl-citation.json" }</w:instrText>
      </w:r>
      <w:r w:rsidR="004720A7">
        <w:rPr>
          <w:rFonts w:eastAsia="Times New Roman" w:cs="Times New Roman"/>
          <w:shd w:val="clear" w:color="auto" w:fill="FFFFFF"/>
        </w:rPr>
        <w:fldChar w:fldCharType="separate"/>
      </w:r>
      <w:r w:rsidR="006B3026" w:rsidRPr="006B3026">
        <w:rPr>
          <w:rFonts w:eastAsia="Times New Roman" w:cs="Times New Roman"/>
          <w:noProof/>
          <w:shd w:val="clear" w:color="auto" w:fill="FFFFFF"/>
        </w:rPr>
        <w:t>(Bates, Maechler, Bolker, &amp; Walker, 2015)</w:t>
      </w:r>
      <w:r w:rsidR="004720A7">
        <w:rPr>
          <w:rFonts w:eastAsia="Times New Roman" w:cs="Times New Roman"/>
          <w:shd w:val="clear" w:color="auto" w:fill="FFFFFF"/>
        </w:rPr>
        <w:fldChar w:fldCharType="end"/>
      </w:r>
      <w:r w:rsidR="00255AA4">
        <w:rPr>
          <w:rFonts w:eastAsia="Times New Roman" w:cs="Times New Roman"/>
          <w:shd w:val="clear" w:color="auto" w:fill="FFFFFF"/>
        </w:rPr>
        <w:t xml:space="preserve">. This method is preferable to </w:t>
      </w:r>
      <w:r w:rsidR="00EF5D9E">
        <w:rPr>
          <w:rFonts w:eastAsia="Times New Roman" w:cs="Times New Roman"/>
          <w:shd w:val="clear" w:color="auto" w:fill="FFFFFF"/>
        </w:rPr>
        <w:t>ANOVA</w:t>
      </w:r>
      <w:r w:rsidR="00255AA4">
        <w:rPr>
          <w:rFonts w:eastAsia="Times New Roman" w:cs="Times New Roman"/>
          <w:shd w:val="clear" w:color="auto" w:fill="FFFFFF"/>
        </w:rPr>
        <w:t xml:space="preserve"> because it is easy to include covariates that might </w:t>
      </w:r>
      <w:r w:rsidR="000A45C0">
        <w:rPr>
          <w:rFonts w:eastAsia="Times New Roman" w:cs="Times New Roman"/>
          <w:shd w:val="clear" w:color="auto" w:fill="FFFFFF"/>
        </w:rPr>
        <w:t>influence</w:t>
      </w:r>
      <w:r w:rsidR="00255AA4">
        <w:rPr>
          <w:rFonts w:eastAsia="Times New Roman" w:cs="Times New Roman"/>
          <w:shd w:val="clear" w:color="auto" w:fill="FFFFFF"/>
        </w:rPr>
        <w:t xml:space="preserve"> source memory </w:t>
      </w:r>
      <w:r w:rsidR="004720A7">
        <w:rPr>
          <w:rFonts w:eastAsia="Times New Roman" w:cs="Times New Roman"/>
          <w:shd w:val="clear" w:color="auto" w:fill="FFFFFF"/>
        </w:rPr>
        <w:fldChar w:fldCharType="begin" w:fldLock="1"/>
      </w:r>
      <w:r w:rsidR="00255AA4">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"prefix" : "e.g., age: ", "uris" : [ "http://www.mendeley.com/documents/?uuid=97569e29-f56c-4be8-894c-24604e179c5b" ] } ], "mendeley" : { "formattedCitation" : "(e.g., age: Mark &amp; Rugg, 1998)", "plainTextFormattedCitation" : "(e.g., age: Mark &amp; Rugg, 1998)", "previouslyFormattedCitation" : "(e.g., age: Mark &amp; Rugg, 1998)" }, "properties" : { "noteIndex" : 0 }, "schema" : "https://github.com/citation-style-language/schema/raw/master/csl-citation.json" }</w:instrText>
      </w:r>
      <w:r w:rsidR="004720A7">
        <w:rPr>
          <w:rFonts w:eastAsia="Times New Roman" w:cs="Times New Roman"/>
          <w:shd w:val="clear" w:color="auto" w:fill="FFFFFF"/>
        </w:rPr>
        <w:fldChar w:fldCharType="separate"/>
      </w:r>
      <w:r w:rsidR="00255AA4" w:rsidRPr="00255AA4">
        <w:rPr>
          <w:rFonts w:eastAsia="Times New Roman" w:cs="Times New Roman"/>
          <w:noProof/>
          <w:shd w:val="clear" w:color="auto" w:fill="FFFFFF"/>
        </w:rPr>
        <w:t>(e.g., age: Mark &amp; Rugg, 1998)</w:t>
      </w:r>
      <w:r w:rsidR="004720A7">
        <w:rPr>
          <w:rFonts w:eastAsia="Times New Roman" w:cs="Times New Roman"/>
          <w:shd w:val="clear" w:color="auto" w:fill="FFFFFF"/>
        </w:rPr>
        <w:fldChar w:fldCharType="end"/>
      </w:r>
      <w:r w:rsidR="00255AA4">
        <w:rPr>
          <w:rFonts w:eastAsia="Times New Roman" w:cs="Times New Roman"/>
          <w:shd w:val="clear" w:color="auto" w:fill="FFFFFF"/>
        </w:rPr>
        <w:t xml:space="preserve"> or depression </w:t>
      </w:r>
      <w:r w:rsidR="004720A7">
        <w:rPr>
          <w:rFonts w:eastAsia="Times New Roman" w:cs="Times New Roman"/>
          <w:shd w:val="clear" w:color="auto" w:fill="FFFFFF"/>
        </w:rPr>
        <w:fldChar w:fldCharType="begin" w:fldLock="1"/>
      </w:r>
      <w:r w:rsidR="00681462">
        <w:rPr>
          <w:rFonts w:eastAsia="Times New Roman" w:cs="Times New Roman"/>
          <w:shd w:val="clear" w:color="auto" w:fill="FFFFFF"/>
        </w:rPr>
        <w:instrText>ADDIN CSL_CITATION { "citationItems" : [ { "id" : "ITEM-1", "itemData" : { "DOI" : "10.1111/1467-8721.00142", "ISSN" : "0963-7214", "author" : [ { "dropping-particle" : "", "family" : "Nolen-Hoeksema", "given" : "Susan", "non-dropping-particle" : "", "parse-names" : false, "suffix" : "" } ], "container-title" : "Current Directions in Psychological Science", "id" : "ITEM-1", "issue" : "5", "issued" : { "date-parts" : [ [ "2001", "10" ] ] }, "page" : "173-176", "publisher" : "SAGE Publications", "title" : "Gender Differences in Depression", "type" : "article-journal", "volume" : "10" }, "prefix" : "e.g., gender: ", "uris" : [ "http://www.mendeley.com/documents/?uuid=a036d026-7720-3080-b27d-04438c6aedf4" ] } ], "mendeley" : { "formattedCitation" : "(e.g., gender: Nolen-Hoeksema, 2001)", "plainTextFormattedCitation" : "(e.g., gender: Nolen-Hoeksema, 2001)", "previouslyFormattedCitation" : "(e.g., gender: Nolen-Hoeksema, 2001)" }, "properties" : { "noteIndex" : 0 }, "schema" : "https://github.com/citation-style-language/schema/raw/master/csl-citation.json" }</w:instrText>
      </w:r>
      <w:r w:rsidR="004720A7">
        <w:rPr>
          <w:rFonts w:eastAsia="Times New Roman" w:cs="Times New Roman"/>
          <w:shd w:val="clear" w:color="auto" w:fill="FFFFFF"/>
        </w:rPr>
        <w:fldChar w:fldCharType="separate"/>
      </w:r>
      <w:r w:rsidR="00255AA4" w:rsidRPr="00255AA4">
        <w:rPr>
          <w:rFonts w:eastAsia="Times New Roman" w:cs="Times New Roman"/>
          <w:noProof/>
          <w:shd w:val="clear" w:color="auto" w:fill="FFFFFF"/>
        </w:rPr>
        <w:t>(e.g., gender: Nolen-Hoeksema, 2001)</w:t>
      </w:r>
      <w:r w:rsidR="004720A7">
        <w:rPr>
          <w:rFonts w:eastAsia="Times New Roman" w:cs="Times New Roman"/>
          <w:shd w:val="clear" w:color="auto" w:fill="FFFFFF"/>
        </w:rPr>
        <w:fldChar w:fldCharType="end"/>
      </w:r>
      <w:r w:rsidR="00255AA4">
        <w:rPr>
          <w:rFonts w:eastAsia="Times New Roman" w:cs="Times New Roman"/>
          <w:shd w:val="clear" w:color="auto" w:fill="FFFFFF"/>
        </w:rPr>
        <w:t xml:space="preserve">, thus improving the likelihood of </w:t>
      </w:r>
      <w:r w:rsidR="000A45C0">
        <w:rPr>
          <w:rFonts w:eastAsia="Times New Roman" w:cs="Times New Roman"/>
          <w:shd w:val="clear" w:color="auto" w:fill="FFFFFF"/>
        </w:rPr>
        <w:t>isolating</w:t>
      </w:r>
      <w:r w:rsidR="00255AA4">
        <w:rPr>
          <w:rFonts w:eastAsia="Times New Roman" w:cs="Times New Roman"/>
          <w:shd w:val="clear" w:color="auto" w:fill="FFFFFF"/>
        </w:rPr>
        <w:t xml:space="preserve"> the unique effect of depression on source memory. </w:t>
      </w:r>
      <w:r w:rsidR="00EF5D9E">
        <w:rPr>
          <w:rFonts w:eastAsia="Times New Roman" w:cs="Times New Roman"/>
          <w:shd w:val="clear" w:color="auto" w:fill="FFFFFF"/>
        </w:rPr>
        <w:t xml:space="preserve">Moreover, there is no need to aggregate the behavioral data into subject-level means, thus improving estimates of within and between-subject variability. </w:t>
      </w:r>
      <w:r w:rsidR="00657C50">
        <w:rPr>
          <w:rFonts w:eastAsia="Times New Roman" w:cs="Times New Roman"/>
          <w:shd w:val="clear" w:color="auto" w:fill="FFFFFF"/>
        </w:rPr>
        <w:t>The s</w:t>
      </w:r>
      <w:r w:rsidR="00701FCE">
        <w:rPr>
          <w:rFonts w:eastAsia="Times New Roman" w:cs="Times New Roman"/>
          <w:shd w:val="clear" w:color="auto" w:fill="FFFFFF"/>
        </w:rPr>
        <w:t xml:space="preserve">pecific models </w:t>
      </w:r>
      <w:r w:rsidR="00DD514D">
        <w:rPr>
          <w:rFonts w:eastAsia="Times New Roman" w:cs="Times New Roman"/>
          <w:shd w:val="clear" w:color="auto" w:fill="FFFFFF"/>
        </w:rPr>
        <w:t xml:space="preserve">for </w:t>
      </w:r>
      <w:r w:rsidR="00657C50">
        <w:rPr>
          <w:rFonts w:eastAsia="Times New Roman" w:cs="Times New Roman"/>
          <w:shd w:val="clear" w:color="auto" w:fill="FFFFFF"/>
        </w:rPr>
        <w:t>each</w:t>
      </w:r>
      <w:r w:rsidR="00701FCE">
        <w:rPr>
          <w:rFonts w:eastAsia="Times New Roman" w:cs="Times New Roman"/>
          <w:shd w:val="clear" w:color="auto" w:fill="FFFFFF"/>
        </w:rPr>
        <w:t xml:space="preserve"> dependent </w:t>
      </w:r>
      <w:r w:rsidR="00657C50">
        <w:rPr>
          <w:rFonts w:eastAsia="Times New Roman" w:cs="Times New Roman"/>
          <w:shd w:val="clear" w:color="auto" w:fill="FFFFFF"/>
        </w:rPr>
        <w:t>variable</w:t>
      </w:r>
      <w:r w:rsidR="00DD514D">
        <w:rPr>
          <w:rFonts w:eastAsia="Times New Roman" w:cs="Times New Roman"/>
          <w:shd w:val="clear" w:color="auto" w:fill="FFFFFF"/>
        </w:rPr>
        <w:t xml:space="preserve"> are described below, but in </w:t>
      </w:r>
      <w:r>
        <w:rPr>
          <w:rFonts w:eastAsia="Times New Roman" w:cs="Times New Roman"/>
          <w:shd w:val="clear" w:color="auto" w:fill="FFFFFF"/>
        </w:rPr>
        <w:t>all</w:t>
      </w:r>
      <w:r w:rsidR="007C1646">
        <w:rPr>
          <w:rFonts w:eastAsia="Times New Roman" w:cs="Times New Roman"/>
          <w:shd w:val="clear" w:color="auto" w:fill="FFFFFF"/>
        </w:rPr>
        <w:t xml:space="preserve"> </w:t>
      </w:r>
      <w:r w:rsidR="00DD514D">
        <w:rPr>
          <w:rFonts w:eastAsia="Times New Roman" w:cs="Times New Roman"/>
          <w:shd w:val="clear" w:color="auto" w:fill="FFFFFF"/>
        </w:rPr>
        <w:t>case</w:t>
      </w:r>
      <w:r>
        <w:rPr>
          <w:rFonts w:eastAsia="Times New Roman" w:cs="Times New Roman"/>
          <w:shd w:val="clear" w:color="auto" w:fill="FFFFFF"/>
        </w:rPr>
        <w:t>s</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F3674B">
        <w:rPr>
          <w:rFonts w:eastAsia="Times New Roman" w:cs="Times New Roman"/>
          <w:shd w:val="clear" w:color="auto" w:fill="FFFFFF"/>
        </w:rPr>
        <w:t>an initial model</w:t>
      </w:r>
      <w:r w:rsidR="003A238D">
        <w:rPr>
          <w:rFonts w:eastAsia="Times New Roman" w:cs="Times New Roman"/>
          <w:shd w:val="clear" w:color="auto" w:fill="FFFFFF"/>
        </w:rPr>
        <w:t xml:space="preserve"> with task elements (e.g., </w:t>
      </w:r>
      <w:r w:rsidR="00F3674B">
        <w:rPr>
          <w:rFonts w:eastAsia="Times New Roman" w:cs="Times New Roman"/>
          <w:shd w:val="clear" w:color="auto" w:fill="FFFFFF"/>
        </w:rPr>
        <w:t>encoding task</w:t>
      </w:r>
      <w:r w:rsidR="00EF5D9E">
        <w:rPr>
          <w:rFonts w:eastAsia="Times New Roman" w:cs="Times New Roman"/>
          <w:shd w:val="clear" w:color="auto" w:fill="FFFFFF"/>
        </w:rPr>
        <w:t>s</w:t>
      </w:r>
      <w:r w:rsidR="00F3674B">
        <w:rPr>
          <w:rFonts w:eastAsia="Times New Roman" w:cs="Times New Roman"/>
          <w:shd w:val="clear" w:color="auto" w:fill="FFFFFF"/>
        </w:rPr>
        <w:t xml:space="preserve">, </w:t>
      </w:r>
      <w:r w:rsidR="00EF5D9E">
        <w:rPr>
          <w:rFonts w:eastAsia="Times New Roman" w:cs="Times New Roman"/>
          <w:shd w:val="clear" w:color="auto" w:fill="FFFFFF"/>
        </w:rPr>
        <w:t>retrieval</w:t>
      </w:r>
      <w:r>
        <w:rPr>
          <w:rFonts w:eastAsia="Times New Roman" w:cs="Times New Roman"/>
          <w:shd w:val="clear" w:color="auto" w:fill="FFFFFF"/>
        </w:rPr>
        <w:t xml:space="preserve"> </w:t>
      </w:r>
      <w:r w:rsidR="003A238D">
        <w:rPr>
          <w:rFonts w:eastAsia="Times New Roman" w:cs="Times New Roman"/>
          <w:shd w:val="clear" w:color="auto" w:fill="FFFFFF"/>
        </w:rPr>
        <w:t>cue</w:t>
      </w:r>
      <w:r w:rsidR="00EF5D9E">
        <w:rPr>
          <w:rFonts w:eastAsia="Times New Roman" w:cs="Times New Roman"/>
          <w:shd w:val="clear" w:color="auto" w:fill="FFFFFF"/>
        </w:rPr>
        <w:t>s</w:t>
      </w:r>
      <w:r w:rsidR="003A238D">
        <w:rPr>
          <w:rFonts w:eastAsia="Times New Roman" w:cs="Times New Roman"/>
          <w:shd w:val="clear" w:color="auto" w:fill="FFFFFF"/>
        </w:rPr>
        <w:t>) and c</w:t>
      </w:r>
      <w:r w:rsidR="003C2825">
        <w:rPr>
          <w:rFonts w:eastAsia="Times New Roman" w:cs="Times New Roman"/>
          <w:shd w:val="clear" w:color="auto" w:fill="FFFFFF"/>
        </w:rPr>
        <w:t>ovariates (</w:t>
      </w:r>
      <w:r w:rsidR="003A238D">
        <w:rPr>
          <w:rFonts w:eastAsia="Times New Roman" w:cs="Times New Roman"/>
          <w:shd w:val="clear" w:color="auto" w:fill="FFFFFF"/>
        </w:rPr>
        <w:t>age</w:t>
      </w:r>
      <w:r w:rsidR="00657C50">
        <w:rPr>
          <w:rFonts w:eastAsia="Times New Roman" w:cs="Times New Roman"/>
          <w:shd w:val="clear" w:color="auto" w:fill="FFFFFF"/>
        </w:rPr>
        <w:t>, gender</w:t>
      </w:r>
      <w:r w:rsidR="003A238D">
        <w:rPr>
          <w:rFonts w:eastAsia="Times New Roman" w:cs="Times New Roman"/>
          <w:shd w:val="clear" w:color="auto" w:fill="FFFFFF"/>
        </w:rPr>
        <w:t xml:space="preserve">) 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Next, we </w:t>
      </w:r>
      <w:r>
        <w:rPr>
          <w:rFonts w:eastAsia="Times New Roman" w:cs="Times New Roman"/>
          <w:shd w:val="clear" w:color="auto" w:fill="FFFFFF"/>
        </w:rPr>
        <w:t>added</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3A238D">
        <w:rPr>
          <w:rFonts w:eastAsia="Times New Roman" w:cs="Times New Roman"/>
          <w:shd w:val="clear" w:color="auto" w:fill="FFFFFF"/>
        </w:rPr>
        <w:t xml:space="preserve">, either as </w:t>
      </w:r>
      <w:r w:rsidR="003C2825">
        <w:rPr>
          <w:rFonts w:eastAsia="Times New Roman" w:cs="Times New Roman"/>
          <w:shd w:val="clear" w:color="auto" w:fill="FFFFFF"/>
        </w:rPr>
        <w:t>a main effect or in interaction</w:t>
      </w:r>
      <w:r w:rsidR="00657C50">
        <w:rPr>
          <w:rFonts w:eastAsia="Times New Roman" w:cs="Times New Roman"/>
          <w:shd w:val="clear" w:color="auto" w:fill="FFFFFF"/>
        </w:rPr>
        <w:t xml:space="preserve"> with other factors, 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implemented in the R library </w:t>
      </w:r>
      <w:proofErr w:type="spellStart"/>
      <w:r w:rsidR="0019014C">
        <w:rPr>
          <w:rFonts w:eastAsia="Times New Roman" w:cs="Times New Roman"/>
          <w:i/>
          <w:shd w:val="clear" w:color="auto" w:fill="FFFFFF"/>
        </w:rPr>
        <w:t>anova</w:t>
      </w:r>
      <w:proofErr w:type="spellEnd"/>
      <w:r w:rsidR="003A238D">
        <w:rPr>
          <w:rFonts w:eastAsia="Times New Roman" w:cs="Times New Roman"/>
          <w:shd w:val="clear" w:color="auto" w:fill="FFFFFF"/>
        </w:rPr>
        <w:t xml:space="preserve"> 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19014C">
        <w:rPr>
          <w:rFonts w:eastAsia="Times New Roman" w:cs="Times New Roman"/>
          <w:shd w:val="clear" w:color="auto" w:fill="FFFFFF"/>
        </w:rPr>
        <w:t xml:space="preserve"> test</w:t>
      </w:r>
      <w:r w:rsidR="003A238D">
        <w:rPr>
          <w:rFonts w:eastAsia="Times New Roman" w:cs="Times New Roman"/>
          <w:shd w:val="clear" w:color="auto" w:fill="FFFFFF"/>
        </w:rPr>
        <w:t xml:space="preserve">. </w:t>
      </w:r>
      <w:r w:rsidR="00657C50">
        <w:rPr>
          <w:rFonts w:eastAsia="Times New Roman" w:cs="Times New Roman"/>
          <w:shd w:val="clear" w:color="auto" w:fill="FFFFFF"/>
        </w:rPr>
        <w:t>If the second model was a significant improvement</w:t>
      </w:r>
      <w:r w:rsidR="007313C2">
        <w:rPr>
          <w:rFonts w:eastAsia="Times New Roman" w:cs="Times New Roman"/>
          <w:shd w:val="clear" w:color="auto" w:fill="FFFFFF"/>
        </w:rPr>
        <w:t xml:space="preserve">,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0A45C0">
        <w:rPr>
          <w:rFonts w:eastAsia="Times New Roman" w:cs="Times New Roman"/>
          <w:i/>
          <w:shd w:val="clear" w:color="auto" w:fill="FFFFFF"/>
        </w:rPr>
        <w:t>W</w:t>
      </w:r>
      <w:r w:rsidR="005B5E97">
        <w:rPr>
          <w:rFonts w:eastAsia="Times New Roman" w:cs="Times New Roman"/>
          <w:i/>
          <w:shd w:val="clear" w:color="auto" w:fill="FFFFFF"/>
        </w:rPr>
        <w:t>ord</w:t>
      </w:r>
      <w:r w:rsidR="005B5E97">
        <w:rPr>
          <w:rFonts w:eastAsia="Times New Roman" w:cs="Times New Roman"/>
          <w:shd w:val="clear" w:color="auto" w:fill="FFFFFF"/>
        </w:rPr>
        <w:t xml:space="preserve"> and </w:t>
      </w:r>
      <w:r w:rsidR="000A45C0">
        <w:rPr>
          <w:rFonts w:eastAsia="Times New Roman" w:cs="Times New Roman"/>
          <w:i/>
          <w:shd w:val="clear" w:color="auto" w:fill="FFFFFF"/>
        </w:rPr>
        <w:t>S</w:t>
      </w:r>
      <w:r w:rsidR="005B5E97">
        <w:rPr>
          <w:rFonts w:eastAsia="Times New Roman" w:cs="Times New Roman"/>
          <w:i/>
          <w:shd w:val="clear" w:color="auto" w:fill="FFFFFF"/>
        </w:rPr>
        <w:t>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w:t>
      </w:r>
      <w:r w:rsidR="000A45C0">
        <w:rPr>
          <w:rFonts w:eastAsia="Times New Roman" w:cs="Times New Roman"/>
          <w:shd w:val="clear" w:color="auto" w:fill="FFFFFF"/>
        </w:rPr>
        <w:t xml:space="preserve"> </w:t>
      </w:r>
      <w:r w:rsidR="00EF5D9E">
        <w:rPr>
          <w:rFonts w:eastAsia="Times New Roman" w:cs="Times New Roman"/>
          <w:shd w:val="clear" w:color="auto" w:fill="FFFFFF"/>
        </w:rPr>
        <w:t>to account</w:t>
      </w:r>
      <w:r w:rsidR="000A45C0">
        <w:rPr>
          <w:rFonts w:eastAsia="Times New Roman" w:cs="Times New Roman"/>
          <w:shd w:val="clear" w:color="auto" w:fill="FFFFFF"/>
        </w:rPr>
        <w:t xml:space="preserve"> for individual differences and variability in the memorability of particular words.</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xml:space="preserve">, we used </w:t>
      </w:r>
      <w:proofErr w:type="spellStart"/>
      <w:r w:rsidR="000957C9">
        <w:rPr>
          <w:rFonts w:eastAsia="Times New Roman" w:cs="Times New Roman"/>
          <w:shd w:val="clear" w:color="auto" w:fill="FFFFFF"/>
        </w:rPr>
        <w:t>glmer</w:t>
      </w:r>
      <w:proofErr w:type="spellEnd"/>
      <w:r w:rsidR="000957C9">
        <w:rPr>
          <w:rFonts w:eastAsia="Times New Roman" w:cs="Times New Roman"/>
          <w:shd w:val="clear" w:color="auto" w:fill="FFFFFF"/>
        </w:rPr>
        <w:t xml:space="preserve"> with the </w:t>
      </w:r>
      <w:proofErr w:type="spellStart"/>
      <w:r w:rsidR="000957C9">
        <w:rPr>
          <w:rFonts w:eastAsia="Times New Roman" w:cs="Times New Roman"/>
          <w:shd w:val="clear" w:color="auto" w:fill="FFFFFF"/>
        </w:rPr>
        <w:t>logit</w:t>
      </w:r>
      <w:proofErr w:type="spellEnd"/>
      <w:r w:rsidR="000957C9">
        <w:rPr>
          <w:rFonts w:eastAsia="Times New Roman" w:cs="Times New Roman"/>
          <w:shd w:val="clear" w:color="auto" w:fill="FFFFFF"/>
        </w:rPr>
        <w:t xml:space="preserve">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 xml:space="preserve">-values the R library </w:t>
      </w:r>
      <w:proofErr w:type="spellStart"/>
      <w:r w:rsidR="00AB663E" w:rsidRPr="0019014C">
        <w:rPr>
          <w:rFonts w:eastAsia="Times New Roman" w:cs="Times New Roman"/>
          <w:i/>
          <w:shd w:val="clear" w:color="auto" w:fill="FFFFFF"/>
        </w:rPr>
        <w:t>lmerTest</w:t>
      </w:r>
      <w:proofErr w:type="spellEnd"/>
      <w:r w:rsidR="00AB663E">
        <w:rPr>
          <w:rFonts w:eastAsia="Times New Roman" w:cs="Times New Roman"/>
          <w:shd w:val="clear" w:color="auto" w:fill="FFFFFF"/>
        </w:rPr>
        <w:t>.</w:t>
      </w:r>
    </w:p>
    <w:p w14:paraId="5FF713F0" w14:textId="752CE8A7"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w:t>
      </w:r>
      <w:r w:rsidR="003038E8">
        <w:rPr>
          <w:rFonts w:eastAsia="Times New Roman" w:cs="Times New Roman"/>
          <w:shd w:val="clear" w:color="auto" w:fill="FFFFFF"/>
        </w:rPr>
        <w:t>W</w:t>
      </w:r>
      <w:r w:rsidR="00EE43AD">
        <w:rPr>
          <w:rFonts w:eastAsia="Times New Roman" w:cs="Times New Roman"/>
          <w:shd w:val="clear" w:color="auto" w:fill="FFFFFF"/>
        </w:rPr>
        <w:t>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23738B">
        <w:rPr>
          <w:rFonts w:eastAsia="Times New Roman" w:cs="Times New Roman"/>
          <w:shd w:val="clear" w:color="auto" w:fill="FFFFFF"/>
        </w:rPr>
        <w:t xml:space="preserve">(&lt; 1%)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w:t>
      </w:r>
      <w:proofErr w:type="gramStart"/>
      <w:r w:rsidR="00EE43AD">
        <w:rPr>
          <w:rFonts w:eastAsia="Times New Roman" w:cs="Times New Roman"/>
          <w:shd w:val="clear" w:color="auto" w:fill="FFFFFF"/>
        </w:rPr>
        <w:t>Our</w:t>
      </w:r>
      <w:proofErr w:type="gramEnd"/>
      <w:r w:rsidR="00EE43AD">
        <w:rPr>
          <w:rFonts w:eastAsia="Times New Roman" w:cs="Times New Roman"/>
          <w:shd w:val="clear" w:color="auto" w:fill="FFFFFF"/>
        </w:rPr>
        <w:t xml:space="preserve">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EE43AD">
        <w:rPr>
          <w:rFonts w:eastAsia="Times New Roman" w:cs="Times New Roman"/>
          <w:i/>
          <w:shd w:val="clear" w:color="auto" w:fill="FFFFFF"/>
        </w:rPr>
        <w:t>Task</w:t>
      </w:r>
      <w:r w:rsidR="00192F0C">
        <w:rPr>
          <w:rFonts w:eastAsia="Times New Roman" w:cs="Times New Roman"/>
          <w:shd w:val="clear" w:color="auto" w:fill="FFFFFF"/>
        </w:rPr>
        <w:t xml:space="preserve"> (</w:t>
      </w:r>
      <w:proofErr w:type="spellStart"/>
      <w:r w:rsidR="00192F0C">
        <w:rPr>
          <w:rFonts w:eastAsia="Times New Roman" w:cs="Times New Roman"/>
          <w:shd w:val="clear" w:color="auto" w:fill="FFFFFF"/>
        </w:rPr>
        <w:t>animacy</w:t>
      </w:r>
      <w:proofErr w:type="spellEnd"/>
      <w:r w:rsidR="00192F0C">
        <w:rPr>
          <w:rFonts w:eastAsia="Times New Roman" w:cs="Times New Roman"/>
          <w:shd w:val="clear" w:color="auto" w:fill="FFFFFF"/>
        </w:rPr>
        <w:t xml:space="preserve">, </w:t>
      </w:r>
      <w:r w:rsidR="004F1A81">
        <w:rPr>
          <w:rFonts w:eastAsia="Times New Roman" w:cs="Times New Roman"/>
          <w:shd w:val="clear" w:color="auto" w:fill="FFFFFF"/>
        </w:rPr>
        <w:t>mobility</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(left, right), </w:t>
      </w:r>
      <w:r w:rsidR="00C6382D">
        <w:rPr>
          <w:rFonts w:eastAsia="Times New Roman" w:cs="Times New Roman"/>
          <w:i/>
          <w:shd w:val="clear" w:color="auto" w:fill="FFFFFF"/>
        </w:rPr>
        <w:t>Block</w:t>
      </w:r>
      <w:r w:rsidR="00EE43AD">
        <w:rPr>
          <w:rFonts w:eastAsia="Times New Roman" w:cs="Times New Roman"/>
          <w:shd w:val="clear" w:color="auto" w:fill="FFFFFF"/>
        </w:rPr>
        <w:t xml:space="preserve">,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as fixed effects.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690AA6">
        <w:rPr>
          <w:rFonts w:eastAsia="Times New Roman" w:cs="Times New Roman"/>
          <w:i/>
          <w:shd w:val="clear" w:color="auto" w:fill="FFFFFF"/>
        </w:rPr>
        <w:t>Group</w:t>
      </w:r>
      <w:r w:rsidR="00690AA6">
        <w:rPr>
          <w:rFonts w:eastAsia="Times New Roman" w:cs="Times New Roman"/>
          <w:shd w:val="clear" w:color="auto" w:fill="FFFFFF"/>
        </w:rPr>
        <w:t xml:space="preserve"> as </w:t>
      </w:r>
      <w:r w:rsidR="005227A4">
        <w:rPr>
          <w:rFonts w:eastAsia="Times New Roman" w:cs="Times New Roman"/>
          <w:shd w:val="clear" w:color="auto" w:fill="FFFFFF"/>
        </w:rPr>
        <w:t>an</w:t>
      </w:r>
      <w:r w:rsidR="004F1A81">
        <w:rPr>
          <w:rFonts w:eastAsia="Times New Roman" w:cs="Times New Roman"/>
          <w:shd w:val="clear" w:color="auto" w:fill="FFFFFF"/>
        </w:rPr>
        <w:t xml:space="preserve"> additional</w:t>
      </w:r>
      <w:r w:rsidR="00690AA6">
        <w:rPr>
          <w:rFonts w:eastAsia="Times New Roman" w:cs="Times New Roman"/>
          <w:shd w:val="clear" w:color="auto" w:fill="FFFFFF"/>
        </w:rPr>
        <w:t xml:space="preserve"> fixed effect.</w:t>
      </w:r>
    </w:p>
    <w:p w14:paraId="24C4DA0C" w14:textId="662ABE30"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B46A3C">
        <w:rPr>
          <w:rFonts w:eastAsia="ＭＳ ゴシック" w:cs="Times New Roman"/>
          <w:color w:val="000000"/>
        </w:rPr>
        <w:t>SD (</w:t>
      </w:r>
      <w:r w:rsidR="003038E8">
        <w:rPr>
          <w:rFonts w:eastAsia="ＭＳ ゴシック" w:cs="Times New Roman"/>
          <w:color w:val="000000"/>
        </w:rPr>
        <w:t>&lt;</w:t>
      </w:r>
      <w:r w:rsidR="008215BE">
        <w:rPr>
          <w:rFonts w:eastAsia="ＭＳ ゴシック" w:cs="Times New Roman"/>
          <w:color w:val="000000"/>
        </w:rPr>
        <w:t xml:space="preserve"> 2%</w:t>
      </w:r>
      <w:r w:rsidR="00B46A3C">
        <w:rPr>
          <w:rFonts w:eastAsia="ＭＳ ゴシック" w:cs="Times New Roman"/>
          <w:color w:val="000000"/>
        </w:rPr>
        <w:t>)</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w:t>
      </w:r>
      <w:r w:rsidR="002E63F0">
        <w:rPr>
          <w:rFonts w:eastAsia="ＭＳ ゴシック" w:cs="Times New Roman"/>
          <w:color w:val="000000"/>
        </w:rPr>
        <w:t>Odd/Even</w:t>
      </w:r>
      <w:r w:rsidR="00673C6D">
        <w:rPr>
          <w:rFonts w:eastAsia="ＭＳ ゴシック" w:cs="Times New Roman"/>
          <w:color w:val="000000"/>
        </w:rPr>
        <w:t xml:space="preserve"> trials</w:t>
      </w:r>
      <w:r w:rsidR="00A97CEE">
        <w:rPr>
          <w:rFonts w:eastAsia="ＭＳ ゴシック" w:cs="Times New Roman"/>
          <w:color w:val="000000"/>
        </w:rPr>
        <w:t xml:space="preserve"> to judge their suitability as a control condition</w:t>
      </w:r>
      <w:r w:rsidR="00D0740B">
        <w:rPr>
          <w:rFonts w:eastAsia="ＭＳ ゴシック" w:cs="Times New Roman"/>
          <w:color w:val="000000"/>
        </w:rPr>
        <w:t>.</w:t>
      </w:r>
      <w:r w:rsidR="00D0740B">
        <w:rPr>
          <w:rFonts w:eastAsia="ＭＳ ゴシック" w:cs="Times New Roman"/>
          <w:i/>
          <w:color w:val="000000"/>
        </w:rPr>
        <w:t xml:space="preserve"> </w:t>
      </w:r>
      <w:r w:rsidR="003038E8">
        <w:rPr>
          <w:rFonts w:eastAsia="ＭＳ ゴシック" w:cs="Times New Roman"/>
          <w:color w:val="000000"/>
        </w:rPr>
        <w:t>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w:t>
      </w:r>
      <w:r w:rsidR="009B391A">
        <w:rPr>
          <w:rFonts w:eastAsia="ＭＳ ゴシック" w:cs="Times New Roman"/>
          <w:color w:val="000000"/>
        </w:rPr>
        <w:t>these</w:t>
      </w:r>
      <w:r w:rsidR="00EA14BF">
        <w:rPr>
          <w:rFonts w:eastAsia="ＭＳ ゴシック" w:cs="Times New Roman"/>
          <w:color w:val="000000"/>
        </w:rPr>
        <w:t xml:space="preserve">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w:t>
      </w:r>
      <w:proofErr w:type="spellStart"/>
      <w:r w:rsidR="007B0550">
        <w:rPr>
          <w:rFonts w:eastAsia="ＭＳ ゴシック" w:cs="Times New Roman"/>
          <w:color w:val="000000"/>
        </w:rPr>
        <w:t>ms</w:t>
      </w:r>
      <w:proofErr w:type="spellEnd"/>
      <w:r w:rsidR="007B0550">
        <w:rPr>
          <w:rFonts w:eastAsia="ＭＳ ゴシック" w:cs="Times New Roman"/>
          <w:color w:val="000000"/>
        </w:rPr>
        <w:t xml:space="preserve">) </w:t>
      </w:r>
      <w:r w:rsidR="00BF53AC">
        <w:rPr>
          <w:rFonts w:eastAsia="ＭＳ ゴシック" w:cs="Times New Roman"/>
          <w:color w:val="000000"/>
        </w:rPr>
        <w:t xml:space="preserve">was similar between </w:t>
      </w:r>
      <w:r w:rsidR="00053F42">
        <w:rPr>
          <w:rFonts w:eastAsia="ＭＳ ゴシック" w:cs="Times New Roman"/>
          <w:color w:val="000000"/>
        </w:rPr>
        <w:t xml:space="preserve">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Gender</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proofErr w:type="spellStart"/>
      <w:r w:rsidR="00065F0F">
        <w:rPr>
          <w:rFonts w:eastAsia="ＭＳ ゴシック" w:cs="Times New Roman"/>
          <w:i/>
          <w:color w:val="000000"/>
        </w:rPr>
        <w:t>p</w:t>
      </w:r>
      <w:r w:rsidR="00660445">
        <w:rPr>
          <w:rFonts w:eastAsia="ＭＳ ゴシック" w:cs="Times New Roman"/>
          <w:color w:val="000000"/>
        </w:rPr>
        <w:t>s</w:t>
      </w:r>
      <w:proofErr w:type="spellEnd"/>
      <w:r w:rsidR="00660445">
        <w:rPr>
          <w:rFonts w:eastAsia="ＭＳ ゴシック" w:cs="Times New Roman"/>
          <w:color w:val="000000"/>
        </w:rPr>
        <w:t xml:space="preserve"> &gt; 0.14, </w:t>
      </w:r>
      <w:r w:rsidR="00EA14BF">
        <w:rPr>
          <w:rFonts w:eastAsia="ＭＳ ゴシック" w:cs="Times New Roman"/>
          <w:color w:val="000000"/>
        </w:rPr>
        <w:t>indicating</w:t>
      </w:r>
      <w:r w:rsidR="00660445">
        <w:rPr>
          <w:rFonts w:eastAsia="ＭＳ ゴシック" w:cs="Times New Roman"/>
          <w:color w:val="000000"/>
        </w:rPr>
        <w:t xml:space="preserve"> </w:t>
      </w:r>
      <w:r w:rsidR="00053F42">
        <w:rPr>
          <w:rFonts w:eastAsia="ＭＳ ゴシック" w:cs="Times New Roman"/>
          <w:color w:val="000000"/>
        </w:rPr>
        <w:t xml:space="preserve">that </w:t>
      </w:r>
      <w:r w:rsidR="009B391A">
        <w:rPr>
          <w:rFonts w:eastAsia="ＭＳ ゴシック" w:cs="Times New Roman"/>
          <w:color w:val="000000"/>
        </w:rPr>
        <w:t>MDD</w:t>
      </w:r>
      <w:r w:rsidR="00053F42">
        <w:rPr>
          <w:rFonts w:eastAsia="ＭＳ ゴシック" w:cs="Times New Roman"/>
          <w:color w:val="000000"/>
        </w:rPr>
        <w:t xml:space="preserve"> did not affect performance</w:t>
      </w:r>
      <w:r w:rsidR="009B391A">
        <w:rPr>
          <w:rFonts w:eastAsia="ＭＳ ゴシック" w:cs="Times New Roman"/>
          <w:color w:val="000000"/>
        </w:rPr>
        <w:t>.</w:t>
      </w:r>
      <w:r w:rsidR="00053F42">
        <w:rPr>
          <w:rFonts w:eastAsia="ＭＳ ゴシック" w:cs="Times New Roman"/>
          <w:color w:val="000000"/>
        </w:rPr>
        <w:t xml:space="preserve"> </w:t>
      </w:r>
      <w:r w:rsidR="009B391A">
        <w:rPr>
          <w:rFonts w:eastAsia="ＭＳ ゴシック" w:cs="Times New Roman"/>
          <w:color w:val="000000"/>
        </w:rPr>
        <w:t>T</w:t>
      </w:r>
      <w:r w:rsidR="00A97CEE">
        <w:rPr>
          <w:rFonts w:eastAsia="ＭＳ ゴシック" w:cs="Times New Roman"/>
          <w:color w:val="000000"/>
        </w:rPr>
        <w:t xml:space="preserve">hus, </w:t>
      </w:r>
      <w:r w:rsidR="009B391A">
        <w:rPr>
          <w:rFonts w:eastAsia="ＭＳ ゴシック" w:cs="Times New Roman"/>
          <w:color w:val="000000"/>
        </w:rPr>
        <w:t>the Odd/Even</w:t>
      </w:r>
      <w:r w:rsidR="006C31C2">
        <w:rPr>
          <w:rFonts w:eastAsia="ＭＳ ゴシック" w:cs="Times New Roman"/>
          <w:color w:val="000000"/>
        </w:rPr>
        <w:t xml:space="preserve"> trials </w:t>
      </w:r>
      <w:r w:rsidR="00255AA4">
        <w:rPr>
          <w:rFonts w:eastAsia="ＭＳ ゴシック" w:cs="Times New Roman"/>
          <w:color w:val="000000"/>
        </w:rPr>
        <w:t>elicited similar</w:t>
      </w:r>
      <w:r w:rsidR="00A97CEE">
        <w:rPr>
          <w:rFonts w:eastAsia="ＭＳ ゴシック" w:cs="Times New Roman"/>
          <w:color w:val="000000"/>
        </w:rPr>
        <w:t xml:space="preserve"> </w:t>
      </w:r>
      <w:r w:rsidR="003038E8">
        <w:rPr>
          <w:rFonts w:eastAsia="ＭＳ ゴシック" w:cs="Times New Roman"/>
          <w:color w:val="000000"/>
        </w:rPr>
        <w:t xml:space="preserve">behavior across </w:t>
      </w:r>
      <w:r w:rsidR="00255AA4">
        <w:rPr>
          <w:rFonts w:eastAsia="ＭＳ ゴシック" w:cs="Times New Roman"/>
          <w:color w:val="000000"/>
        </w:rPr>
        <w:t xml:space="preserve">groups and are therefore </w:t>
      </w:r>
      <w:r w:rsidR="00A97CEE">
        <w:rPr>
          <w:rFonts w:eastAsia="ＭＳ ゴシック" w:cs="Times New Roman"/>
          <w:color w:val="000000"/>
        </w:rPr>
        <w:t xml:space="preserve">suitable </w:t>
      </w:r>
      <w:r w:rsidR="006C31C2">
        <w:rPr>
          <w:rFonts w:eastAsia="ＭＳ ゴシック" w:cs="Times New Roman"/>
          <w:color w:val="000000"/>
        </w:rPr>
        <w:t>as a control condition</w:t>
      </w:r>
      <w:r w:rsidR="00660445">
        <w:rPr>
          <w:rFonts w:eastAsia="ＭＳ ゴシック" w:cs="Times New Roman"/>
          <w:color w:val="000000"/>
        </w:rPr>
        <w:t>.</w:t>
      </w:r>
    </w:p>
    <w:p w14:paraId="2EEDBB81" w14:textId="407B63E9"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053F42">
        <w:rPr>
          <w:rFonts w:eastAsia="ＭＳ ゴシック" w:cs="Times New Roman"/>
          <w:color w:val="000000"/>
        </w:rPr>
        <w:t xml:space="preserve">the </w:t>
      </w:r>
      <w:r w:rsidR="00DE76CB">
        <w:rPr>
          <w:rFonts w:eastAsia="ＭＳ ゴシック" w:cs="Times New Roman"/>
          <w:color w:val="000000"/>
        </w:rPr>
        <w:t>Side and Question</w:t>
      </w:r>
      <w:r>
        <w:rPr>
          <w:rFonts w:eastAsia="ＭＳ ゴシック" w:cs="Times New Roman"/>
          <w:color w:val="000000"/>
        </w:rPr>
        <w:t xml:space="preserve"> trials</w:t>
      </w:r>
      <w:r w:rsidR="0083298E">
        <w:rPr>
          <w:rFonts w:eastAsia="ＭＳ ゴシック" w:cs="Times New Roman"/>
          <w:color w:val="000000"/>
        </w:rPr>
        <w:t xml:space="preserve">, </w:t>
      </w:r>
      <w:r w:rsidR="00214EAF">
        <w:rPr>
          <w:rFonts w:eastAsia="ＭＳ ゴシック" w:cs="Times New Roman"/>
          <w:color w:val="000000"/>
        </w:rPr>
        <w:t>a</w:t>
      </w:r>
      <w:r w:rsidR="0083298E">
        <w:rPr>
          <w:rFonts w:eastAsia="ＭＳ ゴシック" w:cs="Times New Roman"/>
          <w:color w:val="000000"/>
        </w:rPr>
        <w:t>ccuracy was coded as follows: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onfidence was coded</w:t>
      </w:r>
      <w:r w:rsidR="00F25960">
        <w:rPr>
          <w:rFonts w:eastAsia="ＭＳ ゴシック" w:cs="Times New Roman"/>
          <w:color w:val="000000"/>
        </w:rPr>
        <w:t xml:space="preserve"> </w:t>
      </w:r>
      <w:r w:rsidR="0083298E">
        <w:rPr>
          <w:rFonts w:eastAsia="ＭＳ ゴシック" w:cs="Times New Roman"/>
          <w:color w:val="000000"/>
        </w:rPr>
        <w:t>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w:t>
      </w:r>
      <w:r w:rsidR="002E63F0">
        <w:rPr>
          <w:rFonts w:eastAsia="ＭＳ ゴシック" w:cs="Times New Roman"/>
          <w:color w:val="000000"/>
        </w:rPr>
        <w:t>Side</w:t>
      </w:r>
      <w:r w:rsidR="00F25960">
        <w:rPr>
          <w:rFonts w:eastAsia="ＭＳ ゴシック" w:cs="Times New Roman"/>
          <w:color w:val="000000"/>
        </w:rPr>
        <w:t xml:space="preserve">, </w:t>
      </w:r>
      <w:r w:rsidR="00B46A3C">
        <w:rPr>
          <w:rFonts w:eastAsia="ＭＳ ゴシック" w:cs="Times New Roman"/>
          <w:color w:val="000000"/>
        </w:rPr>
        <w:t>Question</w:t>
      </w:r>
      <w:r w:rsidR="00240DFE">
        <w:rPr>
          <w:rFonts w:eastAsia="ＭＳ ゴシック" w:cs="Times New Roman"/>
          <w:color w:val="000000"/>
        </w:rPr>
        <w:t xml:space="preserve">), </w:t>
      </w:r>
      <w:r w:rsidR="00240DFE">
        <w:rPr>
          <w:rFonts w:eastAsia="ＭＳ ゴシック" w:cs="Times New Roman"/>
          <w:i/>
          <w:color w:val="000000"/>
        </w:rPr>
        <w:t xml:space="preserve">Encoding Task </w:t>
      </w:r>
      <w:r w:rsidR="004F1A81">
        <w:rPr>
          <w:rFonts w:eastAsia="ＭＳ ゴシック" w:cs="Times New Roman"/>
          <w:color w:val="000000"/>
        </w:rPr>
        <w:t>(</w:t>
      </w:r>
      <w:proofErr w:type="spellStart"/>
      <w:r w:rsidR="004F1A81">
        <w:rPr>
          <w:rFonts w:eastAsia="Times New Roman" w:cs="Times New Roman"/>
          <w:shd w:val="clear" w:color="auto" w:fill="FFFFFF"/>
        </w:rPr>
        <w:t>animacy</w:t>
      </w:r>
      <w:proofErr w:type="spellEnd"/>
      <w:r w:rsidR="004F1A81">
        <w:rPr>
          <w:rFonts w:eastAsia="Times New Roman" w:cs="Times New Roman"/>
          <w:shd w:val="clear" w:color="auto" w:fill="FFFFFF"/>
        </w:rPr>
        <w:t>, mobility</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(left, right),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w:t>
      </w:r>
      <w:r w:rsidR="00495B3C">
        <w:rPr>
          <w:rFonts w:eastAsia="ＭＳ ゴシック" w:cs="Times New Roman"/>
          <w:color w:val="000000"/>
        </w:rPr>
        <w:t xml:space="preserve">model </w:t>
      </w:r>
      <w:r w:rsidR="00B40A5B">
        <w:rPr>
          <w:rFonts w:eastAsia="ＭＳ ゴシック" w:cs="Times New Roman"/>
          <w:color w:val="000000"/>
        </w:rPr>
        <w:t xml:space="preserve">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which automatically </w:t>
      </w:r>
      <w:r w:rsidR="002430BF">
        <w:rPr>
          <w:rFonts w:eastAsia="ＭＳ ゴシック" w:cs="Times New Roman"/>
          <w:color w:val="000000"/>
        </w:rPr>
        <w:t>add</w:t>
      </w:r>
      <w:r w:rsidR="00C6382D">
        <w:rPr>
          <w:rFonts w:eastAsia="ＭＳ ゴシック" w:cs="Times New Roman"/>
          <w:color w:val="000000"/>
        </w:rPr>
        <w:t>ed</w:t>
      </w:r>
      <w:r w:rsidR="00B40A5B">
        <w:rPr>
          <w:rFonts w:eastAsia="ＭＳ ゴシック" w:cs="Times New Roman"/>
          <w:color w:val="000000"/>
        </w:rPr>
        <w:t xml:space="preserve"> the main effect and all 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B46A3C">
        <w:rPr>
          <w:rFonts w:eastAsia="ＭＳ ゴシック" w:cs="Times New Roman"/>
          <w:color w:val="000000"/>
        </w:rPr>
        <w:t xml:space="preserve"> </w:t>
      </w:r>
      <w:r w:rsidR="0080655E">
        <w:rPr>
          <w:rFonts w:eastAsia="ＭＳ ゴシック" w:cs="Times New Roman"/>
          <w:color w:val="000000"/>
        </w:rPr>
        <w:t>RT</w:t>
      </w:r>
      <w:r w:rsidR="0069495B">
        <w:rPr>
          <w:rFonts w:eastAsia="ＭＳ ゴシック" w:cs="Times New Roman"/>
          <w:color w:val="000000"/>
        </w:rPr>
        <w:t xml:space="preserve"> </w:t>
      </w:r>
      <w:r w:rsidR="008247B4">
        <w:rPr>
          <w:rFonts w:eastAsia="ＭＳ ゴシック" w:cs="Times New Roman"/>
          <w:color w:val="000000"/>
        </w:rPr>
        <w:t>on correct trials.</w:t>
      </w:r>
    </w:p>
    <w:p w14:paraId="713EFFBA"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18E587CC" w14:textId="3A33D088"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7C1338">
        <w:rPr>
          <w:rFonts w:eastAsia="Times New Roman" w:cs="Times New Roman"/>
          <w:shd w:val="clear" w:color="auto" w:fill="FFFFFF"/>
        </w:rPr>
        <w:t xml:space="preserve">the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4720A7">
        <w:rPr>
          <w:rFonts w:eastAsia="Times New Roman" w:cs="Times New Roman"/>
          <w:shd w:val="clear" w:color="auto" w:fill="FFFFFF"/>
        </w:rPr>
        <w:fldChar w:fldCharType="begin" w:fldLock="1"/>
      </w:r>
      <w:r w:rsidR="007C1338">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"(Delorme &amp; Makeig, 2004)", "plainTextFormattedCitation" : "(Delorme &amp; Makeig, 2004)", "previouslyFormattedCitation" : "(Delorme &amp; Makeig, 2004)" }, "properties" : { "noteIndex" : 0 }, "schema" : "https://github.com/citation-style-language/schema/raw/master/csl-citation.json" }</w:instrText>
      </w:r>
      <w:r w:rsidR="004720A7">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(Delorme &amp; Makeig, 2004)</w:t>
      </w:r>
      <w:r w:rsidR="004720A7">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4720A7">
        <w:rPr>
          <w:rFonts w:eastAsia="Times New Roman" w:cs="Times New Roman"/>
          <w:shd w:val="clear" w:color="auto" w:fill="FFFFFF"/>
        </w:rPr>
        <w:fldChar w:fldCharType="begin" w:fldLock="1"/>
      </w:r>
      <w:r w:rsidR="00DE396E">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"(Lopez-Calderon &amp; Luck, 2014)", "plainTextFormattedCitation" : "(Lopez-Calderon &amp; Luck, 2014)", "previouslyFormattedCitation" : "(Lopez-Calderon &amp; Luck, 2014)" }, "properties" : { "noteIndex" : 0 }, "schema" : "https://github.com/citation-style-language/schema/raw/master/csl-citation.json" }</w:instrText>
      </w:r>
      <w:r w:rsidR="004720A7">
        <w:rPr>
          <w:rFonts w:eastAsia="Times New Roman" w:cs="Times New Roman"/>
          <w:shd w:val="clear" w:color="auto" w:fill="FFFFFF"/>
        </w:rPr>
        <w:fldChar w:fldCharType="separate"/>
      </w:r>
      <w:r w:rsidR="007C1338" w:rsidRPr="007C1338">
        <w:rPr>
          <w:rFonts w:eastAsia="Times New Roman" w:cs="Times New Roman"/>
          <w:noProof/>
          <w:shd w:val="clear" w:color="auto" w:fill="FFFFFF"/>
        </w:rPr>
        <w:t>(Lopez-Calderon &amp; Luck, 2014)</w:t>
      </w:r>
      <w:r w:rsidR="004720A7">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w:t>
      </w:r>
      <w:proofErr w:type="spellStart"/>
      <w:r w:rsidR="007C1338">
        <w:rPr>
          <w:rFonts w:eastAsia="Times New Roman" w:cs="Times New Roman"/>
          <w:shd w:val="clear" w:color="auto" w:fill="FFFFFF"/>
        </w:rPr>
        <w:t>MathWorks</w:t>
      </w:r>
      <w:proofErr w:type="spellEnd"/>
      <w:r w:rsidR="007C1338">
        <w:rPr>
          <w:rFonts w:eastAsia="Times New Roman" w:cs="Times New Roman"/>
          <w:shd w:val="clear" w:color="auto" w:fill="FFFFFF"/>
        </w:rPr>
        <w:t>,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5E1062">
        <w:rPr>
          <w:rFonts w:eastAsia="Times New Roman" w:cs="Times New Roman"/>
          <w:shd w:val="clear" w:color="auto" w:fill="FFFFFF"/>
        </w:rPr>
        <w:t xml:space="preserve">were merged </w:t>
      </w:r>
      <w:r w:rsidR="0036085D">
        <w:rPr>
          <w:rFonts w:eastAsia="Times New Roman" w:cs="Times New Roman"/>
          <w:shd w:val="clear" w:color="auto" w:fill="FFFFFF"/>
        </w:rPr>
        <w:t xml:space="preserve">across blocks </w:t>
      </w:r>
      <w:r w:rsidR="005E1062">
        <w:rPr>
          <w:rFonts w:eastAsia="Times New Roman" w:cs="Times New Roman"/>
          <w:shd w:val="clear" w:color="auto" w:fill="FFFFFF"/>
        </w:rPr>
        <w:t xml:space="preserve">and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1B17DA">
        <w:rPr>
          <w:rFonts w:eastAsia="Times New Roman" w:cs="Times New Roman"/>
          <w:shd w:val="clear" w:color="auto" w:fill="FFFFFF"/>
        </w:rPr>
        <w:t xml:space="preserve"> prior to </w:t>
      </w:r>
      <w:proofErr w:type="spellStart"/>
      <w:r w:rsidR="001B17DA">
        <w:rPr>
          <w:rFonts w:eastAsia="Times New Roman" w:cs="Times New Roman"/>
          <w:shd w:val="clear" w:color="auto" w:fill="FFFFFF"/>
        </w:rPr>
        <w:t>bandpass</w:t>
      </w:r>
      <w:proofErr w:type="spellEnd"/>
      <w:r w:rsidR="001B17DA">
        <w:rPr>
          <w:rFonts w:eastAsia="Times New Roman" w:cs="Times New Roman"/>
          <w:shd w:val="clear" w:color="auto" w:fill="FFFFFF"/>
        </w:rPr>
        <w:t xml:space="preserve"> filtering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CA2A12">
        <w:rPr>
          <w:rFonts w:eastAsia="Times New Roman" w:cs="Times New Roman"/>
          <w:shd w:val="clear" w:color="auto" w:fill="FFFFFF"/>
        </w:rPr>
        <w:t>. B</w:t>
      </w:r>
      <w:r w:rsidR="001B17DA">
        <w:rPr>
          <w:rFonts w:eastAsia="Times New Roman" w:cs="Times New Roman"/>
          <w:shd w:val="clear" w:color="auto" w:fill="FFFFFF"/>
        </w:rPr>
        <w:t>ad c</w:t>
      </w:r>
      <w:r w:rsidR="005E1062">
        <w:rPr>
          <w:rFonts w:eastAsia="Times New Roman" w:cs="Times New Roman"/>
          <w:shd w:val="clear" w:color="auto" w:fill="FFFFFF"/>
        </w:rPr>
        <w:t xml:space="preserve">hannels were </w:t>
      </w:r>
      <w:r w:rsidR="001B17DA">
        <w:rPr>
          <w:rFonts w:eastAsia="Times New Roman" w:cs="Times New Roman"/>
          <w:shd w:val="clear" w:color="auto" w:fill="FFFFFF"/>
        </w:rPr>
        <w:t>visually</w:t>
      </w:r>
      <w:r w:rsidR="005E1062">
        <w:rPr>
          <w:rFonts w:eastAsia="Times New Roman" w:cs="Times New Roman"/>
          <w:shd w:val="clear" w:color="auto" w:fill="FFFFFF"/>
        </w:rPr>
        <w:t xml:space="preserve"> identified and interpolated</w:t>
      </w:r>
      <w:r w:rsidR="00CA2A12">
        <w:rPr>
          <w:rFonts w:eastAsia="Times New Roman" w:cs="Times New Roman"/>
          <w:shd w:val="clear" w:color="auto" w:fill="FFFFFF"/>
        </w:rPr>
        <w:t xml:space="preserve">. We set an </w:t>
      </w:r>
      <w:r w:rsidR="00CA2A12">
        <w:rPr>
          <w:rFonts w:eastAsia="Times New Roman" w:cs="Times New Roman"/>
          <w:i/>
          <w:shd w:val="clear" w:color="auto" w:fill="FFFFFF"/>
        </w:rPr>
        <w:t>a priori</w:t>
      </w:r>
      <w:r w:rsidR="00CA2A12">
        <w:rPr>
          <w:rFonts w:eastAsia="Times New Roman" w:cs="Times New Roman"/>
          <w:shd w:val="clear" w:color="auto" w:fill="FFFFFF"/>
        </w:rPr>
        <w:t xml:space="preserve"> cut-off of up to 18 bad channels (14% of the total); data </w:t>
      </w:r>
      <w:r w:rsidR="004F2C22">
        <w:rPr>
          <w:rFonts w:eastAsia="Times New Roman" w:cs="Times New Roman"/>
          <w:shd w:val="clear" w:color="auto" w:fill="FFFFFF"/>
        </w:rPr>
        <w:t xml:space="preserve">from three controls </w:t>
      </w:r>
      <w:r w:rsidR="00CA2A12">
        <w:rPr>
          <w:rFonts w:eastAsia="Times New Roman" w:cs="Times New Roman"/>
          <w:shd w:val="clear" w:color="auto" w:fill="FFFFFF"/>
        </w:rPr>
        <w:t xml:space="preserve">exceeded this cut-off </w:t>
      </w:r>
      <w:r w:rsidR="004F2C22">
        <w:rPr>
          <w:rFonts w:eastAsia="Times New Roman" w:cs="Times New Roman"/>
          <w:shd w:val="clear" w:color="auto" w:fill="FFFFFF"/>
        </w:rPr>
        <w:t xml:space="preserve">and </w:t>
      </w:r>
      <w:r w:rsidR="00CA2A12">
        <w:rPr>
          <w:rFonts w:eastAsia="Times New Roman" w:cs="Times New Roman"/>
          <w:shd w:val="clear" w:color="auto" w:fill="FFFFFF"/>
        </w:rPr>
        <w:t>were excluded</w:t>
      </w:r>
      <w:r w:rsidR="00CA2A12" w:rsidRPr="00CA2A12">
        <w:rPr>
          <w:rFonts w:eastAsia="Times New Roman" w:cs="Times New Roman"/>
          <w:shd w:val="clear" w:color="auto" w:fill="FFFFFF"/>
        </w:rPr>
        <w:t>.</w:t>
      </w:r>
      <w:r w:rsidR="004A0ACD">
        <w:rPr>
          <w:rFonts w:eastAsia="Times New Roman" w:cs="Times New Roman"/>
          <w:shd w:val="clear" w:color="auto" w:fill="FFFFFF"/>
        </w:rPr>
        <w:t xml:space="preserve"> </w:t>
      </w:r>
      <w:r w:rsidR="0076231C">
        <w:rPr>
          <w:rFonts w:eastAsia="Times New Roman" w:cs="Times New Roman"/>
          <w:shd w:val="clear" w:color="auto" w:fill="FFFFFF"/>
        </w:rPr>
        <w:t xml:space="preserve">Next, </w:t>
      </w:r>
      <w:r w:rsidR="00A13D80">
        <w:rPr>
          <w:rFonts w:eastAsia="Times New Roman" w:cs="Times New Roman"/>
          <w:shd w:val="clear" w:color="auto" w:fill="FFFFFF"/>
        </w:rPr>
        <w:t xml:space="preserve">data </w:t>
      </w:r>
      <w:r w:rsidR="0076231C">
        <w:rPr>
          <w:rFonts w:eastAsia="Times New Roman" w:cs="Times New Roman"/>
          <w:shd w:val="clear" w:color="auto" w:fill="FFFFFF"/>
        </w:rPr>
        <w:t>marked by</w:t>
      </w:r>
      <w:r w:rsidR="005E1062">
        <w:rPr>
          <w:rFonts w:eastAsia="Times New Roman" w:cs="Times New Roman"/>
          <w:shd w:val="clear" w:color="auto" w:fill="FFFFFF"/>
        </w:rPr>
        <w:t xml:space="preserve"> gross artifacts </w:t>
      </w:r>
      <w:r w:rsidR="0076231C">
        <w:rPr>
          <w:rFonts w:eastAsia="Times New Roman" w:cs="Times New Roman"/>
          <w:shd w:val="clear" w:color="auto" w:fill="FFFFFF"/>
        </w:rPr>
        <w:t>were manually re</w:t>
      </w:r>
      <w:r w:rsidR="00FF1F9A">
        <w:rPr>
          <w:rFonts w:eastAsia="Times New Roman" w:cs="Times New Roman"/>
          <w:shd w:val="clear" w:color="auto" w:fill="FFFFFF"/>
        </w:rPr>
        <w:t>moved</w:t>
      </w:r>
      <w:r w:rsidR="0076231C">
        <w:rPr>
          <w:rFonts w:eastAsia="Times New Roman" w:cs="Times New Roman"/>
          <w:shd w:val="clear" w:color="auto" w:fill="FFFFFF"/>
        </w:rPr>
        <w:t xml:space="preserve"> and i</w:t>
      </w:r>
      <w:r w:rsidR="005E1062">
        <w:rPr>
          <w:rFonts w:eastAsia="Times New Roman" w:cs="Times New Roman"/>
          <w:shd w:val="clear" w:color="auto" w:fill="FFFFFF"/>
        </w:rPr>
        <w:t xml:space="preserve">ndependent component analysis was used to </w:t>
      </w:r>
      <w:r w:rsidR="00A13D80">
        <w:rPr>
          <w:rFonts w:eastAsia="Times New Roman" w:cs="Times New Roman"/>
          <w:shd w:val="clear" w:color="auto" w:fill="FFFFFF"/>
        </w:rPr>
        <w:t>extract</w:t>
      </w:r>
      <w:r w:rsidR="005E1062">
        <w:rPr>
          <w:rFonts w:eastAsia="Times New Roman" w:cs="Times New Roman"/>
          <w:shd w:val="clear" w:color="auto" w:fill="FFFFFF"/>
        </w:rPr>
        <w:t xml:space="preserve"> components </w:t>
      </w:r>
      <w:r w:rsidR="00AC02FC">
        <w:rPr>
          <w:rFonts w:eastAsia="Times New Roman" w:cs="Times New Roman"/>
          <w:shd w:val="clear" w:color="auto" w:fill="FFFFFF"/>
        </w:rPr>
        <w:t xml:space="preserve">capturing </w:t>
      </w:r>
      <w:r w:rsidR="005E1062">
        <w:rPr>
          <w:rFonts w:eastAsia="Times New Roman" w:cs="Times New Roman"/>
          <w:shd w:val="clear" w:color="auto" w:fill="FFFFFF"/>
        </w:rPr>
        <w:t xml:space="preserve">blinks, </w:t>
      </w:r>
      <w:r w:rsidR="00AC02FC">
        <w:rPr>
          <w:rFonts w:eastAsia="Times New Roman" w:cs="Times New Roman"/>
          <w:shd w:val="clear" w:color="auto" w:fill="FFFFFF"/>
        </w:rPr>
        <w:t>HEOG, and EKG</w:t>
      </w:r>
      <w:r w:rsidR="005E1062">
        <w:rPr>
          <w:rFonts w:eastAsia="Times New Roman" w:cs="Times New Roman"/>
          <w:shd w:val="clear" w:color="auto" w:fill="FFFFFF"/>
        </w:rPr>
        <w:t>.</w:t>
      </w:r>
      <w:r w:rsidR="00A13D80">
        <w:rPr>
          <w:rFonts w:eastAsia="Times New Roman" w:cs="Times New Roman"/>
          <w:shd w:val="clear" w:color="auto" w:fill="FFFFFF"/>
        </w:rPr>
        <w:t xml:space="preserve"> </w:t>
      </w:r>
      <w:r w:rsidR="00CC0CB4">
        <w:rPr>
          <w:rFonts w:eastAsia="Times New Roman" w:cs="Times New Roman"/>
          <w:shd w:val="clear" w:color="auto" w:fill="FFFFFF"/>
        </w:rPr>
        <w:t>T</w:t>
      </w:r>
      <w:r w:rsidR="008D5E6C">
        <w:rPr>
          <w:rFonts w:eastAsia="Times New Roman" w:cs="Times New Roman"/>
          <w:shd w:val="clear" w:color="auto" w:fill="FFFFFF"/>
        </w:rPr>
        <w:t xml:space="preserve">he cleaned data were time-locked to </w:t>
      </w:r>
      <w:r w:rsidR="005F1E78">
        <w:rPr>
          <w:rFonts w:eastAsia="Times New Roman" w:cs="Times New Roman"/>
          <w:shd w:val="clear" w:color="auto" w:fill="FFFFFF"/>
        </w:rPr>
        <w:t xml:space="preserve">word </w:t>
      </w:r>
      <w:r w:rsidR="00F96E9D">
        <w:rPr>
          <w:rFonts w:eastAsia="Times New Roman" w:cs="Times New Roman"/>
          <w:shd w:val="clear" w:color="auto" w:fill="FFFFFF"/>
        </w:rPr>
        <w:t>onset</w:t>
      </w:r>
      <w:r w:rsidR="005F1E78">
        <w:rPr>
          <w:rFonts w:eastAsia="Times New Roman" w:cs="Times New Roman"/>
          <w:shd w:val="clear" w:color="auto" w:fill="FFFFFF"/>
        </w:rPr>
        <w:t>s</w:t>
      </w:r>
      <w:r w:rsidR="00F96E9D">
        <w:rPr>
          <w:rFonts w:eastAsia="Times New Roman" w:cs="Times New Roman"/>
          <w:shd w:val="clear" w:color="auto" w:fill="FFFFFF"/>
        </w:rPr>
        <w:t xml:space="preserve"> </w:t>
      </w:r>
      <w:r w:rsidR="003223A2">
        <w:rPr>
          <w:rFonts w:eastAsia="Times New Roman" w:cs="Times New Roman"/>
          <w:shd w:val="clear" w:color="auto" w:fill="FFFFFF"/>
        </w:rPr>
        <w:t xml:space="preserve">and segmented from 200 </w:t>
      </w:r>
      <w:proofErr w:type="spellStart"/>
      <w:r w:rsidR="003223A2">
        <w:rPr>
          <w:rFonts w:eastAsia="Times New Roman" w:cs="Times New Roman"/>
          <w:shd w:val="clear" w:color="auto" w:fill="FFFFFF"/>
        </w:rPr>
        <w:t>ms</w:t>
      </w:r>
      <w:proofErr w:type="spellEnd"/>
      <w:r w:rsidR="003223A2">
        <w:rPr>
          <w:rFonts w:eastAsia="Times New Roman" w:cs="Times New Roman"/>
          <w:shd w:val="clear" w:color="auto" w:fill="FFFFFF"/>
        </w:rPr>
        <w:t xml:space="preserve"> pre-stimulus to 2000 </w:t>
      </w:r>
      <w:proofErr w:type="spellStart"/>
      <w:r w:rsidR="003223A2">
        <w:rPr>
          <w:rFonts w:eastAsia="Times New Roman" w:cs="Times New Roman"/>
          <w:shd w:val="clear" w:color="auto" w:fill="FFFFFF"/>
        </w:rPr>
        <w:t>ms</w:t>
      </w:r>
      <w:proofErr w:type="spellEnd"/>
      <w:r w:rsidR="003223A2">
        <w:rPr>
          <w:rFonts w:eastAsia="Times New Roman" w:cs="Times New Roman"/>
          <w:shd w:val="clear" w:color="auto" w:fill="FFFFFF"/>
        </w:rPr>
        <w:t xml:space="preserve"> post-stimulus; the pre-stimulus interval was used for baseline correction. </w:t>
      </w:r>
      <w:r w:rsidR="00CC0CB4">
        <w:rPr>
          <w:rFonts w:eastAsia="Times New Roman" w:cs="Times New Roman"/>
          <w:shd w:val="clear" w:color="auto" w:fill="FFFFFF"/>
        </w:rPr>
        <w:t>S</w:t>
      </w:r>
      <w:r w:rsidR="005539C8">
        <w:rPr>
          <w:rFonts w:eastAsia="Times New Roman" w:cs="Times New Roman"/>
          <w:shd w:val="clear" w:color="auto" w:fill="FFFFFF"/>
        </w:rPr>
        <w:t xml:space="preserve">egments where the </w:t>
      </w:r>
      <w:r w:rsidR="00CC0CB4">
        <w:rPr>
          <w:rFonts w:eastAsia="Times New Roman" w:cs="Times New Roman"/>
          <w:shd w:val="clear" w:color="auto" w:fill="FFFFFF"/>
        </w:rPr>
        <w:t xml:space="preserve">maximum-minimum voltage </w:t>
      </w:r>
      <w:r w:rsidR="005539C8">
        <w:rPr>
          <w:rFonts w:eastAsia="Times New Roman" w:cs="Times New Roman"/>
          <w:shd w:val="clear" w:color="auto" w:fill="FFFFFF"/>
        </w:rPr>
        <w:t xml:space="preserve">difference </w:t>
      </w:r>
      <w:r w:rsidR="005F1E78">
        <w:rPr>
          <w:rFonts w:eastAsia="Times New Roman" w:cs="Times New Roman"/>
          <w:shd w:val="clear" w:color="auto" w:fill="FFFFFF"/>
        </w:rPr>
        <w:t xml:space="preserve">(computed over </w:t>
      </w:r>
      <w:r w:rsidR="005539C8">
        <w:rPr>
          <w:rFonts w:eastAsia="Times New Roman" w:cs="Times New Roman"/>
          <w:shd w:val="clear" w:color="auto" w:fill="FFFFFF"/>
        </w:rPr>
        <w:t xml:space="preserve">200 </w:t>
      </w:r>
      <w:proofErr w:type="spellStart"/>
      <w:r w:rsidR="005539C8">
        <w:rPr>
          <w:rFonts w:eastAsia="Times New Roman" w:cs="Times New Roman"/>
          <w:shd w:val="clear" w:color="auto" w:fill="FFFFFF"/>
        </w:rPr>
        <w:t>ms</w:t>
      </w:r>
      <w:proofErr w:type="spellEnd"/>
      <w:r w:rsidR="005539C8">
        <w:rPr>
          <w:rFonts w:eastAsia="Times New Roman" w:cs="Times New Roman"/>
          <w:shd w:val="clear" w:color="auto" w:fill="FFFFFF"/>
        </w:rPr>
        <w:t xml:space="preserve"> interval</w:t>
      </w:r>
      <w:r w:rsidR="00FB3D3D">
        <w:rPr>
          <w:rFonts w:eastAsia="Times New Roman" w:cs="Times New Roman"/>
          <w:shd w:val="clear" w:color="auto" w:fill="FFFFFF"/>
        </w:rPr>
        <w:t>s with a</w:t>
      </w:r>
      <w:r w:rsidR="00651543">
        <w:rPr>
          <w:rFonts w:eastAsia="Times New Roman" w:cs="Times New Roman"/>
          <w:shd w:val="clear" w:color="auto" w:fill="FFFFFF"/>
        </w:rPr>
        <w:t xml:space="preserve"> </w:t>
      </w:r>
      <w:r w:rsidR="005F1E78">
        <w:rPr>
          <w:rFonts w:eastAsia="Times New Roman" w:cs="Times New Roman"/>
          <w:shd w:val="clear" w:color="auto" w:fill="FFFFFF"/>
        </w:rPr>
        <w:t xml:space="preserve">100 </w:t>
      </w:r>
      <w:proofErr w:type="spellStart"/>
      <w:r w:rsidR="005F1E78">
        <w:rPr>
          <w:rFonts w:eastAsia="Times New Roman" w:cs="Times New Roman"/>
          <w:shd w:val="clear" w:color="auto" w:fill="FFFFFF"/>
        </w:rPr>
        <w:t>ms</w:t>
      </w:r>
      <w:proofErr w:type="spellEnd"/>
      <w:r w:rsidR="005F1E78">
        <w:rPr>
          <w:rFonts w:eastAsia="Times New Roman" w:cs="Times New Roman"/>
          <w:shd w:val="clear" w:color="auto" w:fill="FFFFFF"/>
        </w:rPr>
        <w:t xml:space="preserve"> sliding window</w:t>
      </w:r>
      <w:r w:rsidR="005539C8">
        <w:rPr>
          <w:rFonts w:eastAsia="Times New Roman" w:cs="Times New Roman"/>
          <w:shd w:val="clear" w:color="auto" w:fill="FFFFFF"/>
        </w:rPr>
        <w:t xml:space="preserve">) exceeded 100 </w:t>
      </w:r>
      <w:r w:rsidR="005539C8">
        <w:rPr>
          <w:rFonts w:eastAsia="Times New Roman" w:cs="Times New Roman"/>
          <w:shd w:val="clear" w:color="auto" w:fill="FFFFFF"/>
          <w:lang w:val="el-GR"/>
        </w:rPr>
        <w:t>μ</w:t>
      </w:r>
      <w:r w:rsidR="00CC0CB4">
        <w:rPr>
          <w:rFonts w:eastAsia="Times New Roman" w:cs="Times New Roman"/>
          <w:shd w:val="clear" w:color="auto" w:fill="FFFFFF"/>
        </w:rPr>
        <w:t xml:space="preserve">V, or where any raw value exceeded </w:t>
      </w:r>
      <w:r w:rsidR="00BF6F62">
        <w:rPr>
          <w:rFonts w:eastAsia="Times New Roman" w:cs="Times New Roman"/>
          <w:shd w:val="clear" w:color="auto" w:fill="FFFFFF"/>
        </w:rPr>
        <w:t>+/- 100</w:t>
      </w:r>
      <w:r w:rsidR="003223A2">
        <w:rPr>
          <w:rFonts w:eastAsia="Times New Roman" w:cs="Times New Roman"/>
          <w:shd w:val="clear" w:color="auto" w:fill="FFFFFF"/>
        </w:rPr>
        <w:t xml:space="preserve"> </w:t>
      </w:r>
      <w:r w:rsidR="00BF6F62">
        <w:rPr>
          <w:rFonts w:eastAsia="Times New Roman" w:cs="Times New Roman"/>
          <w:shd w:val="clear" w:color="auto" w:fill="FFFFFF"/>
          <w:lang w:val="el-GR"/>
        </w:rPr>
        <w:t>μ</w:t>
      </w:r>
      <w:r w:rsidR="00CC0CB4">
        <w:rPr>
          <w:rFonts w:eastAsia="Times New Roman" w:cs="Times New Roman"/>
          <w:shd w:val="clear" w:color="auto" w:fill="FFFFFF"/>
        </w:rPr>
        <w:t>V,</w:t>
      </w:r>
      <w:r w:rsidR="00BF6F62">
        <w:rPr>
          <w:rFonts w:eastAsia="Times New Roman" w:cs="Times New Roman"/>
          <w:shd w:val="clear" w:color="auto" w:fill="FFFFFF"/>
        </w:rPr>
        <w:t xml:space="preserve"> </w:t>
      </w:r>
      <w:r w:rsidR="00CC0CB4">
        <w:rPr>
          <w:rFonts w:eastAsia="Times New Roman" w:cs="Times New Roman"/>
          <w:shd w:val="clear" w:color="auto" w:fill="FFFFFF"/>
        </w:rPr>
        <w:t>were rejected</w:t>
      </w:r>
      <w:r w:rsidR="009D5E71">
        <w:rPr>
          <w:rFonts w:eastAsia="Times New Roman" w:cs="Times New Roman"/>
          <w:shd w:val="clear" w:color="auto" w:fill="FFFFFF"/>
        </w:rPr>
        <w:t>.</w:t>
      </w:r>
      <w:r w:rsidR="004F2C22">
        <w:rPr>
          <w:rFonts w:eastAsia="Times New Roman" w:cs="Times New Roman"/>
          <w:b/>
          <w:shd w:val="clear" w:color="auto" w:fill="FFFFFF"/>
        </w:rPr>
        <w:t xml:space="preserve"> </w:t>
      </w:r>
      <w:r w:rsidR="004F2C22">
        <w:rPr>
          <w:rFonts w:eastAsia="Times New Roman" w:cs="Times New Roman"/>
          <w:shd w:val="clear" w:color="auto" w:fill="FFFFFF"/>
        </w:rPr>
        <w:t>We re</w:t>
      </w:r>
      <w:r w:rsidR="00E57E3E">
        <w:rPr>
          <w:rFonts w:eastAsia="Times New Roman" w:cs="Times New Roman"/>
          <w:shd w:val="clear" w:color="auto" w:fill="FFFFFF"/>
        </w:rPr>
        <w:t>moved</w:t>
      </w:r>
      <w:r w:rsidR="004F2C22">
        <w:rPr>
          <w:rFonts w:eastAsia="Times New Roman" w:cs="Times New Roman"/>
          <w:shd w:val="clear" w:color="auto" w:fill="FFFFFF"/>
        </w:rPr>
        <w:t xml:space="preserve"> data from seven controls and two depressed adults where over 50% of trials were </w:t>
      </w:r>
      <w:r w:rsidR="00E57E3E">
        <w:rPr>
          <w:rFonts w:eastAsia="Times New Roman" w:cs="Times New Roman"/>
          <w:shd w:val="clear" w:color="auto" w:fill="FFFFFF"/>
        </w:rPr>
        <w:t>rejected</w:t>
      </w:r>
      <w:r w:rsidR="004F2C22">
        <w:rPr>
          <w:rFonts w:eastAsia="Times New Roman" w:cs="Times New Roman"/>
          <w:shd w:val="clear" w:color="auto" w:fill="FFFFFF"/>
        </w:rPr>
        <w:t xml:space="preserve">. </w:t>
      </w:r>
      <w:r w:rsidR="00C64BFA">
        <w:rPr>
          <w:rFonts w:eastAsia="Times New Roman" w:cs="Times New Roman"/>
          <w:shd w:val="clear" w:color="auto" w:fill="FFFFFF"/>
        </w:rPr>
        <w:t xml:space="preserve">After artifact rejection, the mean number of segments available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BE174A">
        <w:rPr>
          <w:rFonts w:eastAsia="Times New Roman" w:cs="Times New Roman"/>
          <w:shd w:val="clear" w:color="auto" w:fill="FFFFFF"/>
        </w:rPr>
        <w:t>Guesses were excluded from the ERP analysis 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C64BFA">
        <w:rPr>
          <w:rFonts w:eastAsia="Times New Roman" w:cs="Times New Roman"/>
          <w:shd w:val="clear" w:color="auto" w:fill="FFFFFF"/>
        </w:rPr>
        <w:t xml:space="preserve"> clean segments per bin for analysis of source misses (range of mean number of segments for misses: 6-11). </w:t>
      </w:r>
      <w:r w:rsidR="004F2C22" w:rsidRPr="00C64BFA">
        <w:rPr>
          <w:rFonts w:eastAsia="Times New Roman" w:cs="Times New Roman"/>
          <w:shd w:val="clear" w:color="auto" w:fill="FFFFFF"/>
        </w:rPr>
        <w:t>Finally</w:t>
      </w:r>
      <w:r w:rsidR="004F2C22">
        <w:rPr>
          <w:rFonts w:eastAsia="Times New Roman" w:cs="Times New Roman"/>
          <w:shd w:val="clear" w:color="auto" w:fill="FFFFFF"/>
        </w:rPr>
        <w:t>, t</w:t>
      </w:r>
      <w:r w:rsidR="00FF1F9A">
        <w:rPr>
          <w:rFonts w:eastAsia="Times New Roman" w:cs="Times New Roman"/>
          <w:shd w:val="clear" w:color="auto" w:fill="FFFFFF"/>
        </w:rPr>
        <w:t xml:space="preserve">he </w:t>
      </w:r>
      <w:r w:rsidR="009D5E71">
        <w:rPr>
          <w:rFonts w:eastAsia="Times New Roman" w:cs="Times New Roman"/>
          <w:shd w:val="clear" w:color="auto" w:fill="FFFFFF"/>
        </w:rPr>
        <w:t xml:space="preserve">cleaned, </w:t>
      </w:r>
      <w:r w:rsidR="00FF1F9A">
        <w:rPr>
          <w:rFonts w:eastAsia="Times New Roman" w:cs="Times New Roman"/>
          <w:shd w:val="clear" w:color="auto" w:fill="FFFFFF"/>
        </w:rPr>
        <w:t xml:space="preserve">segmented data were averaged </w:t>
      </w:r>
      <w:r w:rsidR="00D21A24">
        <w:rPr>
          <w:rFonts w:eastAsia="Times New Roman" w:cs="Times New Roman"/>
          <w:shd w:val="clear" w:color="auto" w:fill="FFFFFF"/>
        </w:rPr>
        <w:t>for group-level analyses</w:t>
      </w:r>
      <w:r w:rsidR="00906F83">
        <w:rPr>
          <w:rFonts w:eastAsia="Times New Roman" w:cs="Times New Roman"/>
          <w:shd w:val="clear" w:color="auto" w:fill="FFFFFF"/>
        </w:rPr>
        <w:t>.</w:t>
      </w:r>
    </w:p>
    <w:p w14:paraId="38974F16" w14:textId="65A90560"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BF1C18">
        <w:rPr>
          <w:rFonts w:eastAsia="Times New Roman" w:cs="Times New Roman"/>
          <w:shd w:val="clear" w:color="auto" w:fill="FFFFFF"/>
        </w:rPr>
        <w:t>Because we initially expected a negative effect of MDD on conceptual source memory regardless of the encoding tasks, w</w:t>
      </w:r>
      <w:r w:rsidR="00A67E36">
        <w:rPr>
          <w:rFonts w:eastAsia="Times New Roman" w:cs="Times New Roman"/>
          <w:shd w:val="clear" w:color="auto" w:fill="FFFFFF"/>
        </w:rPr>
        <w:t xml:space="preserve">e </w:t>
      </w:r>
      <w:r w:rsidR="001E3F89">
        <w:rPr>
          <w:rFonts w:eastAsia="Times New Roman" w:cs="Times New Roman"/>
          <w:shd w:val="clear" w:color="auto" w:fill="FFFFFF"/>
        </w:rPr>
        <w:t xml:space="preserve">first </w:t>
      </w:r>
      <w:r w:rsidR="00A67E36">
        <w:rPr>
          <w:rFonts w:eastAsia="Times New Roman" w:cs="Times New Roman"/>
          <w:shd w:val="clear" w:color="auto" w:fill="FFFFFF"/>
        </w:rPr>
        <w:t xml:space="preserve">inspected the ERP waveforms and topographic maps associated with </w:t>
      </w:r>
      <w:r w:rsidR="00BF1C18">
        <w:rPr>
          <w:rFonts w:eastAsia="Times New Roman" w:cs="Times New Roman"/>
          <w:shd w:val="clear" w:color="auto" w:fill="FFFFFF"/>
        </w:rPr>
        <w:t xml:space="preserve">all </w:t>
      </w:r>
      <w:r w:rsidR="00A67E36">
        <w:rPr>
          <w:rFonts w:eastAsia="Times New Roman" w:cs="Times New Roman"/>
          <w:shd w:val="clear" w:color="auto" w:fill="FFFFFF"/>
        </w:rPr>
        <w:t xml:space="preserve">correct responses to the Question, Side, and Odd/Even cues. </w:t>
      </w:r>
      <w:r w:rsidR="00551BDC">
        <w:rPr>
          <w:rFonts w:eastAsia="Times New Roman" w:cs="Times New Roman"/>
          <w:shd w:val="clear" w:color="auto" w:fill="FFFFFF"/>
        </w:rPr>
        <w:t>There was</w:t>
      </w:r>
      <w:r w:rsidR="000A45C0">
        <w:rPr>
          <w:rFonts w:eastAsia="Times New Roman" w:cs="Times New Roman"/>
          <w:shd w:val="clear" w:color="auto" w:fill="FFFFFF"/>
        </w:rPr>
        <w:t xml:space="preserve"> </w:t>
      </w:r>
      <w:r w:rsidR="00EF5754">
        <w:rPr>
          <w:rFonts w:eastAsia="Times New Roman" w:cs="Times New Roman"/>
          <w:shd w:val="clear" w:color="auto" w:fill="FFFFFF"/>
        </w:rPr>
        <w:t>a clear</w:t>
      </w:r>
      <w:r w:rsidR="00FD03E2">
        <w:rPr>
          <w:rFonts w:eastAsia="Times New Roman" w:cs="Times New Roman"/>
          <w:shd w:val="clear" w:color="auto" w:fill="FFFFFF"/>
        </w:rPr>
        <w:t xml:space="preserve"> group difference in the left parietal </w:t>
      </w:r>
      <w:r w:rsidR="001E3F89">
        <w:rPr>
          <w:rFonts w:eastAsia="Times New Roman" w:cs="Times New Roman"/>
          <w:shd w:val="clear" w:color="auto" w:fill="FFFFFF"/>
        </w:rPr>
        <w:t>ERP</w:t>
      </w:r>
      <w:r w:rsidR="00FD03E2">
        <w:rPr>
          <w:rFonts w:eastAsia="Times New Roman" w:cs="Times New Roman"/>
          <w:shd w:val="clear" w:color="auto" w:fill="FFFFFF"/>
        </w:rPr>
        <w:t xml:space="preserve"> </w:t>
      </w:r>
      <w:r w:rsidR="00551BDC">
        <w:rPr>
          <w:rFonts w:eastAsia="Times New Roman" w:cs="Times New Roman"/>
          <w:shd w:val="clear" w:color="auto" w:fill="FFFFFF"/>
        </w:rPr>
        <w:t xml:space="preserve">from 400-800 </w:t>
      </w:r>
      <w:proofErr w:type="spellStart"/>
      <w:r w:rsidR="00551BDC">
        <w:rPr>
          <w:rFonts w:eastAsia="Times New Roman" w:cs="Times New Roman"/>
          <w:shd w:val="clear" w:color="auto" w:fill="FFFFFF"/>
        </w:rPr>
        <w:t>ms</w:t>
      </w:r>
      <w:proofErr w:type="spellEnd"/>
      <w:r w:rsidR="00551BDC">
        <w:rPr>
          <w:rFonts w:eastAsia="Times New Roman" w:cs="Times New Roman"/>
          <w:shd w:val="clear" w:color="auto" w:fill="FFFFFF"/>
        </w:rPr>
        <w:t xml:space="preserve"> </w:t>
      </w:r>
      <w:r w:rsidR="00FD03E2">
        <w:rPr>
          <w:rFonts w:eastAsia="Times New Roman" w:cs="Times New Roman"/>
          <w:shd w:val="clear" w:color="auto" w:fill="FFFFFF"/>
        </w:rPr>
        <w:t>(</w:t>
      </w:r>
      <w:r w:rsidR="00FD03E2" w:rsidRPr="00E74077">
        <w:rPr>
          <w:rFonts w:eastAsia="Times New Roman" w:cs="Times New Roman"/>
          <w:shd w:val="clear" w:color="auto" w:fill="FFFFFF"/>
        </w:rPr>
        <w:t xml:space="preserve">see </w:t>
      </w:r>
      <w:r w:rsidR="00BF1C18">
        <w:rPr>
          <w:rFonts w:eastAsia="Times New Roman" w:cs="Times New Roman"/>
          <w:shd w:val="clear" w:color="auto" w:fill="FFFFFF"/>
        </w:rPr>
        <w:t>Results</w:t>
      </w:r>
      <w:r w:rsidR="00B112A4">
        <w:rPr>
          <w:rFonts w:eastAsia="Times New Roman" w:cs="Times New Roman"/>
          <w:shd w:val="clear" w:color="auto" w:fill="FFFFFF"/>
        </w:rPr>
        <w:t>), thus</w:t>
      </w:r>
      <w:r w:rsidR="00FD03E2">
        <w:rPr>
          <w:rFonts w:eastAsia="Times New Roman" w:cs="Times New Roman"/>
          <w:shd w:val="clear" w:color="auto" w:fill="FFFFFF"/>
        </w:rPr>
        <w:t xml:space="preserve"> we </w:t>
      </w:r>
      <w:r w:rsidR="00551BDC">
        <w:rPr>
          <w:rFonts w:eastAsia="Times New Roman" w:cs="Times New Roman"/>
          <w:shd w:val="clear" w:color="auto" w:fill="FFFFFF"/>
        </w:rPr>
        <w:t>extra</w:t>
      </w:r>
      <w:r w:rsidR="00E74077">
        <w:rPr>
          <w:rFonts w:eastAsia="Times New Roman" w:cs="Times New Roman"/>
          <w:shd w:val="clear" w:color="auto" w:fill="FFFFFF"/>
        </w:rPr>
        <w:t xml:space="preserve">cted </w:t>
      </w:r>
      <w:r w:rsidR="00551BDC">
        <w:rPr>
          <w:rFonts w:eastAsia="Times New Roman" w:cs="Times New Roman"/>
          <w:shd w:val="clear" w:color="auto" w:fill="FFFFFF"/>
        </w:rPr>
        <w:t xml:space="preserve">mean amplitude </w:t>
      </w:r>
      <w:r w:rsidR="00EF5754">
        <w:rPr>
          <w:rFonts w:eastAsia="Times New Roman" w:cs="Times New Roman"/>
          <w:shd w:val="clear" w:color="auto" w:fill="FFFFFF"/>
        </w:rPr>
        <w:t xml:space="preserve">data </w:t>
      </w:r>
      <w:r w:rsidR="00551BDC">
        <w:rPr>
          <w:rFonts w:eastAsia="Times New Roman" w:cs="Times New Roman"/>
          <w:shd w:val="clear" w:color="auto" w:fill="FFFFFF"/>
        </w:rPr>
        <w:t xml:space="preserve">over this time window from four parietal electrodes in the left (P1, P3, P5, P7) and right (P2, P4, P6, P8) hemispheres and submitted them to a </w:t>
      </w:r>
      <w:r w:rsidR="00551BDC">
        <w:rPr>
          <w:rFonts w:eastAsia="Times New Roman" w:cs="Times New Roman"/>
          <w:i/>
          <w:shd w:val="clear" w:color="auto" w:fill="FFFFFF"/>
        </w:rPr>
        <w:t>Group</w:t>
      </w:r>
      <w:r w:rsidR="00551BDC">
        <w:rPr>
          <w:rFonts w:eastAsia="Times New Roman" w:cs="Times New Roman"/>
          <w:shd w:val="clear" w:color="auto" w:fill="FFFFFF"/>
        </w:rPr>
        <w:t xml:space="preserve"> x </w:t>
      </w:r>
      <w:r w:rsidR="00551BDC">
        <w:rPr>
          <w:rFonts w:eastAsia="Times New Roman" w:cs="Times New Roman"/>
          <w:i/>
          <w:shd w:val="clear" w:color="auto" w:fill="FFFFFF"/>
        </w:rPr>
        <w:t>Cue</w:t>
      </w:r>
      <w:r w:rsidR="00551BDC">
        <w:rPr>
          <w:rFonts w:eastAsia="Times New Roman" w:cs="Times New Roman"/>
          <w:shd w:val="clear" w:color="auto" w:fill="FFFFFF"/>
        </w:rPr>
        <w:t xml:space="preserve"> x </w:t>
      </w:r>
      <w:r w:rsidR="00551BDC">
        <w:rPr>
          <w:rFonts w:eastAsia="Times New Roman" w:cs="Times New Roman"/>
          <w:i/>
          <w:shd w:val="clear" w:color="auto" w:fill="FFFFFF"/>
        </w:rPr>
        <w:t xml:space="preserve">Hemisphere </w:t>
      </w:r>
      <w:r w:rsidR="00681462">
        <w:rPr>
          <w:rFonts w:eastAsia="Times New Roman" w:cs="Times New Roman"/>
          <w:shd w:val="clear" w:color="auto" w:fill="FFFFFF"/>
        </w:rPr>
        <w:t xml:space="preserve">ANOVA. This </w:t>
      </w:r>
      <w:r w:rsidR="00E74077">
        <w:rPr>
          <w:rFonts w:eastAsia="Times New Roman" w:cs="Times New Roman"/>
          <w:shd w:val="clear" w:color="auto" w:fill="FFFFFF"/>
        </w:rPr>
        <w:t>method</w:t>
      </w:r>
      <w:r w:rsidR="00681462">
        <w:rPr>
          <w:rFonts w:eastAsia="Times New Roman" w:cs="Times New Roman"/>
          <w:shd w:val="clear" w:color="auto" w:fill="FFFFFF"/>
        </w:rPr>
        <w:t xml:space="preserve"> </w:t>
      </w:r>
      <w:r w:rsidR="00BF1C18">
        <w:rPr>
          <w:rFonts w:eastAsia="Times New Roman" w:cs="Times New Roman"/>
          <w:shd w:val="clear" w:color="auto" w:fill="FFFFFF"/>
        </w:rPr>
        <w:t xml:space="preserve">has been </w:t>
      </w:r>
      <w:r w:rsidR="00681462">
        <w:rPr>
          <w:rFonts w:eastAsia="Times New Roman" w:cs="Times New Roman"/>
          <w:shd w:val="clear" w:color="auto" w:fill="FFFFFF"/>
        </w:rPr>
        <w:t xml:space="preserve">used in </w:t>
      </w:r>
      <w:r w:rsidR="00AF5E82">
        <w:rPr>
          <w:rFonts w:eastAsia="Times New Roman" w:cs="Times New Roman"/>
          <w:shd w:val="clear" w:color="auto" w:fill="FFFFFF"/>
        </w:rPr>
        <w:t xml:space="preserve">many </w:t>
      </w:r>
      <w:r w:rsidR="00681462">
        <w:rPr>
          <w:rFonts w:eastAsia="Times New Roman" w:cs="Times New Roman"/>
          <w:shd w:val="clear" w:color="auto" w:fill="FFFFFF"/>
        </w:rPr>
        <w:t xml:space="preserve">prior studies </w:t>
      </w:r>
      <w:r w:rsidR="004720A7">
        <w:rPr>
          <w:rFonts w:eastAsia="Times New Roman" w:cs="Times New Roman"/>
          <w:shd w:val="clear" w:color="auto" w:fill="FFFFFF"/>
        </w:rPr>
        <w:fldChar w:fldCharType="begin" w:fldLock="1"/>
      </w:r>
      <w:r w:rsidR="00AF5E82">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"10.1093/brain/119.3.889", "ISBN" : "0006-8950 (Print)\\r0006-8950 (Linking)", "ISSN" : "00068950", "PMID" : "8673500", "abstract" : "Event-related potentials (ERPs) were recorded during the test phase of a recognition memory task in two experiments. In both experiments subjects made initial old/new judgements to visually presented words, and for words judged old, indicated in which of two voices (male/female) the words had been heard at study. In the second experiment only, subjects had the option to signal that they were uncertain about the status of a test word. Two positive-going ERP effects differentiated the ERPs evoked by correctly recognized old words from those evoked by words correctly judged new. The two effects differed in their scalp topography and time course, and were both of greater magnitude in the ERPs evoked by recognized words for which a correct voice judgement was made. The findings are consistent with the view that multiple neural systems underlie the ability to recognize an item and to recall its study context. However, the findings offer little support for the view, articulated in certain 'dual-process' models of recognition memory, that recognition judgements with and without retrieval of study context depend upon qualitatively different memory processes or systems.", "author" : [ { "dropping-particle" : "", "family" : "Wilding", "given" : "Edward L", "non-dropping-particle" : "", "parse-names" : false, "suffix" : "" }, { "dropping-particle" : "", "family" : "Rugg", "given" : "M. D.", "non-dropping-particle" : "", "parse-names" : false, "suffix" : "" } ], "container-title" : "Brain", "id" : "ITEM-3", "issue" : "3", "issued" : { "date-parts" : [ [ "1996" ] ] }, "page" : "889-905", "title" : "An event-related potential study of recognition memory with and without retrieval of source", "type" : "article-journal", "volume" : "119" }, "uris" : [ "http://www.mendeley.com/documents/?uuid=e27dc995-6b09-4f29-97bb-a45cf89acd76" ] } ], "mendeley" : { "formattedCitation" : "(Hayama, Johnson, &amp; Rugg, 2008; Rugg &amp; Curran, 2007; Wilding &amp; Rugg, 1996)", "plainTextFormattedCitation" : "(Hayama, Johnson, &amp; Rugg, 2008; Rugg &amp; Curran, 2007; Wilding &amp; Rugg, 1996)", "previouslyFormattedCitation" : "(Hayama, Johnson, &amp; Rugg, 2008; Rugg &amp; Curran, 2007; Wilding &amp; Rugg, 1996)" }, "properties" : { "noteIndex" : 0 }, "schema" : "https://github.com/citation-style-language/schema/raw/master/csl-citation.json" }</w:instrText>
      </w:r>
      <w:r w:rsidR="004720A7">
        <w:rPr>
          <w:rFonts w:eastAsia="Times New Roman" w:cs="Times New Roman"/>
          <w:shd w:val="clear" w:color="auto" w:fill="FFFFFF"/>
        </w:rPr>
        <w:fldChar w:fldCharType="separate"/>
      </w:r>
      <w:r w:rsidR="00AF5E82" w:rsidRPr="00AF5E82">
        <w:rPr>
          <w:rFonts w:eastAsia="Times New Roman" w:cs="Times New Roman"/>
          <w:noProof/>
          <w:shd w:val="clear" w:color="auto" w:fill="FFFFFF"/>
        </w:rPr>
        <w:t>(Hayama, Johnson, &amp; Rugg, 2008; Rugg &amp; Curran, 2007; Wilding &amp; Rugg, 1996)</w:t>
      </w:r>
      <w:r w:rsidR="004720A7">
        <w:rPr>
          <w:rFonts w:eastAsia="Times New Roman" w:cs="Times New Roman"/>
          <w:shd w:val="clear" w:color="auto" w:fill="FFFFFF"/>
        </w:rPr>
        <w:fldChar w:fldCharType="end"/>
      </w:r>
      <w:r w:rsidR="00E74077">
        <w:rPr>
          <w:rFonts w:eastAsia="Times New Roman" w:cs="Times New Roman"/>
          <w:shd w:val="clear" w:color="auto" w:fill="FFFFFF"/>
        </w:rPr>
        <w:t xml:space="preserve">, and the focus on a small number of electrodes, over </w:t>
      </w:r>
      <w:r w:rsidR="00BF1C18">
        <w:rPr>
          <w:rFonts w:eastAsia="Times New Roman" w:cs="Times New Roman"/>
          <w:shd w:val="clear" w:color="auto" w:fill="FFFFFF"/>
        </w:rPr>
        <w:t>one</w:t>
      </w:r>
      <w:r w:rsidR="00E74077">
        <w:rPr>
          <w:rFonts w:eastAsia="Times New Roman" w:cs="Times New Roman"/>
          <w:shd w:val="clear" w:color="auto" w:fill="FFFFFF"/>
        </w:rPr>
        <w:t xml:space="preserve"> time window, constitutes </w:t>
      </w:r>
      <w:r w:rsidR="00BF1C18">
        <w:rPr>
          <w:rFonts w:eastAsia="Times New Roman" w:cs="Times New Roman"/>
          <w:shd w:val="clear" w:color="auto" w:fill="FFFFFF"/>
        </w:rPr>
        <w:t>a</w:t>
      </w:r>
      <w:r w:rsidR="00E74077">
        <w:rPr>
          <w:rFonts w:eastAsia="Times New Roman" w:cs="Times New Roman"/>
          <w:shd w:val="clear" w:color="auto" w:fill="FFFFFF"/>
        </w:rPr>
        <w:t xml:space="preserve"> </w:t>
      </w:r>
      <w:r w:rsidR="00BF1C18">
        <w:rPr>
          <w:rFonts w:eastAsia="Times New Roman" w:cs="Times New Roman"/>
          <w:shd w:val="clear" w:color="auto" w:fill="FFFFFF"/>
        </w:rPr>
        <w:t>traditional</w:t>
      </w:r>
      <w:r w:rsidR="00E74077">
        <w:rPr>
          <w:rFonts w:eastAsia="Times New Roman" w:cs="Times New Roman"/>
          <w:shd w:val="clear" w:color="auto" w:fill="FFFFFF"/>
        </w:rPr>
        <w:t xml:space="preserve"> ERP analysis.</w:t>
      </w:r>
    </w:p>
    <w:p w14:paraId="1FC1DEC1" w14:textId="45E14C3D" w:rsidR="00681462" w:rsidRPr="00681462" w:rsidRDefault="008F562B" w:rsidP="00135F4D">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Further </w:t>
      </w:r>
      <w:r w:rsidR="00681462">
        <w:rPr>
          <w:rFonts w:eastAsia="Times New Roman" w:cs="Times New Roman"/>
          <w:shd w:val="clear" w:color="auto" w:fill="FFFFFF"/>
        </w:rPr>
        <w:t xml:space="preserve">analyses </w:t>
      </w:r>
      <w:r w:rsidR="00E74077">
        <w:rPr>
          <w:rFonts w:eastAsia="Times New Roman" w:cs="Times New Roman"/>
          <w:shd w:val="clear" w:color="auto" w:fill="FFFFFF"/>
        </w:rPr>
        <w:t xml:space="preserve">used a more modern approach and </w:t>
      </w:r>
      <w:r w:rsidR="00681462">
        <w:rPr>
          <w:rFonts w:eastAsia="Times New Roman" w:cs="Times New Roman"/>
          <w:shd w:val="clear" w:color="auto" w:fill="FFFFFF"/>
        </w:rPr>
        <w:t xml:space="preserve">were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0A45C0">
        <w:rPr>
          <w:rFonts w:eastAsia="Times New Roman" w:cs="Times New Roman"/>
          <w:shd w:val="clear" w:color="auto" w:fill="FFFFFF"/>
        </w:rPr>
        <w:t xml:space="preserve">memory accuracy </w:t>
      </w:r>
      <w:r w:rsidR="00681462">
        <w:rPr>
          <w:rFonts w:eastAsia="Times New Roman" w:cs="Times New Roman"/>
          <w:shd w:val="clear" w:color="auto" w:fill="FFFFFF"/>
        </w:rPr>
        <w:t xml:space="preserve">data, which yielded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x </w:t>
      </w:r>
      <w:r w:rsidR="00681462">
        <w:rPr>
          <w:rFonts w:eastAsia="Times New Roman" w:cs="Times New Roman"/>
          <w:i/>
          <w:shd w:val="clear" w:color="auto" w:fill="FFFFFF"/>
        </w:rPr>
        <w:t>Encoding Task</w:t>
      </w:r>
      <w:r w:rsidR="00681462">
        <w:rPr>
          <w:rFonts w:eastAsia="Times New Roman" w:cs="Times New Roman"/>
          <w:shd w:val="clear" w:color="auto" w:fill="FFFFFF"/>
        </w:rPr>
        <w:t xml:space="preserve"> interaction. </w:t>
      </w:r>
      <w:r w:rsidR="00AF5E82">
        <w:rPr>
          <w:rFonts w:eastAsia="Times New Roman" w:cs="Times New Roman"/>
          <w:shd w:val="clear" w:color="auto" w:fill="FFFFFF"/>
        </w:rPr>
        <w:t>To identify brain activity that might mediate the interaction,</w:t>
      </w:r>
      <w:r w:rsidR="00E74077">
        <w:rPr>
          <w:rFonts w:eastAsia="Times New Roman" w:cs="Times New Roman"/>
          <w:shd w:val="clear" w:color="auto" w:fill="FFFFFF"/>
        </w:rPr>
        <w:t xml:space="preserve"> we computed Question minus Side difference waves separately for words from the mobility and </w:t>
      </w:r>
      <w:proofErr w:type="spellStart"/>
      <w:r w:rsidR="00E74077">
        <w:rPr>
          <w:rFonts w:eastAsia="Times New Roman" w:cs="Times New Roman"/>
          <w:shd w:val="clear" w:color="auto" w:fill="FFFFFF"/>
        </w:rPr>
        <w:t>animacy</w:t>
      </w:r>
      <w:proofErr w:type="spellEnd"/>
      <w:r w:rsidR="00E74077">
        <w:rPr>
          <w:rFonts w:eastAsia="Times New Roman" w:cs="Times New Roman"/>
          <w:shd w:val="clear" w:color="auto" w:fill="FFFFFF"/>
        </w:rPr>
        <w:t xml:space="preserve"> encoding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E74077">
        <w:rPr>
          <w:rFonts w:eastAsia="Times New Roman" w:cs="Times New Roman"/>
          <w:shd w:val="clear" w:color="auto" w:fill="FFFFFF"/>
        </w:rPr>
        <w:t>. We then submitted the difference waves to</w:t>
      </w:r>
      <w:r w:rsidR="00681462">
        <w:rPr>
          <w:rFonts w:cs="Times New Roman"/>
        </w:rPr>
        <w:t xml:space="preserve"> mass </w:t>
      </w:r>
      <w:proofErr w:type="spellStart"/>
      <w:r w:rsidR="00681462">
        <w:rPr>
          <w:rFonts w:cs="Times New Roman"/>
        </w:rPr>
        <w:t>univariate</w:t>
      </w:r>
      <w:proofErr w:type="spellEnd"/>
      <w:r w:rsidR="00681462">
        <w:rPr>
          <w:rFonts w:cs="Times New Roman"/>
        </w:rPr>
        <w:t xml:space="preserve"> </w:t>
      </w:r>
      <w:r w:rsidR="00E74077">
        <w:rPr>
          <w:rFonts w:cs="Times New Roman"/>
        </w:rPr>
        <w:t>analysis in order</w:t>
      </w:r>
      <w:r w:rsidR="00681462">
        <w:rPr>
          <w:rFonts w:cs="Times New Roman"/>
        </w:rPr>
        <w:t xml:space="preserve"> to identify significant activations within and across the groups </w:t>
      </w:r>
      <w:r w:rsidR="004720A7">
        <w:rPr>
          <w:rFonts w:cs="Times New Roman"/>
        </w:rPr>
        <w:fldChar w:fldCharType="begin" w:fldLock="1"/>
      </w:r>
      <w:r w:rsidR="00BB6D64">
        <w:rPr>
          <w:rFonts w:cs="Times New Roman"/>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"(Groppe, Urbach, &amp; Kutas, 2011a)", "plainTextFormattedCitation" : "(Groppe, Urbach, &amp; Kutas, 2011a)", "previouslyFormattedCitation" : "(Groppe, Urbach, &amp; Kutas, 2011a)" }, "properties" : { "noteIndex" : 0 }, "schema" : "https://github.com/citation-style-language/schema/raw/master/csl-citation.json" }</w:instrText>
      </w:r>
      <w:r w:rsidR="004720A7">
        <w:rPr>
          <w:rFonts w:cs="Times New Roman"/>
        </w:rPr>
        <w:fldChar w:fldCharType="separate"/>
      </w:r>
      <w:r w:rsidR="00B76564" w:rsidRPr="00B76564">
        <w:rPr>
          <w:rFonts w:cs="Times New Roman"/>
          <w:noProof/>
        </w:rPr>
        <w:t>(Groppe, Urbach, &amp; Kutas, 2011a)</w:t>
      </w:r>
      <w:r w:rsidR="004720A7">
        <w:rPr>
          <w:rFonts w:cs="Times New Roman"/>
        </w:rPr>
        <w:fldChar w:fldCharType="end"/>
      </w:r>
      <w:r w:rsidR="00E74077">
        <w:rPr>
          <w:rFonts w:cs="Times New Roman"/>
        </w:rPr>
        <w:t xml:space="preserve">, focusing on mean amplitudes from 400-800 </w:t>
      </w:r>
      <w:proofErr w:type="spellStart"/>
      <w:r w:rsidR="00E74077">
        <w:rPr>
          <w:rFonts w:cs="Times New Roman"/>
        </w:rPr>
        <w:t>ms</w:t>
      </w:r>
      <w:proofErr w:type="spellEnd"/>
      <w:r w:rsidR="00E74077">
        <w:rPr>
          <w:rFonts w:cs="Times New Roman"/>
        </w:rPr>
        <w:t xml:space="preserve">, 800-1400 </w:t>
      </w:r>
      <w:proofErr w:type="spellStart"/>
      <w:r w:rsidR="00E74077">
        <w:rPr>
          <w:rFonts w:cs="Times New Roman"/>
        </w:rPr>
        <w:t>ms</w:t>
      </w:r>
      <w:proofErr w:type="spellEnd"/>
      <w:r w:rsidR="00E74077">
        <w:rPr>
          <w:rFonts w:cs="Times New Roman"/>
        </w:rPr>
        <w:t xml:space="preserve">, and 1400-2000 </w:t>
      </w:r>
      <w:proofErr w:type="spellStart"/>
      <w:r w:rsidR="00E74077">
        <w:rPr>
          <w:rFonts w:cs="Times New Roman"/>
        </w:rPr>
        <w:t>ms</w:t>
      </w:r>
      <w:proofErr w:type="spellEnd"/>
      <w:r w:rsidR="00E74077">
        <w:rPr>
          <w:rFonts w:cs="Times New Roman"/>
        </w:rPr>
        <w:t xml:space="preserve"> post-stimulus. </w:t>
      </w:r>
      <w:r w:rsidR="00681462">
        <w:rPr>
          <w:rFonts w:cs="Times New Roman"/>
        </w:rPr>
        <w:t xml:space="preserve">In contrast to </w:t>
      </w:r>
      <w:r w:rsidR="00E74077">
        <w:rPr>
          <w:rFonts w:cs="Times New Roman"/>
        </w:rPr>
        <w:t xml:space="preserve">the </w:t>
      </w:r>
      <w:r w:rsidR="00681462">
        <w:rPr>
          <w:rFonts w:cs="Times New Roman"/>
        </w:rPr>
        <w:t>traditional</w:t>
      </w:r>
      <w:r w:rsidR="00E74077">
        <w:rPr>
          <w:rFonts w:cs="Times New Roman"/>
        </w:rPr>
        <w:t xml:space="preserve"> approach to</w:t>
      </w:r>
      <w:r w:rsidR="00681462">
        <w:rPr>
          <w:rFonts w:cs="Times New Roman"/>
        </w:rPr>
        <w:t xml:space="preserve"> ERP analysis, mass </w:t>
      </w:r>
      <w:proofErr w:type="spellStart"/>
      <w:r w:rsidR="00681462">
        <w:rPr>
          <w:rFonts w:cs="Times New Roman"/>
        </w:rPr>
        <w:t>univariate</w:t>
      </w:r>
      <w:proofErr w:type="spellEnd"/>
      <w:r w:rsidR="00681462">
        <w:rPr>
          <w:rFonts w:cs="Times New Roman"/>
        </w:rPr>
        <w:t xml:space="preserve"> analysis </w:t>
      </w:r>
      <w:r>
        <w:rPr>
          <w:rFonts w:cs="Times New Roman"/>
        </w:rPr>
        <w:t xml:space="preserve">is similar to methods commonly used in fMRI research </w:t>
      </w:r>
      <w:r>
        <w:rPr>
          <w:rFonts w:cs="Times New Roman"/>
        </w:rPr>
        <w:fldChar w:fldCharType="begin" w:fldLock="1"/>
      </w:r>
      <w:r>
        <w:rPr>
          <w:rFonts w:cs="Times New Roman"/>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"(Friston et al., 1995)", "plainTextFormattedCitation" : "(Friston et al., 1995)", "previouslyFormattedCitation" : "(Friston et al., 1995)" }, "properties" : { "noteIndex" : 0 }, "schema" : "https://github.com/citation-style-language/schema/raw/master/csl-citation.json" }</w:instrText>
      </w:r>
      <w:r>
        <w:rPr>
          <w:rFonts w:cs="Times New Roman"/>
        </w:rPr>
        <w:fldChar w:fldCharType="separate"/>
      </w:r>
      <w:r w:rsidRPr="00AC15D9">
        <w:rPr>
          <w:rFonts w:cs="Times New Roman"/>
          <w:noProof/>
        </w:rPr>
        <w:t>(Friston et al., 1995)</w:t>
      </w:r>
      <w:r>
        <w:rPr>
          <w:rFonts w:cs="Times New Roman"/>
        </w:rPr>
        <w:fldChar w:fldCharType="end"/>
      </w:r>
      <w:r>
        <w:rPr>
          <w:rFonts w:cs="Times New Roman"/>
        </w:rPr>
        <w:t xml:space="preserve"> and </w:t>
      </w:r>
      <w:r w:rsidR="00681462">
        <w:rPr>
          <w:rFonts w:cs="Times New Roman"/>
        </w:rPr>
        <w:t xml:space="preserve">involves a </w:t>
      </w:r>
      <w:r w:rsidR="00A70AF1">
        <w:rPr>
          <w:rFonts w:cs="Times New Roman"/>
        </w:rPr>
        <w:t xml:space="preserve">separate test at each electrode, either a one-sample </w:t>
      </w:r>
      <w:r w:rsidR="00A70AF1">
        <w:rPr>
          <w:rFonts w:cs="Times New Roman"/>
          <w:i/>
        </w:rPr>
        <w:t>t</w:t>
      </w:r>
      <w:r w:rsidR="00A70AF1">
        <w:rPr>
          <w:rFonts w:cs="Times New Roman"/>
        </w:rPr>
        <w:t xml:space="preserve">-test against zero (for within-group analysis) or a two-sample </w:t>
      </w:r>
      <w:r w:rsidR="00A70AF1">
        <w:rPr>
          <w:rFonts w:cs="Times New Roman"/>
          <w:i/>
        </w:rPr>
        <w:t>t</w:t>
      </w:r>
      <w:r w:rsidR="00A70AF1">
        <w:rPr>
          <w:rFonts w:cs="Times New Roman"/>
        </w:rPr>
        <w:t>-test</w:t>
      </w:r>
      <w:r w:rsidR="00681462">
        <w:rPr>
          <w:rFonts w:cs="Times New Roman"/>
        </w:rPr>
        <w:t>. This makes much better use of the spatiotemporal richness of ERP data than the traditional method. However, appropriate correction for m</w:t>
      </w:r>
      <w:r>
        <w:rPr>
          <w:rFonts w:cs="Times New Roman"/>
        </w:rPr>
        <w:t xml:space="preserve">ultiple comparisons can degrade </w:t>
      </w:r>
      <w:r w:rsidR="00681462">
        <w:rPr>
          <w:rFonts w:cs="Times New Roman"/>
        </w:rPr>
        <w:t xml:space="preserve">power. To limit this concern, we used a cluster-based permutation procedure that can </w:t>
      </w:r>
      <w:r w:rsidR="000E6E9A">
        <w:rPr>
          <w:rFonts w:cs="Times New Roman"/>
        </w:rPr>
        <w:t>detect moderately strong</w:t>
      </w:r>
      <w:r w:rsidR="00681462">
        <w:rPr>
          <w:rFonts w:cs="Times New Roman"/>
        </w:rPr>
        <w:t xml:space="preserve"> effects </w:t>
      </w:r>
      <w:r w:rsidR="000E6E9A">
        <w:rPr>
          <w:rFonts w:cs="Times New Roman"/>
        </w:rPr>
        <w:t xml:space="preserve">provided </w:t>
      </w:r>
      <w:r w:rsidR="00681462">
        <w:rPr>
          <w:rFonts w:cs="Times New Roman"/>
        </w:rPr>
        <w:t xml:space="preserve">they extend over several electrodes </w:t>
      </w:r>
      <w:r w:rsidR="004720A7">
        <w:rPr>
          <w:rFonts w:cs="Times New Roman"/>
        </w:rPr>
        <w:fldChar w:fldCharType="begin" w:fldLock="1"/>
      </w:r>
      <w:r w:rsidR="00681462">
        <w:rPr>
          <w:rFonts w:cs="Times New Roman"/>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"(Groppe, Urbach, &amp; Kutas, 2011b)", "plainTextFormattedCitation" : "(Groppe, Urbach, &amp; Kutas, 2011b)", "previouslyFormattedCitation" : "(Groppe, Urbach, &amp; Kutas, 2011b)" }, "properties" : { "noteIndex" : 0 }, "schema" : "https://github.com/citation-style-language/schema/raw/master/csl-citation.json" }</w:instrText>
      </w:r>
      <w:r w:rsidR="004720A7">
        <w:rPr>
          <w:rFonts w:cs="Times New Roman"/>
        </w:rPr>
        <w:fldChar w:fldCharType="separate"/>
      </w:r>
      <w:r w:rsidR="00681462" w:rsidRPr="0033552C">
        <w:rPr>
          <w:rFonts w:cs="Times New Roman"/>
          <w:noProof/>
        </w:rPr>
        <w:t>(Groppe, Urbach, &amp; Kutas, 2011b)</w:t>
      </w:r>
      <w:r w:rsidR="004720A7">
        <w:rPr>
          <w:rFonts w:cs="Times New Roman"/>
        </w:rPr>
        <w:fldChar w:fldCharType="end"/>
      </w:r>
      <w:r w:rsidR="00681462">
        <w:rPr>
          <w:rFonts w:cs="Times New Roman"/>
        </w:rPr>
        <w:t>.</w:t>
      </w:r>
      <w:r w:rsidR="00A70AF1">
        <w:rPr>
          <w:rFonts w:cs="Times New Roman"/>
        </w:rPr>
        <w:t xml:space="preserve"> </w:t>
      </w:r>
      <w:r>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with </w:t>
      </w:r>
      <w:r w:rsidR="00681462">
        <w:rPr>
          <w:rFonts w:cs="Times New Roman"/>
          <w:i/>
        </w:rPr>
        <w:t>p</w:t>
      </w:r>
      <w:r w:rsidR="00681462">
        <w:rPr>
          <w:rFonts w:cs="Times New Roman"/>
        </w:rPr>
        <w:t xml:space="preserve">-values less than 0.05 (uncorrected) were considered clusters. The sum of all </w:t>
      </w:r>
      <w:r w:rsidR="00681462">
        <w:rPr>
          <w:rFonts w:cs="Times New Roman"/>
          <w:i/>
        </w:rPr>
        <w:t>p</w:t>
      </w:r>
      <w:r w:rsidR="00681462">
        <w:rPr>
          <w:rFonts w:cs="Times New Roman"/>
          <w:i/>
        </w:rPr>
        <w:softHyphen/>
      </w:r>
      <w:r w:rsidR="00681462">
        <w:rPr>
          <w:rFonts w:cs="Times New Roman"/>
        </w:rPr>
        <w:t xml:space="preserve">-values within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permutations </w:t>
      </w:r>
      <w:r w:rsidR="00A70AF1">
        <w:rPr>
          <w:rFonts w:cs="Times New Roman"/>
        </w:rPr>
        <w:t>(within or across groups, depending on the test)</w:t>
      </w:r>
      <w:r w:rsidR="00090109">
        <w:rPr>
          <w:rFonts w:cs="Times New Roman"/>
        </w:rPr>
        <w:t xml:space="preserve">, selecting the most extreme cluster mass score from each permutation in order </w:t>
      </w:r>
      <w:r w:rsidR="00681462">
        <w:rPr>
          <w:rFonts w:cs="Times New Roman"/>
        </w:rPr>
        <w:t xml:space="preserve">to generate a </w:t>
      </w:r>
      <w:r w:rsidR="00090109">
        <w:rPr>
          <w:rFonts w:cs="Times New Roman"/>
        </w:rPr>
        <w:t xml:space="preserve">sampling </w:t>
      </w:r>
      <w:r w:rsidR="00681462">
        <w:rPr>
          <w:rFonts w:cs="Times New Roman"/>
        </w:rPr>
        <w:t xml:space="preserve">distribution of cluster mass values </w:t>
      </w:r>
      <w:r w:rsidR="004720A7">
        <w:rPr>
          <w:rFonts w:cs="Times New Roman"/>
        </w:rPr>
        <w:fldChar w:fldCharType="begin" w:fldLock="1"/>
      </w:r>
      <w:r w:rsidR="00681462">
        <w:rPr>
          <w:rFonts w:cs="Times New Roman"/>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"(Bullmore et al., 1999)", "plainTextFormattedCitation" : "(Bullmore et al., 1999)", "previouslyFormattedCitation" : "(Bullmore et al., 1999)" }, "properties" : { "noteIndex" : 0 }, "schema" : "https://github.com/citation-style-language/schema/raw/master/csl-citation.json" }</w:instrText>
      </w:r>
      <w:r w:rsidR="004720A7">
        <w:rPr>
          <w:rFonts w:cs="Times New Roman"/>
        </w:rPr>
        <w:fldChar w:fldCharType="separate"/>
      </w:r>
      <w:r w:rsidR="00681462" w:rsidRPr="00C17D0D">
        <w:rPr>
          <w:rFonts w:cs="Times New Roman"/>
          <w:noProof/>
        </w:rPr>
        <w:t>(Bullmore et al., 1999)</w:t>
      </w:r>
      <w:r w:rsidR="004720A7">
        <w:rPr>
          <w:rFonts w:cs="Times New Roman"/>
        </w:rPr>
        <w:fldChar w:fldCharType="end"/>
      </w:r>
      <w:r w:rsidR="00090109">
        <w:rPr>
          <w:rFonts w:cs="Times New Roman"/>
        </w:rPr>
        <w:t xml:space="preserve">. This distribution was used to judge the probability of observing clusters of the size seen in the current dataset; only clusters significant at </w:t>
      </w:r>
      <w:r w:rsidR="00090109">
        <w:rPr>
          <w:rFonts w:cs="Times New Roman"/>
          <w:i/>
        </w:rPr>
        <w:t xml:space="preserve">p </w:t>
      </w:r>
      <w:r w:rsidR="00090109">
        <w:rPr>
          <w:rFonts w:cs="Times New Roman"/>
        </w:rPr>
        <w:t xml:space="preserve">&lt; 0.05 </w:t>
      </w:r>
      <w:r w:rsidR="00681462">
        <w:rPr>
          <w:rFonts w:cs="Times New Roman"/>
        </w:rPr>
        <w:t>were considered reliable.</w:t>
      </w:r>
      <w:r w:rsidR="0049169D">
        <w:rPr>
          <w:rFonts w:cs="Times New Roman"/>
        </w:rPr>
        <w:t xml:space="preserve"> This approach </w:t>
      </w:r>
      <w:r w:rsidR="00601038">
        <w:rPr>
          <w:rFonts w:cs="Times New Roman"/>
        </w:rPr>
        <w:t>maximize</w:t>
      </w:r>
      <w:r>
        <w:rPr>
          <w:rFonts w:cs="Times New Roman"/>
        </w:rPr>
        <w:t>s</w:t>
      </w:r>
      <w:r w:rsidR="0049169D">
        <w:rPr>
          <w:rFonts w:cs="Times New Roman"/>
        </w:rPr>
        <w:t xml:space="preserve"> power while </w:t>
      </w:r>
      <w:r w:rsidR="00601038">
        <w:rPr>
          <w:rFonts w:cs="Times New Roman"/>
        </w:rPr>
        <w:t>maintaining a</w:t>
      </w:r>
      <w:r w:rsidR="0049169D">
        <w:rPr>
          <w:rFonts w:cs="Times New Roman"/>
        </w:rPr>
        <w:t xml:space="preserve"> </w:t>
      </w:r>
      <w:proofErr w:type="spellStart"/>
      <w:r w:rsidR="0049169D">
        <w:rPr>
          <w:rFonts w:cs="Times New Roman"/>
        </w:rPr>
        <w:t>familywise</w:t>
      </w:r>
      <w:proofErr w:type="spellEnd"/>
      <w:r w:rsidR="0049169D">
        <w:rPr>
          <w:rFonts w:cs="Times New Roman"/>
        </w:rPr>
        <w:t xml:space="preserve"> error rate </w:t>
      </w:r>
      <w:r w:rsidR="00601038">
        <w:rPr>
          <w:rFonts w:cs="Times New Roman"/>
        </w:rPr>
        <w:t xml:space="preserve">of </w:t>
      </w:r>
      <w:r>
        <w:rPr>
          <w:rFonts w:cs="Times New Roman"/>
        </w:rPr>
        <w:t xml:space="preserve">approximately </w:t>
      </w:r>
      <w:r w:rsidR="0049169D">
        <w:rPr>
          <w:rFonts w:cs="Times New Roman"/>
        </w:rPr>
        <w:t>5%.</w:t>
      </w:r>
    </w:p>
    <w:p w14:paraId="6B8B4AD5"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59C2BA79"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1E789FC8" w14:textId="77777777"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519E4">
        <w:rPr>
          <w:rFonts w:eastAsia="Times New Roman" w:cs="Times New Roman"/>
          <w:shd w:val="clear" w:color="auto" w:fill="FFFFFF"/>
        </w:rPr>
        <w:t xml:space="preserve"> gender, age, or education</w:t>
      </w:r>
      <w:r>
        <w:rPr>
          <w:rFonts w:eastAsia="Times New Roman" w:cs="Times New Roman"/>
          <w:shd w:val="clear" w:color="auto" w:fill="FFFFFF"/>
        </w:rPr>
        <w:t xml:space="preserve"> (Table 1)</w:t>
      </w:r>
      <w:r w:rsidR="001519E4">
        <w:rPr>
          <w:rFonts w:eastAsia="Times New Roman" w:cs="Times New Roman"/>
          <w:shd w:val="clear" w:color="auto" w:fill="FFFFFF"/>
        </w:rPr>
        <w:t>. As expected, the MDD group endorsed more depression and anxiety</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with the mean BDI-II score indicating moderate depression. The MDD group</w:t>
      </w:r>
      <w:r w:rsidR="001519E4">
        <w:rPr>
          <w:rFonts w:eastAsia="Times New Roman" w:cs="Times New Roman"/>
          <w:shd w:val="clear" w:color="auto" w:fill="FFFFFF"/>
        </w:rPr>
        <w:t xml:space="preserve"> also reported </w:t>
      </w:r>
      <w:r w:rsidR="0084091B">
        <w:rPr>
          <w:rFonts w:eastAsia="Times New Roman" w:cs="Times New Roman"/>
          <w:shd w:val="clear" w:color="auto" w:fill="FFFFFF"/>
        </w:rPr>
        <w:t xml:space="preserve">more </w:t>
      </w:r>
      <w:r w:rsidR="001519E4">
        <w:rPr>
          <w:rFonts w:eastAsia="Times New Roman" w:cs="Times New Roman"/>
          <w:shd w:val="clear" w:color="auto" w:fill="FFFFFF"/>
        </w:rPr>
        <w:t>ruminati</w:t>
      </w:r>
      <w:r w:rsidR="0084091B">
        <w:rPr>
          <w:rFonts w:eastAsia="Times New Roman" w:cs="Times New Roman"/>
          <w:shd w:val="clear" w:color="auto" w:fill="FFFFFF"/>
        </w:rPr>
        <w:t>on and poorer sleep</w:t>
      </w:r>
      <w:r w:rsidR="00AC7D07">
        <w:rPr>
          <w:rFonts w:eastAsia="Times New Roman" w:cs="Times New Roman"/>
          <w:shd w:val="clear" w:color="auto" w:fill="FFFFFF"/>
        </w:rPr>
        <w:t>, but there was no difference in IQ as est</w:t>
      </w:r>
      <w:r w:rsidR="00C8691B">
        <w:rPr>
          <w:rFonts w:eastAsia="Times New Roman" w:cs="Times New Roman"/>
          <w:shd w:val="clear" w:color="auto" w:fill="FFFFFF"/>
        </w:rPr>
        <w:t xml:space="preserve">imated from </w:t>
      </w:r>
      <w:r w:rsidR="001E7F99">
        <w:rPr>
          <w:rFonts w:eastAsia="Times New Roman" w:cs="Times New Roman"/>
          <w:shd w:val="clear" w:color="auto" w:fill="FFFFFF"/>
        </w:rPr>
        <w:t>WTAR</w:t>
      </w:r>
      <w:r w:rsidR="00C8691B">
        <w:rPr>
          <w:rFonts w:eastAsia="Times New Roman" w:cs="Times New Roman"/>
          <w:shd w:val="clear" w:color="auto" w:fill="FFFFFF"/>
        </w:rPr>
        <w:t xml:space="preserve"> scores</w:t>
      </w:r>
      <w:r w:rsidR="001E7F99">
        <w:rPr>
          <w:rFonts w:eastAsia="Times New Roman" w:cs="Times New Roman"/>
          <w:shd w:val="clear" w:color="auto" w:fill="FFFFFF"/>
        </w:rPr>
        <w:t>.</w:t>
      </w:r>
    </w:p>
    <w:p w14:paraId="14967DBF" w14:textId="77777777"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6C62C3CD"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23FE9140" w14:textId="3B0BE753"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6414C1">
        <w:rPr>
          <w:rFonts w:eastAsia="Times New Roman" w:cs="Times New Roman"/>
          <w:shd w:val="clear" w:color="auto" w:fill="FFFFFF"/>
        </w:rPr>
        <w:t xml:space="preserve">Encoding was not affected by depression but </w:t>
      </w:r>
      <w:r w:rsidR="00C702AA">
        <w:rPr>
          <w:rFonts w:eastAsia="Times New Roman" w:cs="Times New Roman"/>
          <w:shd w:val="clear" w:color="auto" w:fill="FFFFFF"/>
        </w:rPr>
        <w:t xml:space="preserve">the </w:t>
      </w:r>
      <w:r w:rsidR="009E667C">
        <w:rPr>
          <w:rFonts w:eastAsia="Times New Roman" w:cs="Times New Roman"/>
          <w:shd w:val="clear" w:color="auto" w:fill="FFFFFF"/>
        </w:rPr>
        <w:t>m</w:t>
      </w:r>
      <w:r w:rsidR="003018BE">
        <w:rPr>
          <w:rFonts w:eastAsia="Times New Roman" w:cs="Times New Roman"/>
          <w:shd w:val="clear" w:color="auto" w:fill="FFFFFF"/>
        </w:rPr>
        <w:t xml:space="preserve">obility </w:t>
      </w:r>
      <w:r w:rsidR="00C702AA">
        <w:rPr>
          <w:rFonts w:eastAsia="Times New Roman" w:cs="Times New Roman"/>
          <w:shd w:val="clear" w:color="auto" w:fill="FFFFFF"/>
        </w:rPr>
        <w:t xml:space="preserve">task was </w:t>
      </w:r>
      <w:r w:rsidR="00526E37">
        <w:rPr>
          <w:rFonts w:eastAsia="Times New Roman" w:cs="Times New Roman"/>
          <w:shd w:val="clear" w:color="auto" w:fill="FFFFFF"/>
        </w:rPr>
        <w:t xml:space="preserve">harder </w:t>
      </w:r>
      <w:r w:rsidR="009E667C">
        <w:rPr>
          <w:rFonts w:eastAsia="Times New Roman" w:cs="Times New Roman"/>
          <w:shd w:val="clear" w:color="auto" w:fill="FFFFFF"/>
        </w:rPr>
        <w:t xml:space="preserve">than </w:t>
      </w:r>
      <w:r w:rsidR="00C702AA">
        <w:rPr>
          <w:rFonts w:eastAsia="Times New Roman" w:cs="Times New Roman"/>
          <w:shd w:val="clear" w:color="auto" w:fill="FFFFFF"/>
        </w:rPr>
        <w:t xml:space="preserve">the </w:t>
      </w:r>
      <w:proofErr w:type="spellStart"/>
      <w:r w:rsidR="007B0550">
        <w:rPr>
          <w:rFonts w:eastAsia="Times New Roman" w:cs="Times New Roman"/>
          <w:shd w:val="clear" w:color="auto" w:fill="FFFFFF"/>
        </w:rPr>
        <w:t>animacy</w:t>
      </w:r>
      <w:proofErr w:type="spellEnd"/>
      <w:r w:rsidR="007B0550">
        <w:rPr>
          <w:rFonts w:eastAsia="Times New Roman" w:cs="Times New Roman"/>
          <w:shd w:val="clear" w:color="auto" w:fill="FFFFFF"/>
        </w:rPr>
        <w:t xml:space="preserve"> </w:t>
      </w:r>
      <w:r w:rsidR="00C702AA">
        <w:rPr>
          <w:rFonts w:eastAsia="Times New Roman" w:cs="Times New Roman"/>
          <w:shd w:val="clear" w:color="auto" w:fill="FFFFFF"/>
        </w:rPr>
        <w:t>task</w:t>
      </w:r>
      <w:r w:rsidR="00DC4CAF">
        <w:rPr>
          <w:rFonts w:eastAsia="Times New Roman" w:cs="Times New Roman"/>
          <w:shd w:val="clear" w:color="auto" w:fill="FFFFFF"/>
        </w:rPr>
        <w:t xml:space="preserve">, judging by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proofErr w:type="spellStart"/>
      <w:r w:rsidR="003018BE">
        <w:rPr>
          <w:rFonts w:eastAsia="Times New Roman" w:cs="Times New Roman"/>
          <w:shd w:val="clear" w:color="auto" w:fill="FFFFFF"/>
        </w:rPr>
        <w:t>animacy</w:t>
      </w:r>
      <w:proofErr w:type="spellEnd"/>
      <w:r w:rsidR="003018BE">
        <w:rPr>
          <w:rFonts w:eastAsia="Times New Roman" w:cs="Times New Roman"/>
          <w:shd w:val="clear" w:color="auto" w:fill="FFFFFF"/>
        </w:rPr>
        <w:t>: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3018BE">
        <w:rPr>
          <w:rFonts w:eastAsia="Times New Roman" w:cs="Times New Roman"/>
          <w:shd w:val="clear" w:color="auto" w:fill="FFFFFF"/>
        </w:rPr>
        <w:t>mobility =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w:t>
      </w:r>
      <w:proofErr w:type="spellStart"/>
      <w:r w:rsidR="003018BE">
        <w:rPr>
          <w:rFonts w:eastAsia="Times New Roman" w:cs="Times New Roman"/>
          <w:shd w:val="clear" w:color="auto" w:fill="FFFFFF"/>
        </w:rPr>
        <w:t>ms</w:t>
      </w:r>
      <w:proofErr w:type="spellEnd"/>
      <w:r w:rsidR="003018BE">
        <w:rPr>
          <w:rFonts w:eastAsia="Times New Roman" w:cs="Times New Roman"/>
          <w:shd w:val="clear" w:color="auto" w:fill="FFFFFF"/>
        </w:rPr>
        <w:t xml:space="preserve">; </w:t>
      </w:r>
      <w:proofErr w:type="spellStart"/>
      <w:r w:rsidR="006414C1">
        <w:rPr>
          <w:rFonts w:eastAsia="Times New Roman" w:cs="Times New Roman"/>
          <w:shd w:val="clear" w:color="auto" w:fill="FFFFFF"/>
        </w:rPr>
        <w:t>animacy</w:t>
      </w:r>
      <w:proofErr w:type="spellEnd"/>
      <w:r w:rsidR="006414C1">
        <w:rPr>
          <w:rFonts w:eastAsia="Times New Roman" w:cs="Times New Roman"/>
          <w:shd w:val="clear" w:color="auto" w:fill="FFFFFF"/>
        </w:rPr>
        <w:t xml:space="preserve"> =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w:t>
      </w:r>
      <w:proofErr w:type="spellStart"/>
      <w:r w:rsidR="006414C1">
        <w:rPr>
          <w:rFonts w:eastAsia="Times New Roman" w:cs="Times New Roman"/>
          <w:shd w:val="clear" w:color="auto" w:fill="FFFFFF"/>
        </w:rPr>
        <w:t>ms</w:t>
      </w:r>
      <w:proofErr w:type="spellEnd"/>
      <w:r w:rsidR="006414C1">
        <w:rPr>
          <w:rFonts w:eastAsia="Times New Roman" w:cs="Times New Roman"/>
          <w:shd w:val="clear" w:color="auto" w:fill="FFFFFF"/>
        </w:rPr>
        <w:t xml:space="preserve">;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 xml:space="preserve">articipants responded </w:t>
      </w:r>
      <w:r w:rsidR="00DC4CAF">
        <w:rPr>
          <w:rFonts w:eastAsia="Times New Roman" w:cs="Times New Roman"/>
          <w:shd w:val="clear" w:color="auto" w:fill="FFFFFF"/>
        </w:rPr>
        <w:t>faster</w:t>
      </w:r>
      <w:r w:rsidR="00122991">
        <w:rPr>
          <w:rFonts w:eastAsia="Times New Roman" w:cs="Times New Roman"/>
          <w:shd w:val="clear" w:color="auto" w:fill="FFFFFF"/>
        </w:rPr>
        <w:t xml:space="preserve"> when making correct (</w:t>
      </w:r>
      <w:r w:rsidR="001D4FA4">
        <w:rPr>
          <w:rFonts w:eastAsia="Times New Roman" w:cs="Times New Roman"/>
          <w:shd w:val="clear" w:color="auto" w:fill="FFFFFF"/>
        </w:rPr>
        <w:t>1,720</w:t>
      </w:r>
      <w:r w:rsidR="001D4FA4" w:rsidRPr="006414C1">
        <w:rPr>
          <w:rFonts w:eastAsia="Times New Roman" w:cs="Times New Roman"/>
          <w:shd w:val="clear" w:color="auto" w:fill="FFFFFF"/>
        </w:rPr>
        <w:t>±</w:t>
      </w:r>
      <w:r w:rsidR="001D4FA4">
        <w:rPr>
          <w:rFonts w:eastAsia="Times New Roman" w:cs="Times New Roman"/>
          <w:shd w:val="clear" w:color="auto" w:fill="FFFFFF"/>
        </w:rPr>
        <w:t xml:space="preserve">541 </w:t>
      </w:r>
      <w:proofErr w:type="spellStart"/>
      <w:r w:rsidR="001D4FA4">
        <w:rPr>
          <w:rFonts w:eastAsia="Times New Roman" w:cs="Times New Roman"/>
          <w:shd w:val="clear" w:color="auto" w:fill="FFFFFF"/>
        </w:rPr>
        <w:t>ms</w:t>
      </w:r>
      <w:proofErr w:type="spellEnd"/>
      <w:r w:rsidR="00122991">
        <w:rPr>
          <w:rFonts w:eastAsia="Times New Roman" w:cs="Times New Roman"/>
          <w:shd w:val="clear" w:color="auto" w:fill="FFFFFF"/>
        </w:rPr>
        <w:t>) vs. incorrect (</w:t>
      </w:r>
      <w:r w:rsidR="001D4FA4">
        <w:rPr>
          <w:rFonts w:eastAsia="Times New Roman" w:cs="Times New Roman"/>
          <w:shd w:val="clear" w:color="auto" w:fill="FFFFFF"/>
        </w:rPr>
        <w:t>1,923</w:t>
      </w:r>
      <w:r w:rsidR="001D4FA4" w:rsidRPr="006414C1">
        <w:rPr>
          <w:rFonts w:eastAsia="Times New Roman" w:cs="Times New Roman"/>
          <w:shd w:val="clear" w:color="auto" w:fill="FFFFFF"/>
        </w:rPr>
        <w:t>±</w:t>
      </w:r>
      <w:r w:rsidR="001D4FA4">
        <w:rPr>
          <w:rFonts w:eastAsia="Times New Roman" w:cs="Times New Roman"/>
          <w:shd w:val="clear" w:color="auto" w:fill="FFFFFF"/>
        </w:rPr>
        <w:t xml:space="preserve">619 </w:t>
      </w:r>
      <w:proofErr w:type="spellStart"/>
      <w:r w:rsidR="001D4FA4">
        <w:rPr>
          <w:rFonts w:eastAsia="Times New Roman" w:cs="Times New Roman"/>
          <w:shd w:val="clear" w:color="auto" w:fill="FFFFFF"/>
        </w:rPr>
        <w:t>ms</w:t>
      </w:r>
      <w:proofErr w:type="spellEnd"/>
      <w:r w:rsidR="00122991">
        <w:rPr>
          <w:rFonts w:eastAsia="Times New Roman" w:cs="Times New Roman"/>
          <w:shd w:val="clear" w:color="auto" w:fill="FFFFFF"/>
        </w:rPr>
        <w:t xml:space="preserve">) </w:t>
      </w:r>
      <w:r w:rsidR="001D4FA4">
        <w:rPr>
          <w:rFonts w:eastAsia="Times New Roman" w:cs="Times New Roman"/>
          <w:shd w:val="clear" w:color="auto" w:fill="FFFFFF"/>
        </w:rPr>
        <w:t xml:space="preserve">judgments,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 xml:space="preserve">&lt; 0.001,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(linear </w:t>
      </w:r>
      <w:r w:rsidR="00BC608E">
        <w:rPr>
          <w:rFonts w:eastAsia="Times New Roman" w:cs="Times New Roman"/>
          <w:i/>
          <w:shd w:val="clear" w:color="auto" w:fill="FFFFFF"/>
        </w:rPr>
        <w:t>Block</w:t>
      </w:r>
      <w:r w:rsidR="00BC608E">
        <w:rPr>
          <w:rFonts w:eastAsia="Times New Roman" w:cs="Times New Roman"/>
          <w:shd w:val="clear" w:color="auto" w:fill="FFFFFF"/>
        </w:rPr>
        <w:t xml:space="preserve"> effect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DC4CAF">
        <w:rPr>
          <w:rFonts w:eastAsia="Times New Roman" w:cs="Times New Roman"/>
          <w:shd w:val="clear" w:color="auto" w:fill="FFFFFF"/>
        </w:rPr>
        <w:t xml:space="preserve"> Adding</w:t>
      </w:r>
      <w:r w:rsidR="00002340">
        <w:rPr>
          <w:rFonts w:eastAsia="Times New Roman" w:cs="Times New Roman"/>
          <w:shd w:val="clear" w:color="auto" w:fill="FFFFFF"/>
        </w:rPr>
        <w:t xml:space="preserve">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C9112C">
        <w:rPr>
          <w:rFonts w:eastAsia="Times New Roman" w:cs="Times New Roman"/>
          <w:shd w:val="clear" w:color="auto" w:fill="FFFFFF"/>
        </w:rPr>
        <w:t xml:space="preserve">the accuracy or </w:t>
      </w:r>
      <w:r w:rsidR="00002340">
        <w:rPr>
          <w:rFonts w:eastAsia="Times New Roman" w:cs="Times New Roman"/>
          <w:shd w:val="clear" w:color="auto" w:fill="FFFFFF"/>
        </w:rPr>
        <w:t>RT model</w:t>
      </w:r>
      <w:r w:rsidR="00C9112C">
        <w:rPr>
          <w:rFonts w:eastAsia="Times New Roman" w:cs="Times New Roman"/>
          <w:shd w:val="clear" w:color="auto" w:fill="FFFFFF"/>
        </w:rPr>
        <w:t>s</w:t>
      </w:r>
      <w:r w:rsidR="00002340">
        <w:rPr>
          <w:rFonts w:eastAsia="Times New Roman" w:cs="Times New Roman"/>
          <w:shd w:val="clear" w:color="auto" w:fill="FFFFFF"/>
        </w:rPr>
        <w:t xml:space="preserve">,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proofErr w:type="spellStart"/>
      <w:r w:rsidR="00002340">
        <w:rPr>
          <w:rFonts w:eastAsia="Times New Roman" w:cs="Times New Roman"/>
          <w:i/>
          <w:shd w:val="clear" w:color="auto" w:fill="FFFFFF"/>
        </w:rPr>
        <w:t>p</w:t>
      </w:r>
      <w:r w:rsidR="003470A2">
        <w:rPr>
          <w:rFonts w:eastAsia="Times New Roman" w:cs="Times New Roman"/>
          <w:shd w:val="clear" w:color="auto" w:fill="FFFFFF"/>
        </w:rPr>
        <w:t>s</w:t>
      </w:r>
      <w:proofErr w:type="spellEnd"/>
      <w:r w:rsidR="003470A2">
        <w:rPr>
          <w:rFonts w:eastAsia="Times New Roman" w:cs="Times New Roman"/>
          <w:shd w:val="clear" w:color="auto" w:fill="FFFFFF"/>
        </w:rPr>
        <w:t xml:space="preserve"> &gt; 0.16</w:t>
      </w:r>
      <w:r w:rsidR="006250A5">
        <w:rPr>
          <w:rFonts w:eastAsia="Times New Roman" w:cs="Times New Roman"/>
          <w:shd w:val="clear" w:color="auto" w:fill="FFFFFF"/>
        </w:rPr>
        <w:t xml:space="preserve">, </w:t>
      </w:r>
      <w:r w:rsidR="003470A2">
        <w:rPr>
          <w:rFonts w:eastAsia="Times New Roman" w:cs="Times New Roman"/>
          <w:shd w:val="clear" w:color="auto" w:fill="FFFFFF"/>
        </w:rPr>
        <w:t xml:space="preserve">thus </w:t>
      </w:r>
      <w:r w:rsidR="006250A5">
        <w:rPr>
          <w:rFonts w:eastAsia="Times New Roman" w:cs="Times New Roman"/>
          <w:shd w:val="clear" w:color="auto" w:fill="FFFFFF"/>
        </w:rPr>
        <w:t>depressed and hea</w:t>
      </w:r>
      <w:r w:rsidR="009019B7">
        <w:rPr>
          <w:rFonts w:eastAsia="Times New Roman" w:cs="Times New Roman"/>
          <w:shd w:val="clear" w:color="auto" w:fill="FFFFFF"/>
        </w:rPr>
        <w:t>lthy adults performed similarly</w:t>
      </w:r>
      <w:r w:rsidR="006250A5">
        <w:rPr>
          <w:rFonts w:eastAsia="Times New Roman" w:cs="Times New Roman"/>
          <w:shd w:val="clear" w:color="auto" w:fill="FFFFFF"/>
        </w:rPr>
        <w:t>.</w:t>
      </w:r>
    </w:p>
    <w:p w14:paraId="78170ECD" w14:textId="33B5AB51" w:rsidR="00B609F8" w:rsidRDefault="00973E69" w:rsidP="00973E69">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Pr>
          <w:rFonts w:eastAsia="Times New Roman" w:cs="Times New Roman"/>
          <w:shd w:val="clear" w:color="auto" w:fill="FFFFFF"/>
        </w:rPr>
        <w:t xml:space="preserve">In contrast to encoding, source accuracy was influenced by depression and the addition of </w:t>
      </w:r>
      <w:r>
        <w:rPr>
          <w:rFonts w:eastAsia="Times New Roman" w:cs="Times New Roman"/>
          <w:i/>
          <w:shd w:val="clear" w:color="auto" w:fill="FFFFFF"/>
        </w:rPr>
        <w:t>Group</w:t>
      </w:r>
      <w:r>
        <w:rPr>
          <w:rFonts w:eastAsia="Times New Roman" w:cs="Times New Roman"/>
          <w:shd w:val="clear" w:color="auto" w:fill="FFFFFF"/>
        </w:rPr>
        <w:t xml:space="preserve"> improved the model</w:t>
      </w:r>
      <w:r w:rsidR="000F284E">
        <w:rPr>
          <w:rFonts w:eastAsia="Times New Roman" w:cs="Times New Roman"/>
          <w:shd w:val="clear" w:color="auto" w:fill="FFFFFF"/>
        </w:rPr>
        <w:t xml:space="preserve">, </w:t>
      </w:r>
      <w:r w:rsidR="000F284E">
        <w:rPr>
          <w:rFonts w:eastAsia="Times New Roman" w:cs="Times New Roman"/>
          <w:shd w:val="clear" w:color="auto" w:fill="FFFFFF"/>
          <w:lang w:val="el-GR"/>
        </w:rPr>
        <w:t>χ</w:t>
      </w:r>
      <w:r w:rsidR="000F284E">
        <w:rPr>
          <w:rFonts w:eastAsia="Times New Roman" w:cs="Times New Roman"/>
          <w:shd w:val="clear" w:color="auto" w:fill="FFFFFF"/>
          <w:vertAlign w:val="superscript"/>
        </w:rPr>
        <w:t>2</w:t>
      </w:r>
      <w:r w:rsidR="000F284E">
        <w:rPr>
          <w:rFonts w:eastAsia="Times New Roman" w:cs="Times New Roman"/>
          <w:shd w:val="clear" w:color="auto" w:fill="FFFFFF"/>
        </w:rPr>
        <w:t xml:space="preserve"> = 26.40, </w:t>
      </w:r>
      <w:r w:rsidR="000F284E">
        <w:rPr>
          <w:rFonts w:eastAsia="Times New Roman" w:cs="Times New Roman"/>
          <w:i/>
          <w:shd w:val="clear" w:color="auto" w:fill="FFFFFF"/>
        </w:rPr>
        <w:t>p</w:t>
      </w:r>
      <w:r w:rsidR="000F284E">
        <w:rPr>
          <w:rFonts w:eastAsia="Times New Roman" w:cs="Times New Roman"/>
          <w:shd w:val="clear" w:color="auto" w:fill="FFFFFF"/>
        </w:rPr>
        <w:t xml:space="preserve"> &lt; 0.001</w:t>
      </w:r>
      <w:r w:rsidR="00EF71EE">
        <w:rPr>
          <w:rFonts w:eastAsia="Times New Roman" w:cs="Times New Roman"/>
          <w:shd w:val="clear" w:color="auto" w:fill="FFFFFF"/>
        </w:rPr>
        <w:t xml:space="preserve">. </w:t>
      </w:r>
      <w:r w:rsidR="00370F2D">
        <w:rPr>
          <w:rFonts w:eastAsia="Times New Roman" w:cs="Times New Roman"/>
          <w:shd w:val="clear" w:color="auto" w:fill="FFFFFF"/>
        </w:rPr>
        <w:t>There was</w:t>
      </w:r>
      <w:r w:rsidR="000F284E">
        <w:rPr>
          <w:rFonts w:eastAsia="Times New Roman" w:cs="Times New Roman"/>
          <w:shd w:val="clear" w:color="auto" w:fill="FFFFFF"/>
        </w:rPr>
        <w:t xml:space="preserve"> a </w:t>
      </w:r>
      <w:r w:rsidR="000F284E">
        <w:rPr>
          <w:rFonts w:eastAsia="Times New Roman" w:cs="Times New Roman"/>
          <w:i/>
          <w:shd w:val="clear" w:color="auto" w:fill="FFFFFF"/>
        </w:rPr>
        <w:t>Group</w:t>
      </w:r>
      <w:r w:rsidR="000F284E">
        <w:rPr>
          <w:rFonts w:eastAsia="Times New Roman" w:cs="Times New Roman"/>
          <w:shd w:val="clear" w:color="auto" w:fill="FFFFFF"/>
        </w:rPr>
        <w:t xml:space="preserve"> x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Encoding T</w:t>
      </w:r>
      <w:r w:rsidR="000F284E">
        <w:rPr>
          <w:rFonts w:eastAsia="Times New Roman" w:cs="Times New Roman"/>
          <w:i/>
          <w:shd w:val="clear" w:color="auto" w:fill="FFFFFF"/>
        </w:rPr>
        <w:t>ask</w:t>
      </w:r>
      <w:r w:rsidR="000F284E">
        <w:rPr>
          <w:rFonts w:eastAsia="Times New Roman" w:cs="Times New Roman"/>
          <w:shd w:val="clear" w:color="auto" w:fill="FFFFFF"/>
        </w:rPr>
        <w:t xml:space="preserve"> interaction, </w:t>
      </w:r>
      <w:r w:rsidR="000F284E">
        <w:rPr>
          <w:rFonts w:eastAsia="Times New Roman" w:cs="Times New Roman"/>
          <w:i/>
          <w:shd w:val="clear" w:color="auto" w:fill="FFFFFF"/>
        </w:rPr>
        <w:t>Z</w:t>
      </w:r>
      <w:r w:rsidR="000F284E">
        <w:rPr>
          <w:rFonts w:eastAsia="Times New Roman" w:cs="Times New Roman"/>
          <w:shd w:val="clear" w:color="auto" w:fill="FFFFFF"/>
        </w:rPr>
        <w:t xml:space="preserve"> = -2.13, </w:t>
      </w:r>
      <w:r w:rsidR="000F284E">
        <w:rPr>
          <w:rFonts w:eastAsia="Times New Roman" w:cs="Times New Roman"/>
          <w:i/>
          <w:shd w:val="clear" w:color="auto" w:fill="FFFFFF"/>
        </w:rPr>
        <w:t>p</w:t>
      </w:r>
      <w:r w:rsidR="000F284E">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sidR="000F284E">
        <w:rPr>
          <w:rFonts w:eastAsia="Times New Roman" w:cs="Times New Roman"/>
          <w:shd w:val="clear" w:color="auto" w:fill="FFFFFF"/>
        </w:rPr>
        <w:t xml:space="preserve">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0F284E">
        <w:rPr>
          <w:rFonts w:eastAsia="Times New Roman" w:cs="Times New Roman"/>
          <w:shd w:val="clear" w:color="auto" w:fill="FFFFFF"/>
        </w:rPr>
        <w:t xml:space="preserve"> and </w:t>
      </w:r>
      <w:r w:rsidR="000F284E">
        <w:rPr>
          <w:rFonts w:eastAsia="Times New Roman" w:cs="Times New Roman"/>
          <w:i/>
          <w:shd w:val="clear" w:color="auto" w:fill="FFFFFF"/>
        </w:rPr>
        <w:t xml:space="preserve">Group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6B1919">
        <w:rPr>
          <w:rFonts w:eastAsia="Times New Roman" w:cs="Times New Roman"/>
          <w:shd w:val="clear" w:color="auto" w:fill="FFFFFF"/>
        </w:rPr>
        <w:t xml:space="preserve"> interactions </w:t>
      </w:r>
      <w:r w:rsidR="007F10C2">
        <w:rPr>
          <w:rFonts w:eastAsia="Times New Roman" w:cs="Times New Roman"/>
          <w:shd w:val="clear" w:color="auto" w:fill="FFFFFF"/>
        </w:rPr>
        <w:t>and</w:t>
      </w:r>
      <w:r w:rsidR="006B1919">
        <w:rPr>
          <w:rFonts w:eastAsia="Times New Roman" w:cs="Times New Roman"/>
          <w:shd w:val="clear" w:color="auto" w:fill="FFFFFF"/>
        </w:rPr>
        <w:t xml:space="preserve"> significant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proofErr w:type="spellStart"/>
      <w:r w:rsidR="00F266FD">
        <w:rPr>
          <w:rFonts w:eastAsia="Times New Roman" w:cs="Times New Roman"/>
          <w:i/>
          <w:shd w:val="clear" w:color="auto" w:fill="FFFFFF"/>
        </w:rPr>
        <w:t>Z</w:t>
      </w:r>
      <w:r w:rsidR="00F266FD">
        <w:rPr>
          <w:rFonts w:eastAsia="Times New Roman" w:cs="Times New Roman"/>
          <w:shd w:val="clear" w:color="auto" w:fill="FFFFFF"/>
        </w:rPr>
        <w:t>s</w:t>
      </w:r>
      <w:proofErr w:type="spellEnd"/>
      <w:r w:rsidR="00F266FD">
        <w:rPr>
          <w:rFonts w:eastAsia="Times New Roman" w:cs="Times New Roman"/>
          <w:shd w:val="clear" w:color="auto" w:fill="FFFFFF"/>
        </w:rPr>
        <w:t xml:space="preserve"> &gt; 2.7, </w:t>
      </w:r>
      <w:proofErr w:type="spellStart"/>
      <w:r w:rsidR="00F266FD">
        <w:rPr>
          <w:rFonts w:eastAsia="Times New Roman" w:cs="Times New Roman"/>
          <w:i/>
          <w:shd w:val="clear" w:color="auto" w:fill="FFFFFF"/>
        </w:rPr>
        <w:t>p</w:t>
      </w:r>
      <w:r w:rsidR="00F266FD">
        <w:rPr>
          <w:rFonts w:eastAsia="Times New Roman" w:cs="Times New Roman"/>
          <w:shd w:val="clear" w:color="auto" w:fill="FFFFFF"/>
        </w:rPr>
        <w:t>s</w:t>
      </w:r>
      <w:proofErr w:type="spellEnd"/>
      <w:r w:rsidR="00F266FD">
        <w:rPr>
          <w:rFonts w:eastAsia="Times New Roman" w:cs="Times New Roman"/>
          <w:shd w:val="clear" w:color="auto" w:fill="FFFFFF"/>
        </w:rPr>
        <w:t xml:space="preserve"> &lt; 0.006). </w:t>
      </w:r>
      <w:r w:rsidR="006265B2">
        <w:rPr>
          <w:rFonts w:eastAsia="Times New Roman" w:cs="Times New Roman"/>
          <w:shd w:val="clear" w:color="auto" w:fill="FFFFFF"/>
        </w:rPr>
        <w:t>Figure 2A (left panel) shows that</w:t>
      </w:r>
      <w:r>
        <w:rPr>
          <w:rFonts w:eastAsia="Times New Roman" w:cs="Times New Roman"/>
          <w:shd w:val="clear" w:color="auto" w:fill="FFFFFF"/>
        </w:rPr>
        <w:t xml:space="preserve"> the tri</w:t>
      </w:r>
      <w:r w:rsidR="00290014">
        <w:rPr>
          <w:rFonts w:eastAsia="Times New Roman" w:cs="Times New Roman"/>
          <w:shd w:val="clear" w:color="auto" w:fill="FFFFFF"/>
        </w:rPr>
        <w:t>ple interaction emerged because</w:t>
      </w:r>
      <w:r w:rsidR="000A45C0">
        <w:rPr>
          <w:rFonts w:eastAsia="Times New Roman" w:cs="Times New Roman"/>
          <w:shd w:val="clear" w:color="auto" w:fill="FFFFFF"/>
        </w:rPr>
        <w:t xml:space="preserve"> </w:t>
      </w:r>
      <w:r>
        <w:rPr>
          <w:rFonts w:eastAsia="Times New Roman" w:cs="Times New Roman"/>
          <w:shd w:val="clear" w:color="auto" w:fill="FFFFFF"/>
        </w:rPr>
        <w:t xml:space="preserve">accuracy </w:t>
      </w:r>
      <w:r w:rsidR="000A45C0">
        <w:rPr>
          <w:rFonts w:eastAsia="Times New Roman" w:cs="Times New Roman"/>
          <w:shd w:val="clear" w:color="auto" w:fill="FFFFFF"/>
        </w:rPr>
        <w:t>under</w:t>
      </w:r>
      <w:r>
        <w:rPr>
          <w:rFonts w:eastAsia="Times New Roman" w:cs="Times New Roman"/>
          <w:shd w:val="clear" w:color="auto" w:fill="FFFFFF"/>
        </w:rPr>
        <w:t xml:space="preserve"> the Side cue did not vary substan</w:t>
      </w:r>
      <w:r w:rsidR="007F10C2">
        <w:rPr>
          <w:rFonts w:eastAsia="Times New Roman" w:cs="Times New Roman"/>
          <w:shd w:val="clear" w:color="auto" w:fill="FFFFFF"/>
        </w:rPr>
        <w:t xml:space="preserve">tially by encoding task, </w:t>
      </w:r>
      <w:r w:rsidR="00290014">
        <w:rPr>
          <w:rFonts w:eastAsia="Times New Roman" w:cs="Times New Roman"/>
          <w:shd w:val="clear" w:color="auto" w:fill="FFFFFF"/>
        </w:rPr>
        <w:t xml:space="preserve">but </w:t>
      </w:r>
      <w:r w:rsidR="007F10C2">
        <w:rPr>
          <w:rFonts w:eastAsia="Times New Roman" w:cs="Times New Roman"/>
          <w:shd w:val="clear" w:color="auto" w:fill="FFFFFF"/>
        </w:rPr>
        <w:t xml:space="preserve">accuracy </w:t>
      </w:r>
      <w:r w:rsidR="000A45C0">
        <w:rPr>
          <w:rFonts w:eastAsia="Times New Roman" w:cs="Times New Roman"/>
          <w:shd w:val="clear" w:color="auto" w:fill="FFFFFF"/>
        </w:rPr>
        <w:t>under</w:t>
      </w:r>
      <w:r w:rsidR="007F10C2">
        <w:rPr>
          <w:rFonts w:eastAsia="Times New Roman" w:cs="Times New Roman"/>
          <w:shd w:val="clear" w:color="auto" w:fill="FFFFFF"/>
        </w:rPr>
        <w:t xml:space="preserve"> the Question cue was better following mobility versus </w:t>
      </w:r>
      <w:proofErr w:type="spellStart"/>
      <w:r w:rsidR="007F10C2">
        <w:rPr>
          <w:rFonts w:eastAsia="Times New Roman" w:cs="Times New Roman"/>
          <w:shd w:val="clear" w:color="auto" w:fill="FFFFFF"/>
        </w:rPr>
        <w:t>animacy</w:t>
      </w:r>
      <w:proofErr w:type="spellEnd"/>
      <w:r w:rsidR="007F10C2">
        <w:rPr>
          <w:rFonts w:eastAsia="Times New Roman" w:cs="Times New Roman"/>
          <w:shd w:val="clear" w:color="auto" w:fill="FFFFFF"/>
        </w:rPr>
        <w:t xml:space="preserve"> judgments, and this effect </w:t>
      </w:r>
      <w:r w:rsidR="000A45C0">
        <w:rPr>
          <w:rFonts w:eastAsia="Times New Roman" w:cs="Times New Roman"/>
          <w:shd w:val="clear" w:color="auto" w:fill="FFFFFF"/>
        </w:rPr>
        <w:t>was</w:t>
      </w:r>
      <w:r w:rsidR="007F10C2">
        <w:rPr>
          <w:rFonts w:eastAsia="Times New Roman" w:cs="Times New Roman"/>
          <w:shd w:val="clear" w:color="auto" w:fill="FFFFFF"/>
        </w:rPr>
        <w:t xml:space="preserve"> larger in depressed adults. As shown in the right panel of Figure 2A, we quantified this by computing Question minus Side accuracy difference scores for each encoding task. In the MDD group, the </w:t>
      </w:r>
      <w:r w:rsidR="001C1034">
        <w:rPr>
          <w:rFonts w:eastAsia="Times New Roman" w:cs="Times New Roman"/>
          <w:shd w:val="clear" w:color="auto" w:fill="FFFFFF"/>
        </w:rPr>
        <w:t xml:space="preserve">mean </w:t>
      </w:r>
      <w:r w:rsidR="007F10C2">
        <w:rPr>
          <w:rFonts w:eastAsia="Times New Roman" w:cs="Times New Roman"/>
          <w:shd w:val="clear" w:color="auto" w:fill="FFFFFF"/>
        </w:rPr>
        <w:t xml:space="preserve">score was </w:t>
      </w:r>
      <w:r w:rsidR="003B78C5">
        <w:rPr>
          <w:rFonts w:eastAsia="Times New Roman" w:cs="Times New Roman"/>
          <w:shd w:val="clear" w:color="auto" w:fill="FFFFFF"/>
        </w:rPr>
        <w:t xml:space="preserve">positive for the mobility task but negative for the </w:t>
      </w:r>
      <w:proofErr w:type="spellStart"/>
      <w:r w:rsidR="003B78C5">
        <w:rPr>
          <w:rFonts w:eastAsia="Times New Roman" w:cs="Times New Roman"/>
          <w:shd w:val="clear" w:color="auto" w:fill="FFFFFF"/>
        </w:rPr>
        <w:t>animacy</w:t>
      </w:r>
      <w:proofErr w:type="spellEnd"/>
      <w:r w:rsidR="003B78C5">
        <w:rPr>
          <w:rFonts w:eastAsia="Times New Roman" w:cs="Times New Roman"/>
          <w:shd w:val="clear" w:color="auto" w:fill="FFFFFF"/>
        </w:rPr>
        <w:t xml:space="preserve"> task, and this difference was </w:t>
      </w:r>
      <w:r w:rsidR="007F10C2">
        <w:rPr>
          <w:rFonts w:eastAsia="Times New Roman" w:cs="Times New Roman"/>
          <w:shd w:val="clear" w:color="auto" w:fill="FFFFFF"/>
        </w:rPr>
        <w:t xml:space="preserve">significant, </w:t>
      </w:r>
      <w:proofErr w:type="gramStart"/>
      <w:r w:rsidR="007F10C2">
        <w:rPr>
          <w:rFonts w:eastAsia="Times New Roman" w:cs="Times New Roman"/>
          <w:i/>
          <w:shd w:val="clear" w:color="auto" w:fill="FFFFFF"/>
        </w:rPr>
        <w:t>t</w:t>
      </w:r>
      <w:r w:rsidR="007F10C2">
        <w:rPr>
          <w:rFonts w:eastAsia="Times New Roman" w:cs="Times New Roman"/>
          <w:shd w:val="clear" w:color="auto" w:fill="FFFFFF"/>
        </w:rPr>
        <w:t>(</w:t>
      </w:r>
      <w:proofErr w:type="gramEnd"/>
      <w:r w:rsidR="007F10C2">
        <w:rPr>
          <w:rFonts w:eastAsia="Times New Roman" w:cs="Times New Roman"/>
          <w:shd w:val="clear" w:color="auto" w:fill="FFFFFF"/>
        </w:rPr>
        <w:t xml:space="preserve">23) = 4.47, </w:t>
      </w:r>
      <w:r w:rsidR="007F10C2">
        <w:rPr>
          <w:rFonts w:eastAsia="Times New Roman" w:cs="Times New Roman"/>
          <w:i/>
          <w:shd w:val="clear" w:color="auto" w:fill="FFFFFF"/>
        </w:rPr>
        <w:t>p</w:t>
      </w:r>
      <w:r w:rsidR="007F10C2">
        <w:rPr>
          <w:rFonts w:eastAsia="Times New Roman" w:cs="Times New Roman"/>
          <w:shd w:val="clear" w:color="auto" w:fill="FFFFFF"/>
        </w:rPr>
        <w:t xml:space="preserve"> &lt; 0.001</w:t>
      </w:r>
      <w:r w:rsidR="006265B2">
        <w:rPr>
          <w:rFonts w:eastAsia="Times New Roman" w:cs="Times New Roman"/>
          <w:shd w:val="clear" w:color="auto" w:fill="FFFFFF"/>
        </w:rPr>
        <w:t xml:space="preserve">, </w:t>
      </w:r>
      <w:r w:rsidR="006265B2">
        <w:rPr>
          <w:rFonts w:eastAsia="Times New Roman" w:cs="Times New Roman"/>
          <w:i/>
          <w:shd w:val="clear" w:color="auto" w:fill="FFFFFF"/>
        </w:rPr>
        <w:t>d</w:t>
      </w:r>
      <w:r w:rsidR="003B78C5">
        <w:rPr>
          <w:rFonts w:eastAsia="Times New Roman" w:cs="Times New Roman"/>
          <w:shd w:val="clear" w:color="auto" w:fill="FFFFFF"/>
        </w:rPr>
        <w:t xml:space="preserve"> = 0.91. In controls the </w:t>
      </w:r>
      <w:r w:rsidR="00EF71EE">
        <w:rPr>
          <w:rFonts w:eastAsia="Times New Roman" w:cs="Times New Roman"/>
          <w:shd w:val="clear" w:color="auto" w:fill="FFFFFF"/>
        </w:rPr>
        <w:t xml:space="preserve">mean </w:t>
      </w:r>
      <w:r w:rsidR="003B78C5">
        <w:rPr>
          <w:rFonts w:eastAsia="Times New Roman" w:cs="Times New Roman"/>
          <w:shd w:val="clear" w:color="auto" w:fill="FFFFFF"/>
        </w:rPr>
        <w:t xml:space="preserve">score was negative for both tasks but was </w:t>
      </w:r>
      <w:r w:rsidR="006265B2">
        <w:rPr>
          <w:rFonts w:eastAsia="Times New Roman" w:cs="Times New Roman"/>
          <w:shd w:val="clear" w:color="auto" w:fill="FFFFFF"/>
        </w:rPr>
        <w:t xml:space="preserve">marginally </w:t>
      </w:r>
      <w:r w:rsidR="003B78C5">
        <w:rPr>
          <w:rFonts w:eastAsia="Times New Roman" w:cs="Times New Roman"/>
          <w:shd w:val="clear" w:color="auto" w:fill="FFFFFF"/>
        </w:rPr>
        <w:t>more positive for the mobility task</w:t>
      </w:r>
      <w:r w:rsidR="006265B2">
        <w:rPr>
          <w:rFonts w:eastAsia="Times New Roman" w:cs="Times New Roman"/>
          <w:shd w:val="clear" w:color="auto" w:fill="FFFFFF"/>
        </w:rPr>
        <w:t xml:space="preserve">, </w:t>
      </w:r>
      <w:proofErr w:type="gramStart"/>
      <w:r w:rsidR="006265B2">
        <w:rPr>
          <w:rFonts w:eastAsia="Times New Roman" w:cs="Times New Roman"/>
          <w:i/>
          <w:shd w:val="clear" w:color="auto" w:fill="FFFFFF"/>
        </w:rPr>
        <w:t>t</w:t>
      </w:r>
      <w:r w:rsidR="006265B2">
        <w:rPr>
          <w:rFonts w:eastAsia="Times New Roman" w:cs="Times New Roman"/>
          <w:shd w:val="clear" w:color="auto" w:fill="FFFFFF"/>
        </w:rPr>
        <w:t>(</w:t>
      </w:r>
      <w:proofErr w:type="gramEnd"/>
      <w:r w:rsidR="006265B2">
        <w:rPr>
          <w:rFonts w:eastAsia="Times New Roman" w:cs="Times New Roman"/>
          <w:shd w:val="clear" w:color="auto" w:fill="FFFFFF"/>
        </w:rPr>
        <w:t xml:space="preserve">23) = 2.04, </w:t>
      </w:r>
      <w:r w:rsidR="006265B2">
        <w:rPr>
          <w:rFonts w:eastAsia="Times New Roman" w:cs="Times New Roman"/>
          <w:i/>
          <w:shd w:val="clear" w:color="auto" w:fill="FFFFFF"/>
        </w:rPr>
        <w:t>p</w:t>
      </w:r>
      <w:r w:rsidR="006265B2">
        <w:rPr>
          <w:rFonts w:eastAsia="Times New Roman" w:cs="Times New Roman"/>
          <w:shd w:val="clear" w:color="auto" w:fill="FFFFFF"/>
        </w:rPr>
        <w:t xml:space="preserve"> = 0.053, </w:t>
      </w:r>
      <w:r w:rsidR="006265B2">
        <w:rPr>
          <w:rFonts w:eastAsia="Times New Roman" w:cs="Times New Roman"/>
          <w:i/>
          <w:shd w:val="clear" w:color="auto" w:fill="FFFFFF"/>
        </w:rPr>
        <w:t>d</w:t>
      </w:r>
      <w:r w:rsidR="006265B2">
        <w:rPr>
          <w:rFonts w:eastAsia="Times New Roman" w:cs="Times New Roman"/>
          <w:shd w:val="clear" w:color="auto" w:fill="FFFFFF"/>
        </w:rPr>
        <w:t xml:space="preserve"> = 0.42.</w:t>
      </w:r>
      <w:r w:rsidR="005C7120">
        <w:rPr>
          <w:rFonts w:eastAsia="Times New Roman" w:cs="Times New Roman"/>
          <w:shd w:val="clear" w:color="auto" w:fill="FFFFFF"/>
        </w:rPr>
        <w:t xml:space="preserve"> </w:t>
      </w:r>
      <w:r w:rsidR="003B78C5">
        <w:rPr>
          <w:rFonts w:eastAsia="Times New Roman" w:cs="Times New Roman"/>
          <w:shd w:val="clear" w:color="auto" w:fill="FFFFFF"/>
        </w:rPr>
        <w:t>A</w:t>
      </w:r>
      <w:r w:rsidR="005C7120">
        <w:rPr>
          <w:rFonts w:eastAsia="Times New Roman" w:cs="Times New Roman"/>
          <w:shd w:val="clear" w:color="auto" w:fill="FFFFFF"/>
        </w:rPr>
        <w:t xml:space="preserve"> between</w:t>
      </w:r>
      <w:r w:rsidR="00EF71EE">
        <w:rPr>
          <w:rFonts w:eastAsia="Times New Roman" w:cs="Times New Roman"/>
          <w:shd w:val="clear" w:color="auto" w:fill="FFFFFF"/>
        </w:rPr>
        <w:t xml:space="preserve">-groups test on </w:t>
      </w:r>
      <w:r w:rsidR="005C7120">
        <w:rPr>
          <w:rFonts w:eastAsia="Times New Roman" w:cs="Times New Roman"/>
          <w:shd w:val="clear" w:color="auto" w:fill="FFFFFF"/>
        </w:rPr>
        <w:t xml:space="preserve">difference scores </w:t>
      </w:r>
      <w:r w:rsidR="003B78C5">
        <w:rPr>
          <w:rFonts w:eastAsia="Times New Roman" w:cs="Times New Roman"/>
          <w:shd w:val="clear" w:color="auto" w:fill="FFFFFF"/>
        </w:rPr>
        <w:t xml:space="preserve">for the </w:t>
      </w:r>
      <w:proofErr w:type="spellStart"/>
      <w:r w:rsidR="003B78C5">
        <w:rPr>
          <w:rFonts w:eastAsia="Times New Roman" w:cs="Times New Roman"/>
          <w:shd w:val="clear" w:color="auto" w:fill="FFFFFF"/>
        </w:rPr>
        <w:t>animacy</w:t>
      </w:r>
      <w:proofErr w:type="spellEnd"/>
      <w:r w:rsidR="003B78C5">
        <w:rPr>
          <w:rFonts w:eastAsia="Times New Roman" w:cs="Times New Roman"/>
          <w:shd w:val="clear" w:color="auto" w:fill="FFFFFF"/>
        </w:rPr>
        <w:t xml:space="preserve"> task </w:t>
      </w:r>
      <w:r w:rsidR="005C7120">
        <w:rPr>
          <w:rFonts w:eastAsia="Times New Roman" w:cs="Times New Roman"/>
          <w:shd w:val="clear" w:color="auto" w:fill="FFFFFF"/>
        </w:rPr>
        <w:t>was not signi</w:t>
      </w:r>
      <w:r w:rsidR="003B78C5">
        <w:rPr>
          <w:rFonts w:eastAsia="Times New Roman" w:cs="Times New Roman"/>
          <w:shd w:val="clear" w:color="auto" w:fill="FFFFFF"/>
        </w:rPr>
        <w:t xml:space="preserve">ficant, </w:t>
      </w:r>
      <w:proofErr w:type="gramStart"/>
      <w:r w:rsidR="003B78C5">
        <w:rPr>
          <w:rFonts w:eastAsia="Times New Roman" w:cs="Times New Roman"/>
          <w:i/>
          <w:shd w:val="clear" w:color="auto" w:fill="FFFFFF"/>
        </w:rPr>
        <w:t>t</w:t>
      </w:r>
      <w:r w:rsidR="003B78C5">
        <w:rPr>
          <w:rFonts w:eastAsia="Times New Roman" w:cs="Times New Roman"/>
          <w:shd w:val="clear" w:color="auto" w:fill="FFFFFF"/>
        </w:rPr>
        <w:t>(</w:t>
      </w:r>
      <w:proofErr w:type="gramEnd"/>
      <w:r w:rsidR="003B78C5">
        <w:rPr>
          <w:rFonts w:eastAsia="Times New Roman" w:cs="Times New Roman"/>
          <w:shd w:val="clear" w:color="auto" w:fill="FFFFFF"/>
        </w:rPr>
        <w:t xml:space="preserve">46) = 0.77, </w:t>
      </w:r>
      <w:r w:rsidR="003B78C5">
        <w:rPr>
          <w:rFonts w:eastAsia="Times New Roman" w:cs="Times New Roman"/>
          <w:i/>
          <w:shd w:val="clear" w:color="auto" w:fill="FFFFFF"/>
        </w:rPr>
        <w:t>p</w:t>
      </w:r>
      <w:r w:rsidR="003B78C5">
        <w:rPr>
          <w:rFonts w:eastAsia="Times New Roman" w:cs="Times New Roman"/>
          <w:shd w:val="clear" w:color="auto" w:fill="FFFFFF"/>
        </w:rPr>
        <w:t xml:space="preserve"> = 0.44</w:t>
      </w:r>
      <w:r w:rsidR="008B71D1">
        <w:rPr>
          <w:rFonts w:eastAsia="Times New Roman" w:cs="Times New Roman"/>
          <w:shd w:val="clear" w:color="auto" w:fill="FFFFFF"/>
        </w:rPr>
        <w:t xml:space="preserve">, </w:t>
      </w:r>
      <w:r w:rsidR="008B71D1">
        <w:rPr>
          <w:rFonts w:eastAsia="Times New Roman" w:cs="Times New Roman"/>
          <w:i/>
          <w:shd w:val="clear" w:color="auto" w:fill="FFFFFF"/>
        </w:rPr>
        <w:t>d</w:t>
      </w:r>
      <w:r w:rsidR="008B71D1">
        <w:rPr>
          <w:rFonts w:eastAsia="Times New Roman" w:cs="Times New Roman"/>
          <w:shd w:val="clear" w:color="auto" w:fill="FFFFFF"/>
        </w:rPr>
        <w:t xml:space="preserve"> = 0.22.</w:t>
      </w:r>
      <w:r w:rsidR="003B78C5">
        <w:rPr>
          <w:rFonts w:eastAsia="Times New Roman" w:cs="Times New Roman"/>
          <w:shd w:val="clear" w:color="auto" w:fill="FFFFFF"/>
        </w:rPr>
        <w:t xml:space="preserve"> However, the difference </w:t>
      </w:r>
      <w:r w:rsidR="000A45C0">
        <w:rPr>
          <w:rFonts w:eastAsia="Times New Roman" w:cs="Times New Roman"/>
          <w:shd w:val="clear" w:color="auto" w:fill="FFFFFF"/>
        </w:rPr>
        <w:t xml:space="preserve">score </w:t>
      </w:r>
      <w:r w:rsidR="003B78C5">
        <w:rPr>
          <w:rFonts w:eastAsia="Times New Roman" w:cs="Times New Roman"/>
          <w:shd w:val="clear" w:color="auto" w:fill="FFFFFF"/>
        </w:rPr>
        <w:t xml:space="preserve">for the mobility task was </w:t>
      </w:r>
      <w:r w:rsidR="001C1034">
        <w:rPr>
          <w:rFonts w:eastAsia="Times New Roman" w:cs="Times New Roman"/>
          <w:shd w:val="clear" w:color="auto" w:fill="FFFFFF"/>
        </w:rPr>
        <w:t xml:space="preserve">more positive in </w:t>
      </w:r>
      <w:r w:rsidR="003B78C5">
        <w:rPr>
          <w:rFonts w:eastAsia="Times New Roman" w:cs="Times New Roman"/>
          <w:shd w:val="clear" w:color="auto" w:fill="FFFFFF"/>
        </w:rPr>
        <w:t xml:space="preserve">depressed adults, </w:t>
      </w:r>
      <w:proofErr w:type="gramStart"/>
      <w:r w:rsidR="003B78C5">
        <w:rPr>
          <w:rFonts w:eastAsia="Times New Roman" w:cs="Times New Roman"/>
          <w:i/>
          <w:shd w:val="clear" w:color="auto" w:fill="FFFFFF"/>
        </w:rPr>
        <w:t>t</w:t>
      </w:r>
      <w:r w:rsidR="003B78C5">
        <w:rPr>
          <w:rFonts w:eastAsia="Times New Roman" w:cs="Times New Roman"/>
          <w:shd w:val="clear" w:color="auto" w:fill="FFFFFF"/>
        </w:rPr>
        <w:t>(</w:t>
      </w:r>
      <w:proofErr w:type="gramEnd"/>
      <w:r w:rsidR="003B78C5">
        <w:rPr>
          <w:rFonts w:eastAsia="Times New Roman" w:cs="Times New Roman"/>
          <w:shd w:val="clear" w:color="auto" w:fill="FFFFFF"/>
        </w:rPr>
        <w:t xml:space="preserve">46) = 3.04, </w:t>
      </w:r>
      <w:r w:rsidR="003B78C5">
        <w:rPr>
          <w:rFonts w:eastAsia="Times New Roman" w:cs="Times New Roman"/>
          <w:i/>
          <w:shd w:val="clear" w:color="auto" w:fill="FFFFFF"/>
        </w:rPr>
        <w:t>p</w:t>
      </w:r>
      <w:r w:rsidR="003B78C5">
        <w:rPr>
          <w:rFonts w:eastAsia="Times New Roman" w:cs="Times New Roman"/>
          <w:shd w:val="clear" w:color="auto" w:fill="FFFFFF"/>
        </w:rPr>
        <w:t xml:space="preserve"> = 0.004</w:t>
      </w:r>
      <w:r w:rsidR="0071224E">
        <w:rPr>
          <w:rFonts w:eastAsia="Times New Roman" w:cs="Times New Roman"/>
          <w:shd w:val="clear" w:color="auto" w:fill="FFFFFF"/>
        </w:rPr>
        <w:t xml:space="preserve">, </w:t>
      </w:r>
      <w:r w:rsidR="0071224E">
        <w:rPr>
          <w:rFonts w:eastAsia="Times New Roman" w:cs="Times New Roman"/>
          <w:i/>
          <w:shd w:val="clear" w:color="auto" w:fill="FFFFFF"/>
        </w:rPr>
        <w:t>d</w:t>
      </w:r>
      <w:r w:rsidR="0071224E">
        <w:rPr>
          <w:rFonts w:eastAsia="Times New Roman" w:cs="Times New Roman"/>
          <w:shd w:val="clear" w:color="auto" w:fill="FFFFFF"/>
        </w:rPr>
        <w:t xml:space="preserve"> = </w:t>
      </w:r>
      <w:r w:rsidR="00742E33">
        <w:rPr>
          <w:rFonts w:eastAsia="Times New Roman" w:cs="Times New Roman"/>
          <w:shd w:val="clear" w:color="auto" w:fill="FFFFFF"/>
        </w:rPr>
        <w:t>0.88.</w:t>
      </w:r>
    </w:p>
    <w:p w14:paraId="279FC469" w14:textId="2524A6AA" w:rsidR="00973E69" w:rsidRPr="00BB5845" w:rsidRDefault="00915F42" w:rsidP="00973E69">
      <w:pPr>
        <w:spacing w:line="480" w:lineRule="auto"/>
        <w:ind w:firstLine="720"/>
        <w:rPr>
          <w:rFonts w:eastAsia="Times New Roman" w:cs="Times New Roman"/>
          <w:shd w:val="clear" w:color="auto" w:fill="FFFFFF"/>
        </w:rPr>
      </w:pPr>
      <w:r>
        <w:rPr>
          <w:rFonts w:eastAsia="Times New Roman" w:cs="Times New Roman"/>
          <w:shd w:val="clear" w:color="auto" w:fill="FFFFFF"/>
        </w:rPr>
        <w:t>Because the ERP analysis focused on hits, and for compar</w:t>
      </w:r>
      <w:r w:rsidR="001B696C">
        <w:rPr>
          <w:rFonts w:eastAsia="Times New Roman" w:cs="Times New Roman"/>
          <w:shd w:val="clear" w:color="auto" w:fill="FFFFFF"/>
        </w:rPr>
        <w:t>ison</w:t>
      </w:r>
      <w:r>
        <w:rPr>
          <w:rFonts w:eastAsia="Times New Roman" w:cs="Times New Roman"/>
          <w:shd w:val="clear" w:color="auto" w:fill="FFFFFF"/>
        </w:rPr>
        <w:t xml:space="preserve"> to other studies, </w:t>
      </w:r>
      <w:r w:rsidR="00C75AEF">
        <w:rPr>
          <w:rFonts w:eastAsia="Times New Roman" w:cs="Times New Roman"/>
          <w:shd w:val="clear" w:color="auto" w:fill="FFFFFF"/>
        </w:rPr>
        <w:t>we repeated this analysis with hit rate</w:t>
      </w:r>
      <w:r w:rsidR="00290014">
        <w:rPr>
          <w:rFonts w:eastAsia="Times New Roman" w:cs="Times New Roman"/>
          <w:shd w:val="clear" w:color="auto" w:fill="FFFFFF"/>
        </w:rPr>
        <w:t>s</w:t>
      </w:r>
      <w:r w:rsidR="00C71F35">
        <w:rPr>
          <w:rFonts w:eastAsia="Times New Roman" w:cs="Times New Roman"/>
          <w:shd w:val="clear" w:color="auto" w:fill="FFFFFF"/>
        </w:rPr>
        <w:t xml:space="preserve"> (percent correct), which are given in </w:t>
      </w:r>
      <w:r w:rsidR="00EF71EE">
        <w:rPr>
          <w:rFonts w:eastAsia="Times New Roman" w:cs="Times New Roman"/>
          <w:shd w:val="clear" w:color="auto" w:fill="FFFFFF"/>
        </w:rPr>
        <w:t>Table 2</w:t>
      </w:r>
      <w:r w:rsidR="00AE5B3E">
        <w:rPr>
          <w:rFonts w:eastAsia="Times New Roman" w:cs="Times New Roman"/>
          <w:shd w:val="clear" w:color="auto" w:fill="FFFFFF"/>
        </w:rPr>
        <w:t>.</w:t>
      </w:r>
      <w:r w:rsidR="00B609F8">
        <w:rPr>
          <w:rFonts w:eastAsia="Times New Roman" w:cs="Times New Roman"/>
          <w:shd w:val="clear" w:color="auto" w:fill="FFFFFF"/>
        </w:rPr>
        <w:t xml:space="preserve"> A </w:t>
      </w:r>
      <w:r w:rsidR="00B609F8">
        <w:rPr>
          <w:rFonts w:eastAsia="Times New Roman" w:cs="Times New Roman"/>
          <w:i/>
          <w:shd w:val="clear" w:color="auto" w:fill="FFFFFF"/>
        </w:rPr>
        <w:t>Group</w:t>
      </w:r>
      <w:r w:rsidR="00B609F8">
        <w:rPr>
          <w:rFonts w:eastAsia="Times New Roman" w:cs="Times New Roman"/>
          <w:shd w:val="clear" w:color="auto" w:fill="FFFFFF"/>
        </w:rPr>
        <w:t xml:space="preserve"> x </w:t>
      </w:r>
      <w:r w:rsidR="00B609F8">
        <w:rPr>
          <w:rFonts w:eastAsia="Times New Roman" w:cs="Times New Roman"/>
          <w:i/>
          <w:shd w:val="clear" w:color="auto" w:fill="FFFFFF"/>
        </w:rPr>
        <w:t>Cue</w:t>
      </w:r>
      <w:r w:rsidR="00B609F8">
        <w:rPr>
          <w:rFonts w:eastAsia="Times New Roman" w:cs="Times New Roman"/>
          <w:shd w:val="clear" w:color="auto" w:fill="FFFFFF"/>
        </w:rPr>
        <w:t xml:space="preserve"> x </w:t>
      </w:r>
      <w:r w:rsidR="00B609F8">
        <w:rPr>
          <w:rFonts w:eastAsia="Times New Roman" w:cs="Times New Roman"/>
          <w:i/>
          <w:shd w:val="clear" w:color="auto" w:fill="FFFFFF"/>
        </w:rPr>
        <w:t xml:space="preserve">Encoding Task </w:t>
      </w:r>
      <w:r w:rsidR="00B609F8">
        <w:rPr>
          <w:rFonts w:eastAsia="Times New Roman" w:cs="Times New Roman"/>
          <w:shd w:val="clear" w:color="auto" w:fill="FFFFFF"/>
        </w:rPr>
        <w:t xml:space="preserve">ANOVA on these data revealed effects of </w:t>
      </w:r>
      <w:r w:rsidR="00B609F8">
        <w:rPr>
          <w:rFonts w:eastAsia="Times New Roman" w:cs="Times New Roman"/>
          <w:i/>
          <w:shd w:val="clear" w:color="auto" w:fill="FFFFFF"/>
        </w:rPr>
        <w:t>Cue</w:t>
      </w:r>
      <w:r w:rsidR="00B609F8">
        <w:rPr>
          <w:rFonts w:eastAsia="Times New Roman" w:cs="Times New Roman"/>
          <w:shd w:val="clear" w:color="auto" w:fill="FFFFFF"/>
        </w:rPr>
        <w:t xml:space="preserve">, </w:t>
      </w:r>
      <w:proofErr w:type="gramStart"/>
      <w:r w:rsidR="00B609F8">
        <w:rPr>
          <w:rFonts w:eastAsia="Times New Roman" w:cs="Times New Roman"/>
          <w:i/>
          <w:shd w:val="clear" w:color="auto" w:fill="FFFFFF"/>
        </w:rPr>
        <w:t>F</w:t>
      </w:r>
      <w:r w:rsidR="00B609F8">
        <w:rPr>
          <w:rFonts w:eastAsia="Times New Roman" w:cs="Times New Roman"/>
          <w:shd w:val="clear" w:color="auto" w:fill="FFFFFF"/>
        </w:rPr>
        <w:t>(</w:t>
      </w:r>
      <w:proofErr w:type="gramEnd"/>
      <w:r w:rsidR="00B609F8">
        <w:rPr>
          <w:rFonts w:eastAsia="Times New Roman" w:cs="Times New Roman"/>
          <w:shd w:val="clear" w:color="auto" w:fill="FFFFFF"/>
        </w:rPr>
        <w:t>1,</w:t>
      </w:r>
      <w:r w:rsidR="00AE5B3E">
        <w:rPr>
          <w:rFonts w:eastAsia="Times New Roman" w:cs="Times New Roman"/>
          <w:shd w:val="clear" w:color="auto" w:fill="FFFFFF"/>
        </w:rPr>
        <w:t xml:space="preserve"> </w:t>
      </w:r>
      <w:r w:rsidR="00B609F8">
        <w:rPr>
          <w:rFonts w:eastAsia="Times New Roman" w:cs="Times New Roman"/>
          <w:shd w:val="clear" w:color="auto" w:fill="FFFFFF"/>
        </w:rPr>
        <w:t xml:space="preserve">46) = 17.47, </w:t>
      </w:r>
      <w:r w:rsidR="00B609F8">
        <w:rPr>
          <w:rFonts w:eastAsia="Times New Roman" w:cs="Times New Roman"/>
          <w:i/>
          <w:shd w:val="clear" w:color="auto" w:fill="FFFFFF"/>
        </w:rPr>
        <w:t>p</w:t>
      </w:r>
      <w:r w:rsidR="00AE5B3E">
        <w:rPr>
          <w:rFonts w:eastAsia="Times New Roman" w:cs="Times New Roman"/>
          <w:shd w:val="clear" w:color="auto" w:fill="FFFFFF"/>
        </w:rPr>
        <w:t xml:space="preserve"> = 0.001 and </w:t>
      </w:r>
      <w:r w:rsidR="00B609F8">
        <w:rPr>
          <w:rFonts w:eastAsia="Times New Roman" w:cs="Times New Roman"/>
          <w:i/>
          <w:shd w:val="clear" w:color="auto" w:fill="FFFFFF"/>
        </w:rPr>
        <w:t>Encoding Task</w:t>
      </w:r>
      <w:r w:rsidR="00B609F8">
        <w:rPr>
          <w:rFonts w:eastAsia="Times New Roman" w:cs="Times New Roman"/>
          <w:shd w:val="clear" w:color="auto" w:fill="FFFFFF"/>
        </w:rPr>
        <w:t xml:space="preserve">, </w:t>
      </w:r>
      <w:r w:rsidR="00B609F8">
        <w:rPr>
          <w:rFonts w:eastAsia="Times New Roman" w:cs="Times New Roman"/>
          <w:i/>
          <w:shd w:val="clear" w:color="auto" w:fill="FFFFFF"/>
        </w:rPr>
        <w:t>F</w:t>
      </w:r>
      <w:r w:rsidR="00B609F8">
        <w:rPr>
          <w:rFonts w:eastAsia="Times New Roman" w:cs="Times New Roman"/>
          <w:shd w:val="clear" w:color="auto" w:fill="FFFFFF"/>
        </w:rPr>
        <w:t>(1,</w:t>
      </w:r>
      <w:r w:rsidR="00AE5B3E">
        <w:rPr>
          <w:rFonts w:eastAsia="Times New Roman" w:cs="Times New Roman"/>
          <w:shd w:val="clear" w:color="auto" w:fill="FFFFFF"/>
        </w:rPr>
        <w:t xml:space="preserve"> </w:t>
      </w:r>
      <w:r w:rsidR="00B609F8">
        <w:rPr>
          <w:rFonts w:eastAsia="Times New Roman" w:cs="Times New Roman"/>
          <w:shd w:val="clear" w:color="auto" w:fill="FFFFFF"/>
        </w:rPr>
        <w:t xml:space="preserve">46) = 31.95, </w:t>
      </w:r>
      <w:r w:rsidR="00B609F8">
        <w:rPr>
          <w:rFonts w:eastAsia="Times New Roman" w:cs="Times New Roman"/>
          <w:i/>
          <w:shd w:val="clear" w:color="auto" w:fill="FFFFFF"/>
        </w:rPr>
        <w:t>p</w:t>
      </w:r>
      <w:r w:rsidR="00B609F8">
        <w:rPr>
          <w:rFonts w:eastAsia="Times New Roman" w:cs="Times New Roman"/>
          <w:shd w:val="clear" w:color="auto" w:fill="FFFFFF"/>
        </w:rPr>
        <w:t xml:space="preserve"> &lt; 0.001</w:t>
      </w:r>
      <w:r w:rsidR="00AE5B3E">
        <w:rPr>
          <w:rFonts w:eastAsia="Times New Roman" w:cs="Times New Roman"/>
          <w:shd w:val="clear" w:color="auto" w:fill="FFFFFF"/>
        </w:rPr>
        <w:t xml:space="preserve">, as well as </w:t>
      </w:r>
      <w:r w:rsidR="00D27C0B">
        <w:rPr>
          <w:rFonts w:eastAsia="Times New Roman" w:cs="Times New Roman"/>
          <w:shd w:val="clear" w:color="auto" w:fill="FFFFFF"/>
        </w:rPr>
        <w:t xml:space="preserve">two </w:t>
      </w:r>
      <w:r w:rsidR="00AE5B3E">
        <w:rPr>
          <w:rFonts w:eastAsia="Times New Roman" w:cs="Times New Roman"/>
          <w:shd w:val="clear" w:color="auto" w:fill="FFFFFF"/>
        </w:rPr>
        <w:t xml:space="preserve">significant </w:t>
      </w:r>
      <w:r w:rsidR="00D27C0B">
        <w:rPr>
          <w:rFonts w:eastAsia="Times New Roman" w:cs="Times New Roman"/>
          <w:shd w:val="clear" w:color="auto" w:fill="FFFFFF"/>
        </w:rPr>
        <w:t xml:space="preserve">interactions: </w:t>
      </w:r>
      <w:r w:rsidR="00AE5B3E">
        <w:rPr>
          <w:rFonts w:eastAsia="Times New Roman" w:cs="Times New Roman"/>
          <w:i/>
          <w:shd w:val="clear" w:color="auto" w:fill="FFFFFF"/>
        </w:rPr>
        <w:t xml:space="preserve">Group </w:t>
      </w:r>
      <w:r w:rsidR="00AE5B3E">
        <w:rPr>
          <w:rFonts w:eastAsia="Times New Roman" w:cs="Times New Roman"/>
          <w:shd w:val="clear" w:color="auto" w:fill="FFFFFF"/>
        </w:rPr>
        <w:t xml:space="preserve">x </w:t>
      </w:r>
      <w:r w:rsidR="00AE5B3E">
        <w:rPr>
          <w:rFonts w:eastAsia="Times New Roman" w:cs="Times New Roman"/>
          <w:i/>
          <w:shd w:val="clear" w:color="auto" w:fill="FFFFFF"/>
        </w:rPr>
        <w:t>Cue</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(1, 46) = 6.42, </w:t>
      </w:r>
      <w:r w:rsidR="00AE5B3E">
        <w:rPr>
          <w:rFonts w:eastAsia="Times New Roman" w:cs="Times New Roman"/>
          <w:i/>
          <w:shd w:val="clear" w:color="auto" w:fill="FFFFFF"/>
        </w:rPr>
        <w:t>p</w:t>
      </w:r>
      <w:r w:rsidR="00AE5B3E">
        <w:rPr>
          <w:rFonts w:eastAsia="Times New Roman" w:cs="Times New Roman"/>
          <w:shd w:val="clear" w:color="auto" w:fill="FFFFFF"/>
        </w:rPr>
        <w:t xml:space="preserve"> = 0.15, and </w:t>
      </w:r>
      <w:r w:rsidR="00AE5B3E">
        <w:rPr>
          <w:rFonts w:eastAsia="Times New Roman" w:cs="Times New Roman"/>
          <w:i/>
          <w:shd w:val="clear" w:color="auto" w:fill="FFFFFF"/>
        </w:rPr>
        <w:t>Cue</w:t>
      </w:r>
      <w:r w:rsidR="00AE5B3E">
        <w:rPr>
          <w:rFonts w:eastAsia="Times New Roman" w:cs="Times New Roman"/>
          <w:shd w:val="clear" w:color="auto" w:fill="FFFFFF"/>
        </w:rPr>
        <w:t xml:space="preserve"> x </w:t>
      </w:r>
      <w:r w:rsidR="00AE5B3E">
        <w:rPr>
          <w:rFonts w:eastAsia="Times New Roman" w:cs="Times New Roman"/>
          <w:i/>
          <w:shd w:val="clear" w:color="auto" w:fill="FFFFFF"/>
        </w:rPr>
        <w:t>Encoding Task</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(1, 46) = 22.35, </w:t>
      </w:r>
      <w:r w:rsidR="00AE5B3E">
        <w:rPr>
          <w:rFonts w:eastAsia="Times New Roman" w:cs="Times New Roman"/>
          <w:i/>
          <w:shd w:val="clear" w:color="auto" w:fill="FFFFFF"/>
        </w:rPr>
        <w:t>p</w:t>
      </w:r>
      <w:r w:rsidR="00AE5B3E">
        <w:rPr>
          <w:rFonts w:eastAsia="Times New Roman" w:cs="Times New Roman"/>
          <w:shd w:val="clear" w:color="auto" w:fill="FFFFFF"/>
        </w:rPr>
        <w:t xml:space="preserve"> &lt; 0.001. The </w:t>
      </w:r>
      <w:r w:rsidR="00AE5B3E">
        <w:rPr>
          <w:rFonts w:eastAsia="Times New Roman" w:cs="Times New Roman"/>
          <w:i/>
          <w:shd w:val="clear" w:color="auto" w:fill="FFFFFF"/>
        </w:rPr>
        <w:t xml:space="preserve">Group </w:t>
      </w:r>
      <w:r w:rsidR="00AE5B3E">
        <w:rPr>
          <w:rFonts w:eastAsia="Times New Roman" w:cs="Times New Roman"/>
          <w:shd w:val="clear" w:color="auto" w:fill="FFFFFF"/>
        </w:rPr>
        <w:t xml:space="preserve">x </w:t>
      </w:r>
      <w:r w:rsidR="00AE5B3E">
        <w:rPr>
          <w:rFonts w:eastAsia="Times New Roman" w:cs="Times New Roman"/>
          <w:i/>
          <w:shd w:val="clear" w:color="auto" w:fill="FFFFFF"/>
        </w:rPr>
        <w:t>Cue</w:t>
      </w:r>
      <w:r w:rsidR="00AE5B3E">
        <w:rPr>
          <w:rFonts w:eastAsia="Times New Roman" w:cs="Times New Roman"/>
          <w:shd w:val="clear" w:color="auto" w:fill="FFFFFF"/>
        </w:rPr>
        <w:t xml:space="preserve"> x </w:t>
      </w:r>
      <w:r w:rsidR="00AE5B3E">
        <w:rPr>
          <w:rFonts w:eastAsia="Times New Roman" w:cs="Times New Roman"/>
          <w:i/>
          <w:shd w:val="clear" w:color="auto" w:fill="FFFFFF"/>
        </w:rPr>
        <w:t>Encoding Task</w:t>
      </w:r>
      <w:r w:rsidR="00AE5B3E">
        <w:rPr>
          <w:rFonts w:eastAsia="Times New Roman" w:cs="Times New Roman"/>
          <w:shd w:val="clear" w:color="auto" w:fill="FFFFFF"/>
        </w:rPr>
        <w:t xml:space="preserve"> interaction </w:t>
      </w:r>
      <w:r w:rsidR="001B696C">
        <w:rPr>
          <w:rFonts w:eastAsia="Times New Roman" w:cs="Times New Roman"/>
          <w:shd w:val="clear" w:color="auto" w:fill="FFFFFF"/>
        </w:rPr>
        <w:t xml:space="preserve">was </w:t>
      </w:r>
      <w:r w:rsidR="00AE5B3E">
        <w:rPr>
          <w:rFonts w:eastAsia="Times New Roman" w:cs="Times New Roman"/>
          <w:shd w:val="clear" w:color="auto" w:fill="FFFFFF"/>
        </w:rPr>
        <w:t>not significan</w:t>
      </w:r>
      <w:r w:rsidR="001B696C">
        <w:rPr>
          <w:rFonts w:eastAsia="Times New Roman" w:cs="Times New Roman"/>
          <w:shd w:val="clear" w:color="auto" w:fill="FFFFFF"/>
        </w:rPr>
        <w:t>t</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 &lt; 1. However, analysis of Question minus Side accuracy difference scores yielded essentially the same results as </w:t>
      </w:r>
      <w:r w:rsidR="008A502E">
        <w:rPr>
          <w:rFonts w:eastAsia="Times New Roman" w:cs="Times New Roman"/>
          <w:shd w:val="clear" w:color="auto" w:fill="FFFFFF"/>
        </w:rPr>
        <w:t>described above</w:t>
      </w:r>
      <w:r w:rsidR="00AE5B3E">
        <w:rPr>
          <w:rFonts w:eastAsia="Times New Roman" w:cs="Times New Roman"/>
          <w:shd w:val="clear" w:color="auto" w:fill="FFFFFF"/>
        </w:rPr>
        <w:t xml:space="preserve">. </w:t>
      </w:r>
      <w:r w:rsidR="00C75AEF">
        <w:rPr>
          <w:rFonts w:eastAsia="Times New Roman" w:cs="Times New Roman"/>
          <w:shd w:val="clear" w:color="auto" w:fill="FFFFFF"/>
        </w:rPr>
        <w:t>F</w:t>
      </w:r>
      <w:r w:rsidR="00AE5B3E">
        <w:rPr>
          <w:rFonts w:eastAsia="Times New Roman" w:cs="Times New Roman"/>
          <w:shd w:val="clear" w:color="auto" w:fill="FFFFFF"/>
        </w:rPr>
        <w:t>or depressed adults the Question minus Side accuracy difference score was more positive for words from the mobility task (5.03</w:t>
      </w:r>
      <w:r w:rsidR="00AE5B3E" w:rsidRPr="00AE5B3E">
        <w:rPr>
          <w:rFonts w:eastAsia="Times New Roman" w:cs="Times New Roman"/>
          <w:shd w:val="clear" w:color="auto" w:fill="FFFFFF"/>
        </w:rPr>
        <w:t>±</w:t>
      </w:r>
      <w:r w:rsidR="00AE5B3E">
        <w:rPr>
          <w:rFonts w:eastAsia="Times New Roman" w:cs="Times New Roman"/>
          <w:shd w:val="clear" w:color="auto" w:fill="FFFFFF"/>
        </w:rPr>
        <w:t xml:space="preserve">11.95) versus the </w:t>
      </w:r>
      <w:proofErr w:type="spellStart"/>
      <w:r w:rsidR="00AE5B3E">
        <w:rPr>
          <w:rFonts w:eastAsia="Times New Roman" w:cs="Times New Roman"/>
          <w:shd w:val="clear" w:color="auto" w:fill="FFFFFF"/>
        </w:rPr>
        <w:t>animacy</w:t>
      </w:r>
      <w:proofErr w:type="spellEnd"/>
      <w:r w:rsidR="00AE5B3E">
        <w:rPr>
          <w:rFonts w:eastAsia="Times New Roman" w:cs="Times New Roman"/>
          <w:shd w:val="clear" w:color="auto" w:fill="FFFFFF"/>
        </w:rPr>
        <w:t xml:space="preserve"> task (-8.76</w:t>
      </w:r>
      <w:r w:rsidR="00AE5B3E" w:rsidRPr="00AE5B3E">
        <w:rPr>
          <w:rFonts w:eastAsia="Times New Roman" w:cs="Times New Roman"/>
          <w:shd w:val="clear" w:color="auto" w:fill="FFFFFF"/>
        </w:rPr>
        <w:t>±</w:t>
      </w:r>
      <w:r w:rsidR="00AE5B3E">
        <w:rPr>
          <w:rFonts w:eastAsia="Times New Roman" w:cs="Times New Roman"/>
          <w:shd w:val="clear" w:color="auto" w:fill="FFFFFF"/>
        </w:rPr>
        <w:t xml:space="preserve">9.82), </w:t>
      </w:r>
      <w:proofErr w:type="gramStart"/>
      <w:r w:rsidR="00AE5B3E">
        <w:rPr>
          <w:rFonts w:eastAsia="Times New Roman" w:cs="Times New Roman"/>
          <w:i/>
          <w:shd w:val="clear" w:color="auto" w:fill="FFFFFF"/>
        </w:rPr>
        <w:t>t</w:t>
      </w:r>
      <w:r w:rsidR="00AE5B3E">
        <w:rPr>
          <w:rFonts w:eastAsia="Times New Roman" w:cs="Times New Roman"/>
          <w:shd w:val="clear" w:color="auto" w:fill="FFFFFF"/>
        </w:rPr>
        <w:t>(</w:t>
      </w:r>
      <w:proofErr w:type="gramEnd"/>
      <w:r w:rsidR="00AE5B3E">
        <w:rPr>
          <w:rFonts w:eastAsia="Times New Roman" w:cs="Times New Roman"/>
          <w:shd w:val="clear" w:color="auto" w:fill="FFFFFF"/>
        </w:rPr>
        <w:t xml:space="preserve">23) = 3.82, </w:t>
      </w:r>
      <w:r w:rsidR="00AE5B3E">
        <w:rPr>
          <w:rFonts w:eastAsia="Times New Roman" w:cs="Times New Roman"/>
          <w:i/>
          <w:shd w:val="clear" w:color="auto" w:fill="FFFFFF"/>
        </w:rPr>
        <w:t>p</w:t>
      </w:r>
      <w:r w:rsidR="00AE5B3E">
        <w:rPr>
          <w:rFonts w:eastAsia="Times New Roman" w:cs="Times New Roman"/>
          <w:shd w:val="clear" w:color="auto" w:fill="FFFFFF"/>
        </w:rPr>
        <w:t xml:space="preserve"> = 0.001</w:t>
      </w:r>
      <w:r w:rsidR="00371A16">
        <w:rPr>
          <w:rFonts w:eastAsia="Times New Roman" w:cs="Times New Roman"/>
          <w:shd w:val="clear" w:color="auto" w:fill="FFFFFF"/>
        </w:rPr>
        <w:t xml:space="preserve">, </w:t>
      </w:r>
      <w:r w:rsidR="00371A16">
        <w:rPr>
          <w:rFonts w:eastAsia="Times New Roman" w:cs="Times New Roman"/>
          <w:i/>
          <w:shd w:val="clear" w:color="auto" w:fill="FFFFFF"/>
        </w:rPr>
        <w:t xml:space="preserve">d </w:t>
      </w:r>
      <w:r w:rsidR="00371A16">
        <w:rPr>
          <w:rFonts w:eastAsia="Times New Roman" w:cs="Times New Roman"/>
          <w:shd w:val="clear" w:color="auto" w:fill="FFFFFF"/>
        </w:rPr>
        <w:t xml:space="preserve">= 1.26. </w:t>
      </w:r>
      <w:r w:rsidR="00BB5845">
        <w:rPr>
          <w:rFonts w:eastAsia="Times New Roman" w:cs="Times New Roman"/>
          <w:shd w:val="clear" w:color="auto" w:fill="FFFFFF"/>
        </w:rPr>
        <w:t>The same was true for controls (mobility: -2.97</w:t>
      </w:r>
      <w:r w:rsidR="00BB5845" w:rsidRPr="00AE5B3E">
        <w:rPr>
          <w:rFonts w:eastAsia="Times New Roman" w:cs="Times New Roman"/>
          <w:shd w:val="clear" w:color="auto" w:fill="FFFFFF"/>
        </w:rPr>
        <w:t>±</w:t>
      </w:r>
      <w:r w:rsidR="00BB5845">
        <w:rPr>
          <w:rFonts w:eastAsia="Times New Roman" w:cs="Times New Roman"/>
          <w:shd w:val="clear" w:color="auto" w:fill="FFFFFF"/>
        </w:rPr>
        <w:t xml:space="preserve">9.74; </w:t>
      </w:r>
      <w:proofErr w:type="spellStart"/>
      <w:r w:rsidR="00BB5845">
        <w:rPr>
          <w:rFonts w:eastAsia="Times New Roman" w:cs="Times New Roman"/>
          <w:shd w:val="clear" w:color="auto" w:fill="FFFFFF"/>
        </w:rPr>
        <w:t>animacy</w:t>
      </w:r>
      <w:proofErr w:type="spellEnd"/>
      <w:r w:rsidR="00BB5845">
        <w:rPr>
          <w:rFonts w:eastAsia="Times New Roman" w:cs="Times New Roman"/>
          <w:shd w:val="clear" w:color="auto" w:fill="FFFFFF"/>
        </w:rPr>
        <w:t>: -12.27</w:t>
      </w:r>
      <w:r w:rsidR="00BB5845" w:rsidRPr="00AE5B3E">
        <w:rPr>
          <w:rFonts w:eastAsia="Times New Roman" w:cs="Times New Roman"/>
          <w:shd w:val="clear" w:color="auto" w:fill="FFFFFF"/>
        </w:rPr>
        <w:t>±</w:t>
      </w:r>
      <w:r w:rsidR="00BB5845">
        <w:rPr>
          <w:rFonts w:eastAsia="Times New Roman" w:cs="Times New Roman"/>
          <w:shd w:val="clear" w:color="auto" w:fill="FFFFFF"/>
        </w:rPr>
        <w:t xml:space="preserve">14.11; </w:t>
      </w:r>
      <w:proofErr w:type="gramStart"/>
      <w:r w:rsidR="00BB5845">
        <w:rPr>
          <w:rFonts w:eastAsia="Times New Roman" w:cs="Times New Roman"/>
          <w:i/>
          <w:shd w:val="clear" w:color="auto" w:fill="FFFFFF"/>
        </w:rPr>
        <w:t>t</w:t>
      </w:r>
      <w:r w:rsidR="00BB5845">
        <w:rPr>
          <w:rFonts w:eastAsia="Times New Roman" w:cs="Times New Roman"/>
          <w:shd w:val="clear" w:color="auto" w:fill="FFFFFF"/>
        </w:rPr>
        <w:t>(</w:t>
      </w:r>
      <w:proofErr w:type="gramEnd"/>
      <w:r w:rsidR="00BB5845">
        <w:rPr>
          <w:rFonts w:eastAsia="Times New Roman" w:cs="Times New Roman"/>
          <w:shd w:val="clear" w:color="auto" w:fill="FFFFFF"/>
        </w:rPr>
        <w:t xml:space="preserve">23) = 2.83, </w:t>
      </w:r>
      <w:r w:rsidR="00BB5845">
        <w:rPr>
          <w:rFonts w:eastAsia="Times New Roman" w:cs="Times New Roman"/>
          <w:i/>
          <w:shd w:val="clear" w:color="auto" w:fill="FFFFFF"/>
        </w:rPr>
        <w:t>p</w:t>
      </w:r>
      <w:r w:rsidR="001B696C">
        <w:rPr>
          <w:rFonts w:eastAsia="Times New Roman" w:cs="Times New Roman"/>
          <w:shd w:val="clear" w:color="auto" w:fill="FFFFFF"/>
        </w:rPr>
        <w:t xml:space="preserve"> = 0.010</w:t>
      </w:r>
      <w:r w:rsidR="00371A16">
        <w:rPr>
          <w:rFonts w:eastAsia="Times New Roman" w:cs="Times New Roman"/>
          <w:shd w:val="clear" w:color="auto" w:fill="FFFFFF"/>
        </w:rPr>
        <w:t xml:space="preserve">, </w:t>
      </w:r>
      <w:r w:rsidR="00371A16">
        <w:rPr>
          <w:rFonts w:eastAsia="Times New Roman" w:cs="Times New Roman"/>
          <w:i/>
          <w:shd w:val="clear" w:color="auto" w:fill="FFFFFF"/>
        </w:rPr>
        <w:t xml:space="preserve">d </w:t>
      </w:r>
      <w:r w:rsidR="00371A16">
        <w:rPr>
          <w:rFonts w:eastAsia="Times New Roman" w:cs="Times New Roman"/>
          <w:shd w:val="clear" w:color="auto" w:fill="FFFFFF"/>
        </w:rPr>
        <w:t>= 0.76</w:t>
      </w:r>
      <w:r w:rsidR="001B696C">
        <w:rPr>
          <w:rFonts w:eastAsia="Times New Roman" w:cs="Times New Roman"/>
          <w:shd w:val="clear" w:color="auto" w:fill="FFFFFF"/>
        </w:rPr>
        <w:t xml:space="preserve">). </w:t>
      </w:r>
      <w:r w:rsidR="00C75AEF">
        <w:rPr>
          <w:rFonts w:eastAsia="Times New Roman" w:cs="Times New Roman"/>
          <w:shd w:val="clear" w:color="auto" w:fill="FFFFFF"/>
        </w:rPr>
        <w:t>Once again,</w:t>
      </w:r>
      <w:r w:rsidR="00BB5845">
        <w:rPr>
          <w:rFonts w:eastAsia="Times New Roman" w:cs="Times New Roman"/>
          <w:shd w:val="clear" w:color="auto" w:fill="FFFFFF"/>
        </w:rPr>
        <w:t xml:space="preserve"> the Question minus Side difference was significantly larger in depressed adults for the mobility task, </w:t>
      </w:r>
      <w:proofErr w:type="gramStart"/>
      <w:r w:rsidR="00BB5845">
        <w:rPr>
          <w:rFonts w:eastAsia="Times New Roman" w:cs="Times New Roman"/>
          <w:i/>
          <w:shd w:val="clear" w:color="auto" w:fill="FFFFFF"/>
        </w:rPr>
        <w:t>t</w:t>
      </w:r>
      <w:r w:rsidR="00BB5845">
        <w:rPr>
          <w:rFonts w:eastAsia="Times New Roman" w:cs="Times New Roman"/>
          <w:shd w:val="clear" w:color="auto" w:fill="FFFFFF"/>
        </w:rPr>
        <w:t>(</w:t>
      </w:r>
      <w:proofErr w:type="gramEnd"/>
      <w:r w:rsidR="00BB5845">
        <w:rPr>
          <w:rFonts w:eastAsia="Times New Roman" w:cs="Times New Roman"/>
          <w:shd w:val="clear" w:color="auto" w:fill="FFFFFF"/>
        </w:rPr>
        <w:t xml:space="preserve">46) = 2.54, </w:t>
      </w:r>
      <w:r w:rsidR="00BB5845">
        <w:rPr>
          <w:rFonts w:eastAsia="Times New Roman" w:cs="Times New Roman"/>
          <w:i/>
          <w:shd w:val="clear" w:color="auto" w:fill="FFFFFF"/>
        </w:rPr>
        <w:t>p</w:t>
      </w:r>
      <w:r w:rsidR="00BB5845">
        <w:rPr>
          <w:rFonts w:eastAsia="Times New Roman" w:cs="Times New Roman"/>
          <w:shd w:val="clear" w:color="auto" w:fill="FFFFFF"/>
        </w:rPr>
        <w:t xml:space="preserve"> = 0.015, </w:t>
      </w:r>
      <w:r w:rsidR="00371A16">
        <w:rPr>
          <w:rFonts w:eastAsia="Times New Roman" w:cs="Times New Roman"/>
          <w:i/>
          <w:shd w:val="clear" w:color="auto" w:fill="FFFFFF"/>
        </w:rPr>
        <w:t xml:space="preserve">d </w:t>
      </w:r>
      <w:r w:rsidR="00371A16">
        <w:rPr>
          <w:rFonts w:eastAsia="Times New Roman" w:cs="Times New Roman"/>
          <w:shd w:val="clear" w:color="auto" w:fill="FFFFFF"/>
        </w:rPr>
        <w:t xml:space="preserve">= 0.73, </w:t>
      </w:r>
      <w:r w:rsidR="00BB5845">
        <w:rPr>
          <w:rFonts w:eastAsia="Times New Roman" w:cs="Times New Roman"/>
          <w:shd w:val="clear" w:color="auto" w:fill="FFFFFF"/>
        </w:rPr>
        <w:t xml:space="preserve">but not the </w:t>
      </w:r>
      <w:proofErr w:type="spellStart"/>
      <w:r w:rsidR="00BB5845">
        <w:rPr>
          <w:rFonts w:eastAsia="Times New Roman" w:cs="Times New Roman"/>
          <w:shd w:val="clear" w:color="auto" w:fill="FFFFFF"/>
        </w:rPr>
        <w:t>animacy</w:t>
      </w:r>
      <w:proofErr w:type="spellEnd"/>
      <w:r w:rsidR="00BB5845">
        <w:rPr>
          <w:rFonts w:eastAsia="Times New Roman" w:cs="Times New Roman"/>
          <w:shd w:val="clear" w:color="auto" w:fill="FFFFFF"/>
        </w:rPr>
        <w:t xml:space="preserve"> task</w:t>
      </w:r>
      <w:r w:rsidR="00BB5845">
        <w:rPr>
          <w:rFonts w:eastAsia="Times New Roman" w:cs="Times New Roman"/>
          <w:i/>
          <w:shd w:val="clear" w:color="auto" w:fill="FFFFFF"/>
        </w:rPr>
        <w:t>, t</w:t>
      </w:r>
      <w:r w:rsidR="00BB5845">
        <w:rPr>
          <w:rFonts w:eastAsia="Times New Roman" w:cs="Times New Roman"/>
          <w:shd w:val="clear" w:color="auto" w:fill="FFFFFF"/>
        </w:rPr>
        <w:t xml:space="preserve">(46) = 1.00, </w:t>
      </w:r>
      <w:r w:rsidR="00BB5845">
        <w:rPr>
          <w:rFonts w:eastAsia="Times New Roman" w:cs="Times New Roman"/>
          <w:i/>
          <w:shd w:val="clear" w:color="auto" w:fill="FFFFFF"/>
        </w:rPr>
        <w:t>p</w:t>
      </w:r>
      <w:r w:rsidR="00BB5845">
        <w:rPr>
          <w:rFonts w:eastAsia="Times New Roman" w:cs="Times New Roman"/>
          <w:shd w:val="clear" w:color="auto" w:fill="FFFFFF"/>
        </w:rPr>
        <w:t xml:space="preserve"> = 0.32</w:t>
      </w:r>
      <w:r w:rsidR="00371A16">
        <w:rPr>
          <w:rFonts w:eastAsia="Times New Roman" w:cs="Times New Roman"/>
          <w:shd w:val="clear" w:color="auto" w:fill="FFFFFF"/>
        </w:rPr>
        <w:t xml:space="preserve">, </w:t>
      </w:r>
      <w:r w:rsidR="00371A16">
        <w:rPr>
          <w:rFonts w:eastAsia="Times New Roman" w:cs="Times New Roman"/>
          <w:i/>
          <w:shd w:val="clear" w:color="auto" w:fill="FFFFFF"/>
        </w:rPr>
        <w:t>d</w:t>
      </w:r>
      <w:r w:rsidR="00371A16">
        <w:rPr>
          <w:rFonts w:eastAsia="Times New Roman" w:cs="Times New Roman"/>
          <w:shd w:val="clear" w:color="auto" w:fill="FFFFFF"/>
        </w:rPr>
        <w:t xml:space="preserve"> = 0.29</w:t>
      </w:r>
      <w:r w:rsidR="00BB5845">
        <w:rPr>
          <w:rFonts w:eastAsia="Times New Roman" w:cs="Times New Roman"/>
          <w:shd w:val="clear" w:color="auto" w:fill="FFFFFF"/>
        </w:rPr>
        <w:t>.</w:t>
      </w:r>
      <w:r w:rsidR="00C75AEF">
        <w:rPr>
          <w:rFonts w:eastAsia="Times New Roman" w:cs="Times New Roman"/>
          <w:shd w:val="clear" w:color="auto" w:fill="FFFFFF"/>
        </w:rPr>
        <w:t xml:space="preserve"> Thus, the key results emerged </w:t>
      </w:r>
      <w:r w:rsidR="000A1B0B">
        <w:rPr>
          <w:rFonts w:eastAsia="Times New Roman" w:cs="Times New Roman"/>
          <w:shd w:val="clear" w:color="auto" w:fill="FFFFFF"/>
        </w:rPr>
        <w:t>in both sets of accuracy analyses.</w:t>
      </w:r>
    </w:p>
    <w:p w14:paraId="373EC663" w14:textId="0120144E" w:rsidR="00007EE7" w:rsidRDefault="00CA4FC4"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In summary, depressed adults were more accurate than controls when responding to words from the mobility task presented under the Question cue. Indeed, simple p</w:t>
      </w:r>
      <w:r w:rsidR="000F284E">
        <w:rPr>
          <w:rFonts w:eastAsia="Times New Roman" w:cs="Times New Roman"/>
          <w:shd w:val="clear" w:color="auto" w:fill="FFFFFF"/>
        </w:rPr>
        <w:t xml:space="preserve">airwise comparisons </w:t>
      </w:r>
      <w:r w:rsidR="00FA24ED">
        <w:rPr>
          <w:rFonts w:eastAsia="Times New Roman" w:cs="Times New Roman"/>
          <w:shd w:val="clear" w:color="auto" w:fill="FFFFFF"/>
        </w:rPr>
        <w:t xml:space="preserve">showed better accuracy for depressed versus healthy adults in </w:t>
      </w:r>
      <w:r>
        <w:rPr>
          <w:rFonts w:eastAsia="Times New Roman" w:cs="Times New Roman"/>
          <w:shd w:val="clear" w:color="auto" w:fill="FFFFFF"/>
        </w:rPr>
        <w:t>the Question/mobility cell of the design</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w:t>
      </w:r>
      <w:r w:rsidR="00A52025">
        <w:rPr>
          <w:rFonts w:eastAsia="Times New Roman" w:cs="Times New Roman"/>
          <w:shd w:val="clear" w:color="auto" w:fill="FFFFFF"/>
        </w:rPr>
        <w:t>. However, this was the only cell in which the MDD group outperformed the controls—i</w:t>
      </w:r>
      <w:r w:rsidR="00234C1D">
        <w:rPr>
          <w:rFonts w:eastAsia="Times New Roman" w:cs="Times New Roman"/>
          <w:shd w:val="clear" w:color="auto" w:fill="FFFFFF"/>
        </w:rPr>
        <w:t xml:space="preserve">n </w:t>
      </w:r>
      <w:r w:rsidR="00A52025">
        <w:rPr>
          <w:rFonts w:eastAsia="Times New Roman" w:cs="Times New Roman"/>
          <w:shd w:val="clear" w:color="auto" w:fill="FFFFFF"/>
        </w:rPr>
        <w:t>the other three</w:t>
      </w:r>
      <w:r w:rsidR="00234C1D">
        <w:rPr>
          <w:rFonts w:eastAsia="Times New Roman" w:cs="Times New Roman"/>
          <w:shd w:val="clear" w:color="auto" w:fill="FFFFFF"/>
        </w:rPr>
        <w:t xml:space="preserve"> cells </w:t>
      </w:r>
      <w:r w:rsidR="0029650C">
        <w:rPr>
          <w:rFonts w:eastAsia="Times New Roman" w:cs="Times New Roman"/>
          <w:shd w:val="clear" w:color="auto" w:fill="FFFFFF"/>
        </w:rPr>
        <w:t xml:space="preserve">accuracy was </w:t>
      </w:r>
      <w:r>
        <w:rPr>
          <w:rFonts w:eastAsia="Times New Roman" w:cs="Times New Roman"/>
          <w:shd w:val="clear" w:color="auto" w:fill="FFFFFF"/>
        </w:rPr>
        <w:t xml:space="preserve">non-significantly </w:t>
      </w:r>
      <w:r w:rsidR="0029650C">
        <w:rPr>
          <w:rFonts w:eastAsia="Times New Roman" w:cs="Times New Roman"/>
          <w:shd w:val="clear" w:color="auto" w:fill="FFFFFF"/>
        </w:rPr>
        <w:t xml:space="preserve">higher </w:t>
      </w:r>
      <w:r>
        <w:rPr>
          <w:rFonts w:eastAsia="Times New Roman" w:cs="Times New Roman"/>
          <w:shd w:val="clear" w:color="auto" w:fill="FFFFFF"/>
        </w:rPr>
        <w:t xml:space="preserve">in </w:t>
      </w:r>
      <w:r w:rsidR="00A52025">
        <w:rPr>
          <w:rFonts w:eastAsia="Times New Roman" w:cs="Times New Roman"/>
          <w:shd w:val="clear" w:color="auto" w:fill="FFFFFF"/>
        </w:rPr>
        <w:t>healthy adults</w:t>
      </w:r>
      <w:r w:rsidR="00234C1D">
        <w:rPr>
          <w:rFonts w:eastAsia="Times New Roman" w:cs="Times New Roman"/>
          <w:shd w:val="clear" w:color="auto" w:fill="FFFFFF"/>
        </w:rPr>
        <w:t xml:space="preserve"> (</w:t>
      </w:r>
      <w:proofErr w:type="spellStart"/>
      <w:r w:rsidR="00234C1D">
        <w:rPr>
          <w:rFonts w:eastAsia="Times New Roman" w:cs="Times New Roman"/>
          <w:i/>
          <w:shd w:val="clear" w:color="auto" w:fill="FFFFFF"/>
        </w:rPr>
        <w:t>Z</w:t>
      </w:r>
      <w:r w:rsidR="00234C1D">
        <w:rPr>
          <w:rFonts w:eastAsia="Times New Roman" w:cs="Times New Roman"/>
          <w:shd w:val="clear" w:color="auto" w:fill="FFFFFF"/>
        </w:rPr>
        <w:t>s</w:t>
      </w:r>
      <w:proofErr w:type="spellEnd"/>
      <w:r w:rsidR="00234C1D">
        <w:rPr>
          <w:rFonts w:eastAsia="Times New Roman" w:cs="Times New Roman"/>
          <w:shd w:val="clear" w:color="auto" w:fill="FFFFFF"/>
        </w:rPr>
        <w:t xml:space="preserve"> &lt; 1.63, </w:t>
      </w:r>
      <w:proofErr w:type="spellStart"/>
      <w:r w:rsidR="00234C1D">
        <w:rPr>
          <w:rFonts w:eastAsia="Times New Roman" w:cs="Times New Roman"/>
          <w:i/>
          <w:shd w:val="clear" w:color="auto" w:fill="FFFFFF"/>
        </w:rPr>
        <w:t>p</w:t>
      </w:r>
      <w:r w:rsidR="00C40BDF">
        <w:rPr>
          <w:rFonts w:eastAsia="Times New Roman" w:cs="Times New Roman"/>
          <w:shd w:val="clear" w:color="auto" w:fill="FFFFFF"/>
        </w:rPr>
        <w:t>s</w:t>
      </w:r>
      <w:proofErr w:type="spellEnd"/>
      <w:r w:rsidR="00C40BDF">
        <w:rPr>
          <w:rFonts w:eastAsia="Times New Roman" w:cs="Times New Roman"/>
          <w:shd w:val="clear" w:color="auto" w:fill="FFFFFF"/>
        </w:rPr>
        <w:t xml:space="preserve"> &gt; 0.10). </w:t>
      </w:r>
      <w:r w:rsidR="006B1919">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sidR="00874C38">
        <w:rPr>
          <w:rFonts w:eastAsia="Times New Roman" w:cs="Times New Roman"/>
          <w:shd w:val="clear" w:color="auto" w:fill="FFFFFF"/>
        </w:rPr>
        <w:t xml:space="preserve">also </w:t>
      </w:r>
      <w:r w:rsidR="00C40BDF">
        <w:rPr>
          <w:rFonts w:eastAsia="Times New Roman" w:cs="Times New Roman"/>
          <w:shd w:val="clear" w:color="auto" w:fill="FFFFFF"/>
        </w:rPr>
        <w:t xml:space="preserve">revealed </w:t>
      </w:r>
      <w:r w:rsidR="006B1919">
        <w:rPr>
          <w:rFonts w:eastAsia="Times New Roman" w:cs="Times New Roman"/>
          <w:shd w:val="clear" w:color="auto" w:fill="FFFFFF"/>
        </w:rPr>
        <w:t xml:space="preserve">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874C38">
        <w:rPr>
          <w:rFonts w:eastAsia="Times New Roman" w:cs="Times New Roman"/>
          <w:shd w:val="clear" w:color="auto" w:fill="FFFFFF"/>
        </w:rPr>
        <w:t>and</w:t>
      </w:r>
      <w:r w:rsidR="008B3C12">
        <w:rPr>
          <w:rFonts w:eastAsia="Times New Roman" w:cs="Times New Roman"/>
          <w:shd w:val="clear" w:color="auto" w:fill="FFFFFF"/>
        </w:rPr>
        <w:t xml:space="preserve"> </w:t>
      </w:r>
      <w:r w:rsidR="008B3C12">
        <w:rPr>
          <w:rFonts w:eastAsia="Times New Roman" w:cs="Times New Roman"/>
          <w:i/>
          <w:shd w:val="clear" w:color="auto" w:fill="FFFFFF"/>
        </w:rPr>
        <w:t>Block,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61B03">
        <w:rPr>
          <w:rFonts w:eastAsia="Times New Roman" w:cs="Times New Roman"/>
          <w:shd w:val="clear" w:color="auto" w:fill="FFFFFF"/>
        </w:rPr>
        <w:t xml:space="preserve"> = 0.001, reflecting</w:t>
      </w:r>
      <w:r w:rsidR="006B1919">
        <w:rPr>
          <w:rFonts w:eastAsia="Times New Roman" w:cs="Times New Roman"/>
          <w:shd w:val="clear" w:color="auto" w:fill="FFFFFF"/>
        </w:rPr>
        <w:t xml:space="preserve">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w:t>
      </w:r>
      <w:r w:rsidR="004C217C">
        <w:rPr>
          <w:rFonts w:eastAsia="Times New Roman" w:cs="Times New Roman"/>
          <w:shd w:val="clear" w:color="auto" w:fill="FFFFFF"/>
        </w:rPr>
        <w:t>vs.</w:t>
      </w:r>
      <w:r w:rsidR="006B1919">
        <w:rPr>
          <w:rFonts w:eastAsia="Times New Roman" w:cs="Times New Roman"/>
          <w:shd w:val="clear" w:color="auto" w:fill="FFFFFF"/>
        </w:rPr>
        <w:t xml:space="preserve"> </w:t>
      </w:r>
      <w:r w:rsidR="008B3C12">
        <w:rPr>
          <w:rFonts w:eastAsia="Times New Roman" w:cs="Times New Roman"/>
          <w:shd w:val="clear" w:color="auto" w:fill="FFFFFF"/>
        </w:rPr>
        <w:t xml:space="preserve">older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 </w:t>
      </w:r>
      <w:r w:rsidR="004C217C">
        <w:rPr>
          <w:rFonts w:eastAsia="Times New Roman" w:cs="Times New Roman"/>
          <w:shd w:val="clear" w:color="auto" w:fill="FFFFFF"/>
        </w:rPr>
        <w:t>vs.</w:t>
      </w:r>
      <w:r w:rsidR="008B3C12">
        <w:rPr>
          <w:rFonts w:eastAsia="Times New Roman" w:cs="Times New Roman"/>
          <w:shd w:val="clear" w:color="auto" w:fill="FFFFFF"/>
        </w:rPr>
        <w:t xml:space="preserve"> women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v</w:t>
      </w:r>
      <w:r w:rsidR="004C217C">
        <w:rPr>
          <w:rFonts w:eastAsia="Times New Roman" w:cs="Times New Roman"/>
          <w:shd w:val="clear" w:color="auto" w:fill="FFFFFF"/>
        </w:rPr>
        <w:t>s.</w:t>
      </w:r>
      <w:r w:rsidR="00DC0270">
        <w:rPr>
          <w:rFonts w:eastAsia="Times New Roman" w:cs="Times New Roman"/>
          <w:shd w:val="clear" w:color="auto" w:fill="FFFFFF"/>
        </w:rPr>
        <w:t xml:space="preserve"> earlier blocks</w:t>
      </w:r>
      <w:r w:rsidR="008B3C12">
        <w:rPr>
          <w:rFonts w:eastAsia="Times New Roman" w:cs="Times New Roman"/>
          <w:shd w:val="clear" w:color="auto" w:fill="FFFFFF"/>
        </w:rPr>
        <w:t>.</w:t>
      </w:r>
    </w:p>
    <w:p w14:paraId="7E4DA06C" w14:textId="77777777"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w:t>
      </w:r>
      <w:r w:rsidR="00B81CC3">
        <w:rPr>
          <w:rFonts w:eastAsia="Times New Roman" w:cs="Times New Roman"/>
          <w:shd w:val="clear" w:color="auto" w:fill="FFFFFF"/>
        </w:rPr>
        <w:t>2</w:t>
      </w:r>
      <w:r>
        <w:rPr>
          <w:rFonts w:eastAsia="Times New Roman" w:cs="Times New Roman"/>
          <w:shd w:val="clear" w:color="auto" w:fill="FFFFFF"/>
        </w:rPr>
        <w:t xml:space="preserve"> </w:t>
      </w:r>
      <w:r w:rsidR="00B40ABB">
        <w:rPr>
          <w:rFonts w:eastAsia="Times New Roman" w:cs="Times New Roman"/>
          <w:shd w:val="clear" w:color="auto" w:fill="FFFFFF"/>
        </w:rPr>
        <w:t xml:space="preserve">AND TABLE 2 </w:t>
      </w:r>
      <w:r>
        <w:rPr>
          <w:rFonts w:eastAsia="Times New Roman" w:cs="Times New Roman"/>
          <w:shd w:val="clear" w:color="auto" w:fill="FFFFFF"/>
        </w:rPr>
        <w:t>ABOUT HERE</w:t>
      </w:r>
    </w:p>
    <w:p w14:paraId="031054FC" w14:textId="4130BC90" w:rsidR="00007EE7" w:rsidRPr="00C17CE1"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B81CC3">
        <w:rPr>
          <w:rFonts w:eastAsia="Times New Roman" w:cs="Times New Roman"/>
          <w:shd w:val="clear" w:color="auto" w:fill="FFFFFF"/>
        </w:rPr>
        <w:t>2</w:t>
      </w:r>
      <w:r w:rsidR="00B376F0">
        <w:rPr>
          <w:rFonts w:eastAsia="Times New Roman" w:cs="Times New Roman"/>
          <w:shd w:val="clear" w:color="auto" w:fill="FFFFFF"/>
        </w:rPr>
        <w:t>B</w:t>
      </w:r>
      <w:r w:rsidR="00846B43">
        <w:rPr>
          <w:rFonts w:eastAsia="Times New Roman" w:cs="Times New Roman"/>
          <w:shd w:val="clear" w:color="auto" w:fill="FFFFFF"/>
        </w:rPr>
        <w:t xml:space="preserve"> (top panel)</w:t>
      </w:r>
      <w:r w:rsidR="00E65EF4">
        <w:rPr>
          <w:rFonts w:eastAsia="Times New Roman" w:cs="Times New Roman"/>
          <w:shd w:val="clear" w:color="auto" w:fill="FFFFFF"/>
        </w:rPr>
        <w:t xml:space="preserve"> shows that </w:t>
      </w:r>
      <w:r w:rsidR="00B376F0">
        <w:rPr>
          <w:rFonts w:eastAsia="Times New Roman" w:cs="Times New Roman"/>
          <w:shd w:val="clear" w:color="auto" w:fill="FFFFFF"/>
        </w:rPr>
        <w:t xml:space="preserve">depressed adults were less confident than controls. Consistent with this impression, the model was improved by the addition of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xml:space="preserve">, and included a trend for a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846B43">
        <w:rPr>
          <w:rFonts w:eastAsia="Times New Roman" w:cs="Times New Roman"/>
          <w:shd w:val="clear" w:color="auto" w:fill="FFFFFF"/>
        </w:rPr>
        <w:t xml:space="preserve"> = 0.098, </w:t>
      </w:r>
      <w:r w:rsidR="00E65EF4">
        <w:rPr>
          <w:rFonts w:eastAsia="Times New Roman" w:cs="Times New Roman"/>
          <w:shd w:val="clear" w:color="auto" w:fill="FFFFFF"/>
        </w:rPr>
        <w:t>as</w:t>
      </w:r>
      <w:r w:rsidR="00846B43">
        <w:rPr>
          <w:rFonts w:eastAsia="Times New Roman" w:cs="Times New Roman"/>
          <w:shd w:val="clear" w:color="auto" w:fill="FFFFFF"/>
        </w:rPr>
        <w:t xml:space="preserve"> </w:t>
      </w:r>
      <w:r w:rsidR="00AA7FEC">
        <w:rPr>
          <w:rFonts w:eastAsia="Times New Roman" w:cs="Times New Roman"/>
          <w:shd w:val="clear" w:color="auto" w:fill="FFFFFF"/>
        </w:rPr>
        <w:t xml:space="preserve">the difference </w:t>
      </w:r>
      <w:r w:rsidR="00B81CC3">
        <w:rPr>
          <w:rFonts w:eastAsia="Times New Roman" w:cs="Times New Roman"/>
          <w:shd w:val="clear" w:color="auto" w:fill="FFFFFF"/>
        </w:rPr>
        <w:t xml:space="preserve">in confidence </w:t>
      </w:r>
      <w:r w:rsidR="00AA7FEC">
        <w:rPr>
          <w:rFonts w:eastAsia="Times New Roman" w:cs="Times New Roman"/>
          <w:shd w:val="clear" w:color="auto" w:fill="FFFFFF"/>
        </w:rPr>
        <w:t xml:space="preserve">was stronger under the </w:t>
      </w:r>
      <w:r w:rsidR="002E63F0">
        <w:rPr>
          <w:rFonts w:eastAsia="Times New Roman" w:cs="Times New Roman"/>
          <w:shd w:val="clear" w:color="auto" w:fill="FFFFFF"/>
        </w:rPr>
        <w:t>Side</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the </w:t>
      </w:r>
      <w:r w:rsidR="002E63F0">
        <w:rPr>
          <w:rFonts w:eastAsia="Times New Roman" w:cs="Times New Roman"/>
          <w:shd w:val="clear" w:color="auto" w:fill="FFFFFF"/>
        </w:rPr>
        <w:t>Question</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w:t>
      </w:r>
      <w:r w:rsidR="00D92F8B">
        <w:rPr>
          <w:rFonts w:eastAsia="Times New Roman" w:cs="Times New Roman"/>
          <w:shd w:val="clear" w:color="auto" w:fill="FFFFFF"/>
        </w:rPr>
        <w:t xml:space="preserve">main </w:t>
      </w:r>
      <w:r w:rsidR="00C17CE1">
        <w:rPr>
          <w:rFonts w:eastAsia="Times New Roman" w:cs="Times New Roman"/>
          <w:shd w:val="clear" w:color="auto" w:fill="FFFFFF"/>
        </w:rPr>
        <w:t xml:space="preserve">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 and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as well as a linear effect of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w:t>
      </w:r>
      <w:r w:rsidR="00846B43">
        <w:rPr>
          <w:rFonts w:eastAsia="Times New Roman" w:cs="Times New Roman"/>
          <w:shd w:val="clear" w:color="auto" w:fill="FFFFFF"/>
        </w:rPr>
        <w:t>;</w:t>
      </w:r>
      <w:r w:rsidR="00C17CE1">
        <w:rPr>
          <w:rFonts w:eastAsia="Times New Roman" w:cs="Times New Roman"/>
          <w:shd w:val="clear" w:color="auto" w:fill="FFFFFF"/>
        </w:rPr>
        <w:t xml:space="preserve"> participants were more confident </w:t>
      </w:r>
      <w:r w:rsidR="00E65EF4">
        <w:rPr>
          <w:rFonts w:eastAsia="Times New Roman" w:cs="Times New Roman"/>
          <w:shd w:val="clear" w:color="auto" w:fill="FFFFFF"/>
        </w:rPr>
        <w:t>under</w:t>
      </w:r>
      <w:r w:rsidR="00C17CE1">
        <w:rPr>
          <w:rFonts w:eastAsia="Times New Roman" w:cs="Times New Roman"/>
          <w:shd w:val="clear" w:color="auto" w:fill="FFFFFF"/>
        </w:rPr>
        <w:t xml:space="preserve"> the </w:t>
      </w:r>
      <w:r w:rsidR="002E63F0">
        <w:rPr>
          <w:rFonts w:eastAsia="Times New Roman" w:cs="Times New Roman"/>
          <w:shd w:val="clear" w:color="auto" w:fill="FFFFFF"/>
        </w:rPr>
        <w:t>Question</w:t>
      </w:r>
      <w:r w:rsidR="00C17CE1">
        <w:rPr>
          <w:rFonts w:eastAsia="Times New Roman" w:cs="Times New Roman"/>
          <w:shd w:val="clear" w:color="auto" w:fill="FFFFFF"/>
        </w:rPr>
        <w:t xml:space="preserve"> cue, when responding to wor</w:t>
      </w:r>
      <w:r w:rsidR="000B5681">
        <w:rPr>
          <w:rFonts w:eastAsia="Times New Roman" w:cs="Times New Roman"/>
          <w:shd w:val="clear" w:color="auto" w:fill="FFFFFF"/>
        </w:rPr>
        <w:t xml:space="preserve">ds </w:t>
      </w:r>
      <w:r w:rsidR="00E65EF4">
        <w:rPr>
          <w:rFonts w:eastAsia="Times New Roman" w:cs="Times New Roman"/>
          <w:shd w:val="clear" w:color="auto" w:fill="FFFFFF"/>
        </w:rPr>
        <w:t>from</w:t>
      </w:r>
      <w:r w:rsidR="000B5681">
        <w:rPr>
          <w:rFonts w:eastAsia="Times New Roman" w:cs="Times New Roman"/>
          <w:shd w:val="clear" w:color="auto" w:fill="FFFFFF"/>
        </w:rPr>
        <w:t xml:space="preserve"> the mobility </w:t>
      </w:r>
      <w:r w:rsidR="00C17CE1">
        <w:rPr>
          <w:rFonts w:eastAsia="Times New Roman" w:cs="Times New Roman"/>
          <w:shd w:val="clear" w:color="auto" w:fill="FFFFFF"/>
        </w:rPr>
        <w:t>task, a</w:t>
      </w:r>
      <w:r w:rsidR="00E65EF4">
        <w:rPr>
          <w:rFonts w:eastAsia="Times New Roman" w:cs="Times New Roman"/>
          <w:shd w:val="clear" w:color="auto" w:fill="FFFFFF"/>
        </w:rPr>
        <w:t xml:space="preserve">nd when responding in later </w:t>
      </w:r>
      <w:r w:rsidR="00C17CE1">
        <w:rPr>
          <w:rFonts w:eastAsia="Times New Roman" w:cs="Times New Roman"/>
          <w:shd w:val="clear" w:color="auto" w:fill="FFFFFF"/>
        </w:rPr>
        <w:t>blocks.</w:t>
      </w:r>
    </w:p>
    <w:p w14:paraId="249903DE" w14:textId="2D8CF65C" w:rsidR="00007EE7" w:rsidRPr="00841650"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RT</w:t>
      </w:r>
      <w:r w:rsidR="00007EE7">
        <w:rPr>
          <w:rFonts w:eastAsia="Times New Roman" w:cs="Times New Roman"/>
          <w:shd w:val="clear" w:color="auto" w:fill="FFFFFF"/>
        </w:rPr>
        <w:t>.</w:t>
      </w:r>
      <w:r w:rsidR="00A8083D">
        <w:rPr>
          <w:rFonts w:eastAsia="Times New Roman" w:cs="Times New Roman"/>
          <w:shd w:val="clear" w:color="auto" w:fill="FFFFFF"/>
        </w:rPr>
        <w:t xml:space="preserve"> </w:t>
      </w:r>
      <w:proofErr w:type="gramStart"/>
      <w:r w:rsidR="00846B43">
        <w:rPr>
          <w:rFonts w:eastAsia="Times New Roman" w:cs="Times New Roman"/>
          <w:shd w:val="clear" w:color="auto" w:fill="FFFFFF"/>
        </w:rPr>
        <w:t xml:space="preserve">The bottom panel of </w:t>
      </w:r>
      <w:r w:rsidR="00550101">
        <w:rPr>
          <w:rFonts w:eastAsia="Times New Roman" w:cs="Times New Roman"/>
          <w:shd w:val="clear" w:color="auto" w:fill="FFFFFF"/>
        </w:rPr>
        <w:t xml:space="preserve">Figure </w:t>
      </w:r>
      <w:r w:rsidR="00B81CC3">
        <w:rPr>
          <w:rFonts w:eastAsia="Times New Roman" w:cs="Times New Roman"/>
          <w:shd w:val="clear" w:color="auto" w:fill="FFFFFF"/>
        </w:rPr>
        <w:t>2</w:t>
      </w:r>
      <w:r w:rsidR="00846B43">
        <w:rPr>
          <w:rFonts w:eastAsia="Times New Roman" w:cs="Times New Roman"/>
          <w:shd w:val="clear" w:color="auto" w:fill="FFFFFF"/>
        </w:rPr>
        <w:t>B</w:t>
      </w:r>
      <w:r w:rsidR="00550101">
        <w:rPr>
          <w:rFonts w:eastAsia="Times New Roman" w:cs="Times New Roman"/>
          <w:shd w:val="clear" w:color="auto" w:fill="FFFFFF"/>
        </w:rPr>
        <w:t xml:space="preserve"> shows that </w:t>
      </w:r>
      <w:r w:rsidR="00734E58">
        <w:rPr>
          <w:rFonts w:eastAsia="Times New Roman" w:cs="Times New Roman"/>
          <w:shd w:val="clear" w:color="auto" w:fill="FFFFFF"/>
        </w:rPr>
        <w:t xml:space="preserve">correct </w:t>
      </w:r>
      <w:r w:rsidR="00550101">
        <w:rPr>
          <w:rFonts w:eastAsia="Times New Roman" w:cs="Times New Roman"/>
          <w:shd w:val="clear" w:color="auto" w:fill="FFFFFF"/>
        </w:rPr>
        <w:t>RT was similar across the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all participants noticeably slower in response to the </w:t>
      </w:r>
      <w:r w:rsidR="002E63F0">
        <w:rPr>
          <w:rFonts w:eastAsia="Times New Roman" w:cs="Times New Roman"/>
          <w:shd w:val="clear" w:color="auto" w:fill="FFFFFF"/>
        </w:rPr>
        <w:t>Question</w:t>
      </w:r>
      <w:r w:rsidR="00550101">
        <w:rPr>
          <w:rFonts w:eastAsia="Times New Roman" w:cs="Times New Roman"/>
          <w:shd w:val="clear" w:color="auto" w:fill="FFFFFF"/>
        </w:rPr>
        <w:t xml:space="preserve"> vs.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proofErr w:type="gramEnd"/>
      <w:r w:rsidR="00550101">
        <w:rPr>
          <w:rFonts w:eastAsia="Times New Roman" w:cs="Times New Roman"/>
          <w:shd w:val="clear" w:color="auto" w:fill="FFFFFF"/>
        </w:rPr>
        <w:t xml:space="preserve"> </w:t>
      </w:r>
      <w:r w:rsidR="00E82AF1">
        <w:rPr>
          <w:rFonts w:eastAsia="Times New Roman" w:cs="Times New Roman"/>
          <w:shd w:val="clear" w:color="auto" w:fill="FFFFFF"/>
        </w:rPr>
        <w:t xml:space="preserve">Accordingly, </w:t>
      </w:r>
      <w:r w:rsidR="003973F0">
        <w:rPr>
          <w:rFonts w:eastAsia="Times New Roman" w:cs="Times New Roman"/>
          <w:shd w:val="clear" w:color="auto" w:fill="FFFFFF"/>
        </w:rPr>
        <w:t>the linear modeling</w:t>
      </w:r>
      <w:r w:rsidR="00E82AF1">
        <w:rPr>
          <w:rFonts w:eastAsia="Times New Roman" w:cs="Times New Roman"/>
          <w:shd w:val="clear" w:color="auto" w:fill="FFFFFF"/>
        </w:rPr>
        <w:t xml:space="preserve">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the addition of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w:t>
      </w:r>
      <w:r w:rsidR="00E82AF1">
        <w:rPr>
          <w:rFonts w:eastAsia="Times New Roman" w:cs="Times New Roman"/>
          <w:shd w:val="clear" w:color="auto" w:fill="FFFFFF"/>
        </w:rPr>
        <w:t>it included</w:t>
      </w:r>
      <w:r w:rsidR="00841650">
        <w:rPr>
          <w:rFonts w:eastAsia="Times New Roman" w:cs="Times New Roman"/>
          <w:shd w:val="clear" w:color="auto" w:fill="FFFFFF"/>
        </w:rPr>
        <w:t xml:space="preserve"> a strong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was also a negative linear effect 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 strong effect of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an effect of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841650">
        <w:rPr>
          <w:rFonts w:eastAsia="Times New Roman" w:cs="Times New Roman"/>
          <w:shd w:val="clear" w:color="auto" w:fill="FFFFFF"/>
        </w:rPr>
        <w:t xml:space="preserve"> = 0.003. These reflected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vs. earlier blocks, for high vs. low confidence responses, and in males vs. females.</w:t>
      </w:r>
    </w:p>
    <w:p w14:paraId="3F33F8B0" w14:textId="77777777"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14:paraId="47D842F1" w14:textId="3A048B4B" w:rsidR="001C247D" w:rsidRDefault="007668FA" w:rsidP="001C247D">
      <w:pPr>
        <w:spacing w:line="480" w:lineRule="auto"/>
        <w:ind w:firstLine="720"/>
        <w:rPr>
          <w:rFonts w:eastAsia="Times New Roman" w:cs="Times New Roman"/>
          <w:shd w:val="clear" w:color="auto" w:fill="FFFFFF"/>
        </w:rPr>
      </w:pPr>
      <w:r>
        <w:rPr>
          <w:rFonts w:eastAsia="Times New Roman" w:cs="Times New Roman"/>
          <w:shd w:val="clear" w:color="auto" w:fill="FFFFFF"/>
        </w:rPr>
        <w:t>Figure</w:t>
      </w:r>
      <w:r w:rsidR="00E67C28">
        <w:rPr>
          <w:rFonts w:eastAsia="Times New Roman" w:cs="Times New Roman"/>
          <w:shd w:val="clear" w:color="auto" w:fill="FFFFFF"/>
        </w:rPr>
        <w:t>s</w:t>
      </w:r>
      <w:r>
        <w:rPr>
          <w:rFonts w:eastAsia="Times New Roman" w:cs="Times New Roman"/>
          <w:shd w:val="clear" w:color="auto" w:fill="FFFFFF"/>
        </w:rPr>
        <w:t xml:space="preserve"> </w:t>
      </w:r>
      <w:r w:rsidR="00B81CC3">
        <w:rPr>
          <w:rFonts w:eastAsia="Times New Roman" w:cs="Times New Roman"/>
          <w:shd w:val="clear" w:color="auto" w:fill="FFFFFF"/>
        </w:rPr>
        <w:t>3</w:t>
      </w:r>
      <w:r>
        <w:rPr>
          <w:rFonts w:eastAsia="Times New Roman" w:cs="Times New Roman"/>
          <w:shd w:val="clear" w:color="auto" w:fill="FFFFFF"/>
        </w:rPr>
        <w:t xml:space="preserve"> </w:t>
      </w:r>
      <w:r w:rsidR="00E67C28">
        <w:rPr>
          <w:rFonts w:eastAsia="Times New Roman" w:cs="Times New Roman"/>
          <w:shd w:val="clear" w:color="auto" w:fill="FFFFFF"/>
        </w:rPr>
        <w:t>display</w:t>
      </w:r>
      <w:r w:rsidR="001F1E2E">
        <w:rPr>
          <w:rFonts w:eastAsia="Times New Roman" w:cs="Times New Roman"/>
          <w:shd w:val="clear" w:color="auto" w:fill="FFFFFF"/>
        </w:rPr>
        <w:t>s</w:t>
      </w:r>
      <w:r w:rsidR="00E67C28">
        <w:rPr>
          <w:rFonts w:eastAsia="Times New Roman" w:cs="Times New Roman"/>
          <w:shd w:val="clear" w:color="auto" w:fill="FFFFFF"/>
        </w:rPr>
        <w:t xml:space="preserve"> waveforms </w:t>
      </w:r>
      <w:r w:rsidR="001F1E2E">
        <w:rPr>
          <w:rFonts w:eastAsia="Times New Roman" w:cs="Times New Roman"/>
          <w:shd w:val="clear" w:color="auto" w:fill="FFFFFF"/>
        </w:rPr>
        <w:t xml:space="preserve">elicited by </w:t>
      </w:r>
      <w:r w:rsidR="00883990">
        <w:rPr>
          <w:rFonts w:eastAsia="Times New Roman" w:cs="Times New Roman"/>
          <w:shd w:val="clear" w:color="auto" w:fill="FFFFFF"/>
        </w:rPr>
        <w:t>correct responses</w:t>
      </w:r>
      <w:r w:rsidR="001F1E2E">
        <w:rPr>
          <w:rFonts w:eastAsia="Times New Roman" w:cs="Times New Roman"/>
          <w:shd w:val="clear" w:color="auto" w:fill="FFFFFF"/>
        </w:rPr>
        <w:t xml:space="preserve"> to the Question, Side, and Odd/Even cues</w:t>
      </w:r>
      <w:r w:rsidR="00883990">
        <w:rPr>
          <w:rFonts w:eastAsia="Times New Roman" w:cs="Times New Roman"/>
          <w:shd w:val="clear" w:color="auto" w:fill="FFFFFF"/>
        </w:rPr>
        <w:t xml:space="preserve">. In </w:t>
      </w:r>
      <w:r w:rsidR="00377608">
        <w:rPr>
          <w:rFonts w:eastAsia="Times New Roman" w:cs="Times New Roman"/>
          <w:shd w:val="clear" w:color="auto" w:fill="FFFFFF"/>
        </w:rPr>
        <w:t>controls</w:t>
      </w:r>
      <w:r w:rsidR="00883990">
        <w:rPr>
          <w:rFonts w:eastAsia="Times New Roman" w:cs="Times New Roman"/>
          <w:shd w:val="clear" w:color="auto" w:fill="FFFFFF"/>
        </w:rPr>
        <w:t>, the t</w:t>
      </w:r>
      <w:r w:rsidR="00A04C7A">
        <w:rPr>
          <w:rFonts w:eastAsia="Times New Roman" w:cs="Times New Roman"/>
          <w:shd w:val="clear" w:color="auto" w:fill="FFFFFF"/>
        </w:rPr>
        <w:t>hree</w:t>
      </w:r>
      <w:r w:rsidR="00883990">
        <w:rPr>
          <w:rFonts w:eastAsia="Times New Roman" w:cs="Times New Roman"/>
          <w:shd w:val="clear" w:color="auto" w:fill="FFFFFF"/>
        </w:rPr>
        <w:t xml:space="preserve"> ERPs </w:t>
      </w:r>
      <w:r w:rsidR="00377608">
        <w:rPr>
          <w:rFonts w:eastAsia="Times New Roman" w:cs="Times New Roman"/>
          <w:shd w:val="clear" w:color="auto" w:fill="FFFFFF"/>
        </w:rPr>
        <w:t xml:space="preserve">most frequently associated with episodic </w:t>
      </w:r>
      <w:r w:rsidR="00883990">
        <w:rPr>
          <w:rFonts w:eastAsia="Times New Roman" w:cs="Times New Roman"/>
          <w:shd w:val="clear" w:color="auto" w:fill="FFFFFF"/>
        </w:rPr>
        <w:t xml:space="preserve">retrieval are </w:t>
      </w:r>
      <w:r w:rsidR="00BA1FE6">
        <w:rPr>
          <w:rFonts w:eastAsia="Times New Roman" w:cs="Times New Roman"/>
          <w:shd w:val="clear" w:color="auto" w:fill="FFFFFF"/>
        </w:rPr>
        <w:t xml:space="preserve">apparent. From 400-800 </w:t>
      </w:r>
      <w:proofErr w:type="spellStart"/>
      <w:r w:rsidR="00BA1FE6">
        <w:rPr>
          <w:rFonts w:eastAsia="Times New Roman" w:cs="Times New Roman"/>
          <w:shd w:val="clear" w:color="auto" w:fill="FFFFFF"/>
        </w:rPr>
        <w:t>ms</w:t>
      </w:r>
      <w:proofErr w:type="spellEnd"/>
      <w:r w:rsidR="00A80C75">
        <w:rPr>
          <w:rFonts w:eastAsia="Times New Roman" w:cs="Times New Roman"/>
          <w:shd w:val="clear" w:color="auto" w:fill="FFFFFF"/>
        </w:rPr>
        <w:t xml:space="preserve"> there i</w:t>
      </w:r>
      <w:r w:rsidR="00883990">
        <w:rPr>
          <w:rFonts w:eastAsia="Times New Roman" w:cs="Times New Roman"/>
          <w:shd w:val="clear" w:color="auto" w:fill="FFFFFF"/>
        </w:rPr>
        <w:t>s robust activi</w:t>
      </w:r>
      <w:r w:rsidR="00CC7B64">
        <w:rPr>
          <w:rFonts w:eastAsia="Times New Roman" w:cs="Times New Roman"/>
          <w:shd w:val="clear" w:color="auto" w:fill="FFFFFF"/>
        </w:rPr>
        <w:t>ty over parietal electrodes. T</w:t>
      </w:r>
      <w:r w:rsidR="00883990">
        <w:rPr>
          <w:rFonts w:eastAsia="Times New Roman" w:cs="Times New Roman"/>
          <w:shd w:val="clear" w:color="auto" w:fill="FFFFFF"/>
        </w:rPr>
        <w:t xml:space="preserve">his </w:t>
      </w:r>
      <w:r w:rsidR="00CC7B64">
        <w:rPr>
          <w:rFonts w:eastAsia="Times New Roman" w:cs="Times New Roman"/>
          <w:shd w:val="clear" w:color="auto" w:fill="FFFFFF"/>
        </w:rPr>
        <w:t xml:space="preserve">ERP </w:t>
      </w:r>
      <w:r w:rsidR="00883990">
        <w:rPr>
          <w:rFonts w:eastAsia="Times New Roman" w:cs="Times New Roman"/>
          <w:shd w:val="clear" w:color="auto" w:fill="FFFFFF"/>
        </w:rPr>
        <w:t>has been consistently associated with recollection</w:t>
      </w:r>
      <w:r w:rsidR="001E07A3">
        <w:rPr>
          <w:rFonts w:eastAsia="Times New Roman" w:cs="Times New Roman"/>
          <w:shd w:val="clear" w:color="auto" w:fill="FFFFFF"/>
        </w:rPr>
        <w:t xml:space="preserve"> </w:t>
      </w:r>
      <w:r w:rsidR="004720A7">
        <w:rPr>
          <w:rFonts w:eastAsia="Times New Roman" w:cs="Times New Roman"/>
          <w:shd w:val="clear" w:color="auto" w:fill="FFFFFF"/>
        </w:rPr>
        <w:fldChar w:fldCharType="begin" w:fldLock="1"/>
      </w:r>
      <w:r w:rsidR="00C42FAC">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"(Rugg &amp; Curran, 2007)", "plainTextFormattedCitation" : "(Rugg &amp; Curran, 2007)", "previouslyFormattedCitation" : "(Rugg &amp; Curran, 2007)" }, "properties" : { "noteIndex" : 0 }, "schema" : "https://github.com/citation-style-language/schema/raw/master/csl-citation.json" }</w:instrText>
      </w:r>
      <w:r w:rsidR="004720A7">
        <w:rPr>
          <w:rFonts w:eastAsia="Times New Roman" w:cs="Times New Roman"/>
          <w:shd w:val="clear" w:color="auto" w:fill="FFFFFF"/>
        </w:rPr>
        <w:fldChar w:fldCharType="separate"/>
      </w:r>
      <w:r w:rsidR="00C42FAC" w:rsidRPr="00C42FAC">
        <w:rPr>
          <w:rFonts w:eastAsia="Times New Roman" w:cs="Times New Roman"/>
          <w:noProof/>
          <w:shd w:val="clear" w:color="auto" w:fill="FFFFFF"/>
        </w:rPr>
        <w:t>(Rugg &amp; Curran, 2007)</w:t>
      </w:r>
      <w:r w:rsidR="004720A7">
        <w:rPr>
          <w:rFonts w:eastAsia="Times New Roman" w:cs="Times New Roman"/>
          <w:shd w:val="clear" w:color="auto" w:fill="FFFFFF"/>
        </w:rPr>
        <w:fldChar w:fldCharType="end"/>
      </w:r>
      <w:r w:rsidR="001E07A3">
        <w:rPr>
          <w:rFonts w:eastAsia="Times New Roman" w:cs="Times New Roman"/>
          <w:shd w:val="clear" w:color="auto" w:fill="FFFFFF"/>
        </w:rPr>
        <w:t>, and it is noticeably stronger on Question and Side trials relative to Odd/Even trials</w:t>
      </w:r>
      <w:r w:rsidR="00883990">
        <w:rPr>
          <w:rFonts w:eastAsia="Times New Roman" w:cs="Times New Roman"/>
          <w:shd w:val="clear" w:color="auto" w:fill="FFFFFF"/>
        </w:rPr>
        <w:t>. From 800-200</w:t>
      </w:r>
      <w:r w:rsidR="00C42FAC">
        <w:rPr>
          <w:rFonts w:eastAsia="Times New Roman" w:cs="Times New Roman"/>
          <w:shd w:val="clear" w:color="auto" w:fill="FFFFFF"/>
        </w:rPr>
        <w:t>0</w:t>
      </w:r>
      <w:r w:rsidR="00883990">
        <w:rPr>
          <w:rFonts w:eastAsia="Times New Roman" w:cs="Times New Roman"/>
          <w:shd w:val="clear" w:color="auto" w:fill="FFFFFF"/>
        </w:rPr>
        <w:t xml:space="preserve"> </w:t>
      </w:r>
      <w:proofErr w:type="spellStart"/>
      <w:r w:rsidR="00883990">
        <w:rPr>
          <w:rFonts w:eastAsia="Times New Roman" w:cs="Times New Roman"/>
          <w:shd w:val="clear" w:color="auto" w:fill="FFFFFF"/>
        </w:rPr>
        <w:t>ms</w:t>
      </w:r>
      <w:proofErr w:type="spellEnd"/>
      <w:r w:rsidR="00883990">
        <w:rPr>
          <w:rFonts w:eastAsia="Times New Roman" w:cs="Times New Roman"/>
          <w:shd w:val="clear" w:color="auto" w:fill="FFFFFF"/>
        </w:rPr>
        <w:t>, a positive potential is evid</w:t>
      </w:r>
      <w:r w:rsidR="001E07A3">
        <w:rPr>
          <w:rFonts w:eastAsia="Times New Roman" w:cs="Times New Roman"/>
          <w:shd w:val="clear" w:color="auto" w:fill="FFFFFF"/>
        </w:rPr>
        <w:t>ent over right frontal cortex. T</w:t>
      </w:r>
      <w:r w:rsidR="00883990">
        <w:rPr>
          <w:rFonts w:eastAsia="Times New Roman" w:cs="Times New Roman"/>
          <w:shd w:val="clear" w:color="auto" w:fill="FFFFFF"/>
        </w:rPr>
        <w:t xml:space="preserve">his potential </w:t>
      </w:r>
      <w:r w:rsidR="001E07A3">
        <w:rPr>
          <w:rFonts w:eastAsia="Times New Roman" w:cs="Times New Roman"/>
          <w:shd w:val="clear" w:color="auto" w:fill="FFFFFF"/>
        </w:rPr>
        <w:t>is</w:t>
      </w:r>
      <w:r w:rsidR="00C42FAC">
        <w:rPr>
          <w:rFonts w:eastAsia="Times New Roman" w:cs="Times New Roman"/>
          <w:shd w:val="clear" w:color="auto" w:fill="FFFFFF"/>
        </w:rPr>
        <w:t xml:space="preserve"> </w:t>
      </w:r>
      <w:r w:rsidR="001E07A3">
        <w:rPr>
          <w:rFonts w:eastAsia="Times New Roman" w:cs="Times New Roman"/>
          <w:shd w:val="clear" w:color="auto" w:fill="FFFFFF"/>
        </w:rPr>
        <w:t xml:space="preserve">elicited during </w:t>
      </w:r>
      <w:r w:rsidR="00C42FAC">
        <w:rPr>
          <w:rFonts w:eastAsia="Times New Roman" w:cs="Times New Roman"/>
          <w:shd w:val="clear" w:color="auto" w:fill="FFFFFF"/>
        </w:rPr>
        <w:t xml:space="preserve">decision-making </w:t>
      </w:r>
      <w:r w:rsidR="001E07A3">
        <w:rPr>
          <w:rFonts w:eastAsia="Times New Roman" w:cs="Times New Roman"/>
          <w:shd w:val="clear" w:color="auto" w:fill="FFFFFF"/>
        </w:rPr>
        <w:t xml:space="preserve">tasks and is thought to reflect monitoring of the product of each retrieval attempt in order to render a response </w:t>
      </w:r>
      <w:r w:rsidR="004720A7">
        <w:rPr>
          <w:rFonts w:eastAsia="Times New Roman" w:cs="Times New Roman"/>
          <w:shd w:val="clear" w:color="auto" w:fill="FFFFFF"/>
        </w:rPr>
        <w:fldChar w:fldCharType="begin" w:fldLock="1"/>
      </w:r>
      <w:r w:rsidR="00E74077">
        <w:rPr>
          <w:rFonts w:eastAsia="Times New Roman" w:cs="Times New Roman"/>
          <w:shd w:val="clear" w:color="auto" w:fill="FFFFFF"/>
        </w:rPr>
        <w:instrText>ADDIN CSL_CITATION { "citationItems" : [ { "id" : "ITEM-1", "itemData" : { "DOI" : "10.1016/j.neuropsychologia.2009.04.010", "ISSN" : "00283932", "abstract" : "Post-retrieval processes are engaged when the outcome of a retrieval attempt must be monitored or evaluated. Functional neuroimaging studies have implicated right dorsolateral prefrontal cortex (DLPFC) as playing a role in post-retrieval processing. The present study used fMRI to investigate whether retrieval-related neural activity in DLPFC is associated specifically with monitoring the episodic content of a retrieval attempt. During study, subjects were cued to make one of two semantic judgments on serially presented pictures. One study phase was followed by a source memory task, in which subjects responded \u2018new\u2019 to unstudied pictures, and signaled the semantic judgment made on each studied picture. A separate study phase was followed by a task in which the studied items were subjected to a judgment about their semantic attributes. Both tasks required that retrieved information be evaluated prior to response selection, but only the source memory task required evaluation of retrieved episodic information. In both tasks, activity in a common region of right DLPFC was greater for studied than for unstudied items, and the magnitude of this effect did not differ between the tasks. Together with the results of a parallel event-related potential study [Hayama, H. R., Johnson, J. D., &amp; Rugg, M. D. (2008). The relationship between the right frontal old/new ERP effect and post-retrieval monitoring: Specific or non-specific? Neuropsychologia, 46(5), 1211\u20131223, doi:S0028-3932(07)00390-9], the present findings indicate that putative right DLPFC correlates of post-retrieval processing are not associated exclusively with monitoring or evaluating episodic content. Rather, the effects likely reflect processing associated with monitoring or decision-making in multiple cognitive domains.", "author" : [ { "dropping-particle" : "", "family" : "Hayama", "given" : "Hiroki R.", "non-dropping-particle" : "", "parse-names" : false, "suffix" : "" }, { "dropping-particle" : "", "family" : "Rugg", "given" : "Michael D.", "non-dropping-particle" : "", "parse-names" : false, "suffix" : "" } ], "container-title" : "Neuropsychologia", "id" : "ITEM-1", "issue" : "12", "issued" : { "date-parts" : [ [ "2009" ] ] }, "page" : "2409-2416", "title" : "Right dorsolateral prefrontal cortex is engaged during post-retrieval processing of both episodic and semantic information", "type" : "article-journal", "volume" : "47" }, "uris" : [ "http://www.mendeley.com/documents/?uuid=9894631a-72bf-354d-8c89-8e5ea02ee3ff"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"10.1093/cercor/bhj097", "ISBN" : "1047-3211 (Print)\\n1047-3211 (Linking)", "ISSN" : "10473211", "PMID" : "16400154", "abstract" : "In the episodic retrieval (ER) domain, activations in right dorsolateral prefrontal cortex (DLPFC) are often attributed to postretrieval monitoring. Yet, right DLPFC activations are also frequently found during nonmemory tasks. To investigate the role of this region across different cognitive functions, we directly compared brain activity during ER and visual perception (VP) using event-related functional magnetic resonance imaging. In the ER task, participants decided whether words were old or new, whereas in the VP task, they decided which of the two colored screen areas was larger. In both tasks, each decision was followed by a confidence rating. The main finding was that right DLPFC (Brodmann area 46/10) activity was greater for low- than for high-confidence decisions in both tasks, demonstrating a general role in decision making. Even when reaction times (RTs) were included in the model, confidence remained the significant predictor of activity, suggesting that right DLPFC is involved in discontinuous evaluation rather than in continuous monitoring. In contrast, activity in anterior cingulate cortex was not only greater for low-confidence decisions but also increased with RT, reflecting a role in continuous conflict monitoring. Overall, the results demonstrate how direct cross-function comparisons clarify the generality and specificity of the functions of various brain regions.", "author" : [ { "dropping-particle" : "", "family" : "Fleck", "given" : "Mathias S.", "non-dropping-particle" : "", "parse-names" : false, "suffix" : "" }, { "dropping-particle" : "", "family" : "Daselaar", "given" : "Sander M.", "non-dropping-particle" : "", "parse-names" : false, "suffix" : "" }, { "dropping-particle" : "", "family" : "Dobbins", "given" : "Ian G.", "non-dropping-particle" : "", "parse-names" : false, "suffix" : "" }, { "dropping-particle" : "", "family" : "Cabeza", "given" : "Roberto", "non-dropping-particle" : "", "parse-names" : false, "suffix" : "" } ], "container-title" : "Cerebral Cortex", "id" : "ITEM-3", "issue" : "11", "issued" : { "date-parts" : [ [ "2006" ] ] }, "page" : "1623-1630", "title" : "Role of prefrontal and anterior cingulate regions in decision-making processes shared by memory and nonmemory tasks", "type" : "article-journal", "volume" : "16" }, "uris" : [ "http://www.mendeley.com/documents/?uuid=95684cae-2120-43e5-a914-a8f3418a3a5f" ] } ], "mendeley" : { "formattedCitation" : "(Fleck, Daselaar, Dobbins, &amp; Cabeza, 2006; Hayama et al., 2008; Hayama &amp; Rugg, 2009)", "plainTextFormattedCitation" : "(Fleck, Daselaar, Dobbins, &amp; Cabeza, 2006; Hayama et al., 2008; Hayama &amp; Rugg, 2009)", "previouslyFormattedCitation" : "(Fleck, Daselaar, Dobbins, &amp; Cabeza, 2006; Hayama et al., 2008; Hayama &amp; Rugg, 2009)" }, "properties" : { "noteIndex" : 0 }, "schema" : "https://github.com/citation-style-language/schema/raw/master/csl-citation.json" }</w:instrText>
      </w:r>
      <w:r w:rsidR="004720A7">
        <w:rPr>
          <w:rFonts w:eastAsia="Times New Roman" w:cs="Times New Roman"/>
          <w:shd w:val="clear" w:color="auto" w:fill="FFFFFF"/>
        </w:rPr>
        <w:fldChar w:fldCharType="separate"/>
      </w:r>
      <w:r w:rsidR="00681462" w:rsidRPr="00681462">
        <w:rPr>
          <w:rFonts w:eastAsia="Times New Roman" w:cs="Times New Roman"/>
          <w:noProof/>
          <w:shd w:val="clear" w:color="auto" w:fill="FFFFFF"/>
        </w:rPr>
        <w:t>(Fleck, Daselaar, Dobbins, &amp; Cabeza, 2006; Hayama et al., 2008; Hayama &amp; Rugg, 2009)</w:t>
      </w:r>
      <w:r w:rsidR="004720A7">
        <w:rPr>
          <w:rFonts w:eastAsia="Times New Roman" w:cs="Times New Roman"/>
          <w:shd w:val="clear" w:color="auto" w:fill="FFFFFF"/>
        </w:rPr>
        <w:fldChar w:fldCharType="end"/>
      </w:r>
      <w:r w:rsidR="00F36498">
        <w:rPr>
          <w:rFonts w:eastAsia="Times New Roman" w:cs="Times New Roman"/>
          <w:shd w:val="clear" w:color="auto" w:fill="FFFFFF"/>
        </w:rPr>
        <w:t xml:space="preserve">; in contrast to the parietal deflection, </w:t>
      </w:r>
      <w:r w:rsidR="00CC7B64">
        <w:rPr>
          <w:rFonts w:eastAsia="Times New Roman" w:cs="Times New Roman"/>
          <w:shd w:val="clear" w:color="auto" w:fill="FFFFFF"/>
        </w:rPr>
        <w:t>it</w:t>
      </w:r>
      <w:r w:rsidR="00C42FAC">
        <w:rPr>
          <w:rFonts w:eastAsia="Times New Roman" w:cs="Times New Roman"/>
          <w:shd w:val="clear" w:color="auto" w:fill="FFFFFF"/>
        </w:rPr>
        <w:t xml:space="preserve"> is </w:t>
      </w:r>
      <w:r w:rsidR="007B3E29">
        <w:rPr>
          <w:rFonts w:eastAsia="Times New Roman" w:cs="Times New Roman"/>
          <w:shd w:val="clear" w:color="auto" w:fill="FFFFFF"/>
        </w:rPr>
        <w:t xml:space="preserve">also </w:t>
      </w:r>
      <w:r w:rsidR="00C42FAC">
        <w:rPr>
          <w:rFonts w:eastAsia="Times New Roman" w:cs="Times New Roman"/>
          <w:shd w:val="clear" w:color="auto" w:fill="FFFFFF"/>
        </w:rPr>
        <w:t xml:space="preserve">evident during </w:t>
      </w:r>
      <w:r w:rsidR="002E63F0">
        <w:rPr>
          <w:rFonts w:eastAsia="Times New Roman" w:cs="Times New Roman"/>
          <w:shd w:val="clear" w:color="auto" w:fill="FFFFFF"/>
        </w:rPr>
        <w:t>Odd/Even</w:t>
      </w:r>
      <w:r w:rsidR="00C42FAC">
        <w:rPr>
          <w:rFonts w:eastAsia="Times New Roman" w:cs="Times New Roman"/>
          <w:shd w:val="clear" w:color="auto" w:fill="FFFFFF"/>
        </w:rPr>
        <w:t xml:space="preserve"> judgments.</w:t>
      </w:r>
      <w:r w:rsidR="00E909BB">
        <w:rPr>
          <w:rFonts w:eastAsia="Times New Roman" w:cs="Times New Roman"/>
          <w:shd w:val="clear" w:color="auto" w:fill="FFFFFF"/>
        </w:rPr>
        <w:t xml:space="preserve"> Finally, </w:t>
      </w:r>
      <w:r w:rsidR="00F36498">
        <w:rPr>
          <w:rFonts w:eastAsia="Times New Roman" w:cs="Times New Roman"/>
          <w:shd w:val="clear" w:color="auto" w:fill="FFFFFF"/>
        </w:rPr>
        <w:t>the</w:t>
      </w:r>
      <w:r w:rsidR="00E909BB">
        <w:rPr>
          <w:rFonts w:eastAsia="Times New Roman" w:cs="Times New Roman"/>
          <w:shd w:val="clear" w:color="auto" w:fill="FFFFFF"/>
        </w:rPr>
        <w:t xml:space="preserve"> </w:t>
      </w:r>
      <w:r w:rsidR="00F36498">
        <w:rPr>
          <w:rFonts w:eastAsia="Times New Roman" w:cs="Times New Roman"/>
          <w:shd w:val="clear" w:color="auto" w:fill="FFFFFF"/>
        </w:rPr>
        <w:t>LPN</w:t>
      </w:r>
      <w:r w:rsidR="00A04C7A">
        <w:rPr>
          <w:rFonts w:eastAsia="Times New Roman" w:cs="Times New Roman"/>
          <w:shd w:val="clear" w:color="auto" w:fill="FFFFFF"/>
        </w:rPr>
        <w:t xml:space="preserve"> </w:t>
      </w:r>
      <w:r w:rsidR="00E909BB">
        <w:rPr>
          <w:rFonts w:eastAsia="Times New Roman" w:cs="Times New Roman"/>
          <w:shd w:val="clear" w:color="auto" w:fill="FFFFFF"/>
        </w:rPr>
        <w:t xml:space="preserve">is </w:t>
      </w:r>
      <w:r w:rsidR="007B3E29">
        <w:rPr>
          <w:rFonts w:eastAsia="Times New Roman" w:cs="Times New Roman"/>
          <w:shd w:val="clear" w:color="auto" w:fill="FFFFFF"/>
        </w:rPr>
        <w:t>apparent</w:t>
      </w:r>
      <w:r w:rsidR="00E909BB">
        <w:rPr>
          <w:rFonts w:eastAsia="Times New Roman" w:cs="Times New Roman"/>
          <w:shd w:val="clear" w:color="auto" w:fill="FFFFFF"/>
        </w:rPr>
        <w:t xml:space="preserve"> during the same time window (800-2000 </w:t>
      </w:r>
      <w:proofErr w:type="spellStart"/>
      <w:r w:rsidR="00E909BB">
        <w:rPr>
          <w:rFonts w:eastAsia="Times New Roman" w:cs="Times New Roman"/>
          <w:shd w:val="clear" w:color="auto" w:fill="FFFFFF"/>
        </w:rPr>
        <w:t>ms</w:t>
      </w:r>
      <w:proofErr w:type="spellEnd"/>
      <w:r w:rsidR="00E909BB">
        <w:rPr>
          <w:rFonts w:eastAsia="Times New Roman" w:cs="Times New Roman"/>
          <w:shd w:val="clear" w:color="auto" w:fill="FFFFFF"/>
        </w:rPr>
        <w:t xml:space="preserve">) </w:t>
      </w:r>
      <w:r w:rsidR="00A04C7A">
        <w:rPr>
          <w:rFonts w:eastAsia="Times New Roman" w:cs="Times New Roman"/>
          <w:shd w:val="clear" w:color="auto" w:fill="FFFFFF"/>
        </w:rPr>
        <w:t xml:space="preserve">as the right frontal effect </w:t>
      </w:r>
      <w:r w:rsidR="004720A7">
        <w:rPr>
          <w:rFonts w:eastAsia="Times New Roman" w:cs="Times New Roman"/>
          <w:shd w:val="clear" w:color="auto" w:fill="FFFFFF"/>
        </w:rPr>
        <w:fldChar w:fldCharType="begin" w:fldLock="1"/>
      </w:r>
      <w:r w:rsidR="00146D7C">
        <w:rPr>
          <w:rFonts w:eastAsia="Times New Roman" w:cs="Times New Roman"/>
          <w:shd w:val="clear" w:color="auto" w:fill="FFFFFF"/>
        </w:rPr>
        <w:instrText>ADDIN CSL_CITATION { "citationItems" : [ { "id" : "ITEM-1",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"ITEM-1", "issued" : { "date-parts" : [ [ "2001" ] ] }, "page" : "322-334", "title" : "Remembering the color of objects: an ERP investigation of source memory.", "type" : "article-journal", "volume" : "11" }, "uris" : [ "http://www.mendeley.com/documents/?uuid=139b64be-9647-43a5-b4ed-bd7014b4508f" ] } ], "mendeley" : { "formattedCitation" : "(Cycowicz et al., 2001)", "plainTextFormattedCitation" : "(Cycowicz et al., 2001)", "previouslyFormattedCitation" : "(Cycowicz et al., 2001)" }, "properties" : { "noteIndex" : 0 }, "schema" : "https://github.com/citation-style-language/schema/raw/master/csl-citation.json" }</w:instrText>
      </w:r>
      <w:r w:rsidR="004720A7">
        <w:rPr>
          <w:rFonts w:eastAsia="Times New Roman" w:cs="Times New Roman"/>
          <w:shd w:val="clear" w:color="auto" w:fill="FFFFFF"/>
        </w:rPr>
        <w:fldChar w:fldCharType="separate"/>
      </w:r>
      <w:r w:rsidR="008149E4" w:rsidRPr="008149E4">
        <w:rPr>
          <w:rFonts w:eastAsia="Times New Roman" w:cs="Times New Roman"/>
          <w:noProof/>
          <w:shd w:val="clear" w:color="auto" w:fill="FFFFFF"/>
        </w:rPr>
        <w:t>(Cycowicz et al., 2001)</w:t>
      </w:r>
      <w:r w:rsidR="004720A7">
        <w:rPr>
          <w:rFonts w:eastAsia="Times New Roman" w:cs="Times New Roman"/>
          <w:shd w:val="clear" w:color="auto" w:fill="FFFFFF"/>
        </w:rPr>
        <w:fldChar w:fldCharType="end"/>
      </w:r>
      <w:r w:rsidR="005F5275">
        <w:rPr>
          <w:rFonts w:eastAsia="Times New Roman" w:cs="Times New Roman"/>
          <w:shd w:val="clear" w:color="auto" w:fill="FFFFFF"/>
        </w:rPr>
        <w:t>.</w:t>
      </w:r>
      <w:r w:rsidR="00A04C7A">
        <w:rPr>
          <w:rFonts w:eastAsia="Times New Roman" w:cs="Times New Roman"/>
          <w:shd w:val="clear" w:color="auto" w:fill="FFFFFF"/>
        </w:rPr>
        <w:t xml:space="preserve"> The LPN is not </w:t>
      </w:r>
      <w:r w:rsidR="00CC7B64">
        <w:rPr>
          <w:rFonts w:eastAsia="Times New Roman" w:cs="Times New Roman"/>
          <w:shd w:val="clear" w:color="auto" w:fill="FFFFFF"/>
        </w:rPr>
        <w:t>elicited</w:t>
      </w:r>
      <w:r w:rsidR="00A04C7A">
        <w:rPr>
          <w:rFonts w:eastAsia="Times New Roman" w:cs="Times New Roman"/>
          <w:shd w:val="clear" w:color="auto" w:fill="FFFFFF"/>
        </w:rPr>
        <w:t xml:space="preserve"> on Odd/Even trials</w:t>
      </w:r>
      <w:r w:rsidR="007B3E29">
        <w:rPr>
          <w:rFonts w:eastAsia="Times New Roman" w:cs="Times New Roman"/>
          <w:shd w:val="clear" w:color="auto" w:fill="FFFFFF"/>
        </w:rPr>
        <w:t xml:space="preserve"> and </w:t>
      </w:r>
      <w:r w:rsidR="00A04C7A">
        <w:rPr>
          <w:rFonts w:eastAsia="Times New Roman" w:cs="Times New Roman"/>
          <w:shd w:val="clear" w:color="auto" w:fill="FFFFFF"/>
        </w:rPr>
        <w:t>has a medial posterior focus</w:t>
      </w:r>
      <w:r w:rsidR="00CC7B64">
        <w:rPr>
          <w:rFonts w:eastAsia="Times New Roman" w:cs="Times New Roman"/>
          <w:shd w:val="clear" w:color="auto" w:fill="FFFFFF"/>
        </w:rPr>
        <w:t>, but</w:t>
      </w:r>
      <w:r w:rsidR="00A04C7A">
        <w:rPr>
          <w:rFonts w:eastAsia="Times New Roman" w:cs="Times New Roman"/>
          <w:shd w:val="clear" w:color="auto" w:fill="FFFFFF"/>
        </w:rPr>
        <w:t xml:space="preserve"> it extends into left frontal cortex on Qu</w:t>
      </w:r>
      <w:r w:rsidR="00F36498">
        <w:rPr>
          <w:rFonts w:eastAsia="Times New Roman" w:cs="Times New Roman"/>
          <w:shd w:val="clear" w:color="auto" w:fill="FFFFFF"/>
        </w:rPr>
        <w:t>estion</w:t>
      </w:r>
      <w:r w:rsidR="00CC7B64">
        <w:rPr>
          <w:rFonts w:eastAsia="Times New Roman" w:cs="Times New Roman"/>
          <w:shd w:val="clear" w:color="auto" w:fill="FFFFFF"/>
        </w:rPr>
        <w:t xml:space="preserve"> trials</w:t>
      </w:r>
      <w:r w:rsidR="00F36498">
        <w:rPr>
          <w:rFonts w:eastAsia="Times New Roman" w:cs="Times New Roman"/>
          <w:shd w:val="clear" w:color="auto" w:fill="FFFFFF"/>
        </w:rPr>
        <w:t>.</w:t>
      </w:r>
    </w:p>
    <w:p w14:paraId="4E8CEA92" w14:textId="34FBA142" w:rsidR="00C623F4" w:rsidRDefault="00D35D2C" w:rsidP="009305E6">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The </w:t>
      </w:r>
      <w:r w:rsidR="00B76564">
        <w:rPr>
          <w:rFonts w:eastAsia="Times New Roman" w:cs="Times New Roman"/>
          <w:shd w:val="clear" w:color="auto" w:fill="FFFFFF"/>
        </w:rPr>
        <w:t>results</w:t>
      </w:r>
      <w:r>
        <w:rPr>
          <w:rFonts w:eastAsia="Times New Roman" w:cs="Times New Roman"/>
          <w:shd w:val="clear" w:color="auto" w:fill="FFFFFF"/>
        </w:rPr>
        <w:t xml:space="preserve"> from depressed adults </w:t>
      </w:r>
      <w:r w:rsidR="00AE707D">
        <w:rPr>
          <w:rFonts w:eastAsia="Times New Roman" w:cs="Times New Roman"/>
          <w:shd w:val="clear" w:color="auto" w:fill="FFFFFF"/>
        </w:rPr>
        <w:t>ar</w:t>
      </w:r>
      <w:r>
        <w:rPr>
          <w:rFonts w:eastAsia="Times New Roman" w:cs="Times New Roman"/>
          <w:shd w:val="clear" w:color="auto" w:fill="FFFFFF"/>
        </w:rPr>
        <w:t xml:space="preserve">e similar but parietal activity </w:t>
      </w:r>
      <w:r w:rsidR="00B76564">
        <w:rPr>
          <w:rFonts w:eastAsia="Times New Roman" w:cs="Times New Roman"/>
          <w:shd w:val="clear" w:color="auto" w:fill="FFFFFF"/>
        </w:rPr>
        <w:t>wa</w:t>
      </w:r>
      <w:r w:rsidR="00AE707D">
        <w:rPr>
          <w:rFonts w:eastAsia="Times New Roman" w:cs="Times New Roman"/>
          <w:shd w:val="clear" w:color="auto" w:fill="FFFFFF"/>
        </w:rPr>
        <w:t>s</w:t>
      </w:r>
      <w:r w:rsidR="00097B9F">
        <w:rPr>
          <w:rFonts w:eastAsia="Times New Roman" w:cs="Times New Roman"/>
          <w:shd w:val="clear" w:color="auto" w:fill="FFFFFF"/>
        </w:rPr>
        <w:t xml:space="preserve"> markedly </w:t>
      </w:r>
      <w:r w:rsidR="00AE707D">
        <w:rPr>
          <w:rFonts w:eastAsia="Times New Roman" w:cs="Times New Roman"/>
          <w:shd w:val="clear" w:color="auto" w:fill="FFFFFF"/>
        </w:rPr>
        <w:t xml:space="preserve">weaker. </w:t>
      </w:r>
      <w:r w:rsidR="00137BD9">
        <w:rPr>
          <w:rFonts w:eastAsia="Times New Roman" w:cs="Times New Roman"/>
          <w:shd w:val="clear" w:color="auto" w:fill="FFFFFF"/>
        </w:rPr>
        <w:t>As outlined</w:t>
      </w:r>
      <w:r w:rsidR="00CF3067">
        <w:rPr>
          <w:rFonts w:eastAsia="Times New Roman" w:cs="Times New Roman"/>
          <w:shd w:val="clear" w:color="auto" w:fill="FFFFFF"/>
        </w:rPr>
        <w:t xml:space="preserve"> in the Methods</w:t>
      </w:r>
      <w:r w:rsidR="00137BD9">
        <w:rPr>
          <w:rFonts w:eastAsia="Times New Roman" w:cs="Times New Roman"/>
          <w:shd w:val="clear" w:color="auto" w:fill="FFFFFF"/>
        </w:rPr>
        <w:t>,</w:t>
      </w:r>
      <w:r w:rsidR="00CF3067">
        <w:rPr>
          <w:rFonts w:eastAsia="Times New Roman" w:cs="Times New Roman"/>
          <w:shd w:val="clear" w:color="auto" w:fill="FFFFFF"/>
        </w:rPr>
        <w:t xml:space="preserve"> we extracted mean</w:t>
      </w:r>
      <w:r w:rsidR="0062463C">
        <w:rPr>
          <w:rFonts w:eastAsia="Times New Roman" w:cs="Times New Roman"/>
          <w:shd w:val="clear" w:color="auto" w:fill="FFFFFF"/>
        </w:rPr>
        <w:t xml:space="preserve"> amplitude</w:t>
      </w:r>
      <w:r w:rsidR="00CF3067">
        <w:rPr>
          <w:rFonts w:eastAsia="Times New Roman" w:cs="Times New Roman"/>
          <w:shd w:val="clear" w:color="auto" w:fill="FFFFFF"/>
        </w:rPr>
        <w:t>s</w:t>
      </w:r>
      <w:r w:rsidR="0062463C">
        <w:rPr>
          <w:rFonts w:eastAsia="Times New Roman" w:cs="Times New Roman"/>
          <w:shd w:val="clear" w:color="auto" w:fill="FFFFFF"/>
        </w:rPr>
        <w:t xml:space="preserve"> between 400-800 </w:t>
      </w:r>
      <w:proofErr w:type="spellStart"/>
      <w:r w:rsidR="0062463C">
        <w:rPr>
          <w:rFonts w:eastAsia="Times New Roman" w:cs="Times New Roman"/>
          <w:shd w:val="clear" w:color="auto" w:fill="FFFFFF"/>
        </w:rPr>
        <w:t>ms</w:t>
      </w:r>
      <w:proofErr w:type="spellEnd"/>
      <w:r w:rsidR="0062463C">
        <w:rPr>
          <w:rFonts w:eastAsia="Times New Roman" w:cs="Times New Roman"/>
          <w:shd w:val="clear" w:color="auto" w:fill="FFFFFF"/>
        </w:rPr>
        <w:t xml:space="preserve"> from </w:t>
      </w:r>
      <w:r w:rsidR="009305E6">
        <w:rPr>
          <w:rFonts w:eastAsia="Times New Roman" w:cs="Times New Roman"/>
          <w:shd w:val="clear" w:color="auto" w:fill="FFFFFF"/>
        </w:rPr>
        <w:t xml:space="preserve">parietal electrodes and </w:t>
      </w:r>
      <w:r w:rsidR="00CF3067">
        <w:rPr>
          <w:rFonts w:eastAsia="Times New Roman" w:cs="Times New Roman"/>
          <w:shd w:val="clear" w:color="auto" w:fill="FFFFFF"/>
        </w:rPr>
        <w:t>conducted</w:t>
      </w:r>
      <w:r w:rsidR="009305E6">
        <w:rPr>
          <w:rFonts w:eastAsia="Times New Roman" w:cs="Times New Roman"/>
          <w:shd w:val="clear" w:color="auto" w:fill="FFFFFF"/>
        </w:rPr>
        <w:t xml:space="preserve"> a</w:t>
      </w:r>
      <w:r w:rsidR="0062463C">
        <w:rPr>
          <w:rFonts w:eastAsia="Times New Roman" w:cs="Times New Roman"/>
          <w:shd w:val="clear" w:color="auto" w:fill="FFFFFF"/>
        </w:rPr>
        <w:t xml:space="preserve"> </w:t>
      </w:r>
      <w:r w:rsidR="0062463C">
        <w:rPr>
          <w:rFonts w:eastAsia="Times New Roman" w:cs="Times New Roman"/>
          <w:i/>
          <w:shd w:val="clear" w:color="auto" w:fill="FFFFFF"/>
        </w:rPr>
        <w:t>Group</w:t>
      </w:r>
      <w:r w:rsidR="0062463C">
        <w:rPr>
          <w:rFonts w:eastAsia="Times New Roman" w:cs="Times New Roman"/>
          <w:shd w:val="clear" w:color="auto" w:fill="FFFFFF"/>
        </w:rPr>
        <w:t xml:space="preserve"> x </w:t>
      </w:r>
      <w:r w:rsidR="0062463C">
        <w:rPr>
          <w:rFonts w:eastAsia="Times New Roman" w:cs="Times New Roman"/>
          <w:i/>
          <w:shd w:val="clear" w:color="auto" w:fill="FFFFFF"/>
        </w:rPr>
        <w:t>C</w:t>
      </w:r>
      <w:r w:rsidR="00774EAC">
        <w:rPr>
          <w:rFonts w:eastAsia="Times New Roman" w:cs="Times New Roman"/>
          <w:i/>
          <w:shd w:val="clear" w:color="auto" w:fill="FFFFFF"/>
        </w:rPr>
        <w:t>ue</w:t>
      </w:r>
      <w:r w:rsidR="0062463C">
        <w:rPr>
          <w:rFonts w:eastAsia="Times New Roman" w:cs="Times New Roman"/>
          <w:shd w:val="clear" w:color="auto" w:fill="FFFFFF"/>
        </w:rPr>
        <w:t xml:space="preserve"> x </w:t>
      </w:r>
      <w:r w:rsidR="009305E6">
        <w:rPr>
          <w:rFonts w:eastAsia="Times New Roman" w:cs="Times New Roman"/>
          <w:i/>
          <w:shd w:val="clear" w:color="auto" w:fill="FFFFFF"/>
        </w:rPr>
        <w:t xml:space="preserve">Hemisphere </w:t>
      </w:r>
      <w:r w:rsidR="009305E6">
        <w:rPr>
          <w:rFonts w:eastAsia="Times New Roman" w:cs="Times New Roman"/>
          <w:shd w:val="clear" w:color="auto" w:fill="FFFFFF"/>
        </w:rPr>
        <w:t xml:space="preserve">ANOVA. </w:t>
      </w:r>
      <w:r w:rsidR="00AE707D">
        <w:rPr>
          <w:rFonts w:eastAsia="Times New Roman" w:cs="Times New Roman"/>
          <w:shd w:val="clear" w:color="auto" w:fill="FFFFFF"/>
        </w:rPr>
        <w:t>T</w:t>
      </w:r>
      <w:r w:rsidR="009305E6">
        <w:rPr>
          <w:rFonts w:eastAsia="Times New Roman" w:cs="Times New Roman"/>
          <w:shd w:val="clear" w:color="auto" w:fill="FFFFFF"/>
        </w:rPr>
        <w:t xml:space="preserve">his </w:t>
      </w:r>
      <w:r w:rsidR="00AE707D">
        <w:rPr>
          <w:rFonts w:eastAsia="Times New Roman" w:cs="Times New Roman"/>
          <w:shd w:val="clear" w:color="auto" w:fill="FFFFFF"/>
        </w:rPr>
        <w:t xml:space="preserve">yielded </w:t>
      </w:r>
      <w:r w:rsidR="009305E6">
        <w:rPr>
          <w:rFonts w:eastAsia="Times New Roman" w:cs="Times New Roman"/>
          <w:shd w:val="clear" w:color="auto" w:fill="FFFFFF"/>
        </w:rPr>
        <w:t xml:space="preserve">a main effect of </w:t>
      </w:r>
      <w:r w:rsidR="009305E6">
        <w:rPr>
          <w:rFonts w:eastAsia="Times New Roman" w:cs="Times New Roman"/>
          <w:i/>
          <w:shd w:val="clear" w:color="auto" w:fill="FFFFFF"/>
        </w:rPr>
        <w:t>Group</w:t>
      </w:r>
      <w:r w:rsidR="009305E6">
        <w:rPr>
          <w:rFonts w:eastAsia="Times New Roman" w:cs="Times New Roman"/>
          <w:shd w:val="clear" w:color="auto" w:fill="FFFFFF"/>
        </w:rPr>
        <w:t xml:space="preserve">, </w:t>
      </w:r>
      <w:proofErr w:type="gramStart"/>
      <w:r w:rsidR="009305E6">
        <w:rPr>
          <w:rFonts w:eastAsia="Times New Roman" w:cs="Times New Roman"/>
          <w:i/>
          <w:shd w:val="clear" w:color="auto" w:fill="FFFFFF"/>
        </w:rPr>
        <w:t>F</w:t>
      </w:r>
      <w:r w:rsidR="009305E6">
        <w:rPr>
          <w:rFonts w:eastAsia="Times New Roman" w:cs="Times New Roman"/>
          <w:shd w:val="clear" w:color="auto" w:fill="FFFFFF"/>
        </w:rPr>
        <w:t>(</w:t>
      </w:r>
      <w:proofErr w:type="gramEnd"/>
      <w:r w:rsidR="009305E6">
        <w:rPr>
          <w:rFonts w:eastAsia="Times New Roman" w:cs="Times New Roman"/>
          <w:shd w:val="clear" w:color="auto" w:fill="FFFFFF"/>
        </w:rPr>
        <w:t xml:space="preserve">1,46) = 4.35, </w:t>
      </w:r>
      <w:r w:rsidR="009305E6">
        <w:rPr>
          <w:rFonts w:eastAsia="Times New Roman" w:cs="Times New Roman"/>
          <w:i/>
          <w:shd w:val="clear" w:color="auto" w:fill="FFFFFF"/>
        </w:rPr>
        <w:t>p</w:t>
      </w:r>
      <w:r w:rsidR="009305E6">
        <w:rPr>
          <w:rFonts w:eastAsia="Times New Roman" w:cs="Times New Roman"/>
          <w:shd w:val="clear" w:color="auto" w:fill="FFFFFF"/>
        </w:rPr>
        <w:t xml:space="preserve"> = 0.043, </w:t>
      </w:r>
      <w:r w:rsidR="00AE707D">
        <w:rPr>
          <w:rFonts w:eastAsia="Times New Roman" w:cs="Times New Roman"/>
          <w:shd w:val="clear" w:color="auto" w:fill="FFFFFF"/>
        </w:rPr>
        <w:t>due to</w:t>
      </w:r>
      <w:r w:rsidR="009305E6">
        <w:rPr>
          <w:rFonts w:eastAsia="Times New Roman" w:cs="Times New Roman"/>
          <w:shd w:val="clear" w:color="auto" w:fill="FFFFFF"/>
        </w:rPr>
        <w:t xml:space="preserve"> decreased </w:t>
      </w:r>
      <w:r w:rsidR="00CF3067">
        <w:rPr>
          <w:rFonts w:eastAsia="Times New Roman" w:cs="Times New Roman"/>
          <w:shd w:val="clear" w:color="auto" w:fill="FFFFFF"/>
        </w:rPr>
        <w:t>amplitude in MDD</w:t>
      </w:r>
      <w:r w:rsidR="009305E6">
        <w:rPr>
          <w:rFonts w:eastAsia="Times New Roman" w:cs="Times New Roman"/>
          <w:shd w:val="clear" w:color="auto" w:fill="FFFFFF"/>
        </w:rPr>
        <w:t xml:space="preserve">. There was also a main effect of </w:t>
      </w:r>
      <w:r w:rsidR="009305E6">
        <w:rPr>
          <w:rFonts w:eastAsia="Times New Roman" w:cs="Times New Roman"/>
          <w:i/>
          <w:shd w:val="clear" w:color="auto" w:fill="FFFFFF"/>
        </w:rPr>
        <w:t>C</w:t>
      </w:r>
      <w:r w:rsidR="00774EAC">
        <w:rPr>
          <w:rFonts w:eastAsia="Times New Roman" w:cs="Times New Roman"/>
          <w:i/>
          <w:shd w:val="clear" w:color="auto" w:fill="FFFFFF"/>
        </w:rPr>
        <w:t>ue</w:t>
      </w:r>
      <w:r w:rsidR="009305E6">
        <w:rPr>
          <w:rFonts w:eastAsia="Times New Roman" w:cs="Times New Roman"/>
          <w:shd w:val="clear" w:color="auto" w:fill="FFFFFF"/>
        </w:rPr>
        <w:t xml:space="preserve">, </w:t>
      </w:r>
      <w:r w:rsidR="00137BD9">
        <w:rPr>
          <w:rFonts w:eastAsia="Times New Roman" w:cs="Times New Roman"/>
          <w:shd w:val="clear" w:color="auto" w:fill="FFFFFF"/>
        </w:rPr>
        <w:t>and</w:t>
      </w:r>
      <w:r w:rsidR="009305E6">
        <w:rPr>
          <w:rFonts w:eastAsia="Times New Roman" w:cs="Times New Roman"/>
          <w:shd w:val="clear" w:color="auto" w:fill="FFFFFF"/>
        </w:rPr>
        <w:t xml:space="preserve"> follow-up tests using the REGWQ procedure yield</w:t>
      </w:r>
      <w:r w:rsidR="00137BD9">
        <w:rPr>
          <w:rFonts w:eastAsia="Times New Roman" w:cs="Times New Roman"/>
          <w:shd w:val="clear" w:color="auto" w:fill="FFFFFF"/>
        </w:rPr>
        <w:t>ed</w:t>
      </w:r>
      <w:r w:rsidR="009305E6">
        <w:rPr>
          <w:rFonts w:eastAsia="Times New Roman" w:cs="Times New Roman"/>
          <w:shd w:val="clear" w:color="auto" w:fill="FFFFFF"/>
        </w:rPr>
        <w:t xml:space="preserve"> reliabl</w:t>
      </w:r>
      <w:r w:rsidR="00A80C75">
        <w:rPr>
          <w:rFonts w:eastAsia="Times New Roman" w:cs="Times New Roman"/>
          <w:shd w:val="clear" w:color="auto" w:fill="FFFFFF"/>
        </w:rPr>
        <w:t>e differences betwee</w:t>
      </w:r>
      <w:r w:rsidR="00CF3067">
        <w:rPr>
          <w:rFonts w:eastAsia="Times New Roman" w:cs="Times New Roman"/>
          <w:shd w:val="clear" w:color="auto" w:fill="FFFFFF"/>
        </w:rPr>
        <w:t xml:space="preserve">n all </w:t>
      </w:r>
      <w:r w:rsidR="009305E6">
        <w:rPr>
          <w:rFonts w:eastAsia="Times New Roman" w:cs="Times New Roman"/>
          <w:shd w:val="clear" w:color="auto" w:fill="FFFFFF"/>
        </w:rPr>
        <w:t xml:space="preserve">conditions (Question &gt; Side &gt; Odd/Even, all </w:t>
      </w:r>
      <w:proofErr w:type="spellStart"/>
      <w:r w:rsidR="009305E6">
        <w:rPr>
          <w:rFonts w:eastAsia="Times New Roman" w:cs="Times New Roman"/>
          <w:i/>
          <w:shd w:val="clear" w:color="auto" w:fill="FFFFFF"/>
        </w:rPr>
        <w:t>ps</w:t>
      </w:r>
      <w:proofErr w:type="spellEnd"/>
      <w:r w:rsidR="00AE707D">
        <w:rPr>
          <w:rFonts w:eastAsia="Times New Roman" w:cs="Times New Roman"/>
          <w:shd w:val="clear" w:color="auto" w:fill="FFFFFF"/>
        </w:rPr>
        <w:t xml:space="preserve"> &lt; 0.043).</w:t>
      </w:r>
      <w:r w:rsidR="00B76564">
        <w:rPr>
          <w:rFonts w:eastAsia="Times New Roman" w:cs="Times New Roman"/>
          <w:shd w:val="clear" w:color="auto" w:fill="FFFFFF"/>
        </w:rPr>
        <w:t xml:space="preserve"> </w:t>
      </w:r>
      <w:r w:rsidR="00CF3067">
        <w:rPr>
          <w:rFonts w:eastAsia="Times New Roman" w:cs="Times New Roman"/>
          <w:shd w:val="clear" w:color="auto" w:fill="FFFFFF"/>
        </w:rPr>
        <w:t>T</w:t>
      </w:r>
      <w:r w:rsidR="00B76564">
        <w:rPr>
          <w:rFonts w:eastAsia="Times New Roman" w:cs="Times New Roman"/>
          <w:shd w:val="clear" w:color="auto" w:fill="FFFFFF"/>
        </w:rPr>
        <w:t xml:space="preserve">hese </w:t>
      </w:r>
      <w:r w:rsidR="00A80C75">
        <w:rPr>
          <w:rFonts w:eastAsia="Times New Roman" w:cs="Times New Roman"/>
          <w:shd w:val="clear" w:color="auto" w:fill="FFFFFF"/>
        </w:rPr>
        <w:t>data</w:t>
      </w:r>
      <w:r w:rsidR="00B76564">
        <w:rPr>
          <w:rFonts w:eastAsia="Times New Roman" w:cs="Times New Roman"/>
          <w:shd w:val="clear" w:color="auto" w:fill="FFFFFF"/>
        </w:rPr>
        <w:t xml:space="preserve"> </w:t>
      </w:r>
      <w:r w:rsidR="00A80C75">
        <w:rPr>
          <w:rFonts w:eastAsia="Times New Roman" w:cs="Times New Roman"/>
          <w:shd w:val="clear" w:color="auto" w:fill="FFFFFF"/>
        </w:rPr>
        <w:t>suggest</w:t>
      </w:r>
      <w:r w:rsidR="00B76564">
        <w:rPr>
          <w:rFonts w:eastAsia="Times New Roman" w:cs="Times New Roman"/>
          <w:shd w:val="clear" w:color="auto" w:fill="FFFFFF"/>
        </w:rPr>
        <w:t xml:space="preserve"> that recollection was </w:t>
      </w:r>
      <w:r w:rsidR="00A80C75">
        <w:rPr>
          <w:rFonts w:eastAsia="Times New Roman" w:cs="Times New Roman"/>
          <w:shd w:val="clear" w:color="auto" w:fill="FFFFFF"/>
        </w:rPr>
        <w:t>strongest</w:t>
      </w:r>
      <w:r w:rsidR="00B76564">
        <w:rPr>
          <w:rFonts w:eastAsia="Times New Roman" w:cs="Times New Roman"/>
          <w:shd w:val="clear" w:color="auto" w:fill="FFFFFF"/>
        </w:rPr>
        <w:t xml:space="preserve"> under the Question cue and reduced in </w:t>
      </w:r>
      <w:r w:rsidR="00A80C75">
        <w:rPr>
          <w:rFonts w:eastAsia="Times New Roman" w:cs="Times New Roman"/>
          <w:shd w:val="clear" w:color="auto" w:fill="FFFFFF"/>
        </w:rPr>
        <w:t>MDD</w:t>
      </w:r>
      <w:r w:rsidR="00B76564">
        <w:rPr>
          <w:rFonts w:eastAsia="Times New Roman" w:cs="Times New Roman"/>
          <w:shd w:val="clear" w:color="auto" w:fill="FFFFFF"/>
        </w:rPr>
        <w:t>.</w:t>
      </w:r>
    </w:p>
    <w:p w14:paraId="0F0FC6C6" w14:textId="13C169C8" w:rsidR="00D35D2C" w:rsidRDefault="00E33F4E" w:rsidP="00C623F4">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w:t>
      </w:r>
      <w:r w:rsidR="00C623F4">
        <w:rPr>
          <w:rFonts w:eastAsia="Times New Roman" w:cs="Times New Roman"/>
          <w:shd w:val="clear" w:color="auto" w:fill="FFFFFF"/>
        </w:rPr>
        <w:t xml:space="preserve"> </w:t>
      </w:r>
      <w:r w:rsidR="00B81CC3">
        <w:rPr>
          <w:rFonts w:eastAsia="Times New Roman" w:cs="Times New Roman"/>
          <w:shd w:val="clear" w:color="auto" w:fill="FFFFFF"/>
        </w:rPr>
        <w:t>3</w:t>
      </w:r>
      <w:r w:rsidR="00C623F4">
        <w:rPr>
          <w:rFonts w:eastAsia="Times New Roman" w:cs="Times New Roman"/>
          <w:shd w:val="clear" w:color="auto" w:fill="FFFFFF"/>
        </w:rPr>
        <w:t xml:space="preserve"> ABOUT HERE</w:t>
      </w:r>
    </w:p>
    <w:p w14:paraId="7E03DE04" w14:textId="2468F45B" w:rsidR="00E33F4E" w:rsidRDefault="00E33F4E" w:rsidP="00E33F4E">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To test our </w:t>
      </w:r>
      <w:r>
        <w:rPr>
          <w:rFonts w:eastAsia="Times New Roman" w:cs="Times New Roman"/>
          <w:i/>
          <w:shd w:val="clear" w:color="auto" w:fill="FFFFFF"/>
        </w:rPr>
        <w:t>a priori</w:t>
      </w:r>
      <w:r>
        <w:rPr>
          <w:rFonts w:eastAsia="Times New Roman" w:cs="Times New Roman"/>
          <w:shd w:val="clear" w:color="auto" w:fill="FFFFFF"/>
        </w:rPr>
        <w:t xml:space="preserve"> hypothesis, we subtracted activity on Odd/Even trials from Question and Side trials to isolate effects due to conceptual and source retrieval, and we submitted the difference waves to within and between-groups </w:t>
      </w:r>
      <w:r w:rsidR="009D2407">
        <w:rPr>
          <w:rFonts w:eastAsia="Times New Roman" w:cs="Times New Roman"/>
          <w:shd w:val="clear" w:color="auto" w:fill="FFFFFF"/>
        </w:rPr>
        <w:t>tests</w:t>
      </w:r>
      <w:r>
        <w:rPr>
          <w:rFonts w:eastAsia="Times New Roman" w:cs="Times New Roman"/>
          <w:shd w:val="clear" w:color="auto" w:fill="FFFFFF"/>
        </w:rPr>
        <w:t>. Figure 4 shows that in both groups, the Question condition</w:t>
      </w:r>
      <w:r w:rsidR="009D2407">
        <w:rPr>
          <w:rFonts w:eastAsia="Times New Roman" w:cs="Times New Roman"/>
          <w:shd w:val="clear" w:color="auto" w:fill="FFFFFF"/>
        </w:rPr>
        <w:t xml:space="preserve"> drove activity</w:t>
      </w:r>
      <w:r>
        <w:rPr>
          <w:rFonts w:eastAsia="Times New Roman" w:cs="Times New Roman"/>
          <w:shd w:val="clear" w:color="auto" w:fill="FFFFFF"/>
        </w:rPr>
        <w:t xml:space="preserve"> over parietal electrodes from 400-800 </w:t>
      </w:r>
      <w:proofErr w:type="spellStart"/>
      <w:r>
        <w:rPr>
          <w:rFonts w:eastAsia="Times New Roman" w:cs="Times New Roman"/>
          <w:shd w:val="clear" w:color="auto" w:fill="FFFFFF"/>
        </w:rPr>
        <w:t>ms</w:t>
      </w:r>
      <w:proofErr w:type="spellEnd"/>
      <w:r>
        <w:rPr>
          <w:rFonts w:eastAsia="Times New Roman" w:cs="Times New Roman"/>
          <w:shd w:val="clear" w:color="auto" w:fill="FFFFFF"/>
        </w:rPr>
        <w:t xml:space="preserve"> with a left hemisphere focus, although this effect was only reliable in the controls (</w:t>
      </w:r>
      <w:r w:rsidR="009D2407">
        <w:rPr>
          <w:rFonts w:eastAsia="Times New Roman" w:cs="Times New Roman"/>
          <w:shd w:val="clear" w:color="auto" w:fill="FFFFFF"/>
        </w:rPr>
        <w:t>a</w:t>
      </w:r>
      <w:r>
        <w:rPr>
          <w:rFonts w:eastAsia="Times New Roman" w:cs="Times New Roman"/>
          <w:shd w:val="clear" w:color="auto" w:fill="FFFFFF"/>
        </w:rPr>
        <w:t xml:space="preserve"> negative difference over right frontal cortex in </w:t>
      </w:r>
      <w:r w:rsidR="009D2407">
        <w:rPr>
          <w:rFonts w:eastAsia="Times New Roman" w:cs="Times New Roman"/>
          <w:shd w:val="clear" w:color="auto" w:fill="FFFFFF"/>
        </w:rPr>
        <w:t>this</w:t>
      </w:r>
      <w:r>
        <w:rPr>
          <w:rFonts w:eastAsia="Times New Roman" w:cs="Times New Roman"/>
          <w:shd w:val="clear" w:color="auto" w:fill="FFFFFF"/>
        </w:rPr>
        <w:t xml:space="preserve"> time window was only signif</w:t>
      </w:r>
      <w:r w:rsidR="00506985">
        <w:rPr>
          <w:rFonts w:eastAsia="Times New Roman" w:cs="Times New Roman"/>
          <w:shd w:val="clear" w:color="auto" w:fill="FFFFFF"/>
        </w:rPr>
        <w:t>icant in the MDD group). From 14</w:t>
      </w:r>
      <w:r>
        <w:rPr>
          <w:rFonts w:eastAsia="Times New Roman" w:cs="Times New Roman"/>
          <w:shd w:val="clear" w:color="auto" w:fill="FFFFFF"/>
        </w:rPr>
        <w:t xml:space="preserve">00-2000 </w:t>
      </w:r>
      <w:proofErr w:type="spellStart"/>
      <w:r>
        <w:rPr>
          <w:rFonts w:eastAsia="Times New Roman" w:cs="Times New Roman"/>
          <w:shd w:val="clear" w:color="auto" w:fill="FFFFFF"/>
        </w:rPr>
        <w:t>ms</w:t>
      </w:r>
      <w:proofErr w:type="spellEnd"/>
      <w:r>
        <w:rPr>
          <w:rFonts w:eastAsia="Times New Roman" w:cs="Times New Roman"/>
          <w:shd w:val="clear" w:color="auto" w:fill="FFFFFF"/>
        </w:rPr>
        <w:t>, this subtraction revealed a negative difference over left PFC in both groups</w:t>
      </w:r>
      <w:r w:rsidR="00E977D4">
        <w:rPr>
          <w:rFonts w:eastAsia="Times New Roman" w:cs="Times New Roman"/>
          <w:shd w:val="clear" w:color="auto" w:fill="FFFFFF"/>
        </w:rPr>
        <w:t>.</w:t>
      </w:r>
      <w:r w:rsidR="0070450A">
        <w:rPr>
          <w:rFonts w:eastAsia="Times New Roman" w:cs="Times New Roman"/>
          <w:shd w:val="clear" w:color="auto" w:fill="FFFFFF"/>
        </w:rPr>
        <w:t xml:space="preserve"> By contrast, the Side condition elicited a strong LPN over midline posterior sites that was significant in both groups from 800-1</w:t>
      </w:r>
      <w:r w:rsidR="00506985">
        <w:rPr>
          <w:rFonts w:eastAsia="Times New Roman" w:cs="Times New Roman"/>
          <w:shd w:val="clear" w:color="auto" w:fill="FFFFFF"/>
        </w:rPr>
        <w:t>4</w:t>
      </w:r>
      <w:r w:rsidR="0070450A">
        <w:rPr>
          <w:rFonts w:eastAsia="Times New Roman" w:cs="Times New Roman"/>
          <w:shd w:val="clear" w:color="auto" w:fill="FFFFFF"/>
        </w:rPr>
        <w:t xml:space="preserve">00 </w:t>
      </w:r>
      <w:proofErr w:type="spellStart"/>
      <w:r w:rsidR="0070450A">
        <w:rPr>
          <w:rFonts w:eastAsia="Times New Roman" w:cs="Times New Roman"/>
          <w:shd w:val="clear" w:color="auto" w:fill="FFFFFF"/>
        </w:rPr>
        <w:t>ms.</w:t>
      </w:r>
      <w:proofErr w:type="spellEnd"/>
      <w:r w:rsidR="0070450A">
        <w:rPr>
          <w:rFonts w:eastAsia="Times New Roman" w:cs="Times New Roman"/>
          <w:shd w:val="clear" w:color="auto" w:fill="FFFFFF"/>
        </w:rPr>
        <w:t xml:space="preserve"> Th</w:t>
      </w:r>
      <w:r w:rsidR="009D2407">
        <w:rPr>
          <w:rFonts w:eastAsia="Times New Roman" w:cs="Times New Roman"/>
          <w:shd w:val="clear" w:color="auto" w:fill="FFFFFF"/>
        </w:rPr>
        <w:t>ese LPN findings replicate</w:t>
      </w:r>
      <w:r w:rsidR="0070450A">
        <w:rPr>
          <w:rFonts w:eastAsia="Times New Roman" w:cs="Times New Roman"/>
          <w:shd w:val="clear" w:color="auto" w:fill="FFFFFF"/>
        </w:rPr>
        <w:t xml:space="preserve"> pr</w:t>
      </w:r>
      <w:r w:rsidR="009D2407">
        <w:rPr>
          <w:rFonts w:eastAsia="Times New Roman" w:cs="Times New Roman"/>
          <w:shd w:val="clear" w:color="auto" w:fill="FFFFFF"/>
        </w:rPr>
        <w:t>ior</w:t>
      </w:r>
      <w:r w:rsidR="0070450A">
        <w:rPr>
          <w:rFonts w:eastAsia="Times New Roman" w:cs="Times New Roman"/>
          <w:shd w:val="clear" w:color="auto" w:fill="FFFFFF"/>
        </w:rPr>
        <w:t xml:space="preserve"> observations </w:t>
      </w:r>
      <w:r w:rsidR="0070450A">
        <w:rPr>
          <w:rFonts w:eastAsia="Times New Roman" w:cs="Times New Roman"/>
          <w:shd w:val="clear" w:color="auto" w:fill="FFFFFF"/>
        </w:rPr>
        <w:fldChar w:fldCharType="begin" w:fldLock="1"/>
      </w:r>
      <w:r w:rsidR="0070450A">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"(Bergstr\u00f6m et al., 2013)", "plainTextFormattedCitation" : "(Bergstr\u00f6m et al., 2013)" }, "properties" : { "noteIndex" : 0 }, "schema" : "https://github.com/citation-style-language/schema/raw/master/csl-citation.json" }</w:instrText>
      </w:r>
      <w:r w:rsidR="0070450A">
        <w:rPr>
          <w:rFonts w:eastAsia="Times New Roman" w:cs="Times New Roman"/>
          <w:shd w:val="clear" w:color="auto" w:fill="FFFFFF"/>
        </w:rPr>
        <w:fldChar w:fldCharType="separate"/>
      </w:r>
      <w:r w:rsidR="0070450A" w:rsidRPr="00E977D4">
        <w:rPr>
          <w:rFonts w:eastAsia="Times New Roman" w:cs="Times New Roman"/>
          <w:noProof/>
          <w:shd w:val="clear" w:color="auto" w:fill="FFFFFF"/>
        </w:rPr>
        <w:t>(Bergström et al., 2013)</w:t>
      </w:r>
      <w:r w:rsidR="0070450A">
        <w:rPr>
          <w:rFonts w:eastAsia="Times New Roman" w:cs="Times New Roman"/>
          <w:shd w:val="clear" w:color="auto" w:fill="FFFFFF"/>
        </w:rPr>
        <w:fldChar w:fldCharType="end"/>
      </w:r>
      <w:r w:rsidR="0070450A">
        <w:rPr>
          <w:rFonts w:eastAsia="Times New Roman" w:cs="Times New Roman"/>
          <w:shd w:val="clear" w:color="auto" w:fill="FFFFFF"/>
        </w:rPr>
        <w:t>. Between-groups tests on these difference waves yielded no reliable findings.</w:t>
      </w:r>
    </w:p>
    <w:p w14:paraId="52F09A8F" w14:textId="3037BED3" w:rsidR="006C5962" w:rsidRPr="00E33F4E" w:rsidRDefault="006C5962" w:rsidP="006C5962">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4 ABOUT HERE</w:t>
      </w:r>
    </w:p>
    <w:p w14:paraId="6B494456" w14:textId="0370B5C7" w:rsidR="00E47E20" w:rsidRDefault="00ED0871" w:rsidP="00E47E20">
      <w:pPr>
        <w:spacing w:line="480" w:lineRule="auto"/>
        <w:ind w:firstLine="720"/>
        <w:rPr>
          <w:rFonts w:cs="Times New Roman"/>
        </w:rPr>
      </w:pPr>
      <w:proofErr w:type="gramStart"/>
      <w:r>
        <w:rPr>
          <w:rFonts w:cs="Times New Roman"/>
          <w:b/>
          <w:i/>
        </w:rPr>
        <w:t>Group x Cue x Encoding Task</w:t>
      </w:r>
      <w:r w:rsidR="00C623F4">
        <w:rPr>
          <w:rFonts w:cs="Times New Roman"/>
        </w:rPr>
        <w:t>.</w:t>
      </w:r>
      <w:proofErr w:type="gramEnd"/>
      <w:r w:rsidR="00C623F4">
        <w:rPr>
          <w:rFonts w:cs="Times New Roman"/>
        </w:rPr>
        <w:t xml:space="preserve"> </w:t>
      </w:r>
      <w:r w:rsidR="0076566E">
        <w:rPr>
          <w:rFonts w:cs="Times New Roman"/>
        </w:rPr>
        <w:t xml:space="preserve">Our planned ERP analysis did not reveal group differences, but it was not designed to capture the </w:t>
      </w:r>
      <w:r w:rsidR="0076566E">
        <w:rPr>
          <w:rFonts w:cs="Times New Roman"/>
          <w:i/>
        </w:rPr>
        <w:t xml:space="preserve">Group </w:t>
      </w:r>
      <w:r w:rsidR="0076566E">
        <w:rPr>
          <w:rFonts w:cs="Times New Roman"/>
        </w:rPr>
        <w:t xml:space="preserve">x </w:t>
      </w:r>
      <w:r w:rsidR="0076566E">
        <w:rPr>
          <w:rFonts w:cs="Times New Roman"/>
          <w:i/>
        </w:rPr>
        <w:t xml:space="preserve">Cue </w:t>
      </w:r>
      <w:r w:rsidR="0076566E">
        <w:rPr>
          <w:rFonts w:cs="Times New Roman"/>
        </w:rPr>
        <w:t xml:space="preserve">x </w:t>
      </w:r>
      <w:r w:rsidR="0076566E">
        <w:rPr>
          <w:rFonts w:cs="Times New Roman"/>
          <w:i/>
        </w:rPr>
        <w:t xml:space="preserve">Encoding Task </w:t>
      </w:r>
      <w:r w:rsidR="0076566E">
        <w:rPr>
          <w:rFonts w:cs="Times New Roman"/>
        </w:rPr>
        <w:t xml:space="preserve">that characterized the accuracy data. To address this limitation, we computed Question minus Side difference </w:t>
      </w:r>
      <w:r w:rsidR="0085704F">
        <w:rPr>
          <w:rFonts w:cs="Times New Roman"/>
        </w:rPr>
        <w:t>waves</w:t>
      </w:r>
      <w:r w:rsidR="0076566E">
        <w:rPr>
          <w:rFonts w:cs="Times New Roman"/>
        </w:rPr>
        <w:t xml:space="preserve"> separately for words from each encoding task and then submitted them to within and b</w:t>
      </w:r>
      <w:r w:rsidR="0085704F">
        <w:rPr>
          <w:rFonts w:cs="Times New Roman"/>
        </w:rPr>
        <w:t xml:space="preserve">etween-groups analysis, effectively duplicating </w:t>
      </w:r>
      <w:r w:rsidR="00985265">
        <w:rPr>
          <w:rFonts w:cs="Times New Roman"/>
        </w:rPr>
        <w:t>our approach to the</w:t>
      </w:r>
      <w:r w:rsidR="0076566E">
        <w:rPr>
          <w:rFonts w:cs="Times New Roman"/>
        </w:rPr>
        <w:t xml:space="preserve"> </w:t>
      </w:r>
      <w:r w:rsidR="00985265">
        <w:rPr>
          <w:rFonts w:cs="Times New Roman"/>
        </w:rPr>
        <w:t>accuracy data</w:t>
      </w:r>
      <w:r w:rsidR="0076566E">
        <w:rPr>
          <w:rFonts w:cs="Times New Roman"/>
        </w:rPr>
        <w:t xml:space="preserve">. Figure </w:t>
      </w:r>
      <w:r w:rsidR="000E7FC5">
        <w:rPr>
          <w:rFonts w:cs="Times New Roman"/>
        </w:rPr>
        <w:t xml:space="preserve">5 shows the results of mass </w:t>
      </w:r>
      <w:proofErr w:type="spellStart"/>
      <w:r w:rsidR="000E7FC5">
        <w:rPr>
          <w:rFonts w:cs="Times New Roman"/>
        </w:rPr>
        <w:t>univariate</w:t>
      </w:r>
      <w:proofErr w:type="spellEnd"/>
      <w:r w:rsidR="000E7FC5">
        <w:rPr>
          <w:rFonts w:cs="Times New Roman"/>
        </w:rPr>
        <w:t xml:space="preserve"> analysis</w:t>
      </w:r>
      <w:r w:rsidR="0076566E">
        <w:rPr>
          <w:rFonts w:cs="Times New Roman"/>
        </w:rPr>
        <w:t xml:space="preserve"> on these difference waves</w:t>
      </w:r>
      <w:r w:rsidR="0085704F">
        <w:rPr>
          <w:rFonts w:cs="Times New Roman"/>
        </w:rPr>
        <w:t>; see Table 3 for details</w:t>
      </w:r>
      <w:r w:rsidR="000E7FC5">
        <w:rPr>
          <w:rFonts w:cs="Times New Roman"/>
        </w:rPr>
        <w:t xml:space="preserve">. In depressed adults, the </w:t>
      </w:r>
      <w:r w:rsidR="00985265">
        <w:rPr>
          <w:rFonts w:cs="Times New Roman"/>
        </w:rPr>
        <w:t xml:space="preserve">Question minus Side difference </w:t>
      </w:r>
      <w:r w:rsidR="000E7FC5">
        <w:rPr>
          <w:rFonts w:cs="Times New Roman"/>
        </w:rPr>
        <w:t xml:space="preserve">varied dramatically by encoding task. </w:t>
      </w:r>
      <w:r w:rsidR="0085704F">
        <w:rPr>
          <w:rFonts w:cs="Times New Roman"/>
        </w:rPr>
        <w:t>W</w:t>
      </w:r>
      <w:r w:rsidR="000E7FC5">
        <w:rPr>
          <w:rFonts w:cs="Times New Roman"/>
        </w:rPr>
        <w:t>ords from the mobility task</w:t>
      </w:r>
      <w:r w:rsidR="0085704F">
        <w:rPr>
          <w:rFonts w:cs="Times New Roman"/>
        </w:rPr>
        <w:t xml:space="preserve"> </w:t>
      </w:r>
      <w:r w:rsidR="000E7FC5">
        <w:rPr>
          <w:rFonts w:cs="Times New Roman"/>
        </w:rPr>
        <w:t xml:space="preserve">elicited sustained activation over left parietal cortex, leading to significant differences in all </w:t>
      </w:r>
      <w:proofErr w:type="gramStart"/>
      <w:r w:rsidR="000E7FC5">
        <w:rPr>
          <w:rFonts w:cs="Times New Roman"/>
        </w:rPr>
        <w:t>three time</w:t>
      </w:r>
      <w:proofErr w:type="gramEnd"/>
      <w:r w:rsidR="000E7FC5">
        <w:rPr>
          <w:rFonts w:cs="Times New Roman"/>
        </w:rPr>
        <w:t xml:space="preserve"> windows.</w:t>
      </w:r>
      <w:r w:rsidR="00946F40">
        <w:rPr>
          <w:rFonts w:cs="Times New Roman"/>
        </w:rPr>
        <w:t xml:space="preserve"> By contrast, words from the </w:t>
      </w:r>
      <w:proofErr w:type="spellStart"/>
      <w:r w:rsidR="00946F40">
        <w:rPr>
          <w:rFonts w:cs="Times New Roman"/>
        </w:rPr>
        <w:t>animacy</w:t>
      </w:r>
      <w:proofErr w:type="spellEnd"/>
      <w:r w:rsidR="00946F40">
        <w:rPr>
          <w:rFonts w:cs="Times New Roman"/>
        </w:rPr>
        <w:t xml:space="preserve"> task</w:t>
      </w:r>
      <w:r w:rsidR="0085704F">
        <w:rPr>
          <w:rFonts w:cs="Times New Roman"/>
        </w:rPr>
        <w:t xml:space="preserve"> </w:t>
      </w:r>
      <w:r w:rsidR="00AA439B">
        <w:rPr>
          <w:rFonts w:cs="Times New Roman"/>
        </w:rPr>
        <w:t xml:space="preserve">elicited a robust negativity over </w:t>
      </w:r>
      <w:proofErr w:type="spellStart"/>
      <w:r w:rsidR="00AA439B">
        <w:rPr>
          <w:rFonts w:cs="Times New Roman"/>
        </w:rPr>
        <w:t>fronto</w:t>
      </w:r>
      <w:proofErr w:type="spellEnd"/>
      <w:r w:rsidR="00AA439B">
        <w:rPr>
          <w:rFonts w:cs="Times New Roman"/>
        </w:rPr>
        <w:t xml:space="preserve">-central </w:t>
      </w:r>
      <w:proofErr w:type="gramStart"/>
      <w:r w:rsidR="00AA439B">
        <w:rPr>
          <w:rFonts w:cs="Times New Roman"/>
        </w:rPr>
        <w:t>sites that was</w:t>
      </w:r>
      <w:proofErr w:type="gramEnd"/>
      <w:r w:rsidR="00AA439B">
        <w:rPr>
          <w:rFonts w:cs="Times New Roman"/>
        </w:rPr>
        <w:t xml:space="preserve"> stronger over the left hemisphere; again, significant differences were observed in all three time windows. In the controls, no significant differences were observed for either task in any time window. Finally, </w:t>
      </w:r>
      <w:r w:rsidR="0076566E">
        <w:rPr>
          <w:rFonts w:cs="Times New Roman"/>
        </w:rPr>
        <w:t xml:space="preserve">between-groups </w:t>
      </w:r>
      <w:r w:rsidR="00AA439B">
        <w:rPr>
          <w:rFonts w:cs="Times New Roman"/>
        </w:rPr>
        <w:t xml:space="preserve">comparisons revealed no </w:t>
      </w:r>
      <w:r w:rsidR="0076566E">
        <w:rPr>
          <w:rFonts w:cs="Times New Roman"/>
        </w:rPr>
        <w:t>differences</w:t>
      </w:r>
      <w:r w:rsidR="00AA439B">
        <w:rPr>
          <w:rFonts w:cs="Times New Roman"/>
        </w:rPr>
        <w:t xml:space="preserve"> </w:t>
      </w:r>
      <w:r w:rsidR="003C6ACA">
        <w:rPr>
          <w:rFonts w:cs="Times New Roman"/>
        </w:rPr>
        <w:t>for</w:t>
      </w:r>
      <w:r w:rsidR="00AA439B">
        <w:rPr>
          <w:rFonts w:cs="Times New Roman"/>
        </w:rPr>
        <w:t xml:space="preserve"> the </w:t>
      </w:r>
      <w:proofErr w:type="spellStart"/>
      <w:r w:rsidR="00AA439B">
        <w:rPr>
          <w:rFonts w:cs="Times New Roman"/>
        </w:rPr>
        <w:t>animacy</w:t>
      </w:r>
      <w:proofErr w:type="spellEnd"/>
      <w:r w:rsidR="00AA439B">
        <w:rPr>
          <w:rFonts w:cs="Times New Roman"/>
        </w:rPr>
        <w:t xml:space="preserve"> task, but there w</w:t>
      </w:r>
      <w:r w:rsidR="00E72EB6">
        <w:rPr>
          <w:rFonts w:cs="Times New Roman"/>
        </w:rPr>
        <w:t xml:space="preserve">ere reliable </w:t>
      </w:r>
      <w:r w:rsidR="0085704F">
        <w:rPr>
          <w:rFonts w:cs="Times New Roman"/>
        </w:rPr>
        <w:t>differences</w:t>
      </w:r>
      <w:r w:rsidR="00E72EB6">
        <w:rPr>
          <w:rFonts w:cs="Times New Roman"/>
        </w:rPr>
        <w:t xml:space="preserve"> for the mobility task over left </w:t>
      </w:r>
      <w:proofErr w:type="spellStart"/>
      <w:r w:rsidR="00E72EB6">
        <w:rPr>
          <w:rFonts w:cs="Times New Roman"/>
        </w:rPr>
        <w:t>centro</w:t>
      </w:r>
      <w:proofErr w:type="spellEnd"/>
      <w:r w:rsidR="00E72EB6">
        <w:rPr>
          <w:rFonts w:cs="Times New Roman"/>
        </w:rPr>
        <w:t>-parietal electrod</w:t>
      </w:r>
      <w:r w:rsidR="0076566E">
        <w:rPr>
          <w:rFonts w:cs="Times New Roman"/>
        </w:rPr>
        <w:t xml:space="preserve">es from 400-800 and 800-1400 </w:t>
      </w:r>
      <w:proofErr w:type="spellStart"/>
      <w:r w:rsidR="0076566E">
        <w:rPr>
          <w:rFonts w:cs="Times New Roman"/>
        </w:rPr>
        <w:t>ms</w:t>
      </w:r>
      <w:proofErr w:type="spellEnd"/>
      <w:r w:rsidR="0076566E">
        <w:rPr>
          <w:rFonts w:cs="Times New Roman"/>
        </w:rPr>
        <w:t>, with stronger activation in the MDD group.</w:t>
      </w:r>
      <w:r w:rsidR="00B04E18">
        <w:rPr>
          <w:rFonts w:cs="Times New Roman"/>
        </w:rPr>
        <w:t xml:space="preserve"> </w:t>
      </w:r>
      <w:r w:rsidR="00985265">
        <w:rPr>
          <w:rFonts w:cs="Times New Roman"/>
        </w:rPr>
        <w:t>Thus,</w:t>
      </w:r>
      <w:r w:rsidR="00B35C1B">
        <w:rPr>
          <w:rFonts w:cs="Times New Roman"/>
        </w:rPr>
        <w:t xml:space="preserve"> </w:t>
      </w:r>
      <w:r w:rsidR="00B04E18">
        <w:rPr>
          <w:rFonts w:cs="Times New Roman"/>
        </w:rPr>
        <w:t xml:space="preserve">the </w:t>
      </w:r>
      <w:r w:rsidR="0076566E">
        <w:rPr>
          <w:rFonts w:cs="Times New Roman"/>
        </w:rPr>
        <w:t xml:space="preserve">Question </w:t>
      </w:r>
      <w:r w:rsidR="00B35C1B">
        <w:rPr>
          <w:rFonts w:cs="Times New Roman"/>
        </w:rPr>
        <w:t xml:space="preserve">(minus Side) </w:t>
      </w:r>
      <w:r w:rsidR="0076566E">
        <w:rPr>
          <w:rFonts w:cs="Times New Roman"/>
        </w:rPr>
        <w:t>cue</w:t>
      </w:r>
      <w:r w:rsidR="00B04E18">
        <w:rPr>
          <w:rFonts w:cs="Times New Roman"/>
        </w:rPr>
        <w:t xml:space="preserve"> had a strong, task-dependent effect on brain activity in MDD that was muted in controls.</w:t>
      </w:r>
    </w:p>
    <w:p w14:paraId="74CF9019" w14:textId="77777777" w:rsidR="000E7FC5" w:rsidRDefault="000E7FC5" w:rsidP="00E47E20">
      <w:pPr>
        <w:spacing w:line="480" w:lineRule="auto"/>
        <w:jc w:val="center"/>
        <w:rPr>
          <w:rFonts w:cs="Times New Roman"/>
        </w:rPr>
      </w:pPr>
      <w:r>
        <w:rPr>
          <w:rFonts w:cs="Times New Roman"/>
        </w:rPr>
        <w:t xml:space="preserve">PLEASE INSERT </w:t>
      </w:r>
      <w:r w:rsidR="00E47E20">
        <w:rPr>
          <w:rFonts w:cs="Times New Roman"/>
        </w:rPr>
        <w:t xml:space="preserve">FIGURE 5 AND </w:t>
      </w:r>
      <w:r>
        <w:rPr>
          <w:rFonts w:cs="Times New Roman"/>
        </w:rPr>
        <w:t>TABLE 3 ABOUT HERE</w:t>
      </w:r>
    </w:p>
    <w:p w14:paraId="59D80ED5" w14:textId="77777777" w:rsidR="00B04E18" w:rsidRDefault="005620AF" w:rsidP="005620AF">
      <w:pPr>
        <w:spacing w:line="480" w:lineRule="auto"/>
        <w:rPr>
          <w:rFonts w:cs="Times New Roman"/>
          <w:b/>
        </w:rPr>
      </w:pPr>
      <w:r>
        <w:rPr>
          <w:rFonts w:cs="Times New Roman"/>
          <w:b/>
        </w:rPr>
        <w:t>Correlational Analyses</w:t>
      </w:r>
    </w:p>
    <w:p w14:paraId="50BDF60B" w14:textId="2C7C2345" w:rsidR="0066385C" w:rsidRPr="00AD1307" w:rsidRDefault="0043404F" w:rsidP="005422CC">
      <w:pPr>
        <w:spacing w:line="480" w:lineRule="auto"/>
        <w:ind w:firstLine="720"/>
        <w:rPr>
          <w:rFonts w:cs="Times New Roman"/>
          <w:b/>
        </w:rPr>
      </w:pPr>
      <w:r>
        <w:rPr>
          <w:rFonts w:cs="Times New Roman"/>
        </w:rPr>
        <w:t xml:space="preserve">We </w:t>
      </w:r>
      <w:r w:rsidR="00E21652">
        <w:rPr>
          <w:rFonts w:cs="Times New Roman"/>
        </w:rPr>
        <w:t>conducted two individual differences analyses within the MDD group, reasoning</w:t>
      </w:r>
      <w:r>
        <w:rPr>
          <w:rFonts w:cs="Times New Roman"/>
        </w:rPr>
        <w:t xml:space="preserve"> that </w:t>
      </w:r>
      <w:r w:rsidR="00FB2D9D">
        <w:rPr>
          <w:rFonts w:cs="Times New Roman"/>
        </w:rPr>
        <w:t xml:space="preserve">individual differences in </w:t>
      </w:r>
      <w:r>
        <w:rPr>
          <w:rFonts w:cs="Times New Roman"/>
        </w:rPr>
        <w:t xml:space="preserve">depressive severity, brooding rumination, or sleep disruption might </w:t>
      </w:r>
      <w:r w:rsidR="00FB2D9D">
        <w:rPr>
          <w:rFonts w:cs="Times New Roman"/>
        </w:rPr>
        <w:t xml:space="preserve">be lawfully related to effects of depression on </w:t>
      </w:r>
      <w:r w:rsidR="005422CC">
        <w:rPr>
          <w:rFonts w:cs="Times New Roman"/>
        </w:rPr>
        <w:t>ERPs related to recollection</w:t>
      </w:r>
      <w:r w:rsidR="00BF1513">
        <w:rPr>
          <w:rFonts w:cs="Times New Roman"/>
        </w:rPr>
        <w:t xml:space="preserve">. First, we computed correlations </w:t>
      </w:r>
      <w:r w:rsidR="00E21652">
        <w:rPr>
          <w:rFonts w:cs="Times New Roman"/>
        </w:rPr>
        <w:t xml:space="preserve">between </w:t>
      </w:r>
      <w:r w:rsidR="00E21652">
        <w:rPr>
          <w:rFonts w:cs="Times New Roman"/>
        </w:rPr>
        <w:t xml:space="preserve">mean left parietal activity from 400-800 </w:t>
      </w:r>
      <w:proofErr w:type="spellStart"/>
      <w:r w:rsidR="00E21652">
        <w:rPr>
          <w:rFonts w:cs="Times New Roman"/>
        </w:rPr>
        <w:t>ms</w:t>
      </w:r>
      <w:proofErr w:type="spellEnd"/>
      <w:r w:rsidR="00E21652">
        <w:rPr>
          <w:rFonts w:cs="Times New Roman"/>
        </w:rPr>
        <w:t xml:space="preserve"> for correct responses to the Question cue </w:t>
      </w:r>
      <w:r w:rsidR="00E21652">
        <w:rPr>
          <w:rFonts w:cs="Times New Roman"/>
        </w:rPr>
        <w:t xml:space="preserve">and </w:t>
      </w:r>
      <w:r>
        <w:rPr>
          <w:rFonts w:cs="Times New Roman"/>
        </w:rPr>
        <w:t>BDI-II total score, RRS-Brooding score,</w:t>
      </w:r>
      <w:r w:rsidR="00E21652">
        <w:rPr>
          <w:rFonts w:cs="Times New Roman"/>
        </w:rPr>
        <w:t xml:space="preserve"> and PSQI total score; </w:t>
      </w:r>
      <w:r w:rsidR="00E21652">
        <w:rPr>
          <w:rFonts w:cs="Times New Roman"/>
        </w:rPr>
        <w:t xml:space="preserve">we focused on Question hits because we expected the strongest </w:t>
      </w:r>
      <w:proofErr w:type="spellStart"/>
      <w:r w:rsidR="00E21652">
        <w:rPr>
          <w:rFonts w:cs="Times New Roman"/>
        </w:rPr>
        <w:t>recolle</w:t>
      </w:r>
      <w:r w:rsidR="00E21652">
        <w:rPr>
          <w:rFonts w:cs="Times New Roman"/>
        </w:rPr>
        <w:t>ctive</w:t>
      </w:r>
      <w:proofErr w:type="spellEnd"/>
      <w:r w:rsidR="00E21652">
        <w:rPr>
          <w:rFonts w:cs="Times New Roman"/>
        </w:rPr>
        <w:t xml:space="preserve"> activity in this condition. None of the correlations was significant </w:t>
      </w:r>
      <w:r>
        <w:rPr>
          <w:rFonts w:cs="Times New Roman"/>
        </w:rPr>
        <w:t>(</w:t>
      </w:r>
      <w:r w:rsidR="0087692D">
        <w:rPr>
          <w:rFonts w:cs="Times New Roman"/>
        </w:rPr>
        <w:t>|</w:t>
      </w:r>
      <w:proofErr w:type="spellStart"/>
      <w:r>
        <w:rPr>
          <w:rFonts w:cs="Times New Roman"/>
          <w:i/>
        </w:rPr>
        <w:t>r</w:t>
      </w:r>
      <w:r>
        <w:rPr>
          <w:rFonts w:cs="Times New Roman"/>
        </w:rPr>
        <w:t>s</w:t>
      </w:r>
      <w:proofErr w:type="spellEnd"/>
      <w:r w:rsidR="0087692D">
        <w:rPr>
          <w:rFonts w:cs="Times New Roman"/>
        </w:rPr>
        <w:t>|</w:t>
      </w:r>
      <w:r>
        <w:rPr>
          <w:rFonts w:cs="Times New Roman"/>
        </w:rPr>
        <w:t xml:space="preserve"> &lt; 0.10). </w:t>
      </w:r>
      <w:r w:rsidR="00E21652">
        <w:rPr>
          <w:rFonts w:cs="Times New Roman"/>
        </w:rPr>
        <w:t>Next, we investigated possible relationships between the same set of self-report measures and Question minus Side subtractions for both accuracy and ERPs. W</w:t>
      </w:r>
      <w:r w:rsidR="0087692D">
        <w:rPr>
          <w:rFonts w:cs="Times New Roman"/>
        </w:rPr>
        <w:t xml:space="preserve">e found no significant correlations </w:t>
      </w:r>
      <w:r w:rsidR="00E21652">
        <w:rPr>
          <w:rFonts w:cs="Times New Roman"/>
        </w:rPr>
        <w:t xml:space="preserve">with </w:t>
      </w:r>
      <w:r w:rsidR="0087692D">
        <w:rPr>
          <w:rFonts w:cs="Times New Roman"/>
        </w:rPr>
        <w:t xml:space="preserve">Question minus Side accuracy difference scores for either the mobility or the </w:t>
      </w:r>
      <w:proofErr w:type="spellStart"/>
      <w:r w:rsidR="0087692D">
        <w:rPr>
          <w:rFonts w:cs="Times New Roman"/>
        </w:rPr>
        <w:t>animacy</w:t>
      </w:r>
      <w:proofErr w:type="spellEnd"/>
      <w:r w:rsidR="0087692D">
        <w:rPr>
          <w:rFonts w:cs="Times New Roman"/>
        </w:rPr>
        <w:t xml:space="preserve"> task (|</w:t>
      </w:r>
      <w:proofErr w:type="spellStart"/>
      <w:r w:rsidR="0087692D">
        <w:rPr>
          <w:rFonts w:cs="Times New Roman"/>
          <w:i/>
        </w:rPr>
        <w:t>r</w:t>
      </w:r>
      <w:r w:rsidR="0087692D">
        <w:rPr>
          <w:rFonts w:cs="Times New Roman"/>
        </w:rPr>
        <w:t>s</w:t>
      </w:r>
      <w:proofErr w:type="spellEnd"/>
      <w:r w:rsidR="0087692D">
        <w:rPr>
          <w:rFonts w:cs="Times New Roman"/>
        </w:rPr>
        <w:t>| &lt; 0.30)</w:t>
      </w:r>
      <w:r w:rsidR="00F227D6">
        <w:rPr>
          <w:rFonts w:cs="Times New Roman"/>
        </w:rPr>
        <w:t>.</w:t>
      </w:r>
      <w:r w:rsidR="00AD1307">
        <w:rPr>
          <w:rFonts w:cs="Times New Roman"/>
        </w:rPr>
        <w:t xml:space="preserve"> </w:t>
      </w:r>
      <w:bookmarkStart w:id="0" w:name="_GoBack"/>
      <w:bookmarkEnd w:id="0"/>
    </w:p>
    <w:p w14:paraId="2294D6B8" w14:textId="77777777" w:rsidR="00B13B11" w:rsidRPr="00B13B11" w:rsidRDefault="00B13B11" w:rsidP="00B13B11">
      <w:pPr>
        <w:spacing w:line="480" w:lineRule="auto"/>
        <w:jc w:val="center"/>
        <w:rPr>
          <w:rFonts w:cs="Times New Roman"/>
          <w:b/>
        </w:rPr>
      </w:pPr>
      <w:r>
        <w:rPr>
          <w:rFonts w:cs="Times New Roman"/>
          <w:b/>
        </w:rPr>
        <w:t>Discussion</w:t>
      </w:r>
    </w:p>
    <w:p w14:paraId="42FE18B3" w14:textId="77777777" w:rsidR="005620AF" w:rsidRPr="005620AF" w:rsidRDefault="005620AF" w:rsidP="005620AF">
      <w:pPr>
        <w:spacing w:line="480" w:lineRule="auto"/>
        <w:ind w:firstLine="720"/>
        <w:rPr>
          <w:rFonts w:cs="Times New Roman"/>
        </w:rPr>
      </w:pPr>
    </w:p>
    <w:p w14:paraId="29066C49" w14:textId="77777777" w:rsidR="00B61611" w:rsidRDefault="00B61611">
      <w:pPr>
        <w:rPr>
          <w:rFonts w:cs="Times New Roman"/>
        </w:rPr>
      </w:pPr>
      <w:r>
        <w:rPr>
          <w:rFonts w:cs="Times New Roman"/>
        </w:rPr>
        <w:br w:type="page"/>
      </w:r>
    </w:p>
    <w:p w14:paraId="7674FD84" w14:textId="77777777" w:rsidR="00B61611" w:rsidRDefault="00B61611" w:rsidP="00B61611">
      <w:pPr>
        <w:spacing w:line="480" w:lineRule="auto"/>
        <w:jc w:val="center"/>
        <w:rPr>
          <w:rFonts w:cs="Times New Roman"/>
          <w:b/>
        </w:rPr>
      </w:pPr>
      <w:r>
        <w:rPr>
          <w:rFonts w:cs="Times New Roman"/>
          <w:b/>
        </w:rPr>
        <w:t>Figure Captions</w:t>
      </w:r>
    </w:p>
    <w:p w14:paraId="012E985C" w14:textId="1ABBA5CE" w:rsidR="00B61611" w:rsidRDefault="00B61611" w:rsidP="00B61611">
      <w:pPr>
        <w:spacing w:line="480" w:lineRule="auto"/>
        <w:rPr>
          <w:rFonts w:cs="Times New Roman"/>
        </w:rPr>
      </w:pPr>
      <w:r>
        <w:rPr>
          <w:rFonts w:cs="Times New Roman"/>
          <w:i/>
        </w:rPr>
        <w:t>Figure 1</w:t>
      </w:r>
      <w:r>
        <w:rPr>
          <w:rFonts w:cs="Times New Roman"/>
        </w:rPr>
        <w:t xml:space="preserve">. </w:t>
      </w:r>
      <w:proofErr w:type="gramStart"/>
      <w:r>
        <w:rPr>
          <w:rFonts w:cs="Times New Roman"/>
        </w:rPr>
        <w:t>Encoding (left) and recognition (right) trial structures.</w:t>
      </w:r>
      <w:proofErr w:type="gramEnd"/>
      <w:r>
        <w:rPr>
          <w:rFonts w:cs="Times New Roman"/>
        </w:rPr>
        <w:t xml:space="preserve">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w:t>
      </w:r>
      <w:proofErr w:type="spellStart"/>
      <w:proofErr w:type="gramStart"/>
      <w:r>
        <w:rPr>
          <w:rFonts w:cs="Times New Roman"/>
        </w:rPr>
        <w:t>animacy</w:t>
      </w:r>
      <w:proofErr w:type="spellEnd"/>
      <w:proofErr w:type="gramEnd"/>
      <w:r>
        <w:rPr>
          <w:rFonts w:cs="Times New Roman"/>
        </w:rPr>
        <w:t xml:space="preserve"> judgment) or “mobile or immobile?” (</w:t>
      </w:r>
      <w:proofErr w:type="gramStart"/>
      <w:r>
        <w:rPr>
          <w:rFonts w:cs="Times New Roman"/>
        </w:rPr>
        <w:t>mobility</w:t>
      </w:r>
      <w:proofErr w:type="gramEnd"/>
      <w:r>
        <w:rPr>
          <w:rFonts w:cs="Times New Roman"/>
        </w:rPr>
        <w:t xml:space="preserve"> judgment, not shown). Finally, </w:t>
      </w:r>
      <w:r w:rsidR="004B3DB9">
        <w:rPr>
          <w:rFonts w:cs="Times New Roman"/>
        </w:rPr>
        <w:t>a</w:t>
      </w:r>
      <w:r>
        <w:rPr>
          <w:rFonts w:cs="Times New Roman"/>
        </w:rPr>
        <w:t xml:space="preserve"> word was presented directly above the encoding question</w:t>
      </w:r>
      <w:r w:rsidR="003C40BA">
        <w:rPr>
          <w:rFonts w:cs="Times New Roman"/>
        </w:rPr>
        <w:t xml:space="preserve">; participants had 3500 </w:t>
      </w:r>
      <w:proofErr w:type="spellStart"/>
      <w:r w:rsidR="003C40BA">
        <w:rPr>
          <w:rFonts w:cs="Times New Roman"/>
        </w:rPr>
        <w:t>ms</w:t>
      </w:r>
      <w:proofErr w:type="spellEnd"/>
      <w:r w:rsidR="003C40BA">
        <w:rPr>
          <w:rFonts w:cs="Times New Roman"/>
        </w:rPr>
        <w:t xml:space="preserve"> to respond. Re</w:t>
      </w:r>
      <w:r w:rsidR="004B3DB9">
        <w:rPr>
          <w:rFonts w:cs="Times New Roman"/>
        </w:rPr>
        <w:t>trieval</w:t>
      </w:r>
      <w:r w:rsidR="003C40BA">
        <w:rPr>
          <w:rFonts w:cs="Times New Roman"/>
        </w:rPr>
        <w:t xml:space="preserve"> trials began with presentation of one of three cues (“Side”, “Question”, or “Odd/Even”). </w:t>
      </w:r>
      <w:proofErr w:type="gramStart"/>
      <w:r w:rsidR="003C40BA">
        <w:rPr>
          <w:rFonts w:cs="Times New Roman"/>
        </w:rPr>
        <w:t xml:space="preserve">After a 1000 </w:t>
      </w:r>
      <w:proofErr w:type="spellStart"/>
      <w:r w:rsidR="003C40BA">
        <w:rPr>
          <w:rFonts w:cs="Times New Roman"/>
        </w:rPr>
        <w:t>ms</w:t>
      </w:r>
      <w:proofErr w:type="spellEnd"/>
      <w:r w:rsidR="003C40BA">
        <w:rPr>
          <w:rFonts w:cs="Times New Roman"/>
        </w:rPr>
        <w:t xml:space="preserve"> delay, a word was pres</w:t>
      </w:r>
      <w:r w:rsidR="00895A7B">
        <w:rPr>
          <w:rFonts w:cs="Times New Roman"/>
        </w:rPr>
        <w:t>ented.</w:t>
      </w:r>
      <w:proofErr w:type="gramEnd"/>
      <w:r w:rsidR="00895A7B">
        <w:rPr>
          <w:rFonts w:cs="Times New Roman"/>
        </w:rPr>
        <w:t xml:space="preserve">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7397A802" w14:textId="77777777" w:rsidR="00A176D4" w:rsidRPr="008C6DC3" w:rsidRDefault="00A176D4" w:rsidP="00B61611">
      <w:pPr>
        <w:spacing w:line="480" w:lineRule="auto"/>
        <w:rPr>
          <w:rFonts w:cs="Times New Roman"/>
        </w:rPr>
      </w:pPr>
      <w:r>
        <w:rPr>
          <w:rFonts w:cs="Times New Roman"/>
          <w:i/>
        </w:rPr>
        <w:t>Figure 2</w:t>
      </w:r>
      <w:r>
        <w:rPr>
          <w:rFonts w:cs="Times New Roman"/>
        </w:rPr>
        <w:t>. Source memory (A) accuracy, (B</w:t>
      </w:r>
      <w:r w:rsidR="008C6DC3">
        <w:rPr>
          <w:rFonts w:cs="Times New Roman"/>
        </w:rPr>
        <w:t xml:space="preserve">, </w:t>
      </w:r>
      <w:r w:rsidR="008C6DC3">
        <w:rPr>
          <w:rFonts w:cs="Times New Roman"/>
          <w:i/>
        </w:rPr>
        <w:t>top</w:t>
      </w:r>
      <w:r>
        <w:rPr>
          <w:rFonts w:cs="Times New Roman"/>
        </w:rPr>
        <w:t>) confidence, and (</w:t>
      </w:r>
      <w:r w:rsidR="008C6DC3">
        <w:rPr>
          <w:rFonts w:cs="Times New Roman"/>
        </w:rPr>
        <w:t>B</w:t>
      </w:r>
      <w:r w:rsidR="008C6DC3">
        <w:rPr>
          <w:rFonts w:cs="Times New Roman"/>
          <w:i/>
        </w:rPr>
        <w:t>, bottom</w:t>
      </w:r>
      <w:r>
        <w:rPr>
          <w:rFonts w:cs="Times New Roman"/>
        </w:rPr>
        <w:t>) correct RT. Bar heights correspond to the mean, error bars = SEM.</w:t>
      </w:r>
      <w:r w:rsidR="008C6DC3">
        <w:rPr>
          <w:rFonts w:cs="Times New Roman"/>
        </w:rPr>
        <w:t xml:space="preserve"> Asterisks denote </w:t>
      </w:r>
      <w:r w:rsidR="008C6DC3">
        <w:rPr>
          <w:rFonts w:cs="Times New Roman"/>
          <w:i/>
        </w:rPr>
        <w:t>p</w:t>
      </w:r>
      <w:r w:rsidR="008C6DC3">
        <w:rPr>
          <w:rFonts w:cs="Times New Roman"/>
        </w:rPr>
        <w:t xml:space="preserve"> &lt; 0.05.</w:t>
      </w:r>
    </w:p>
    <w:p w14:paraId="1C154379" w14:textId="79B5EBBE" w:rsidR="007A3E6C"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a midline occipital electrode is displayed </w:t>
      </w:r>
      <w:proofErr w:type="gramStart"/>
      <w:r w:rsidR="007A3E6C">
        <w:rPr>
          <w:rFonts w:cs="Times New Roman"/>
        </w:rPr>
        <w:t xml:space="preserve">as this is where the late posterior negativity </w:t>
      </w:r>
      <w:r w:rsidR="00570AD2">
        <w:rPr>
          <w:rFonts w:cs="Times New Roman"/>
        </w:rPr>
        <w:t xml:space="preserve">(LPN) </w:t>
      </w:r>
      <w:r w:rsidR="007A3E6C">
        <w:rPr>
          <w:rFonts w:cs="Times New Roman"/>
        </w:rPr>
        <w:t>was maximal</w:t>
      </w:r>
      <w:proofErr w:type="gramEnd"/>
      <w:r w:rsidR="007A3E6C">
        <w:rPr>
          <w:rFonts w:cs="Times New Roman"/>
        </w:rPr>
        <w:t xml:space="preserve">. Gray shading </w:t>
      </w:r>
      <w:r w:rsidR="001A178B">
        <w:rPr>
          <w:rFonts w:cs="Times New Roman"/>
        </w:rPr>
        <w:t>demarcates</w:t>
      </w:r>
      <w:r w:rsidR="007A3E6C">
        <w:rPr>
          <w:rFonts w:cs="Times New Roman"/>
        </w:rPr>
        <w:t xml:space="preserve"> the </w:t>
      </w:r>
      <w:r w:rsidR="001A178B">
        <w:rPr>
          <w:rFonts w:cs="Times New Roman"/>
        </w:rPr>
        <w:t>parietal ERP associated with recollection</w:t>
      </w:r>
      <w:r w:rsidR="007A3E6C">
        <w:rPr>
          <w:rFonts w:cs="Times New Roman"/>
        </w:rPr>
        <w:t xml:space="preserve">. </w:t>
      </w:r>
      <w:r w:rsidR="00915C24">
        <w:rPr>
          <w:rFonts w:cs="Times New Roman"/>
        </w:rPr>
        <w:t xml:space="preserve">Asterisks </w:t>
      </w:r>
      <w:r w:rsidR="00393A84">
        <w:rPr>
          <w:rFonts w:cs="Times New Roman"/>
        </w:rPr>
        <w:t xml:space="preserve">indicate </w:t>
      </w:r>
      <w:r w:rsidR="007A3E6C">
        <w:rPr>
          <w:rFonts w:cs="Times New Roman"/>
        </w:rPr>
        <w:t xml:space="preserve">the reduction in </w:t>
      </w:r>
      <w:r w:rsidR="001A178B">
        <w:rPr>
          <w:rFonts w:cs="Times New Roman"/>
        </w:rPr>
        <w:t xml:space="preserve">parietal </w:t>
      </w:r>
      <w:r w:rsidR="007A3E6C">
        <w:rPr>
          <w:rFonts w:cs="Times New Roman"/>
        </w:rPr>
        <w:t xml:space="preserve">activity </w:t>
      </w:r>
      <w:r w:rsidR="001A178B">
        <w:rPr>
          <w:rFonts w:cs="Times New Roman"/>
        </w:rPr>
        <w:t>i</w:t>
      </w:r>
      <w:r w:rsidR="007A3E6C">
        <w:rPr>
          <w:rFonts w:cs="Times New Roman"/>
        </w:rPr>
        <w:t>n depressed adults.</w:t>
      </w:r>
    </w:p>
    <w:p w14:paraId="76CA49CD" w14:textId="613E9A71" w:rsidR="00A176D4" w:rsidRDefault="007A3E6C" w:rsidP="00B61611">
      <w:pPr>
        <w:spacing w:line="480" w:lineRule="auto"/>
        <w:rPr>
          <w:rFonts w:cs="Times New Roman"/>
        </w:rPr>
      </w:pPr>
      <w:r>
        <w:rPr>
          <w:rFonts w:cs="Times New Roman"/>
          <w:i/>
        </w:rPr>
        <w:t>Figure 4</w:t>
      </w:r>
      <w:r>
        <w:rPr>
          <w:rFonts w:cs="Times New Roman"/>
        </w:rPr>
        <w:t xml:space="preserve">. Topographies showing </w:t>
      </w:r>
      <w:r w:rsidR="00153CDB">
        <w:rPr>
          <w:rFonts w:cs="Times New Roman"/>
        </w:rPr>
        <w:t xml:space="preserve">activity elicited by Question and Side hits, with activity on correct </w:t>
      </w:r>
      <w:r>
        <w:rPr>
          <w:rFonts w:cs="Times New Roman"/>
        </w:rPr>
        <w:t xml:space="preserve">Odd/Even </w:t>
      </w:r>
      <w:r w:rsidR="00153CDB">
        <w:rPr>
          <w:rFonts w:cs="Times New Roman"/>
        </w:rPr>
        <w:t>trials subtracted out</w:t>
      </w:r>
      <w:r>
        <w:rPr>
          <w:rFonts w:cs="Times New Roman"/>
        </w:rPr>
        <w:t xml:space="preserve">. </w:t>
      </w:r>
      <w:r w:rsidR="00262CB4">
        <w:rPr>
          <w:rFonts w:cs="Times New Roman"/>
        </w:rPr>
        <w:t xml:space="preserve">Columns correspond to the three time windows analyzed (400-800, 800-1400, 1400-2000 </w:t>
      </w:r>
      <w:proofErr w:type="spellStart"/>
      <w:r w:rsidR="00262CB4">
        <w:rPr>
          <w:rFonts w:cs="Times New Roman"/>
        </w:rPr>
        <w:t>ms</w:t>
      </w:r>
      <w:proofErr w:type="spellEnd"/>
      <w:r w:rsidR="00262CB4">
        <w:rPr>
          <w:rFonts w:cs="Times New Roman"/>
        </w:rPr>
        <w:t xml:space="preserve">). </w:t>
      </w:r>
      <w:r w:rsidR="00153CDB">
        <w:rPr>
          <w:rFonts w:cs="Times New Roman"/>
        </w:rPr>
        <w:t>Electrodes in clusters associated with significant effects (within-group) are shown in white. Between-group comparisons revealed no differences.</w:t>
      </w:r>
    </w:p>
    <w:p w14:paraId="497E3D4D" w14:textId="0B3D9925" w:rsidR="005620AF" w:rsidRPr="005620AF" w:rsidRDefault="005620AF" w:rsidP="00B61611">
      <w:pPr>
        <w:spacing w:line="480" w:lineRule="auto"/>
        <w:rPr>
          <w:rFonts w:cs="Times New Roman"/>
        </w:rPr>
      </w:pPr>
      <w:r>
        <w:rPr>
          <w:rFonts w:cs="Times New Roman"/>
          <w:i/>
        </w:rPr>
        <w:t>Figure 5</w:t>
      </w:r>
      <w:r>
        <w:rPr>
          <w:rFonts w:cs="Times New Roman"/>
        </w:rPr>
        <w:t xml:space="preserve">. Results of the mass </w:t>
      </w:r>
      <w:proofErr w:type="spellStart"/>
      <w:r>
        <w:rPr>
          <w:rFonts w:cs="Times New Roman"/>
        </w:rPr>
        <w:t>univariate</w:t>
      </w:r>
      <w:proofErr w:type="spellEnd"/>
      <w:r>
        <w:rPr>
          <w:rFonts w:cs="Times New Roman"/>
        </w:rPr>
        <w:t xml:space="preserve"> analysis conducted on Question minus Side difference waves, sorted by group and encoding task. Columns correspond to the three time windows analyzed (400-800, 800-1400, 1400-2000 </w:t>
      </w:r>
      <w:proofErr w:type="spellStart"/>
      <w:r>
        <w:rPr>
          <w:rFonts w:cs="Times New Roman"/>
        </w:rPr>
        <w:t>ms</w:t>
      </w:r>
      <w:proofErr w:type="spellEnd"/>
      <w:r>
        <w:rPr>
          <w:rFonts w:cs="Times New Roman"/>
        </w:rPr>
        <w:t>).</w:t>
      </w:r>
      <w:r w:rsidR="00262CB4">
        <w:rPr>
          <w:rFonts w:cs="Times New Roman"/>
        </w:rPr>
        <w:t xml:space="preserve"> Electrodes in clusters associated with significant effects are shown in white.</w:t>
      </w:r>
      <w:r w:rsidR="00CE569A">
        <w:rPr>
          <w:rFonts w:cs="Times New Roman"/>
        </w:rPr>
        <w:t xml:space="preserve"> Paralleling the behavioral analyses, there were MDD &gt; control differences in response to words from the mobility but not the </w:t>
      </w:r>
      <w:proofErr w:type="spellStart"/>
      <w:r w:rsidR="00CE569A">
        <w:rPr>
          <w:rFonts w:cs="Times New Roman"/>
        </w:rPr>
        <w:t>animacy</w:t>
      </w:r>
      <w:proofErr w:type="spellEnd"/>
      <w:r w:rsidR="00CE569A">
        <w:rPr>
          <w:rFonts w:cs="Times New Roman"/>
        </w:rPr>
        <w:t xml:space="preserve"> task.</w:t>
      </w:r>
    </w:p>
    <w:sectPr w:rsidR="005620AF" w:rsidRPr="005620AF" w:rsidSect="006B271E">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615A3E" w14:textId="77777777" w:rsidR="00BF1513" w:rsidRDefault="00BF1513" w:rsidP="00722819">
      <w:r>
        <w:separator/>
      </w:r>
    </w:p>
  </w:endnote>
  <w:endnote w:type="continuationSeparator" w:id="0">
    <w:p w14:paraId="63FB0F7E" w14:textId="77777777" w:rsidR="00BF1513" w:rsidRDefault="00BF1513"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92D23" w14:textId="77777777" w:rsidR="00BF1513" w:rsidRDefault="00BF1513"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50B56138" w14:textId="77777777" w:rsidR="00BF1513" w:rsidRDefault="00BF1513"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C5F34" w14:textId="77777777" w:rsidR="00BF1513" w:rsidRDefault="00BF1513"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E21652">
      <w:rPr>
        <w:rStyle w:val="PageNumber"/>
        <w:rFonts w:ascii="Times New Roman" w:hAnsi="Times New Roman" w:cs="Times New Roman"/>
        <w:noProof/>
      </w:rPr>
      <w:t>21</w:t>
    </w:r>
    <w:r w:rsidRPr="003B342E">
      <w:rPr>
        <w:rStyle w:val="PageNumber"/>
        <w:rFonts w:ascii="Times New Roman" w:hAnsi="Times New Roman" w:cs="Times New Roman"/>
      </w:rPr>
      <w:fldChar w:fldCharType="end"/>
    </w:r>
  </w:p>
  <w:p w14:paraId="1B7D172C" w14:textId="77777777" w:rsidR="00BF1513" w:rsidRDefault="00BF1513"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028852" w14:textId="77777777" w:rsidR="00BF1513" w:rsidRDefault="00BF1513" w:rsidP="00722819">
      <w:r>
        <w:separator/>
      </w:r>
    </w:p>
  </w:footnote>
  <w:footnote w:type="continuationSeparator" w:id="0">
    <w:p w14:paraId="2379DAC0" w14:textId="77777777" w:rsidR="00BF1513" w:rsidRDefault="00BF1513"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53A46" w14:textId="77777777" w:rsidR="00BF1513" w:rsidRDefault="00BF1513">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1E7969DF" w14:textId="77777777" w:rsidR="00BF1513" w:rsidRDefault="00BF151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E742D" w14:textId="77777777" w:rsidR="00BF1513" w:rsidRPr="007D120A" w:rsidRDefault="00BF1513">
    <w:pPr>
      <w:pStyle w:val="Header"/>
      <w:rPr>
        <w:rFonts w:ascii="Times New Roman" w:hAnsi="Times New Roman" w:cs="Times New Roman"/>
      </w:rPr>
    </w:pPr>
    <w:r>
      <w:rPr>
        <w:rFonts w:ascii="Times New Roman" w:hAnsi="Times New Roman" w:cs="Times New Roman"/>
      </w:rPr>
      <w:t>DEPRESSION MODULATES SOURCE MEMORY</w:t>
    </w:r>
  </w:p>
  <w:p w14:paraId="630BB391" w14:textId="77777777" w:rsidR="00BF1513" w:rsidRPr="007D120A" w:rsidRDefault="00BF1513">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proofState w:spelling="clean" w:grammar="clean"/>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7EE7"/>
    <w:rsid w:val="00010FD4"/>
    <w:rsid w:val="000124FE"/>
    <w:rsid w:val="0001277B"/>
    <w:rsid w:val="00014DBF"/>
    <w:rsid w:val="00015DBC"/>
    <w:rsid w:val="00017AC8"/>
    <w:rsid w:val="00023794"/>
    <w:rsid w:val="00024B28"/>
    <w:rsid w:val="0002566D"/>
    <w:rsid w:val="0002617C"/>
    <w:rsid w:val="000303AF"/>
    <w:rsid w:val="00041EA1"/>
    <w:rsid w:val="000422CA"/>
    <w:rsid w:val="0004393E"/>
    <w:rsid w:val="00043C35"/>
    <w:rsid w:val="00043E84"/>
    <w:rsid w:val="000468D1"/>
    <w:rsid w:val="00050DCA"/>
    <w:rsid w:val="00053F42"/>
    <w:rsid w:val="0005619E"/>
    <w:rsid w:val="000604A2"/>
    <w:rsid w:val="000616C3"/>
    <w:rsid w:val="00065F0F"/>
    <w:rsid w:val="0007402B"/>
    <w:rsid w:val="0007422B"/>
    <w:rsid w:val="0007490E"/>
    <w:rsid w:val="00077991"/>
    <w:rsid w:val="000824C0"/>
    <w:rsid w:val="000848CC"/>
    <w:rsid w:val="0008587E"/>
    <w:rsid w:val="00090109"/>
    <w:rsid w:val="000931EA"/>
    <w:rsid w:val="0009524E"/>
    <w:rsid w:val="000957C9"/>
    <w:rsid w:val="00097A71"/>
    <w:rsid w:val="00097B8A"/>
    <w:rsid w:val="00097B9F"/>
    <w:rsid w:val="000A0B95"/>
    <w:rsid w:val="000A1B0B"/>
    <w:rsid w:val="000A2FD2"/>
    <w:rsid w:val="000A45C0"/>
    <w:rsid w:val="000A72C1"/>
    <w:rsid w:val="000B408E"/>
    <w:rsid w:val="000B5681"/>
    <w:rsid w:val="000C12BD"/>
    <w:rsid w:val="000C4892"/>
    <w:rsid w:val="000C51A9"/>
    <w:rsid w:val="000C5A45"/>
    <w:rsid w:val="000D2F13"/>
    <w:rsid w:val="000D447B"/>
    <w:rsid w:val="000E1750"/>
    <w:rsid w:val="000E330E"/>
    <w:rsid w:val="000E55CA"/>
    <w:rsid w:val="000E6E9A"/>
    <w:rsid w:val="000E7FC5"/>
    <w:rsid w:val="000F284E"/>
    <w:rsid w:val="000F7235"/>
    <w:rsid w:val="000F7398"/>
    <w:rsid w:val="000F790D"/>
    <w:rsid w:val="0010497D"/>
    <w:rsid w:val="001104FF"/>
    <w:rsid w:val="00110762"/>
    <w:rsid w:val="00111B2B"/>
    <w:rsid w:val="00117A9B"/>
    <w:rsid w:val="00122991"/>
    <w:rsid w:val="00125DA2"/>
    <w:rsid w:val="00126F24"/>
    <w:rsid w:val="00131DB6"/>
    <w:rsid w:val="00135F4D"/>
    <w:rsid w:val="00137BD9"/>
    <w:rsid w:val="00137E1A"/>
    <w:rsid w:val="00146D7C"/>
    <w:rsid w:val="001519E4"/>
    <w:rsid w:val="00151C23"/>
    <w:rsid w:val="00153CDB"/>
    <w:rsid w:val="00154419"/>
    <w:rsid w:val="00156D22"/>
    <w:rsid w:val="0016481B"/>
    <w:rsid w:val="0016740F"/>
    <w:rsid w:val="00176276"/>
    <w:rsid w:val="0018057E"/>
    <w:rsid w:val="00182C85"/>
    <w:rsid w:val="001841B0"/>
    <w:rsid w:val="00187B75"/>
    <w:rsid w:val="0019014C"/>
    <w:rsid w:val="00190EAC"/>
    <w:rsid w:val="00192F0C"/>
    <w:rsid w:val="0019301A"/>
    <w:rsid w:val="001A178B"/>
    <w:rsid w:val="001A23AA"/>
    <w:rsid w:val="001B17DA"/>
    <w:rsid w:val="001B2CC6"/>
    <w:rsid w:val="001B3269"/>
    <w:rsid w:val="001B3C5D"/>
    <w:rsid w:val="001B696C"/>
    <w:rsid w:val="001C0969"/>
    <w:rsid w:val="001C1034"/>
    <w:rsid w:val="001C247D"/>
    <w:rsid w:val="001C24B5"/>
    <w:rsid w:val="001D4748"/>
    <w:rsid w:val="001D4FA4"/>
    <w:rsid w:val="001D6CA3"/>
    <w:rsid w:val="001E07A3"/>
    <w:rsid w:val="001E3F89"/>
    <w:rsid w:val="001E7F99"/>
    <w:rsid w:val="001F1304"/>
    <w:rsid w:val="001F1E2E"/>
    <w:rsid w:val="001F5235"/>
    <w:rsid w:val="001F7A1A"/>
    <w:rsid w:val="002003D0"/>
    <w:rsid w:val="00201338"/>
    <w:rsid w:val="00202753"/>
    <w:rsid w:val="00203449"/>
    <w:rsid w:val="00204800"/>
    <w:rsid w:val="002051E3"/>
    <w:rsid w:val="002058F8"/>
    <w:rsid w:val="00206FA2"/>
    <w:rsid w:val="002101AF"/>
    <w:rsid w:val="00210373"/>
    <w:rsid w:val="00211FD3"/>
    <w:rsid w:val="00212042"/>
    <w:rsid w:val="002142E0"/>
    <w:rsid w:val="00214493"/>
    <w:rsid w:val="00214EAF"/>
    <w:rsid w:val="00215B94"/>
    <w:rsid w:val="00215CDE"/>
    <w:rsid w:val="0022141A"/>
    <w:rsid w:val="0022228C"/>
    <w:rsid w:val="002228CD"/>
    <w:rsid w:val="00224B73"/>
    <w:rsid w:val="0023199E"/>
    <w:rsid w:val="002329C3"/>
    <w:rsid w:val="00233F7F"/>
    <w:rsid w:val="00234C1D"/>
    <w:rsid w:val="0023738B"/>
    <w:rsid w:val="002402AB"/>
    <w:rsid w:val="00240DFE"/>
    <w:rsid w:val="002430BF"/>
    <w:rsid w:val="00244832"/>
    <w:rsid w:val="00244F60"/>
    <w:rsid w:val="002544FE"/>
    <w:rsid w:val="00254AE6"/>
    <w:rsid w:val="002556E7"/>
    <w:rsid w:val="00255AA4"/>
    <w:rsid w:val="00257F98"/>
    <w:rsid w:val="0026267C"/>
    <w:rsid w:val="00262864"/>
    <w:rsid w:val="00262CB4"/>
    <w:rsid w:val="00270902"/>
    <w:rsid w:val="00273E96"/>
    <w:rsid w:val="002775DD"/>
    <w:rsid w:val="00277B24"/>
    <w:rsid w:val="00283750"/>
    <w:rsid w:val="00284FCF"/>
    <w:rsid w:val="00290014"/>
    <w:rsid w:val="0029576E"/>
    <w:rsid w:val="0029650C"/>
    <w:rsid w:val="002A364E"/>
    <w:rsid w:val="002A597C"/>
    <w:rsid w:val="002B0CD6"/>
    <w:rsid w:val="002B42DF"/>
    <w:rsid w:val="002C2B03"/>
    <w:rsid w:val="002C37C7"/>
    <w:rsid w:val="002C53AB"/>
    <w:rsid w:val="002D79BC"/>
    <w:rsid w:val="002E0C39"/>
    <w:rsid w:val="002E4C60"/>
    <w:rsid w:val="002E63F0"/>
    <w:rsid w:val="002F3005"/>
    <w:rsid w:val="003018BE"/>
    <w:rsid w:val="00303810"/>
    <w:rsid w:val="003038E8"/>
    <w:rsid w:val="00306CC7"/>
    <w:rsid w:val="00306E53"/>
    <w:rsid w:val="003111A1"/>
    <w:rsid w:val="003207DF"/>
    <w:rsid w:val="00321230"/>
    <w:rsid w:val="003223A2"/>
    <w:rsid w:val="003318BE"/>
    <w:rsid w:val="0033552C"/>
    <w:rsid w:val="00340549"/>
    <w:rsid w:val="00346400"/>
    <w:rsid w:val="00346C93"/>
    <w:rsid w:val="003470A2"/>
    <w:rsid w:val="00350ECB"/>
    <w:rsid w:val="00355281"/>
    <w:rsid w:val="0036085D"/>
    <w:rsid w:val="00362FF9"/>
    <w:rsid w:val="003654D8"/>
    <w:rsid w:val="00367ACE"/>
    <w:rsid w:val="00370F2D"/>
    <w:rsid w:val="00371A16"/>
    <w:rsid w:val="00372FBA"/>
    <w:rsid w:val="003752B6"/>
    <w:rsid w:val="00376488"/>
    <w:rsid w:val="00376871"/>
    <w:rsid w:val="00376924"/>
    <w:rsid w:val="00377608"/>
    <w:rsid w:val="00377F20"/>
    <w:rsid w:val="00380C21"/>
    <w:rsid w:val="00383964"/>
    <w:rsid w:val="00392228"/>
    <w:rsid w:val="00392636"/>
    <w:rsid w:val="00392D47"/>
    <w:rsid w:val="00393A84"/>
    <w:rsid w:val="00395FCD"/>
    <w:rsid w:val="00396B11"/>
    <w:rsid w:val="003973F0"/>
    <w:rsid w:val="00397FEE"/>
    <w:rsid w:val="003A1087"/>
    <w:rsid w:val="003A1C5F"/>
    <w:rsid w:val="003A238D"/>
    <w:rsid w:val="003B0291"/>
    <w:rsid w:val="003B02C0"/>
    <w:rsid w:val="003B0989"/>
    <w:rsid w:val="003B342E"/>
    <w:rsid w:val="003B5693"/>
    <w:rsid w:val="003B6C8A"/>
    <w:rsid w:val="003B7060"/>
    <w:rsid w:val="003B78C5"/>
    <w:rsid w:val="003C0755"/>
    <w:rsid w:val="003C2825"/>
    <w:rsid w:val="003C40BA"/>
    <w:rsid w:val="003C6ACA"/>
    <w:rsid w:val="003D13A9"/>
    <w:rsid w:val="003D5015"/>
    <w:rsid w:val="003D5509"/>
    <w:rsid w:val="003D7335"/>
    <w:rsid w:val="003D7E8B"/>
    <w:rsid w:val="003E011E"/>
    <w:rsid w:val="003F0C66"/>
    <w:rsid w:val="003F31BE"/>
    <w:rsid w:val="003F3DEE"/>
    <w:rsid w:val="003F6352"/>
    <w:rsid w:val="0040161C"/>
    <w:rsid w:val="0040230E"/>
    <w:rsid w:val="00402470"/>
    <w:rsid w:val="0040521E"/>
    <w:rsid w:val="00411B58"/>
    <w:rsid w:val="00411FA3"/>
    <w:rsid w:val="0041226A"/>
    <w:rsid w:val="00415935"/>
    <w:rsid w:val="00430774"/>
    <w:rsid w:val="0043404F"/>
    <w:rsid w:val="0043414A"/>
    <w:rsid w:val="00440B18"/>
    <w:rsid w:val="00440F32"/>
    <w:rsid w:val="00441DB2"/>
    <w:rsid w:val="004438E3"/>
    <w:rsid w:val="0045143A"/>
    <w:rsid w:val="00451799"/>
    <w:rsid w:val="0045298A"/>
    <w:rsid w:val="00453013"/>
    <w:rsid w:val="004572CE"/>
    <w:rsid w:val="0046251A"/>
    <w:rsid w:val="00464F91"/>
    <w:rsid w:val="004665F9"/>
    <w:rsid w:val="00467DA5"/>
    <w:rsid w:val="004720A7"/>
    <w:rsid w:val="004748DA"/>
    <w:rsid w:val="004749F7"/>
    <w:rsid w:val="00475DE7"/>
    <w:rsid w:val="00480244"/>
    <w:rsid w:val="00481B10"/>
    <w:rsid w:val="0049169D"/>
    <w:rsid w:val="00491FF4"/>
    <w:rsid w:val="00495B3C"/>
    <w:rsid w:val="004A0ACD"/>
    <w:rsid w:val="004A3D2A"/>
    <w:rsid w:val="004A4831"/>
    <w:rsid w:val="004A7C85"/>
    <w:rsid w:val="004B2E23"/>
    <w:rsid w:val="004B3DB9"/>
    <w:rsid w:val="004B4FD1"/>
    <w:rsid w:val="004C0638"/>
    <w:rsid w:val="004C217C"/>
    <w:rsid w:val="004C43CC"/>
    <w:rsid w:val="004D2359"/>
    <w:rsid w:val="004D35A5"/>
    <w:rsid w:val="004D38BF"/>
    <w:rsid w:val="004D5625"/>
    <w:rsid w:val="004E79F3"/>
    <w:rsid w:val="004F1A81"/>
    <w:rsid w:val="004F2C22"/>
    <w:rsid w:val="0050255F"/>
    <w:rsid w:val="00506985"/>
    <w:rsid w:val="00507588"/>
    <w:rsid w:val="005078E0"/>
    <w:rsid w:val="005139B6"/>
    <w:rsid w:val="005164A7"/>
    <w:rsid w:val="005227A4"/>
    <w:rsid w:val="00526E37"/>
    <w:rsid w:val="00527445"/>
    <w:rsid w:val="00532194"/>
    <w:rsid w:val="00533DD6"/>
    <w:rsid w:val="00534271"/>
    <w:rsid w:val="005350D8"/>
    <w:rsid w:val="0053720E"/>
    <w:rsid w:val="00540DFC"/>
    <w:rsid w:val="005422CC"/>
    <w:rsid w:val="00542BC4"/>
    <w:rsid w:val="0054777E"/>
    <w:rsid w:val="00550101"/>
    <w:rsid w:val="005504E1"/>
    <w:rsid w:val="00551BDC"/>
    <w:rsid w:val="00552795"/>
    <w:rsid w:val="005539C8"/>
    <w:rsid w:val="005577AC"/>
    <w:rsid w:val="0056023A"/>
    <w:rsid w:val="005620AF"/>
    <w:rsid w:val="00570AD2"/>
    <w:rsid w:val="00571292"/>
    <w:rsid w:val="00571641"/>
    <w:rsid w:val="005738CE"/>
    <w:rsid w:val="00573DF3"/>
    <w:rsid w:val="00577A14"/>
    <w:rsid w:val="00582200"/>
    <w:rsid w:val="00584F98"/>
    <w:rsid w:val="005875CE"/>
    <w:rsid w:val="00595663"/>
    <w:rsid w:val="00595D66"/>
    <w:rsid w:val="005A0107"/>
    <w:rsid w:val="005A0C1F"/>
    <w:rsid w:val="005A2DCF"/>
    <w:rsid w:val="005A62CC"/>
    <w:rsid w:val="005A6E36"/>
    <w:rsid w:val="005B07CC"/>
    <w:rsid w:val="005B0D1E"/>
    <w:rsid w:val="005B15CD"/>
    <w:rsid w:val="005B28F4"/>
    <w:rsid w:val="005B3898"/>
    <w:rsid w:val="005B5E97"/>
    <w:rsid w:val="005C03FD"/>
    <w:rsid w:val="005C20F5"/>
    <w:rsid w:val="005C30F1"/>
    <w:rsid w:val="005C7120"/>
    <w:rsid w:val="005C7551"/>
    <w:rsid w:val="005D159C"/>
    <w:rsid w:val="005D4AA9"/>
    <w:rsid w:val="005D61CA"/>
    <w:rsid w:val="005E0E84"/>
    <w:rsid w:val="005E1062"/>
    <w:rsid w:val="005E2BA9"/>
    <w:rsid w:val="005E4F93"/>
    <w:rsid w:val="005E58BA"/>
    <w:rsid w:val="005F1E78"/>
    <w:rsid w:val="005F20E1"/>
    <w:rsid w:val="005F3563"/>
    <w:rsid w:val="005F5275"/>
    <w:rsid w:val="005F7922"/>
    <w:rsid w:val="00601038"/>
    <w:rsid w:val="00601D03"/>
    <w:rsid w:val="00601E69"/>
    <w:rsid w:val="00602F08"/>
    <w:rsid w:val="006051FC"/>
    <w:rsid w:val="006218D1"/>
    <w:rsid w:val="00622504"/>
    <w:rsid w:val="00622DCC"/>
    <w:rsid w:val="006239C9"/>
    <w:rsid w:val="00623F8D"/>
    <w:rsid w:val="0062463C"/>
    <w:rsid w:val="006250A5"/>
    <w:rsid w:val="00625C43"/>
    <w:rsid w:val="006265B2"/>
    <w:rsid w:val="00630A92"/>
    <w:rsid w:val="00630E41"/>
    <w:rsid w:val="00631BBC"/>
    <w:rsid w:val="00632AE2"/>
    <w:rsid w:val="00633E95"/>
    <w:rsid w:val="00634B0D"/>
    <w:rsid w:val="00634E2E"/>
    <w:rsid w:val="006414C1"/>
    <w:rsid w:val="00643475"/>
    <w:rsid w:val="00644AE8"/>
    <w:rsid w:val="00644E94"/>
    <w:rsid w:val="00651543"/>
    <w:rsid w:val="006542AA"/>
    <w:rsid w:val="006560C8"/>
    <w:rsid w:val="00657C50"/>
    <w:rsid w:val="00660445"/>
    <w:rsid w:val="006637A2"/>
    <w:rsid w:val="0066385C"/>
    <w:rsid w:val="00664C8A"/>
    <w:rsid w:val="00664FFB"/>
    <w:rsid w:val="006665AF"/>
    <w:rsid w:val="0067070B"/>
    <w:rsid w:val="00673C6D"/>
    <w:rsid w:val="006770AF"/>
    <w:rsid w:val="00681462"/>
    <w:rsid w:val="006846C6"/>
    <w:rsid w:val="00685553"/>
    <w:rsid w:val="00685F59"/>
    <w:rsid w:val="00690AA6"/>
    <w:rsid w:val="0069495B"/>
    <w:rsid w:val="006A111F"/>
    <w:rsid w:val="006A49CD"/>
    <w:rsid w:val="006A5001"/>
    <w:rsid w:val="006A5058"/>
    <w:rsid w:val="006B1919"/>
    <w:rsid w:val="006B271E"/>
    <w:rsid w:val="006B3026"/>
    <w:rsid w:val="006B3EB1"/>
    <w:rsid w:val="006B525E"/>
    <w:rsid w:val="006B61CD"/>
    <w:rsid w:val="006B69AC"/>
    <w:rsid w:val="006B6D61"/>
    <w:rsid w:val="006B75B4"/>
    <w:rsid w:val="006C31C2"/>
    <w:rsid w:val="006C39AD"/>
    <w:rsid w:val="006C3B25"/>
    <w:rsid w:val="006C4BC6"/>
    <w:rsid w:val="006C5962"/>
    <w:rsid w:val="006C5EA3"/>
    <w:rsid w:val="006C5F06"/>
    <w:rsid w:val="006C7EC2"/>
    <w:rsid w:val="006C7FA1"/>
    <w:rsid w:val="006D14F3"/>
    <w:rsid w:val="006D5DB6"/>
    <w:rsid w:val="006D714C"/>
    <w:rsid w:val="006D7661"/>
    <w:rsid w:val="006E1B14"/>
    <w:rsid w:val="006E2EBF"/>
    <w:rsid w:val="006E4871"/>
    <w:rsid w:val="006E4FFC"/>
    <w:rsid w:val="006E6345"/>
    <w:rsid w:val="006E7ED6"/>
    <w:rsid w:val="006F2228"/>
    <w:rsid w:val="00701FCE"/>
    <w:rsid w:val="00702C67"/>
    <w:rsid w:val="0070450A"/>
    <w:rsid w:val="00706058"/>
    <w:rsid w:val="0071224E"/>
    <w:rsid w:val="00715BE5"/>
    <w:rsid w:val="00721206"/>
    <w:rsid w:val="00722819"/>
    <w:rsid w:val="007234E0"/>
    <w:rsid w:val="007313C2"/>
    <w:rsid w:val="00733208"/>
    <w:rsid w:val="00733E52"/>
    <w:rsid w:val="00734E58"/>
    <w:rsid w:val="00737EA6"/>
    <w:rsid w:val="00742E33"/>
    <w:rsid w:val="007430D2"/>
    <w:rsid w:val="00746190"/>
    <w:rsid w:val="00752AC3"/>
    <w:rsid w:val="00760E48"/>
    <w:rsid w:val="0076231C"/>
    <w:rsid w:val="00763E12"/>
    <w:rsid w:val="0076566E"/>
    <w:rsid w:val="007668FA"/>
    <w:rsid w:val="00767091"/>
    <w:rsid w:val="00770CFD"/>
    <w:rsid w:val="00771381"/>
    <w:rsid w:val="00774EAC"/>
    <w:rsid w:val="00784557"/>
    <w:rsid w:val="00790B88"/>
    <w:rsid w:val="00795C46"/>
    <w:rsid w:val="007A1321"/>
    <w:rsid w:val="007A1B09"/>
    <w:rsid w:val="007A2E63"/>
    <w:rsid w:val="007A3E6C"/>
    <w:rsid w:val="007A603F"/>
    <w:rsid w:val="007A6F2A"/>
    <w:rsid w:val="007B0550"/>
    <w:rsid w:val="007B3E29"/>
    <w:rsid w:val="007C0B1C"/>
    <w:rsid w:val="007C1338"/>
    <w:rsid w:val="007C1646"/>
    <w:rsid w:val="007D120A"/>
    <w:rsid w:val="007D73C7"/>
    <w:rsid w:val="007F08CD"/>
    <w:rsid w:val="007F0AB5"/>
    <w:rsid w:val="007F10C2"/>
    <w:rsid w:val="007F51A9"/>
    <w:rsid w:val="007F77DD"/>
    <w:rsid w:val="00802F52"/>
    <w:rsid w:val="0080655E"/>
    <w:rsid w:val="00813ADC"/>
    <w:rsid w:val="008149E4"/>
    <w:rsid w:val="00815059"/>
    <w:rsid w:val="008215BE"/>
    <w:rsid w:val="00822523"/>
    <w:rsid w:val="008247B4"/>
    <w:rsid w:val="008326D2"/>
    <w:rsid w:val="0083298E"/>
    <w:rsid w:val="00832E5F"/>
    <w:rsid w:val="008351EA"/>
    <w:rsid w:val="00840247"/>
    <w:rsid w:val="0084091B"/>
    <w:rsid w:val="00840CA2"/>
    <w:rsid w:val="00841070"/>
    <w:rsid w:val="00841650"/>
    <w:rsid w:val="00842626"/>
    <w:rsid w:val="00846B43"/>
    <w:rsid w:val="00850179"/>
    <w:rsid w:val="0085704F"/>
    <w:rsid w:val="0086063F"/>
    <w:rsid w:val="0086182A"/>
    <w:rsid w:val="00861B03"/>
    <w:rsid w:val="00867935"/>
    <w:rsid w:val="0087062F"/>
    <w:rsid w:val="00873259"/>
    <w:rsid w:val="00874C38"/>
    <w:rsid w:val="00876795"/>
    <w:rsid w:val="0087692D"/>
    <w:rsid w:val="0088016C"/>
    <w:rsid w:val="00883978"/>
    <w:rsid w:val="00883990"/>
    <w:rsid w:val="00884839"/>
    <w:rsid w:val="008858DA"/>
    <w:rsid w:val="008875C6"/>
    <w:rsid w:val="0089156E"/>
    <w:rsid w:val="00894254"/>
    <w:rsid w:val="00895A7B"/>
    <w:rsid w:val="00895A9C"/>
    <w:rsid w:val="008A2483"/>
    <w:rsid w:val="008A502E"/>
    <w:rsid w:val="008B2FE9"/>
    <w:rsid w:val="008B3C12"/>
    <w:rsid w:val="008B5FF9"/>
    <w:rsid w:val="008B71D1"/>
    <w:rsid w:val="008C0E63"/>
    <w:rsid w:val="008C6C26"/>
    <w:rsid w:val="008C6DC3"/>
    <w:rsid w:val="008D5E6C"/>
    <w:rsid w:val="008D7963"/>
    <w:rsid w:val="008E377C"/>
    <w:rsid w:val="008E5504"/>
    <w:rsid w:val="008E7234"/>
    <w:rsid w:val="008F562B"/>
    <w:rsid w:val="0090047B"/>
    <w:rsid w:val="009019B7"/>
    <w:rsid w:val="00902E04"/>
    <w:rsid w:val="00904CB9"/>
    <w:rsid w:val="00906DEA"/>
    <w:rsid w:val="00906F0B"/>
    <w:rsid w:val="00906F83"/>
    <w:rsid w:val="00910CBA"/>
    <w:rsid w:val="0091545E"/>
    <w:rsid w:val="00915C24"/>
    <w:rsid w:val="00915F42"/>
    <w:rsid w:val="009174DF"/>
    <w:rsid w:val="00923D75"/>
    <w:rsid w:val="009259E6"/>
    <w:rsid w:val="0092751C"/>
    <w:rsid w:val="009305E6"/>
    <w:rsid w:val="009318F8"/>
    <w:rsid w:val="00933E5B"/>
    <w:rsid w:val="009418E3"/>
    <w:rsid w:val="00946F40"/>
    <w:rsid w:val="00947C05"/>
    <w:rsid w:val="00950517"/>
    <w:rsid w:val="00952341"/>
    <w:rsid w:val="00953FFA"/>
    <w:rsid w:val="00964A0A"/>
    <w:rsid w:val="00965B40"/>
    <w:rsid w:val="00967967"/>
    <w:rsid w:val="00971979"/>
    <w:rsid w:val="009729E1"/>
    <w:rsid w:val="00973E69"/>
    <w:rsid w:val="00984134"/>
    <w:rsid w:val="0098474D"/>
    <w:rsid w:val="00985265"/>
    <w:rsid w:val="00986C27"/>
    <w:rsid w:val="009908C5"/>
    <w:rsid w:val="00990973"/>
    <w:rsid w:val="00994C56"/>
    <w:rsid w:val="009960BC"/>
    <w:rsid w:val="009964DA"/>
    <w:rsid w:val="009A49B3"/>
    <w:rsid w:val="009A79F9"/>
    <w:rsid w:val="009B391A"/>
    <w:rsid w:val="009B654B"/>
    <w:rsid w:val="009B7363"/>
    <w:rsid w:val="009C151C"/>
    <w:rsid w:val="009D0305"/>
    <w:rsid w:val="009D2407"/>
    <w:rsid w:val="009D4E9A"/>
    <w:rsid w:val="009D5E71"/>
    <w:rsid w:val="009D61F4"/>
    <w:rsid w:val="009E0939"/>
    <w:rsid w:val="009E1600"/>
    <w:rsid w:val="009E330C"/>
    <w:rsid w:val="009E4720"/>
    <w:rsid w:val="009E667C"/>
    <w:rsid w:val="009E7FC8"/>
    <w:rsid w:val="009F2F6C"/>
    <w:rsid w:val="00A0076D"/>
    <w:rsid w:val="00A0448D"/>
    <w:rsid w:val="00A04C7A"/>
    <w:rsid w:val="00A06215"/>
    <w:rsid w:val="00A068B2"/>
    <w:rsid w:val="00A13D80"/>
    <w:rsid w:val="00A176D4"/>
    <w:rsid w:val="00A24B48"/>
    <w:rsid w:val="00A264BD"/>
    <w:rsid w:val="00A36CF7"/>
    <w:rsid w:val="00A41D1C"/>
    <w:rsid w:val="00A4246E"/>
    <w:rsid w:val="00A43C0F"/>
    <w:rsid w:val="00A44F1C"/>
    <w:rsid w:val="00A52025"/>
    <w:rsid w:val="00A54A37"/>
    <w:rsid w:val="00A55C19"/>
    <w:rsid w:val="00A57B0F"/>
    <w:rsid w:val="00A659CC"/>
    <w:rsid w:val="00A67E36"/>
    <w:rsid w:val="00A70AF1"/>
    <w:rsid w:val="00A743A7"/>
    <w:rsid w:val="00A750C8"/>
    <w:rsid w:val="00A75245"/>
    <w:rsid w:val="00A8083D"/>
    <w:rsid w:val="00A80C75"/>
    <w:rsid w:val="00A82D5F"/>
    <w:rsid w:val="00A867A1"/>
    <w:rsid w:val="00A91167"/>
    <w:rsid w:val="00A923A4"/>
    <w:rsid w:val="00A97CEE"/>
    <w:rsid w:val="00A97DBD"/>
    <w:rsid w:val="00AA439B"/>
    <w:rsid w:val="00AA7FEC"/>
    <w:rsid w:val="00AB18D6"/>
    <w:rsid w:val="00AB3F4C"/>
    <w:rsid w:val="00AB663E"/>
    <w:rsid w:val="00AB66BA"/>
    <w:rsid w:val="00AB7778"/>
    <w:rsid w:val="00AC02FC"/>
    <w:rsid w:val="00AC0DF0"/>
    <w:rsid w:val="00AC15D9"/>
    <w:rsid w:val="00AC1F7E"/>
    <w:rsid w:val="00AC77D7"/>
    <w:rsid w:val="00AC7D07"/>
    <w:rsid w:val="00AD08CE"/>
    <w:rsid w:val="00AD0922"/>
    <w:rsid w:val="00AD1307"/>
    <w:rsid w:val="00AD33A1"/>
    <w:rsid w:val="00AE3687"/>
    <w:rsid w:val="00AE5B3E"/>
    <w:rsid w:val="00AE707D"/>
    <w:rsid w:val="00AF2AD0"/>
    <w:rsid w:val="00AF5849"/>
    <w:rsid w:val="00AF5E82"/>
    <w:rsid w:val="00AF5FAC"/>
    <w:rsid w:val="00AF7858"/>
    <w:rsid w:val="00B04E18"/>
    <w:rsid w:val="00B06E40"/>
    <w:rsid w:val="00B073EF"/>
    <w:rsid w:val="00B112A4"/>
    <w:rsid w:val="00B13A3C"/>
    <w:rsid w:val="00B13B11"/>
    <w:rsid w:val="00B14986"/>
    <w:rsid w:val="00B21FF5"/>
    <w:rsid w:val="00B25359"/>
    <w:rsid w:val="00B26AAD"/>
    <w:rsid w:val="00B32ED7"/>
    <w:rsid w:val="00B35BC3"/>
    <w:rsid w:val="00B35C1B"/>
    <w:rsid w:val="00B376F0"/>
    <w:rsid w:val="00B408E5"/>
    <w:rsid w:val="00B40A5B"/>
    <w:rsid w:val="00B40ABB"/>
    <w:rsid w:val="00B40F43"/>
    <w:rsid w:val="00B429F0"/>
    <w:rsid w:val="00B43A5B"/>
    <w:rsid w:val="00B44879"/>
    <w:rsid w:val="00B46A3C"/>
    <w:rsid w:val="00B55E4D"/>
    <w:rsid w:val="00B57B8F"/>
    <w:rsid w:val="00B609F8"/>
    <w:rsid w:val="00B60A13"/>
    <w:rsid w:val="00B60E93"/>
    <w:rsid w:val="00B61611"/>
    <w:rsid w:val="00B633EE"/>
    <w:rsid w:val="00B76564"/>
    <w:rsid w:val="00B8185E"/>
    <w:rsid w:val="00B81CC3"/>
    <w:rsid w:val="00B8301F"/>
    <w:rsid w:val="00B877FE"/>
    <w:rsid w:val="00B87C4A"/>
    <w:rsid w:val="00B9226A"/>
    <w:rsid w:val="00B93028"/>
    <w:rsid w:val="00B94F2F"/>
    <w:rsid w:val="00B97C37"/>
    <w:rsid w:val="00BA1FE6"/>
    <w:rsid w:val="00BA4396"/>
    <w:rsid w:val="00BB5845"/>
    <w:rsid w:val="00BB6D64"/>
    <w:rsid w:val="00BB722D"/>
    <w:rsid w:val="00BC32E8"/>
    <w:rsid w:val="00BC450B"/>
    <w:rsid w:val="00BC608E"/>
    <w:rsid w:val="00BD0452"/>
    <w:rsid w:val="00BE12ED"/>
    <w:rsid w:val="00BE174A"/>
    <w:rsid w:val="00BE77A2"/>
    <w:rsid w:val="00BF1513"/>
    <w:rsid w:val="00BF1C18"/>
    <w:rsid w:val="00BF3B29"/>
    <w:rsid w:val="00BF53AC"/>
    <w:rsid w:val="00BF5D86"/>
    <w:rsid w:val="00BF659F"/>
    <w:rsid w:val="00BF6F62"/>
    <w:rsid w:val="00BF70C8"/>
    <w:rsid w:val="00C04835"/>
    <w:rsid w:val="00C073DE"/>
    <w:rsid w:val="00C14C9A"/>
    <w:rsid w:val="00C16210"/>
    <w:rsid w:val="00C16701"/>
    <w:rsid w:val="00C17CE1"/>
    <w:rsid w:val="00C17D0D"/>
    <w:rsid w:val="00C17D91"/>
    <w:rsid w:val="00C2637D"/>
    <w:rsid w:val="00C32959"/>
    <w:rsid w:val="00C3325E"/>
    <w:rsid w:val="00C339C5"/>
    <w:rsid w:val="00C40BDF"/>
    <w:rsid w:val="00C41408"/>
    <w:rsid w:val="00C41E3F"/>
    <w:rsid w:val="00C42FAC"/>
    <w:rsid w:val="00C42FFE"/>
    <w:rsid w:val="00C545DC"/>
    <w:rsid w:val="00C546D9"/>
    <w:rsid w:val="00C56CFB"/>
    <w:rsid w:val="00C623F4"/>
    <w:rsid w:val="00C6382D"/>
    <w:rsid w:val="00C64BFA"/>
    <w:rsid w:val="00C67B72"/>
    <w:rsid w:val="00C702AA"/>
    <w:rsid w:val="00C7071A"/>
    <w:rsid w:val="00C71F35"/>
    <w:rsid w:val="00C75AEF"/>
    <w:rsid w:val="00C8090E"/>
    <w:rsid w:val="00C82AF4"/>
    <w:rsid w:val="00C84EA4"/>
    <w:rsid w:val="00C8691B"/>
    <w:rsid w:val="00C90E95"/>
    <w:rsid w:val="00C9112C"/>
    <w:rsid w:val="00C96F3E"/>
    <w:rsid w:val="00CA0BF2"/>
    <w:rsid w:val="00CA2A12"/>
    <w:rsid w:val="00CA4FC4"/>
    <w:rsid w:val="00CA670E"/>
    <w:rsid w:val="00CA709C"/>
    <w:rsid w:val="00CB03D9"/>
    <w:rsid w:val="00CC0909"/>
    <w:rsid w:val="00CC0CB4"/>
    <w:rsid w:val="00CC2B1B"/>
    <w:rsid w:val="00CC318C"/>
    <w:rsid w:val="00CC4E3D"/>
    <w:rsid w:val="00CC6BA1"/>
    <w:rsid w:val="00CC6F0E"/>
    <w:rsid w:val="00CC7B64"/>
    <w:rsid w:val="00CD52A7"/>
    <w:rsid w:val="00CD5A8C"/>
    <w:rsid w:val="00CD62FD"/>
    <w:rsid w:val="00CE381D"/>
    <w:rsid w:val="00CE5684"/>
    <w:rsid w:val="00CE569A"/>
    <w:rsid w:val="00CE7356"/>
    <w:rsid w:val="00CF3067"/>
    <w:rsid w:val="00CF41E5"/>
    <w:rsid w:val="00CF43E8"/>
    <w:rsid w:val="00CF4DA4"/>
    <w:rsid w:val="00D020B3"/>
    <w:rsid w:val="00D020D9"/>
    <w:rsid w:val="00D02C34"/>
    <w:rsid w:val="00D03751"/>
    <w:rsid w:val="00D04C5E"/>
    <w:rsid w:val="00D05C08"/>
    <w:rsid w:val="00D0740B"/>
    <w:rsid w:val="00D11321"/>
    <w:rsid w:val="00D14124"/>
    <w:rsid w:val="00D17E32"/>
    <w:rsid w:val="00D21A24"/>
    <w:rsid w:val="00D22819"/>
    <w:rsid w:val="00D2468F"/>
    <w:rsid w:val="00D269F6"/>
    <w:rsid w:val="00D27C0B"/>
    <w:rsid w:val="00D3293B"/>
    <w:rsid w:val="00D33081"/>
    <w:rsid w:val="00D35D2C"/>
    <w:rsid w:val="00D4096D"/>
    <w:rsid w:val="00D433D9"/>
    <w:rsid w:val="00D445B5"/>
    <w:rsid w:val="00D46A59"/>
    <w:rsid w:val="00D46C02"/>
    <w:rsid w:val="00D5059E"/>
    <w:rsid w:val="00D514E5"/>
    <w:rsid w:val="00D54F2C"/>
    <w:rsid w:val="00D56755"/>
    <w:rsid w:val="00D60D4B"/>
    <w:rsid w:val="00D62932"/>
    <w:rsid w:val="00D70813"/>
    <w:rsid w:val="00D75A2D"/>
    <w:rsid w:val="00D76E37"/>
    <w:rsid w:val="00D800DB"/>
    <w:rsid w:val="00D81243"/>
    <w:rsid w:val="00D91652"/>
    <w:rsid w:val="00D92F8B"/>
    <w:rsid w:val="00D93138"/>
    <w:rsid w:val="00DA4C51"/>
    <w:rsid w:val="00DB0E2A"/>
    <w:rsid w:val="00DB2A12"/>
    <w:rsid w:val="00DB34AB"/>
    <w:rsid w:val="00DB3F37"/>
    <w:rsid w:val="00DB59CD"/>
    <w:rsid w:val="00DB68F3"/>
    <w:rsid w:val="00DC0270"/>
    <w:rsid w:val="00DC4CAF"/>
    <w:rsid w:val="00DC604C"/>
    <w:rsid w:val="00DC67B5"/>
    <w:rsid w:val="00DC75EC"/>
    <w:rsid w:val="00DD199E"/>
    <w:rsid w:val="00DD2286"/>
    <w:rsid w:val="00DD366B"/>
    <w:rsid w:val="00DD40FB"/>
    <w:rsid w:val="00DD4F73"/>
    <w:rsid w:val="00DD514D"/>
    <w:rsid w:val="00DD5871"/>
    <w:rsid w:val="00DD614C"/>
    <w:rsid w:val="00DD6635"/>
    <w:rsid w:val="00DD6EA3"/>
    <w:rsid w:val="00DE396E"/>
    <w:rsid w:val="00DE76CB"/>
    <w:rsid w:val="00E01745"/>
    <w:rsid w:val="00E0209A"/>
    <w:rsid w:val="00E05A00"/>
    <w:rsid w:val="00E06AD6"/>
    <w:rsid w:val="00E12707"/>
    <w:rsid w:val="00E15891"/>
    <w:rsid w:val="00E17443"/>
    <w:rsid w:val="00E174C2"/>
    <w:rsid w:val="00E21652"/>
    <w:rsid w:val="00E24A74"/>
    <w:rsid w:val="00E33F4E"/>
    <w:rsid w:val="00E35175"/>
    <w:rsid w:val="00E37D7E"/>
    <w:rsid w:val="00E411C8"/>
    <w:rsid w:val="00E44DB7"/>
    <w:rsid w:val="00E452B3"/>
    <w:rsid w:val="00E47E20"/>
    <w:rsid w:val="00E506B4"/>
    <w:rsid w:val="00E57650"/>
    <w:rsid w:val="00E57E3E"/>
    <w:rsid w:val="00E620A4"/>
    <w:rsid w:val="00E65BB2"/>
    <w:rsid w:val="00E65EF4"/>
    <w:rsid w:val="00E67331"/>
    <w:rsid w:val="00E67C28"/>
    <w:rsid w:val="00E72DE4"/>
    <w:rsid w:val="00E72EB6"/>
    <w:rsid w:val="00E73635"/>
    <w:rsid w:val="00E74077"/>
    <w:rsid w:val="00E768D9"/>
    <w:rsid w:val="00E81843"/>
    <w:rsid w:val="00E81A31"/>
    <w:rsid w:val="00E81C82"/>
    <w:rsid w:val="00E82783"/>
    <w:rsid w:val="00E82AF1"/>
    <w:rsid w:val="00E8385C"/>
    <w:rsid w:val="00E855B6"/>
    <w:rsid w:val="00E86F41"/>
    <w:rsid w:val="00E87F3C"/>
    <w:rsid w:val="00E909BB"/>
    <w:rsid w:val="00E968B1"/>
    <w:rsid w:val="00E96E6A"/>
    <w:rsid w:val="00E977D4"/>
    <w:rsid w:val="00EA14BF"/>
    <w:rsid w:val="00EA2C9B"/>
    <w:rsid w:val="00EA44D1"/>
    <w:rsid w:val="00EB3D95"/>
    <w:rsid w:val="00EB538E"/>
    <w:rsid w:val="00EB6F63"/>
    <w:rsid w:val="00EC1314"/>
    <w:rsid w:val="00ED0871"/>
    <w:rsid w:val="00ED1623"/>
    <w:rsid w:val="00ED2425"/>
    <w:rsid w:val="00ED265B"/>
    <w:rsid w:val="00ED2897"/>
    <w:rsid w:val="00ED2C62"/>
    <w:rsid w:val="00ED4346"/>
    <w:rsid w:val="00ED6480"/>
    <w:rsid w:val="00EE0CDD"/>
    <w:rsid w:val="00EE13C6"/>
    <w:rsid w:val="00EE43AD"/>
    <w:rsid w:val="00EE6FE4"/>
    <w:rsid w:val="00EF1884"/>
    <w:rsid w:val="00EF3F37"/>
    <w:rsid w:val="00EF4F3B"/>
    <w:rsid w:val="00EF5754"/>
    <w:rsid w:val="00EF5D9E"/>
    <w:rsid w:val="00EF6B3D"/>
    <w:rsid w:val="00EF71EE"/>
    <w:rsid w:val="00F004D6"/>
    <w:rsid w:val="00F026FC"/>
    <w:rsid w:val="00F033EA"/>
    <w:rsid w:val="00F04523"/>
    <w:rsid w:val="00F074DC"/>
    <w:rsid w:val="00F07D4E"/>
    <w:rsid w:val="00F102F1"/>
    <w:rsid w:val="00F108AB"/>
    <w:rsid w:val="00F11A1B"/>
    <w:rsid w:val="00F1743E"/>
    <w:rsid w:val="00F176A5"/>
    <w:rsid w:val="00F21FED"/>
    <w:rsid w:val="00F227D6"/>
    <w:rsid w:val="00F24666"/>
    <w:rsid w:val="00F25960"/>
    <w:rsid w:val="00F266FD"/>
    <w:rsid w:val="00F327B5"/>
    <w:rsid w:val="00F32C79"/>
    <w:rsid w:val="00F36498"/>
    <w:rsid w:val="00F36678"/>
    <w:rsid w:val="00F3674B"/>
    <w:rsid w:val="00F37540"/>
    <w:rsid w:val="00F3789E"/>
    <w:rsid w:val="00F42A27"/>
    <w:rsid w:val="00F465C1"/>
    <w:rsid w:val="00F47E5B"/>
    <w:rsid w:val="00F5198A"/>
    <w:rsid w:val="00F5759E"/>
    <w:rsid w:val="00F613ED"/>
    <w:rsid w:val="00F6519A"/>
    <w:rsid w:val="00F6782D"/>
    <w:rsid w:val="00F718C5"/>
    <w:rsid w:val="00F74C76"/>
    <w:rsid w:val="00F75D73"/>
    <w:rsid w:val="00F80CE9"/>
    <w:rsid w:val="00F8700F"/>
    <w:rsid w:val="00F941DB"/>
    <w:rsid w:val="00F96E9D"/>
    <w:rsid w:val="00FA116E"/>
    <w:rsid w:val="00FA24ED"/>
    <w:rsid w:val="00FA5577"/>
    <w:rsid w:val="00FA7507"/>
    <w:rsid w:val="00FA75C0"/>
    <w:rsid w:val="00FB1770"/>
    <w:rsid w:val="00FB2D9D"/>
    <w:rsid w:val="00FB3D3D"/>
    <w:rsid w:val="00FC3EB9"/>
    <w:rsid w:val="00FC4DC7"/>
    <w:rsid w:val="00FC5665"/>
    <w:rsid w:val="00FC6F92"/>
    <w:rsid w:val="00FD03E2"/>
    <w:rsid w:val="00FD4766"/>
    <w:rsid w:val="00FD6401"/>
    <w:rsid w:val="00FD6C6B"/>
    <w:rsid w:val="00FD7772"/>
    <w:rsid w:val="00FE1EDF"/>
    <w:rsid w:val="00FE5238"/>
    <w:rsid w:val="00FE5F5B"/>
    <w:rsid w:val="00FE700B"/>
    <w:rsid w:val="00FF1F9A"/>
    <w:rsid w:val="00FF2E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84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1E070C"/>
    <w:rsid w:val="002C7338"/>
    <w:rsid w:val="003163BD"/>
    <w:rsid w:val="00322A0F"/>
    <w:rsid w:val="003F63F4"/>
    <w:rsid w:val="004A3D7B"/>
    <w:rsid w:val="004D0D57"/>
    <w:rsid w:val="005023F6"/>
    <w:rsid w:val="00572CD3"/>
    <w:rsid w:val="006E50F4"/>
    <w:rsid w:val="00713FFA"/>
    <w:rsid w:val="00960FED"/>
    <w:rsid w:val="00A70EDE"/>
    <w:rsid w:val="00AA3F62"/>
    <w:rsid w:val="00B8119D"/>
    <w:rsid w:val="00BD1B2A"/>
    <w:rsid w:val="00C945F1"/>
    <w:rsid w:val="00D85430"/>
    <w:rsid w:val="00DB4360"/>
    <w:rsid w:val="00E432E1"/>
    <w:rsid w:val="00EA727D"/>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8D272-BD1F-3642-AEA4-1DF59C580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TotalTime>
  <Pages>23</Pages>
  <Words>31640</Words>
  <Characters>180354</Characters>
  <Application>Microsoft Macintosh Word</Application>
  <DocSecurity>0</DocSecurity>
  <Lines>1502</Lines>
  <Paragraphs>423</Paragraphs>
  <ScaleCrop>false</ScaleCrop>
  <Company>McLean</Company>
  <LinksUpToDate>false</LinksUpToDate>
  <CharactersWithSpaces>211571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646</cp:revision>
  <dcterms:created xsi:type="dcterms:W3CDTF">2016-04-29T16:49:00Z</dcterms:created>
  <dcterms:modified xsi:type="dcterms:W3CDTF">2016-09-26T21:52:00Z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e27a9bee-0fcd-36ca-8e2e-0daf09e8bdcb</vt:lpwstr>
  </property>
</Properties>
</file>